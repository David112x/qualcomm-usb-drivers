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4C7" w:rsidRPr="00E056B6" w:rsidRDefault="002B67CF" w:rsidP="009D475E">
      <w:pPr>
        <w:pStyle w:val="doctitle"/>
        <w:spacing w:before="960" w:after="0" w:line="280" w:lineRule="atLeast"/>
      </w:pPr>
      <w:del w:id="0" w:author="Sastry, Murali" w:date="2015-06-09T16:16:00Z">
        <w:r w:rsidRPr="00E056B6" w:rsidDel="00353B69">
          <w:delText xml:space="preserve">Gobi 2000 </w:delText>
        </w:r>
        <w:r w:rsidR="00E920AA" w:rsidRPr="00E056B6" w:rsidDel="00353B69">
          <w:delText>PC SW</w:delText>
        </w:r>
      </w:del>
      <w:ins w:id="1" w:author="Sastry, Murali" w:date="2015-06-09T16:16:00Z">
        <w:r w:rsidR="00353B69">
          <w:t>QCWWAN Drivers</w:t>
        </w:r>
      </w:ins>
      <w:r w:rsidR="00E920AA" w:rsidRPr="00E056B6">
        <w:t xml:space="preserve"> </w:t>
      </w:r>
      <w:r w:rsidRPr="00E056B6">
        <w:br/>
      </w:r>
      <w:r w:rsidR="00E920AA" w:rsidRPr="00E056B6">
        <w:t>Build Procedures</w:t>
      </w:r>
    </w:p>
    <w:p w:rsidR="002964C7" w:rsidRPr="00E056B6" w:rsidRDefault="00343C99" w:rsidP="00381610">
      <w:pPr>
        <w:pStyle w:val="doctype"/>
      </w:pPr>
      <w:r w:rsidRPr="00E056B6">
        <w:t>(</w:t>
      </w:r>
      <w:r w:rsidR="00784124" w:rsidRPr="00E056B6">
        <w:t xml:space="preserve">Major Version 1, Minor Version </w:t>
      </w:r>
      <w:ins w:id="2" w:author="Wong, Clarence" w:date="2010-11-08T11:10:00Z">
        <w:del w:id="3" w:author="Sastry, Murali" w:date="2015-06-09T16:55:00Z">
          <w:r w:rsidR="00735FB1" w:rsidDel="00DD344A">
            <w:delText>2</w:delText>
          </w:r>
        </w:del>
      </w:ins>
      <w:ins w:id="4" w:author="Sastry, Murali" w:date="2015-06-09T16:55:00Z">
        <w:r w:rsidR="00DD344A">
          <w:t>0</w:t>
        </w:r>
      </w:ins>
      <w:del w:id="5" w:author="Wong, Clarence" w:date="2010-11-08T11:10:00Z">
        <w:r w:rsidR="004B48B3" w:rsidRPr="00E056B6" w:rsidDel="00735FB1">
          <w:delText>1</w:delText>
        </w:r>
      </w:del>
      <w:r w:rsidRPr="00E056B6">
        <w:t>)</w:t>
      </w:r>
    </w:p>
    <w:p w:rsidR="002964C7" w:rsidRPr="00E056B6" w:rsidRDefault="00A31CAF">
      <w:pPr>
        <w:pStyle w:val="docdate"/>
      </w:pPr>
      <w:r w:rsidRPr="00E056B6">
        <w:fldChar w:fldCharType="begin"/>
      </w:r>
      <w:r w:rsidR="001366EB" w:rsidRPr="001366EB">
        <w:instrText xml:space="preserve"> DATE \@ "MMMM d, yyyy" </w:instrText>
      </w:r>
      <w:r w:rsidRPr="00E056B6">
        <w:fldChar w:fldCharType="separate"/>
      </w:r>
      <w:r w:rsidR="006E343A">
        <w:rPr>
          <w:noProof/>
        </w:rPr>
        <w:t>September 27, 2017</w:t>
      </w:r>
      <w:r w:rsidRPr="00E056B6">
        <w:fldChar w:fldCharType="end"/>
      </w:r>
    </w:p>
    <w:p w:rsidR="002964C7" w:rsidRPr="00E056B6" w:rsidRDefault="002964C7">
      <w:pPr>
        <w:pStyle w:val="body"/>
        <w:suppressLineNumbers/>
        <w:pBdr>
          <w:top w:val="single" w:sz="4" w:space="1" w:color="auto"/>
        </w:pBdr>
        <w:ind w:left="0"/>
        <w:rPr>
          <w:rStyle w:val="MessageHeaderLabel"/>
        </w:rPr>
      </w:pPr>
    </w:p>
    <w:p w:rsidR="002964C7" w:rsidRPr="00E056B6" w:rsidRDefault="00C0468B">
      <w:pPr>
        <w:pStyle w:val="docEmail"/>
      </w:pPr>
      <w:r w:rsidRPr="00E056B6">
        <w:t>Submit technical questions at:</w:t>
      </w:r>
      <w:r w:rsidRPr="00E056B6">
        <w:br/>
        <w:t>https://support.cdmatech.com</w:t>
      </w:r>
    </w:p>
    <w:p w:rsidR="002964C7" w:rsidRPr="00E056B6" w:rsidRDefault="002964C7" w:rsidP="00750F36">
      <w:pPr>
        <w:pStyle w:val="body"/>
        <w:sectPr w:rsidR="002964C7" w:rsidRPr="00E056B6" w:rsidSect="00897BFF">
          <w:headerReference w:type="even" r:id="rId9"/>
          <w:headerReference w:type="default" r:id="rId10"/>
          <w:footerReference w:type="even" r:id="rId11"/>
          <w:footerReference w:type="default" r:id="rId12"/>
          <w:headerReference w:type="first" r:id="rId13"/>
          <w:footerReference w:type="first" r:id="rId14"/>
          <w:type w:val="oddPage"/>
          <w:pgSz w:w="12240" w:h="15840" w:code="1"/>
          <w:pgMar w:top="1440" w:right="1440" w:bottom="1440" w:left="1440" w:header="720" w:footer="720" w:gutter="0"/>
          <w:cols w:space="720"/>
          <w:titlePg/>
        </w:sectPr>
      </w:pPr>
    </w:p>
    <w:p w:rsidR="002964C7" w:rsidRPr="00E056B6" w:rsidRDefault="00C0468B">
      <w:pPr>
        <w:pStyle w:val="TOC0"/>
      </w:pPr>
      <w:r w:rsidRPr="00E056B6">
        <w:lastRenderedPageBreak/>
        <w:t>Contents</w:t>
      </w:r>
    </w:p>
    <w:p w:rsidR="00DF3B16" w:rsidRDefault="00A31CAF">
      <w:pPr>
        <w:pStyle w:val="TOC1"/>
        <w:rPr>
          <w:rFonts w:asciiTheme="minorHAnsi" w:eastAsiaTheme="minorEastAsia" w:hAnsiTheme="minorHAnsi" w:cstheme="minorBidi"/>
          <w:b w:val="0"/>
          <w:sz w:val="22"/>
          <w:szCs w:val="22"/>
        </w:rPr>
      </w:pPr>
      <w:r w:rsidRPr="00E056B6">
        <w:rPr>
          <w:noProof w:val="0"/>
        </w:rPr>
        <w:fldChar w:fldCharType="begin"/>
      </w:r>
      <w:r w:rsidR="00C0468B" w:rsidRPr="00E056B6">
        <w:rPr>
          <w:noProof w:val="0"/>
        </w:rPr>
        <w:instrText xml:space="preserve"> TOC \o "1-4" \t "Heading 7,1,Heading 8,2,Heading 9,3" </w:instrText>
      </w:r>
      <w:r w:rsidRPr="00E056B6">
        <w:rPr>
          <w:noProof w:val="0"/>
        </w:rPr>
        <w:fldChar w:fldCharType="separate"/>
      </w:r>
      <w:bookmarkStart w:id="6" w:name="_GoBack"/>
      <w:bookmarkEnd w:id="6"/>
      <w:r w:rsidR="00DF3B16" w:rsidRPr="008B12B6">
        <w:rPr>
          <w:rFonts w:ascii="Helvetica" w:hAnsi="Helvetica"/>
        </w:rPr>
        <w:t>1</w:t>
      </w:r>
      <w:r w:rsidR="00DF3B16">
        <w:t xml:space="preserve"> Introduction</w:t>
      </w:r>
      <w:r w:rsidR="00DF3B16">
        <w:tab/>
      </w:r>
      <w:r w:rsidR="00DF3B16">
        <w:fldChar w:fldCharType="begin"/>
      </w:r>
      <w:r w:rsidR="00DF3B16">
        <w:instrText xml:space="preserve"> PAGEREF _Toc494293567 \h </w:instrText>
      </w:r>
      <w:r w:rsidR="00DF3B16">
        <w:fldChar w:fldCharType="separate"/>
      </w:r>
      <w:r w:rsidR="00DF3B16">
        <w:t>4</w:t>
      </w:r>
      <w:r w:rsidR="00DF3B16">
        <w:fldChar w:fldCharType="end"/>
      </w:r>
    </w:p>
    <w:p w:rsidR="00DF3B16" w:rsidRDefault="00DF3B16">
      <w:pPr>
        <w:pStyle w:val="TOC2"/>
        <w:rPr>
          <w:rFonts w:asciiTheme="minorHAnsi" w:eastAsiaTheme="minorEastAsia" w:hAnsiTheme="minorHAnsi" w:cstheme="minorBidi"/>
          <w:szCs w:val="22"/>
        </w:rPr>
      </w:pPr>
      <w:r>
        <w:t>1.1 Purpose</w:t>
      </w:r>
      <w:r>
        <w:tab/>
      </w:r>
      <w:r>
        <w:fldChar w:fldCharType="begin"/>
      </w:r>
      <w:r>
        <w:instrText xml:space="preserve"> PAGEREF _Toc494293568 \h </w:instrText>
      </w:r>
      <w:r>
        <w:fldChar w:fldCharType="separate"/>
      </w:r>
      <w:r>
        <w:t>4</w:t>
      </w:r>
      <w:r>
        <w:fldChar w:fldCharType="end"/>
      </w:r>
    </w:p>
    <w:p w:rsidR="00DF3B16" w:rsidRDefault="00DF3B16">
      <w:pPr>
        <w:pStyle w:val="TOC2"/>
        <w:rPr>
          <w:rFonts w:asciiTheme="minorHAnsi" w:eastAsiaTheme="minorEastAsia" w:hAnsiTheme="minorHAnsi" w:cstheme="minorBidi"/>
          <w:szCs w:val="22"/>
        </w:rPr>
      </w:pPr>
      <w:r>
        <w:t>1.2 Revision history</w:t>
      </w:r>
      <w:r>
        <w:tab/>
      </w:r>
      <w:r>
        <w:fldChar w:fldCharType="begin"/>
      </w:r>
      <w:r>
        <w:instrText xml:space="preserve"> PAGEREF _Toc494293569 \h </w:instrText>
      </w:r>
      <w:r>
        <w:fldChar w:fldCharType="separate"/>
      </w:r>
      <w:r>
        <w:t>4</w:t>
      </w:r>
      <w:r>
        <w:fldChar w:fldCharType="end"/>
      </w:r>
    </w:p>
    <w:p w:rsidR="00DF3B16" w:rsidRDefault="00DF3B16">
      <w:pPr>
        <w:pStyle w:val="TOC1"/>
        <w:rPr>
          <w:rFonts w:asciiTheme="minorHAnsi" w:eastAsiaTheme="minorEastAsia" w:hAnsiTheme="minorHAnsi" w:cstheme="minorBidi"/>
          <w:b w:val="0"/>
          <w:sz w:val="22"/>
          <w:szCs w:val="22"/>
        </w:rPr>
      </w:pPr>
      <w:r w:rsidRPr="008B12B6">
        <w:rPr>
          <w:rFonts w:ascii="Helvetica" w:hAnsi="Helvetica"/>
        </w:rPr>
        <w:t>2</w:t>
      </w:r>
      <w:r>
        <w:t xml:space="preserve"> QUD.WIN.1.1</w:t>
      </w:r>
      <w:r>
        <w:tab/>
      </w:r>
      <w:r>
        <w:fldChar w:fldCharType="begin"/>
      </w:r>
      <w:r>
        <w:instrText xml:space="preserve"> PAGEREF _Toc494293570 \h </w:instrText>
      </w:r>
      <w:r>
        <w:fldChar w:fldCharType="separate"/>
      </w:r>
      <w:r>
        <w:t>5</w:t>
      </w:r>
      <w:r>
        <w:fldChar w:fldCharType="end"/>
      </w:r>
    </w:p>
    <w:p w:rsidR="00DF3B16" w:rsidRDefault="00DF3B16">
      <w:pPr>
        <w:pStyle w:val="TOC2"/>
        <w:rPr>
          <w:rFonts w:asciiTheme="minorHAnsi" w:eastAsiaTheme="minorEastAsia" w:hAnsiTheme="minorHAnsi" w:cstheme="minorBidi"/>
          <w:szCs w:val="22"/>
        </w:rPr>
      </w:pPr>
      <w:r>
        <w:t>2.1 Build Environment:</w:t>
      </w:r>
      <w:r>
        <w:tab/>
      </w:r>
      <w:r>
        <w:fldChar w:fldCharType="begin"/>
      </w:r>
      <w:r>
        <w:instrText xml:space="preserve"> PAGEREF _Toc494293722 \h </w:instrText>
      </w:r>
      <w:r>
        <w:fldChar w:fldCharType="separate"/>
      </w:r>
      <w:r>
        <w:t>5</w:t>
      </w:r>
      <w:r>
        <w:fldChar w:fldCharType="end"/>
      </w:r>
    </w:p>
    <w:p w:rsidR="00DF3B16" w:rsidRDefault="00DF3B16">
      <w:pPr>
        <w:pStyle w:val="TOC2"/>
        <w:rPr>
          <w:rFonts w:asciiTheme="minorHAnsi" w:eastAsiaTheme="minorEastAsia" w:hAnsiTheme="minorHAnsi" w:cstheme="minorBidi"/>
          <w:szCs w:val="22"/>
        </w:rPr>
      </w:pPr>
      <w:r>
        <w:t>2.2 Build script description</w:t>
      </w:r>
      <w:r>
        <w:tab/>
      </w:r>
      <w:r>
        <w:fldChar w:fldCharType="begin"/>
      </w:r>
      <w:r>
        <w:instrText xml:space="preserve"> PAGEREF _Toc494293723 \h </w:instrText>
      </w:r>
      <w:r>
        <w:fldChar w:fldCharType="separate"/>
      </w:r>
      <w:r>
        <w:t>5</w:t>
      </w:r>
      <w:r>
        <w:fldChar w:fldCharType="end"/>
      </w:r>
    </w:p>
    <w:p w:rsidR="00DF3B16" w:rsidRDefault="00DF3B16">
      <w:pPr>
        <w:pStyle w:val="TOC3"/>
        <w:rPr>
          <w:rFonts w:asciiTheme="minorHAnsi" w:eastAsiaTheme="minorEastAsia" w:hAnsiTheme="minorHAnsi" w:cstheme="minorBidi"/>
          <w:szCs w:val="22"/>
        </w:rPr>
      </w:pPr>
      <w:r>
        <w:t>2.2.1 Build Syntax</w:t>
      </w:r>
      <w:r>
        <w:tab/>
      </w:r>
      <w:r>
        <w:fldChar w:fldCharType="begin"/>
      </w:r>
      <w:r>
        <w:instrText xml:space="preserve"> PAGEREF _Toc494293724 \h </w:instrText>
      </w:r>
      <w:r>
        <w:fldChar w:fldCharType="separate"/>
      </w:r>
      <w:r>
        <w:t>5</w:t>
      </w:r>
      <w:r>
        <w:fldChar w:fldCharType="end"/>
      </w:r>
    </w:p>
    <w:p w:rsidR="00DF3B16" w:rsidRDefault="00DF3B16">
      <w:pPr>
        <w:pStyle w:val="TOC4"/>
        <w:rPr>
          <w:rFonts w:asciiTheme="minorHAnsi" w:eastAsiaTheme="minorEastAsia" w:hAnsiTheme="minorHAnsi" w:cstheme="minorBidi"/>
          <w:szCs w:val="22"/>
        </w:rPr>
      </w:pPr>
      <w:r>
        <w:t>2.2.1.1 Changing version in INF files:</w:t>
      </w:r>
      <w:r>
        <w:tab/>
      </w:r>
      <w:r>
        <w:fldChar w:fldCharType="begin"/>
      </w:r>
      <w:r>
        <w:instrText xml:space="preserve"> PAGEREF _Toc494296375 \h </w:instrText>
      </w:r>
      <w:r>
        <w:fldChar w:fldCharType="separate"/>
      </w:r>
      <w:r>
        <w:t>5</w:t>
      </w:r>
      <w:r>
        <w:fldChar w:fldCharType="end"/>
      </w:r>
    </w:p>
    <w:p w:rsidR="00DF3B16" w:rsidRDefault="00DF3B16">
      <w:pPr>
        <w:pStyle w:val="TOC4"/>
        <w:rPr>
          <w:rFonts w:asciiTheme="minorHAnsi" w:eastAsiaTheme="minorEastAsia" w:hAnsiTheme="minorHAnsi" w:cstheme="minorBidi"/>
          <w:szCs w:val="22"/>
        </w:rPr>
      </w:pPr>
      <w:r>
        <w:t>2.2.1.2 Folder and File Mappings</w:t>
      </w:r>
      <w:r>
        <w:tab/>
      </w:r>
      <w:r>
        <w:fldChar w:fldCharType="begin"/>
      </w:r>
      <w:r>
        <w:instrText xml:space="preserve"> PAGEREF _Toc494296376 \h </w:instrText>
      </w:r>
      <w:r>
        <w:fldChar w:fldCharType="separate"/>
      </w:r>
      <w:r>
        <w:t>5</w:t>
      </w:r>
      <w:r>
        <w:fldChar w:fldCharType="end"/>
      </w:r>
    </w:p>
    <w:p w:rsidR="00DF3B16" w:rsidRDefault="00DF3B16">
      <w:pPr>
        <w:pStyle w:val="TOC4"/>
        <w:rPr>
          <w:rFonts w:asciiTheme="minorHAnsi" w:eastAsiaTheme="minorEastAsia" w:hAnsiTheme="minorHAnsi" w:cstheme="minorBidi"/>
          <w:szCs w:val="22"/>
        </w:rPr>
      </w:pPr>
      <w:r>
        <w:t>2.2.1.3 Changing version in Resource (RC) files:</w:t>
      </w:r>
      <w:r>
        <w:tab/>
      </w:r>
      <w:r>
        <w:fldChar w:fldCharType="begin"/>
      </w:r>
      <w:r>
        <w:instrText xml:space="preserve"> PAGEREF _Toc494296377 \h </w:instrText>
      </w:r>
      <w:r>
        <w:fldChar w:fldCharType="separate"/>
      </w:r>
      <w:r>
        <w:t>5</w:t>
      </w:r>
      <w:r>
        <w:fldChar w:fldCharType="end"/>
      </w:r>
    </w:p>
    <w:p w:rsidR="00DF3B16" w:rsidRDefault="00DF3B16">
      <w:pPr>
        <w:pStyle w:val="TOC4"/>
        <w:rPr>
          <w:rFonts w:asciiTheme="minorHAnsi" w:eastAsiaTheme="minorEastAsia" w:hAnsiTheme="minorHAnsi" w:cstheme="minorBidi"/>
          <w:szCs w:val="22"/>
        </w:rPr>
      </w:pPr>
      <w:r>
        <w:t>2.2.1.4 Changing version in Source files:</w:t>
      </w:r>
      <w:r>
        <w:tab/>
      </w:r>
      <w:r>
        <w:fldChar w:fldCharType="begin"/>
      </w:r>
      <w:r>
        <w:instrText xml:space="preserve"> PAGEREF _Toc494296378 \h </w:instrText>
      </w:r>
      <w:r>
        <w:fldChar w:fldCharType="separate"/>
      </w:r>
      <w:r>
        <w:t>6</w:t>
      </w:r>
      <w:r>
        <w:fldChar w:fldCharType="end"/>
      </w:r>
    </w:p>
    <w:p w:rsidR="00DF3B16" w:rsidRDefault="00DF3B16">
      <w:pPr>
        <w:pStyle w:val="TOC4"/>
        <w:rPr>
          <w:rFonts w:asciiTheme="minorHAnsi" w:eastAsiaTheme="minorEastAsia" w:hAnsiTheme="minorHAnsi" w:cstheme="minorBidi"/>
          <w:szCs w:val="22"/>
        </w:rPr>
      </w:pPr>
      <w:r>
        <w:t>2.2.1.5 Changing version in Installer:</w:t>
      </w:r>
      <w:r>
        <w:tab/>
      </w:r>
      <w:r>
        <w:fldChar w:fldCharType="begin"/>
      </w:r>
      <w:r>
        <w:instrText xml:space="preserve"> PAGEREF _Toc494296379 \h </w:instrText>
      </w:r>
      <w:r>
        <w:fldChar w:fldCharType="separate"/>
      </w:r>
      <w:r>
        <w:t>6</w:t>
      </w:r>
      <w:r>
        <w:fldChar w:fldCharType="end"/>
      </w:r>
    </w:p>
    <w:p w:rsidR="00DF3B16" w:rsidRDefault="00DF3B16">
      <w:pPr>
        <w:pStyle w:val="TOC4"/>
        <w:rPr>
          <w:rFonts w:asciiTheme="minorHAnsi" w:eastAsiaTheme="minorEastAsia" w:hAnsiTheme="minorHAnsi" w:cstheme="minorBidi"/>
          <w:szCs w:val="22"/>
        </w:rPr>
      </w:pPr>
      <w:r>
        <w:t>2.2.1.6 Readme Update</w:t>
      </w:r>
      <w:r>
        <w:tab/>
      </w:r>
      <w:r>
        <w:fldChar w:fldCharType="begin"/>
      </w:r>
      <w:r>
        <w:instrText xml:space="preserve"> PAGEREF _Toc494296380 \h </w:instrText>
      </w:r>
      <w:r>
        <w:fldChar w:fldCharType="separate"/>
      </w:r>
      <w:r>
        <w:t>6</w:t>
      </w:r>
      <w:r>
        <w:fldChar w:fldCharType="end"/>
      </w:r>
    </w:p>
    <w:p w:rsidR="002964C7" w:rsidRPr="00E056B6" w:rsidRDefault="00A31CAF">
      <w:pPr>
        <w:pStyle w:val="body"/>
        <w:rPr>
          <w:rFonts w:ascii="Arial" w:hAnsi="Arial"/>
          <w:b/>
          <w:sz w:val="24"/>
        </w:rPr>
      </w:pPr>
      <w:r w:rsidRPr="00E056B6">
        <w:rPr>
          <w:rFonts w:ascii="Arial" w:hAnsi="Arial"/>
          <w:sz w:val="24"/>
          <w:szCs w:val="48"/>
        </w:rPr>
        <w:fldChar w:fldCharType="end"/>
      </w:r>
    </w:p>
    <w:p w:rsidR="002964C7" w:rsidRPr="00E056B6" w:rsidRDefault="00C0468B" w:rsidP="000158A5">
      <w:pPr>
        <w:pStyle w:val="TOF-TOTtitle"/>
        <w:pageBreakBefore/>
      </w:pPr>
      <w:r w:rsidRPr="00E056B6">
        <w:lastRenderedPageBreak/>
        <w:t>Tables</w:t>
      </w:r>
    </w:p>
    <w:p w:rsidR="00DF3B16" w:rsidRDefault="00A31CAF">
      <w:pPr>
        <w:pStyle w:val="TableofFigures"/>
        <w:rPr>
          <w:rFonts w:asciiTheme="minorHAnsi" w:eastAsiaTheme="minorEastAsia" w:hAnsiTheme="minorHAnsi" w:cstheme="minorBidi"/>
          <w:szCs w:val="22"/>
        </w:rPr>
      </w:pPr>
      <w:r w:rsidRPr="00E056B6">
        <w:rPr>
          <w:noProof w:val="0"/>
        </w:rPr>
        <w:fldChar w:fldCharType="begin"/>
      </w:r>
      <w:r w:rsidR="00C0468B" w:rsidRPr="00E056B6">
        <w:rPr>
          <w:noProof w:val="0"/>
        </w:rPr>
        <w:instrText xml:space="preserve"> TOC \c "Table" </w:instrText>
      </w:r>
      <w:r w:rsidRPr="00E056B6">
        <w:rPr>
          <w:noProof w:val="0"/>
        </w:rPr>
        <w:fldChar w:fldCharType="separate"/>
      </w:r>
      <w:r w:rsidR="00DF3B16">
        <w:t>Table 1 Revision history</w:t>
      </w:r>
      <w:r w:rsidR="00DF3B16">
        <w:tab/>
      </w:r>
      <w:r w:rsidR="00DF3B16">
        <w:fldChar w:fldCharType="begin"/>
      </w:r>
      <w:r w:rsidR="00DF3B16">
        <w:instrText xml:space="preserve"> PAGEREF _Toc494290752 \h </w:instrText>
      </w:r>
      <w:r w:rsidR="00DF3B16">
        <w:fldChar w:fldCharType="separate"/>
      </w:r>
      <w:r w:rsidR="00DF3B16">
        <w:t>4</w:t>
      </w:r>
      <w:r w:rsidR="00DF3B16">
        <w:fldChar w:fldCharType="end"/>
      </w:r>
    </w:p>
    <w:p w:rsidR="002964C7" w:rsidRPr="00E056B6" w:rsidRDefault="00A31CAF">
      <w:pPr>
        <w:pStyle w:val="body"/>
      </w:pPr>
      <w:r w:rsidRPr="00E056B6">
        <w:fldChar w:fldCharType="end"/>
      </w:r>
    </w:p>
    <w:p w:rsidR="002964C7" w:rsidRPr="00E056B6" w:rsidRDefault="002964C7">
      <w:pPr>
        <w:pStyle w:val="body"/>
      </w:pPr>
    </w:p>
    <w:p w:rsidR="002964C7" w:rsidRPr="00E056B6" w:rsidRDefault="002964C7">
      <w:pPr>
        <w:pStyle w:val="body"/>
      </w:pPr>
    </w:p>
    <w:p w:rsidR="002964C7" w:rsidRPr="00E056B6" w:rsidRDefault="002964C7">
      <w:pPr>
        <w:pStyle w:val="body"/>
        <w:sectPr w:rsidR="002964C7" w:rsidRPr="00E056B6" w:rsidSect="00897BFF">
          <w:headerReference w:type="default" r:id="rId15"/>
          <w:footerReference w:type="default" r:id="rId16"/>
          <w:headerReference w:type="first" r:id="rId17"/>
          <w:footerReference w:type="first" r:id="rId18"/>
          <w:pgSz w:w="12240" w:h="15840" w:code="1"/>
          <w:pgMar w:top="1440" w:right="1440" w:bottom="1440" w:left="1440" w:header="720" w:footer="720" w:gutter="0"/>
          <w:cols w:space="720"/>
          <w:titlePg/>
        </w:sectPr>
      </w:pPr>
    </w:p>
    <w:p w:rsidR="002964C7" w:rsidRPr="00E056B6" w:rsidRDefault="00C0468B">
      <w:pPr>
        <w:pStyle w:val="Heading1"/>
      </w:pPr>
      <w:bookmarkStart w:id="9" w:name="_Toc172651582"/>
      <w:bookmarkStart w:id="10" w:name="_Toc199923577"/>
      <w:bookmarkStart w:id="11" w:name="_Toc200244282"/>
      <w:bookmarkStart w:id="12" w:name="_Toc200250013"/>
      <w:bookmarkStart w:id="13" w:name="_Toc200274305"/>
      <w:bookmarkStart w:id="14" w:name="_Toc200342860"/>
      <w:bookmarkStart w:id="15" w:name="_Toc234138225"/>
      <w:bookmarkStart w:id="16" w:name="_Toc494293567"/>
      <w:r w:rsidRPr="00E056B6">
        <w:lastRenderedPageBreak/>
        <w:t>Introduction</w:t>
      </w:r>
      <w:bookmarkEnd w:id="9"/>
      <w:bookmarkEnd w:id="10"/>
      <w:bookmarkEnd w:id="11"/>
      <w:bookmarkEnd w:id="12"/>
      <w:bookmarkEnd w:id="13"/>
      <w:bookmarkEnd w:id="14"/>
      <w:bookmarkEnd w:id="15"/>
      <w:bookmarkEnd w:id="16"/>
    </w:p>
    <w:p w:rsidR="002964C7" w:rsidRPr="00E056B6" w:rsidRDefault="00C0468B" w:rsidP="00621164">
      <w:pPr>
        <w:pStyle w:val="Heading2"/>
      </w:pPr>
      <w:bookmarkStart w:id="17" w:name="_Toc172651583"/>
      <w:bookmarkStart w:id="18" w:name="_Toc199923578"/>
      <w:bookmarkStart w:id="19" w:name="_Toc200244283"/>
      <w:bookmarkStart w:id="20" w:name="_Toc200250014"/>
      <w:bookmarkStart w:id="21" w:name="_Toc200274306"/>
      <w:bookmarkStart w:id="22" w:name="_Toc200342861"/>
      <w:bookmarkStart w:id="23" w:name="_Toc234138226"/>
      <w:bookmarkStart w:id="24" w:name="_Toc494293568"/>
      <w:r w:rsidRPr="00E056B6">
        <w:t>Purpose</w:t>
      </w:r>
      <w:bookmarkEnd w:id="17"/>
      <w:bookmarkEnd w:id="18"/>
      <w:bookmarkEnd w:id="19"/>
      <w:bookmarkEnd w:id="20"/>
      <w:bookmarkEnd w:id="21"/>
      <w:bookmarkEnd w:id="22"/>
      <w:bookmarkEnd w:id="23"/>
      <w:bookmarkEnd w:id="24"/>
    </w:p>
    <w:p w:rsidR="002964C7" w:rsidRPr="00E056B6" w:rsidRDefault="00C0468B" w:rsidP="001332B0">
      <w:pPr>
        <w:pStyle w:val="body"/>
      </w:pPr>
      <w:r w:rsidRPr="00E056B6">
        <w:t xml:space="preserve">This specification documents the build process for </w:t>
      </w:r>
      <w:del w:id="25" w:author="Sastry, Murali" w:date="2015-06-09T16:17:00Z">
        <w:r w:rsidRPr="00E056B6" w:rsidDel="00353B69">
          <w:delText xml:space="preserve">all Gobi 2000 PC SW </w:delText>
        </w:r>
      </w:del>
      <w:ins w:id="26" w:author="Sastry, Murali" w:date="2015-06-09T16:17:00Z">
        <w:r w:rsidR="00353B69">
          <w:t xml:space="preserve">QCWWAN drivers </w:t>
        </w:r>
      </w:ins>
      <w:r w:rsidRPr="00E056B6">
        <w:t>deliverables.</w:t>
      </w:r>
    </w:p>
    <w:p w:rsidR="002964C7" w:rsidRPr="00E056B6" w:rsidRDefault="00C0468B">
      <w:pPr>
        <w:pStyle w:val="Heading2"/>
      </w:pPr>
      <w:bookmarkStart w:id="27" w:name="_Toc172605521"/>
      <w:bookmarkStart w:id="28" w:name="_Toc172651586"/>
      <w:bookmarkStart w:id="29" w:name="_Toc199923579"/>
      <w:bookmarkStart w:id="30" w:name="_Toc200244284"/>
      <w:bookmarkStart w:id="31" w:name="_Toc200250015"/>
      <w:bookmarkStart w:id="32" w:name="_Toc200274307"/>
      <w:bookmarkStart w:id="33" w:name="_Toc200342862"/>
      <w:bookmarkStart w:id="34" w:name="_Toc234138227"/>
      <w:bookmarkStart w:id="35" w:name="_Toc494293569"/>
      <w:bookmarkEnd w:id="27"/>
      <w:r w:rsidRPr="00E056B6">
        <w:t>Revision history</w:t>
      </w:r>
      <w:bookmarkEnd w:id="28"/>
      <w:bookmarkEnd w:id="29"/>
      <w:bookmarkEnd w:id="30"/>
      <w:bookmarkEnd w:id="31"/>
      <w:bookmarkEnd w:id="32"/>
      <w:bookmarkEnd w:id="33"/>
      <w:bookmarkEnd w:id="34"/>
      <w:bookmarkEnd w:id="35"/>
    </w:p>
    <w:p w:rsidR="00566E8B" w:rsidRPr="00E056B6" w:rsidRDefault="00C0468B" w:rsidP="00566E8B">
      <w:pPr>
        <w:pStyle w:val="Caption"/>
        <w:keepNext/>
      </w:pPr>
      <w:bookmarkStart w:id="36" w:name="_Toc199658687"/>
      <w:bookmarkStart w:id="37" w:name="_Toc200423269"/>
      <w:bookmarkStart w:id="38" w:name="_Toc200274283"/>
      <w:bookmarkStart w:id="39" w:name="_Toc204761076"/>
      <w:bookmarkStart w:id="40" w:name="_Toc234138320"/>
      <w:bookmarkStart w:id="41" w:name="_Toc262040438"/>
      <w:bookmarkStart w:id="42" w:name="_Toc494290752"/>
      <w:r w:rsidRPr="00E056B6">
        <w:t xml:space="preserve">Table </w:t>
      </w:r>
      <w:r w:rsidR="00A31CAF">
        <w:fldChar w:fldCharType="begin"/>
      </w:r>
      <w:r w:rsidR="00E056B6">
        <w:instrText xml:space="preserve"> SEQ Table \* ARABIC </w:instrText>
      </w:r>
      <w:r w:rsidR="00A31CAF">
        <w:fldChar w:fldCharType="separate"/>
      </w:r>
      <w:r w:rsidR="005516A5">
        <w:rPr>
          <w:noProof/>
        </w:rPr>
        <w:t>1</w:t>
      </w:r>
      <w:r w:rsidR="00A31CAF">
        <w:fldChar w:fldCharType="end"/>
      </w:r>
      <w:r w:rsidRPr="00E056B6">
        <w:t xml:space="preserve"> Revision history</w:t>
      </w:r>
      <w:bookmarkEnd w:id="36"/>
      <w:bookmarkEnd w:id="37"/>
      <w:bookmarkEnd w:id="38"/>
      <w:bookmarkEnd w:id="39"/>
      <w:bookmarkEnd w:id="40"/>
      <w:bookmarkEnd w:id="41"/>
      <w:bookmarkEnd w:id="42"/>
    </w:p>
    <w:tbl>
      <w:tblPr>
        <w:tblW w:w="873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Change w:id="43" w:author="Wong, Clarence" w:date="2010-11-08T11:09:00Z">
          <w:tblPr>
            <w:tblW w:w="873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PrChange>
      </w:tblPr>
      <w:tblGrid>
        <w:gridCol w:w="1008"/>
        <w:gridCol w:w="1440"/>
        <w:gridCol w:w="6282"/>
        <w:tblGridChange w:id="44">
          <w:tblGrid>
            <w:gridCol w:w="1008"/>
            <w:gridCol w:w="1440"/>
            <w:gridCol w:w="6282"/>
          </w:tblGrid>
        </w:tblGridChange>
      </w:tblGrid>
      <w:tr w:rsidR="002964C7" w:rsidRPr="00E056B6" w:rsidTr="00427BD4">
        <w:trPr>
          <w:cantSplit/>
          <w:tblHeader/>
          <w:trPrChange w:id="45" w:author="Wong, Clarence" w:date="2010-11-08T11:09:00Z">
            <w:trPr>
              <w:cantSplit/>
              <w:tblHeader/>
            </w:trPr>
          </w:trPrChange>
        </w:trPr>
        <w:tc>
          <w:tcPr>
            <w:tcW w:w="1008" w:type="dxa"/>
            <w:tcPrChange w:id="46" w:author="Wong, Clarence" w:date="2010-11-08T11:09:00Z">
              <w:tcPr>
                <w:tcW w:w="1008" w:type="dxa"/>
                <w:tcBorders>
                  <w:bottom w:val="single" w:sz="12" w:space="0" w:color="auto"/>
                </w:tcBorders>
              </w:tcPr>
            </w:tcPrChange>
          </w:tcPr>
          <w:p w:rsidR="002964C7" w:rsidRPr="00E056B6" w:rsidRDefault="00C0468B">
            <w:pPr>
              <w:pStyle w:val="tableheading"/>
            </w:pPr>
            <w:bookmarkStart w:id="47" w:name="Table1"/>
            <w:r w:rsidRPr="00E056B6">
              <w:t>Version</w:t>
            </w:r>
          </w:p>
        </w:tc>
        <w:tc>
          <w:tcPr>
            <w:tcW w:w="1440" w:type="dxa"/>
            <w:tcPrChange w:id="48" w:author="Wong, Clarence" w:date="2010-11-08T11:09:00Z">
              <w:tcPr>
                <w:tcW w:w="1440" w:type="dxa"/>
                <w:tcBorders>
                  <w:bottom w:val="single" w:sz="12" w:space="0" w:color="auto"/>
                </w:tcBorders>
              </w:tcPr>
            </w:tcPrChange>
          </w:tcPr>
          <w:p w:rsidR="002964C7" w:rsidRPr="00E056B6" w:rsidRDefault="00C0468B">
            <w:pPr>
              <w:pStyle w:val="tableheading"/>
            </w:pPr>
            <w:r w:rsidRPr="00E056B6">
              <w:t>Date</w:t>
            </w:r>
          </w:p>
        </w:tc>
        <w:tc>
          <w:tcPr>
            <w:tcW w:w="6282" w:type="dxa"/>
            <w:tcPrChange w:id="49" w:author="Wong, Clarence" w:date="2010-11-08T11:09:00Z">
              <w:tcPr>
                <w:tcW w:w="6282" w:type="dxa"/>
                <w:tcBorders>
                  <w:bottom w:val="single" w:sz="12" w:space="0" w:color="auto"/>
                </w:tcBorders>
              </w:tcPr>
            </w:tcPrChange>
          </w:tcPr>
          <w:p w:rsidR="002964C7" w:rsidRPr="00E056B6" w:rsidRDefault="00C0468B">
            <w:pPr>
              <w:pStyle w:val="tableheading"/>
            </w:pPr>
            <w:r w:rsidRPr="00E056B6">
              <w:t>Description</w:t>
            </w:r>
          </w:p>
        </w:tc>
      </w:tr>
      <w:tr w:rsidR="002B67CF" w:rsidRPr="00E056B6" w:rsidTr="00427BD4">
        <w:trPr>
          <w:cantSplit/>
          <w:trPrChange w:id="50" w:author="Wong, Clarence" w:date="2010-11-08T11:09:00Z">
            <w:trPr>
              <w:cantSplit/>
            </w:trPr>
          </w:trPrChange>
        </w:trPr>
        <w:tc>
          <w:tcPr>
            <w:tcW w:w="1008" w:type="dxa"/>
            <w:tcPrChange w:id="51" w:author="Wong, Clarence" w:date="2010-11-08T11:09:00Z">
              <w:tcPr>
                <w:tcW w:w="1008" w:type="dxa"/>
                <w:tcBorders>
                  <w:top w:val="nil"/>
                </w:tcBorders>
              </w:tcPr>
            </w:tcPrChange>
          </w:tcPr>
          <w:p w:rsidR="002B67CF" w:rsidRPr="00E056B6" w:rsidRDefault="004B3026" w:rsidP="006E236B">
            <w:pPr>
              <w:pStyle w:val="tableentry"/>
              <w:jc w:val="center"/>
            </w:pPr>
            <w:ins w:id="52" w:author="Wong, Clarence" w:date="2010-11-08T11:10:00Z">
              <w:r>
                <w:t>1.1</w:t>
              </w:r>
            </w:ins>
            <w:del w:id="53" w:author="Wong, Clarence" w:date="2010-11-08T11:10:00Z">
              <w:r w:rsidR="00C0468B" w:rsidRPr="00E056B6" w:rsidDel="004B3026">
                <w:delText>A</w:delText>
              </w:r>
            </w:del>
          </w:p>
        </w:tc>
        <w:tc>
          <w:tcPr>
            <w:tcW w:w="1440" w:type="dxa"/>
            <w:tcPrChange w:id="54" w:author="Wong, Clarence" w:date="2010-11-08T11:09:00Z">
              <w:tcPr>
                <w:tcW w:w="1440" w:type="dxa"/>
                <w:tcBorders>
                  <w:top w:val="nil"/>
                </w:tcBorders>
              </w:tcPr>
            </w:tcPrChange>
          </w:tcPr>
          <w:p w:rsidR="002B67CF" w:rsidRPr="00E056B6" w:rsidRDefault="00C0468B">
            <w:pPr>
              <w:pStyle w:val="tableentry"/>
            </w:pPr>
            <w:r w:rsidRPr="00E056B6">
              <w:t xml:space="preserve">Jun </w:t>
            </w:r>
            <w:del w:id="55" w:author="Sastry, Murali" w:date="2015-06-09T16:17:00Z">
              <w:r w:rsidRPr="00E056B6" w:rsidDel="00353B69">
                <w:delText>2009</w:delText>
              </w:r>
            </w:del>
            <w:ins w:id="56" w:author="Sastry, Murali" w:date="2015-06-09T16:17:00Z">
              <w:r w:rsidR="00353B69" w:rsidRPr="00E056B6">
                <w:t>20</w:t>
              </w:r>
              <w:r w:rsidR="00353B69">
                <w:t>15</w:t>
              </w:r>
            </w:ins>
          </w:p>
        </w:tc>
        <w:tc>
          <w:tcPr>
            <w:tcW w:w="6282" w:type="dxa"/>
            <w:tcPrChange w:id="57" w:author="Wong, Clarence" w:date="2010-11-08T11:09:00Z">
              <w:tcPr>
                <w:tcW w:w="6282" w:type="dxa"/>
                <w:tcBorders>
                  <w:top w:val="nil"/>
                </w:tcBorders>
              </w:tcPr>
            </w:tcPrChange>
          </w:tcPr>
          <w:p w:rsidR="002B67CF" w:rsidRPr="00E056B6" w:rsidRDefault="00C0468B" w:rsidP="006E236B">
            <w:pPr>
              <w:pStyle w:val="tableentry"/>
            </w:pPr>
            <w:r w:rsidRPr="00E056B6">
              <w:t>Initial release</w:t>
            </w:r>
          </w:p>
        </w:tc>
      </w:tr>
      <w:tr w:rsidR="00427BD4" w:rsidRPr="00E056B6" w:rsidDel="00353B69" w:rsidTr="00427BD4">
        <w:trPr>
          <w:cantSplit/>
          <w:ins w:id="58" w:author="Wong, Clarence" w:date="2010-11-08T11:08:00Z"/>
          <w:del w:id="59" w:author="Sastry, Murali" w:date="2015-06-09T16:17:00Z"/>
          <w:trPrChange w:id="60" w:author="Wong, Clarence" w:date="2010-11-08T11:09:00Z">
            <w:trPr>
              <w:cantSplit/>
            </w:trPr>
          </w:trPrChange>
        </w:trPr>
        <w:tc>
          <w:tcPr>
            <w:tcW w:w="1008" w:type="dxa"/>
            <w:tcPrChange w:id="61" w:author="Wong, Clarence" w:date="2010-11-08T11:09:00Z">
              <w:tcPr>
                <w:tcW w:w="1008" w:type="dxa"/>
                <w:tcBorders>
                  <w:top w:val="nil"/>
                </w:tcBorders>
              </w:tcPr>
            </w:tcPrChange>
          </w:tcPr>
          <w:p w:rsidR="00427BD4" w:rsidRPr="00E056B6" w:rsidDel="00353B69" w:rsidRDefault="004B3026" w:rsidP="006E236B">
            <w:pPr>
              <w:pStyle w:val="tableentry"/>
              <w:jc w:val="center"/>
              <w:rPr>
                <w:ins w:id="62" w:author="Wong, Clarence" w:date="2010-11-08T11:08:00Z"/>
                <w:del w:id="63" w:author="Sastry, Murali" w:date="2015-06-09T16:17:00Z"/>
              </w:rPr>
            </w:pPr>
            <w:ins w:id="64" w:author="Wong, Clarence" w:date="2010-11-08T11:10:00Z">
              <w:del w:id="65" w:author="Sastry, Murali" w:date="2015-06-09T16:17:00Z">
                <w:r w:rsidDel="00353B69">
                  <w:delText>1.2</w:delText>
                </w:r>
              </w:del>
            </w:ins>
            <w:bookmarkStart w:id="66" w:name="_Toc421632725"/>
            <w:bookmarkStart w:id="67" w:name="_Toc421633265"/>
            <w:bookmarkStart w:id="68" w:name="_Toc421701317"/>
            <w:bookmarkStart w:id="69" w:name="_Toc421704510"/>
            <w:bookmarkStart w:id="70" w:name="_Toc422904490"/>
            <w:bookmarkStart w:id="71" w:name="_Toc422935121"/>
            <w:bookmarkStart w:id="72" w:name="_Toc422938183"/>
            <w:bookmarkStart w:id="73" w:name="_Toc422929618"/>
            <w:bookmarkEnd w:id="66"/>
            <w:bookmarkEnd w:id="67"/>
            <w:bookmarkEnd w:id="68"/>
            <w:bookmarkEnd w:id="69"/>
            <w:bookmarkEnd w:id="70"/>
            <w:bookmarkEnd w:id="71"/>
            <w:bookmarkEnd w:id="72"/>
            <w:bookmarkEnd w:id="73"/>
          </w:p>
        </w:tc>
        <w:tc>
          <w:tcPr>
            <w:tcW w:w="1440" w:type="dxa"/>
            <w:tcPrChange w:id="74" w:author="Wong, Clarence" w:date="2010-11-08T11:09:00Z">
              <w:tcPr>
                <w:tcW w:w="1440" w:type="dxa"/>
                <w:tcBorders>
                  <w:top w:val="nil"/>
                </w:tcBorders>
              </w:tcPr>
            </w:tcPrChange>
          </w:tcPr>
          <w:p w:rsidR="00427BD4" w:rsidRPr="00E056B6" w:rsidDel="00353B69" w:rsidRDefault="00427BD4" w:rsidP="006E236B">
            <w:pPr>
              <w:pStyle w:val="tableentry"/>
              <w:rPr>
                <w:ins w:id="75" w:author="Wong, Clarence" w:date="2010-11-08T11:08:00Z"/>
                <w:del w:id="76" w:author="Sastry, Murali" w:date="2015-06-09T16:17:00Z"/>
              </w:rPr>
            </w:pPr>
            <w:ins w:id="77" w:author="Wong, Clarence" w:date="2010-11-08T11:09:00Z">
              <w:del w:id="78" w:author="Sastry, Murali" w:date="2015-06-09T16:17:00Z">
                <w:r w:rsidDel="00353B69">
                  <w:delText>Nov 2010</w:delText>
                </w:r>
              </w:del>
            </w:ins>
            <w:bookmarkStart w:id="79" w:name="_Toc421632726"/>
            <w:bookmarkStart w:id="80" w:name="_Toc421633266"/>
            <w:bookmarkStart w:id="81" w:name="_Toc421701318"/>
            <w:bookmarkStart w:id="82" w:name="_Toc421704511"/>
            <w:bookmarkStart w:id="83" w:name="_Toc422904491"/>
            <w:bookmarkStart w:id="84" w:name="_Toc422935122"/>
            <w:bookmarkStart w:id="85" w:name="_Toc422938184"/>
            <w:bookmarkStart w:id="86" w:name="_Toc422929619"/>
            <w:bookmarkEnd w:id="79"/>
            <w:bookmarkEnd w:id="80"/>
            <w:bookmarkEnd w:id="81"/>
            <w:bookmarkEnd w:id="82"/>
            <w:bookmarkEnd w:id="83"/>
            <w:bookmarkEnd w:id="84"/>
            <w:bookmarkEnd w:id="85"/>
            <w:bookmarkEnd w:id="86"/>
          </w:p>
        </w:tc>
        <w:tc>
          <w:tcPr>
            <w:tcW w:w="6282" w:type="dxa"/>
            <w:tcPrChange w:id="87" w:author="Wong, Clarence" w:date="2010-11-08T11:09:00Z">
              <w:tcPr>
                <w:tcW w:w="6282" w:type="dxa"/>
                <w:tcBorders>
                  <w:top w:val="nil"/>
                </w:tcBorders>
              </w:tcPr>
            </w:tcPrChange>
          </w:tcPr>
          <w:p w:rsidR="00427BD4" w:rsidRPr="00E056B6" w:rsidDel="00353B69" w:rsidRDefault="00427BD4" w:rsidP="006E236B">
            <w:pPr>
              <w:pStyle w:val="tableentry"/>
              <w:rPr>
                <w:ins w:id="88" w:author="Wong, Clarence" w:date="2010-11-08T11:08:00Z"/>
                <w:del w:id="89" w:author="Sastry, Murali" w:date="2015-06-09T16:17:00Z"/>
              </w:rPr>
            </w:pPr>
            <w:ins w:id="90" w:author="Wong, Clarence" w:date="2010-11-08T11:09:00Z">
              <w:del w:id="91" w:author="Sastry, Murali" w:date="2015-06-09T16:17:00Z">
                <w:r w:rsidDel="00353B69">
                  <w:delText>Updates to Linux LOST process</w:delText>
                </w:r>
              </w:del>
            </w:ins>
            <w:bookmarkStart w:id="92" w:name="_Toc421632727"/>
            <w:bookmarkStart w:id="93" w:name="_Toc421633267"/>
            <w:bookmarkStart w:id="94" w:name="_Toc421701319"/>
            <w:bookmarkStart w:id="95" w:name="_Toc421704512"/>
            <w:bookmarkStart w:id="96" w:name="_Toc422904492"/>
            <w:bookmarkStart w:id="97" w:name="_Toc422935123"/>
            <w:bookmarkStart w:id="98" w:name="_Toc422938185"/>
            <w:bookmarkStart w:id="99" w:name="_Toc422929620"/>
            <w:bookmarkEnd w:id="92"/>
            <w:bookmarkEnd w:id="93"/>
            <w:bookmarkEnd w:id="94"/>
            <w:bookmarkEnd w:id="95"/>
            <w:bookmarkEnd w:id="96"/>
            <w:bookmarkEnd w:id="97"/>
            <w:bookmarkEnd w:id="98"/>
            <w:bookmarkEnd w:id="99"/>
          </w:p>
        </w:tc>
        <w:bookmarkStart w:id="100" w:name="_Toc421632728"/>
        <w:bookmarkStart w:id="101" w:name="_Toc421633268"/>
        <w:bookmarkStart w:id="102" w:name="_Toc421701320"/>
        <w:bookmarkStart w:id="103" w:name="_Toc421704513"/>
        <w:bookmarkStart w:id="104" w:name="_Toc422904493"/>
        <w:bookmarkStart w:id="105" w:name="_Toc422935124"/>
        <w:bookmarkStart w:id="106" w:name="_Toc422938186"/>
        <w:bookmarkStart w:id="107" w:name="_Toc422929621"/>
        <w:bookmarkEnd w:id="100"/>
        <w:bookmarkEnd w:id="101"/>
        <w:bookmarkEnd w:id="102"/>
        <w:bookmarkEnd w:id="103"/>
        <w:bookmarkEnd w:id="104"/>
        <w:bookmarkEnd w:id="105"/>
        <w:bookmarkEnd w:id="106"/>
        <w:bookmarkEnd w:id="107"/>
      </w:tr>
    </w:tbl>
    <w:p w:rsidR="002964C7" w:rsidRPr="00E056B6" w:rsidDel="00353B69" w:rsidRDefault="002964C7" w:rsidP="006E343A">
      <w:pPr>
        <w:pStyle w:val="tablecode"/>
        <w:rPr>
          <w:del w:id="108" w:author="Sastry, Murali" w:date="2015-06-09T16:17:00Z"/>
        </w:rPr>
      </w:pPr>
      <w:bookmarkStart w:id="109" w:name="_Toc421632729"/>
      <w:bookmarkStart w:id="110" w:name="_Toc421633269"/>
      <w:bookmarkStart w:id="111" w:name="_Toc421701321"/>
      <w:bookmarkStart w:id="112" w:name="_Toc421704514"/>
      <w:bookmarkStart w:id="113" w:name="_Toc422904494"/>
      <w:bookmarkStart w:id="114" w:name="_Toc422935125"/>
      <w:bookmarkStart w:id="115" w:name="_Toc422938187"/>
      <w:bookmarkStart w:id="116" w:name="_Toc422929622"/>
      <w:bookmarkEnd w:id="47"/>
      <w:bookmarkEnd w:id="109"/>
      <w:bookmarkEnd w:id="110"/>
      <w:bookmarkEnd w:id="111"/>
      <w:bookmarkEnd w:id="112"/>
      <w:bookmarkEnd w:id="113"/>
      <w:bookmarkEnd w:id="114"/>
      <w:bookmarkEnd w:id="115"/>
      <w:bookmarkEnd w:id="116"/>
    </w:p>
    <w:p w:rsidR="00F22C5B" w:rsidRDefault="006E343A" w:rsidP="006E343A">
      <w:pPr>
        <w:pStyle w:val="Heading1"/>
        <w:numPr>
          <w:ilvl w:val="0"/>
          <w:numId w:val="0"/>
        </w:numPr>
        <w:rPr>
          <w:ins w:id="117" w:author="Sastry, Murali" w:date="2015-06-09T16:53:00Z"/>
        </w:rPr>
      </w:pPr>
      <w:r>
        <w:t xml:space="preserve"> </w:t>
      </w:r>
    </w:p>
    <w:p w:rsidR="00F22C5B" w:rsidRDefault="00F22C5B" w:rsidP="003409D4">
      <w:pPr>
        <w:pStyle w:val="body"/>
        <w:rPr>
          <w:ins w:id="118" w:author="Sastry, Murali" w:date="2015-06-09T16:53:00Z"/>
        </w:rPr>
      </w:pPr>
    </w:p>
    <w:p w:rsidR="00F22C5B" w:rsidRDefault="00F22C5B" w:rsidP="003409D4">
      <w:pPr>
        <w:pStyle w:val="body"/>
        <w:rPr>
          <w:ins w:id="119" w:author="Sastry, Murali" w:date="2015-06-09T16:53:00Z"/>
        </w:rPr>
      </w:pPr>
    </w:p>
    <w:p w:rsidR="00F22C5B" w:rsidRDefault="00F22C5B" w:rsidP="003409D4">
      <w:pPr>
        <w:pStyle w:val="body"/>
        <w:rPr>
          <w:ins w:id="120" w:author="Sastry, Murali" w:date="2015-06-09T16:53:00Z"/>
        </w:rPr>
      </w:pPr>
    </w:p>
    <w:p w:rsidR="00F22C5B" w:rsidRDefault="00F22C5B" w:rsidP="003409D4">
      <w:pPr>
        <w:pStyle w:val="body"/>
        <w:rPr>
          <w:ins w:id="121" w:author="Sastry, Murali" w:date="2015-06-09T16:53:00Z"/>
        </w:rPr>
      </w:pPr>
    </w:p>
    <w:p w:rsidR="00F22C5B" w:rsidRDefault="00F22C5B" w:rsidP="003409D4">
      <w:pPr>
        <w:pStyle w:val="body"/>
        <w:rPr>
          <w:ins w:id="122" w:author="Sastry, Murali" w:date="2015-06-09T16:53:00Z"/>
        </w:rPr>
      </w:pPr>
    </w:p>
    <w:p w:rsidR="00F22C5B" w:rsidRDefault="00F22C5B" w:rsidP="003409D4">
      <w:pPr>
        <w:pStyle w:val="body"/>
        <w:rPr>
          <w:ins w:id="123" w:author="Sastry, Murali" w:date="2015-06-09T16:53:00Z"/>
        </w:rPr>
      </w:pPr>
    </w:p>
    <w:p w:rsidR="00F22C5B" w:rsidRDefault="00F22C5B" w:rsidP="003409D4">
      <w:pPr>
        <w:pStyle w:val="body"/>
        <w:rPr>
          <w:ins w:id="124" w:author="Sastry, Murali" w:date="2015-06-09T16:53:00Z"/>
        </w:rPr>
      </w:pPr>
    </w:p>
    <w:p w:rsidR="00F22C5B" w:rsidRDefault="00F22C5B" w:rsidP="003409D4">
      <w:pPr>
        <w:pStyle w:val="body"/>
        <w:rPr>
          <w:ins w:id="125" w:author="Sastry, Murali" w:date="2015-06-09T16:53:00Z"/>
        </w:rPr>
      </w:pPr>
    </w:p>
    <w:p w:rsidR="00F22C5B" w:rsidRDefault="00F22C5B" w:rsidP="006E343A">
      <w:pPr>
        <w:pStyle w:val="Subtitle"/>
        <w:rPr>
          <w:ins w:id="126" w:author="Sastry, Murali" w:date="2015-06-09T16:53:00Z"/>
        </w:rPr>
      </w:pPr>
    </w:p>
    <w:p w:rsidR="00F22C5B" w:rsidRDefault="00F22C5B" w:rsidP="003409D4">
      <w:pPr>
        <w:pStyle w:val="body"/>
        <w:rPr>
          <w:ins w:id="127" w:author="Sastry, Murali" w:date="2015-06-09T16:53:00Z"/>
        </w:rPr>
      </w:pPr>
    </w:p>
    <w:p w:rsidR="00F22C5B" w:rsidRDefault="00F22C5B" w:rsidP="003409D4">
      <w:pPr>
        <w:pStyle w:val="body"/>
        <w:rPr>
          <w:ins w:id="128" w:author="Sastry, Murali" w:date="2015-06-09T16:53:00Z"/>
        </w:rPr>
      </w:pPr>
    </w:p>
    <w:p w:rsidR="00F22C5B" w:rsidRDefault="00F22C5B" w:rsidP="003409D4">
      <w:pPr>
        <w:pStyle w:val="body"/>
        <w:rPr>
          <w:ins w:id="129" w:author="Sastry, Murali" w:date="2015-06-09T16:53:00Z"/>
        </w:rPr>
      </w:pPr>
    </w:p>
    <w:p w:rsidR="00F22C5B" w:rsidRDefault="00F22C5B" w:rsidP="003409D4">
      <w:pPr>
        <w:pStyle w:val="body"/>
        <w:rPr>
          <w:ins w:id="130" w:author="Sastry, Murali" w:date="2015-06-09T16:53:00Z"/>
        </w:rPr>
      </w:pPr>
    </w:p>
    <w:p w:rsidR="00F22C5B" w:rsidRDefault="00F22C5B" w:rsidP="003409D4">
      <w:pPr>
        <w:pStyle w:val="body"/>
        <w:rPr>
          <w:ins w:id="131" w:author="Sastry, Murali" w:date="2015-06-09T16:53:00Z"/>
        </w:rPr>
      </w:pPr>
    </w:p>
    <w:p w:rsidR="00F22C5B" w:rsidRDefault="00F22C5B" w:rsidP="003409D4">
      <w:pPr>
        <w:pStyle w:val="body"/>
        <w:rPr>
          <w:ins w:id="132" w:author="Sastry, Murali" w:date="2015-06-09T16:53:00Z"/>
        </w:rPr>
      </w:pPr>
    </w:p>
    <w:p w:rsidR="00D669E1" w:rsidRPr="00E056B6" w:rsidRDefault="00D669E1" w:rsidP="00D669E1">
      <w:pPr>
        <w:pStyle w:val="Heading1"/>
        <w:rPr>
          <w:ins w:id="133" w:author="Sastry, Murali" w:date="2015-06-09T17:13:00Z"/>
        </w:rPr>
      </w:pPr>
      <w:bookmarkStart w:id="134" w:name="_Toc199923587"/>
      <w:bookmarkStart w:id="135" w:name="_Toc200244292"/>
      <w:bookmarkStart w:id="136" w:name="_Toc200250023"/>
      <w:bookmarkStart w:id="137" w:name="_Toc200274315"/>
      <w:bookmarkStart w:id="138" w:name="_Toc200342870"/>
      <w:bookmarkStart w:id="139" w:name="_Toc234138235"/>
      <w:bookmarkStart w:id="140" w:name="_Toc494293570"/>
      <w:ins w:id="141" w:author="Sastry, Murali" w:date="2015-06-09T17:13:00Z">
        <w:r w:rsidRPr="0002605D">
          <w:lastRenderedPageBreak/>
          <w:t>QUD</w:t>
        </w:r>
        <w:r w:rsidRPr="00F22C5B">
          <w:t>.WIN.1.1</w:t>
        </w:r>
        <w:bookmarkEnd w:id="140"/>
      </w:ins>
    </w:p>
    <w:p w:rsidR="00215747" w:rsidRPr="00E056B6" w:rsidDel="00F22C5B" w:rsidRDefault="00C0468B">
      <w:pPr>
        <w:pStyle w:val="Heading1"/>
        <w:rPr>
          <w:del w:id="142" w:author="Sastry, Murali" w:date="2015-06-09T16:52:00Z"/>
        </w:rPr>
        <w:pPrChange w:id="143" w:author="Sastry, Murali" w:date="2015-06-09T17:06:00Z">
          <w:pPr>
            <w:pStyle w:val="Heading2"/>
          </w:pPr>
        </w:pPrChange>
      </w:pPr>
      <w:del w:id="144" w:author="Sastry, Murali" w:date="2015-06-09T16:52:00Z">
        <w:r w:rsidRPr="00E056B6" w:rsidDel="00F22C5B">
          <w:delText>Testing</w:delText>
        </w:r>
        <w:bookmarkStart w:id="145" w:name="_Toc421701507"/>
        <w:bookmarkStart w:id="146" w:name="_Toc421704700"/>
        <w:bookmarkStart w:id="147" w:name="_Toc422904680"/>
        <w:bookmarkStart w:id="148" w:name="_Toc422935311"/>
        <w:bookmarkStart w:id="149" w:name="_Toc422938373"/>
        <w:bookmarkStart w:id="150" w:name="_Toc422929808"/>
        <w:bookmarkStart w:id="151" w:name="_Toc494287941"/>
        <w:bookmarkStart w:id="152" w:name="_Toc494290757"/>
        <w:bookmarkStart w:id="153" w:name="_Toc494293571"/>
        <w:bookmarkEnd w:id="134"/>
        <w:bookmarkEnd w:id="135"/>
        <w:bookmarkEnd w:id="136"/>
        <w:bookmarkEnd w:id="137"/>
        <w:bookmarkEnd w:id="138"/>
        <w:bookmarkEnd w:id="139"/>
        <w:bookmarkEnd w:id="145"/>
        <w:bookmarkEnd w:id="146"/>
        <w:bookmarkEnd w:id="147"/>
        <w:bookmarkEnd w:id="148"/>
        <w:bookmarkEnd w:id="149"/>
        <w:bookmarkEnd w:id="150"/>
        <w:bookmarkEnd w:id="151"/>
        <w:bookmarkEnd w:id="152"/>
        <w:bookmarkEnd w:id="153"/>
      </w:del>
    </w:p>
    <w:p w:rsidR="00215747" w:rsidDel="00F22C5B" w:rsidRDefault="00C0468B">
      <w:pPr>
        <w:pStyle w:val="Heading1"/>
        <w:rPr>
          <w:del w:id="154" w:author="Sastry, Murali" w:date="2015-06-09T16:52:00Z"/>
        </w:rPr>
        <w:pPrChange w:id="155" w:author="Sastry, Murali" w:date="2015-06-09T17:06:00Z">
          <w:pPr>
            <w:pStyle w:val="body"/>
          </w:pPr>
        </w:pPrChange>
      </w:pPr>
      <w:del w:id="156" w:author="Sastry, Murali" w:date="2015-06-09T16:52:00Z">
        <w:r w:rsidRPr="00E056B6" w:rsidDel="00F22C5B">
          <w:delText>Once all internal testing has been performed, send an email resembling the following example:</w:delText>
        </w:r>
        <w:bookmarkStart w:id="157" w:name="_Toc421632915"/>
        <w:bookmarkStart w:id="158" w:name="_Toc421633455"/>
        <w:bookmarkStart w:id="159" w:name="_Toc421701508"/>
        <w:bookmarkStart w:id="160" w:name="_Toc421704701"/>
        <w:bookmarkStart w:id="161" w:name="_Toc422904681"/>
        <w:bookmarkStart w:id="162" w:name="_Toc422935312"/>
        <w:bookmarkStart w:id="163" w:name="_Toc422938374"/>
        <w:bookmarkStart w:id="164" w:name="_Toc422929809"/>
        <w:bookmarkStart w:id="165" w:name="_Toc494287942"/>
        <w:bookmarkStart w:id="166" w:name="_Toc494290758"/>
        <w:bookmarkStart w:id="167" w:name="_Toc494293572"/>
        <w:bookmarkEnd w:id="157"/>
        <w:bookmarkEnd w:id="158"/>
        <w:bookmarkEnd w:id="159"/>
        <w:bookmarkEnd w:id="160"/>
        <w:bookmarkEnd w:id="161"/>
        <w:bookmarkEnd w:id="162"/>
        <w:bookmarkEnd w:id="163"/>
        <w:bookmarkEnd w:id="164"/>
        <w:bookmarkEnd w:id="165"/>
        <w:bookmarkEnd w:id="166"/>
        <w:bookmarkEnd w:id="167"/>
      </w:del>
    </w:p>
    <w:p w:rsidR="007961EE" w:rsidRPr="00E056B6" w:rsidDel="00F22C5B" w:rsidRDefault="007961EE">
      <w:pPr>
        <w:pStyle w:val="Heading1"/>
        <w:rPr>
          <w:del w:id="168" w:author="Sastry, Murali" w:date="2015-06-09T16:52:00Z"/>
        </w:rPr>
        <w:pPrChange w:id="169" w:author="Sastry, Murali" w:date="2015-06-09T17:06:00Z">
          <w:pPr>
            <w:pStyle w:val="body"/>
          </w:pPr>
        </w:pPrChange>
      </w:pPr>
      <w:del w:id="170" w:author="Sastry, Murali" w:date="2015-06-09T16:52:00Z">
        <w:r w:rsidDel="00F22C5B">
          <w:delText>*Note: see ENG/OEM specific examples in Section 3 &amp; 4.</w:delText>
        </w:r>
        <w:bookmarkStart w:id="171" w:name="_Toc421632916"/>
        <w:bookmarkStart w:id="172" w:name="_Toc421633456"/>
        <w:bookmarkStart w:id="173" w:name="_Toc421701509"/>
        <w:bookmarkStart w:id="174" w:name="_Toc421704702"/>
        <w:bookmarkStart w:id="175" w:name="_Toc422904682"/>
        <w:bookmarkStart w:id="176" w:name="_Toc422935313"/>
        <w:bookmarkStart w:id="177" w:name="_Toc422938375"/>
        <w:bookmarkStart w:id="178" w:name="_Toc422929810"/>
        <w:bookmarkStart w:id="179" w:name="_Toc494287943"/>
        <w:bookmarkStart w:id="180" w:name="_Toc494290759"/>
        <w:bookmarkStart w:id="181" w:name="_Toc494293573"/>
        <w:bookmarkEnd w:id="171"/>
        <w:bookmarkEnd w:id="172"/>
        <w:bookmarkEnd w:id="173"/>
        <w:bookmarkEnd w:id="174"/>
        <w:bookmarkEnd w:id="175"/>
        <w:bookmarkEnd w:id="176"/>
        <w:bookmarkEnd w:id="177"/>
        <w:bookmarkEnd w:id="178"/>
        <w:bookmarkEnd w:id="179"/>
        <w:bookmarkEnd w:id="180"/>
        <w:bookmarkEnd w:id="181"/>
      </w:del>
    </w:p>
    <w:p w:rsidR="0074613B" w:rsidDel="00F22C5B" w:rsidRDefault="0074613B">
      <w:pPr>
        <w:pStyle w:val="Heading1"/>
        <w:rPr>
          <w:ins w:id="182" w:author="Wong, Clarence" w:date="2011-05-18T16:42:00Z"/>
          <w:del w:id="183" w:author="Sastry, Murali" w:date="2015-06-09T16:52:00Z"/>
        </w:rPr>
        <w:pPrChange w:id="184" w:author="Sastry, Murali" w:date="2015-06-09T17:06:00Z">
          <w:pPr>
            <w:pStyle w:val="body"/>
            <w:spacing w:before="0" w:after="0"/>
          </w:pPr>
        </w:pPrChange>
      </w:pPr>
      <w:ins w:id="185" w:author="Wong, Clarence" w:date="2011-05-18T16:42:00Z">
        <w:del w:id="186" w:author="Sastry, Murali" w:date="2015-06-09T16:52:00Z">
          <w:r w:rsidDel="00F22C5B">
            <w:delText>*Note: For linux release, add myogi and windows add cmonie;</w:delText>
          </w:r>
          <w:r w:rsidRPr="00413AA6" w:rsidDel="00F22C5B">
            <w:delText xml:space="preserve"> nalinw</w:delText>
          </w:r>
          <w:bookmarkStart w:id="187" w:name="_Toc421632917"/>
          <w:bookmarkStart w:id="188" w:name="_Toc421633457"/>
          <w:bookmarkStart w:id="189" w:name="_Toc421701510"/>
          <w:bookmarkStart w:id="190" w:name="_Toc421704703"/>
          <w:bookmarkStart w:id="191" w:name="_Toc422904683"/>
          <w:bookmarkStart w:id="192" w:name="_Toc422935314"/>
          <w:bookmarkStart w:id="193" w:name="_Toc422938376"/>
          <w:bookmarkStart w:id="194" w:name="_Toc422929811"/>
          <w:bookmarkStart w:id="195" w:name="_Toc494287944"/>
          <w:bookmarkStart w:id="196" w:name="_Toc494290760"/>
          <w:bookmarkStart w:id="197" w:name="_Toc494293574"/>
          <w:bookmarkEnd w:id="187"/>
          <w:bookmarkEnd w:id="188"/>
          <w:bookmarkEnd w:id="189"/>
          <w:bookmarkEnd w:id="190"/>
          <w:bookmarkEnd w:id="191"/>
          <w:bookmarkEnd w:id="192"/>
          <w:bookmarkEnd w:id="193"/>
          <w:bookmarkEnd w:id="194"/>
          <w:bookmarkEnd w:id="195"/>
          <w:bookmarkEnd w:id="196"/>
          <w:bookmarkEnd w:id="197"/>
        </w:del>
      </w:ins>
    </w:p>
    <w:p w:rsidR="00ED2FE5" w:rsidRPr="00E056B6" w:rsidDel="00F22C5B" w:rsidRDefault="00ED2FE5">
      <w:pPr>
        <w:pStyle w:val="Heading1"/>
        <w:rPr>
          <w:del w:id="198" w:author="Sastry, Murali" w:date="2015-06-09T16:52:00Z"/>
        </w:rPr>
        <w:pPrChange w:id="199" w:author="Sastry, Murali" w:date="2015-06-09T17:06:00Z">
          <w:pPr>
            <w:pStyle w:val="body"/>
            <w:spacing w:before="0" w:after="0"/>
          </w:pPr>
        </w:pPrChange>
      </w:pPr>
      <w:bookmarkStart w:id="200" w:name="_Toc421632918"/>
      <w:bookmarkStart w:id="201" w:name="_Toc421633458"/>
      <w:bookmarkStart w:id="202" w:name="_Toc421701511"/>
      <w:bookmarkStart w:id="203" w:name="_Toc421704704"/>
      <w:bookmarkStart w:id="204" w:name="_Toc422904684"/>
      <w:bookmarkStart w:id="205" w:name="_Toc422935315"/>
      <w:bookmarkStart w:id="206" w:name="_Toc422938377"/>
      <w:bookmarkStart w:id="207" w:name="_Toc422929812"/>
      <w:bookmarkStart w:id="208" w:name="_Toc494287945"/>
      <w:bookmarkStart w:id="209" w:name="_Toc494290761"/>
      <w:bookmarkStart w:id="210" w:name="_Toc494293575"/>
      <w:bookmarkEnd w:id="200"/>
      <w:bookmarkEnd w:id="201"/>
      <w:bookmarkEnd w:id="202"/>
      <w:bookmarkEnd w:id="203"/>
      <w:bookmarkEnd w:id="204"/>
      <w:bookmarkEnd w:id="205"/>
      <w:bookmarkEnd w:id="206"/>
      <w:bookmarkEnd w:id="207"/>
      <w:bookmarkEnd w:id="208"/>
      <w:bookmarkEnd w:id="209"/>
      <w:bookmarkEnd w:id="210"/>
    </w:p>
    <w:p w:rsidR="00B8028B" w:rsidRPr="00E056B6" w:rsidDel="00F22C5B" w:rsidRDefault="00C0468B">
      <w:pPr>
        <w:pStyle w:val="Heading1"/>
        <w:rPr>
          <w:del w:id="211" w:author="Sastry, Murali" w:date="2015-06-09T16:52:00Z"/>
        </w:rPr>
        <w:pPrChange w:id="212" w:author="Sastry, Murali" w:date="2015-06-09T17:06:00Z">
          <w:pPr>
            <w:pStyle w:val="body"/>
            <w:spacing w:before="0" w:after="0"/>
          </w:pPr>
        </w:pPrChange>
      </w:pPr>
      <w:del w:id="213" w:author="Sastry, Murali" w:date="2015-06-09T16:52:00Z">
        <w:r w:rsidRPr="00E056B6" w:rsidDel="00F22C5B">
          <w:delText xml:space="preserve">To: </w:delText>
        </w:r>
        <w:r w:rsidR="00B8028B" w:rsidRPr="00E056B6" w:rsidDel="00F22C5B">
          <w:delText>gobi.ni</w:delText>
        </w:r>
        <w:bookmarkStart w:id="214" w:name="_Toc421632919"/>
        <w:bookmarkStart w:id="215" w:name="_Toc421633459"/>
        <w:bookmarkStart w:id="216" w:name="_Toc421701512"/>
        <w:bookmarkStart w:id="217" w:name="_Toc421704705"/>
        <w:bookmarkStart w:id="218" w:name="_Toc422904685"/>
        <w:bookmarkStart w:id="219" w:name="_Toc422935316"/>
        <w:bookmarkStart w:id="220" w:name="_Toc422938378"/>
        <w:bookmarkStart w:id="221" w:name="_Toc422929813"/>
        <w:bookmarkStart w:id="222" w:name="_Toc494287946"/>
        <w:bookmarkStart w:id="223" w:name="_Toc494290762"/>
        <w:bookmarkStart w:id="224" w:name="_Toc494293576"/>
        <w:bookmarkEnd w:id="214"/>
        <w:bookmarkEnd w:id="215"/>
        <w:bookmarkEnd w:id="216"/>
        <w:bookmarkEnd w:id="217"/>
        <w:bookmarkEnd w:id="218"/>
        <w:bookmarkEnd w:id="219"/>
        <w:bookmarkEnd w:id="220"/>
        <w:bookmarkEnd w:id="221"/>
        <w:bookmarkEnd w:id="222"/>
        <w:bookmarkEnd w:id="223"/>
        <w:bookmarkEnd w:id="224"/>
      </w:del>
    </w:p>
    <w:p w:rsidR="00BB3D05" w:rsidRPr="00E056B6" w:rsidDel="00F22C5B" w:rsidRDefault="00B8028B">
      <w:pPr>
        <w:pStyle w:val="Heading1"/>
        <w:rPr>
          <w:del w:id="225" w:author="Sastry, Murali" w:date="2015-06-09T16:52:00Z"/>
        </w:rPr>
        <w:pPrChange w:id="226" w:author="Sastry, Murali" w:date="2015-06-09T17:06:00Z">
          <w:pPr>
            <w:pStyle w:val="body"/>
            <w:spacing w:before="0" w:after="0"/>
          </w:pPr>
        </w:pPrChange>
      </w:pPr>
      <w:del w:id="227" w:author="Sastry, Murali" w:date="2015-06-09T16:52:00Z">
        <w:r w:rsidRPr="00E056B6" w:rsidDel="00F22C5B">
          <w:delText>CC:  undp-pcsw; pcsw.</w:delText>
        </w:r>
        <w:r w:rsidR="00184C69" w:rsidRPr="00E056B6" w:rsidDel="00F22C5B">
          <w:delText>build.</w:delText>
        </w:r>
        <w:r w:rsidRPr="00E056B6" w:rsidDel="00F22C5B">
          <w:delText>notify</w:delText>
        </w:r>
        <w:bookmarkStart w:id="228" w:name="_Toc421632920"/>
        <w:bookmarkStart w:id="229" w:name="_Toc421633460"/>
        <w:bookmarkStart w:id="230" w:name="_Toc421701513"/>
        <w:bookmarkStart w:id="231" w:name="_Toc421704706"/>
        <w:bookmarkStart w:id="232" w:name="_Toc422904686"/>
        <w:bookmarkStart w:id="233" w:name="_Toc422935317"/>
        <w:bookmarkStart w:id="234" w:name="_Toc422938379"/>
        <w:bookmarkStart w:id="235" w:name="_Toc422929814"/>
        <w:bookmarkStart w:id="236" w:name="_Toc494287947"/>
        <w:bookmarkStart w:id="237" w:name="_Toc494290763"/>
        <w:bookmarkStart w:id="238" w:name="_Toc494293577"/>
        <w:bookmarkEnd w:id="228"/>
        <w:bookmarkEnd w:id="229"/>
        <w:bookmarkEnd w:id="230"/>
        <w:bookmarkEnd w:id="231"/>
        <w:bookmarkEnd w:id="232"/>
        <w:bookmarkEnd w:id="233"/>
        <w:bookmarkEnd w:id="234"/>
        <w:bookmarkEnd w:id="235"/>
        <w:bookmarkEnd w:id="236"/>
        <w:bookmarkEnd w:id="237"/>
        <w:bookmarkEnd w:id="238"/>
      </w:del>
    </w:p>
    <w:p w:rsidR="00804B10" w:rsidRPr="00E056B6" w:rsidDel="00F22C5B" w:rsidRDefault="00C0468B">
      <w:pPr>
        <w:pStyle w:val="Heading1"/>
        <w:rPr>
          <w:del w:id="239" w:author="Sastry, Murali" w:date="2015-06-09T16:52:00Z"/>
        </w:rPr>
        <w:pPrChange w:id="240" w:author="Sastry, Murali" w:date="2015-06-09T17:06:00Z">
          <w:pPr>
            <w:pStyle w:val="body"/>
            <w:spacing w:before="0" w:after="0"/>
          </w:pPr>
        </w:pPrChange>
      </w:pPr>
      <w:del w:id="241" w:author="Sastry, Murali" w:date="2015-06-09T16:52:00Z">
        <w:r w:rsidRPr="00E056B6" w:rsidDel="00F22C5B">
          <w:delText xml:space="preserve">Subject: </w:delText>
        </w:r>
        <w:r w:rsidRPr="00E056B6" w:rsidDel="00F22C5B">
          <w:rPr>
            <w:rFonts w:ascii="Tahoma" w:hAnsi="Tahoma" w:cs="Tahoma"/>
            <w:sz w:val="20"/>
          </w:rPr>
          <w:delText xml:space="preserve">GOBI2000_LINUX_PACKAGE 1.0.02 </w:delText>
        </w:r>
        <w:r w:rsidRPr="00E056B6" w:rsidDel="00F22C5B">
          <w:delText>is ready for testing</w:delText>
        </w:r>
        <w:bookmarkStart w:id="242" w:name="_Toc421632921"/>
        <w:bookmarkStart w:id="243" w:name="_Toc421633461"/>
        <w:bookmarkStart w:id="244" w:name="_Toc421701514"/>
        <w:bookmarkStart w:id="245" w:name="_Toc421704707"/>
        <w:bookmarkStart w:id="246" w:name="_Toc422904687"/>
        <w:bookmarkStart w:id="247" w:name="_Toc422935318"/>
        <w:bookmarkStart w:id="248" w:name="_Toc422938380"/>
        <w:bookmarkStart w:id="249" w:name="_Toc422929815"/>
        <w:bookmarkStart w:id="250" w:name="_Toc494287948"/>
        <w:bookmarkStart w:id="251" w:name="_Toc494290764"/>
        <w:bookmarkStart w:id="252" w:name="_Toc494293578"/>
        <w:bookmarkEnd w:id="242"/>
        <w:bookmarkEnd w:id="243"/>
        <w:bookmarkEnd w:id="244"/>
        <w:bookmarkEnd w:id="245"/>
        <w:bookmarkEnd w:id="246"/>
        <w:bookmarkEnd w:id="247"/>
        <w:bookmarkEnd w:id="248"/>
        <w:bookmarkEnd w:id="249"/>
        <w:bookmarkEnd w:id="250"/>
        <w:bookmarkEnd w:id="251"/>
        <w:bookmarkEnd w:id="252"/>
      </w:del>
    </w:p>
    <w:p w:rsidR="00804B10" w:rsidRPr="00E056B6" w:rsidDel="00F22C5B" w:rsidRDefault="00C0468B">
      <w:pPr>
        <w:pStyle w:val="Heading1"/>
        <w:rPr>
          <w:del w:id="253" w:author="Sastry, Murali" w:date="2015-06-09T16:52:00Z"/>
          <w:szCs w:val="22"/>
        </w:rPr>
        <w:pPrChange w:id="254" w:author="Sastry, Murali" w:date="2015-06-09T17:06:00Z">
          <w:pPr>
            <w:pStyle w:val="body"/>
            <w:spacing w:before="0" w:after="0"/>
          </w:pPr>
        </w:pPrChange>
      </w:pPr>
      <w:del w:id="255" w:author="Sastry, Murali" w:date="2015-06-09T16:52:00Z">
        <w:r w:rsidRPr="00E056B6" w:rsidDel="00F22C5B">
          <w:rPr>
            <w:szCs w:val="22"/>
          </w:rPr>
          <w:delText xml:space="preserve">Body: </w:delText>
        </w:r>
        <w:r w:rsidRPr="00E056B6" w:rsidDel="00F22C5B">
          <w:rPr>
            <w:szCs w:val="22"/>
          </w:rPr>
          <w:tab/>
        </w:r>
        <w:bookmarkStart w:id="256" w:name="_Toc421632922"/>
        <w:bookmarkStart w:id="257" w:name="_Toc421633462"/>
        <w:bookmarkStart w:id="258" w:name="_Toc421701515"/>
        <w:bookmarkStart w:id="259" w:name="_Toc421704708"/>
        <w:bookmarkStart w:id="260" w:name="_Toc422904688"/>
        <w:bookmarkStart w:id="261" w:name="_Toc422935319"/>
        <w:bookmarkStart w:id="262" w:name="_Toc422938381"/>
        <w:bookmarkStart w:id="263" w:name="_Toc422929816"/>
        <w:bookmarkStart w:id="264" w:name="_Toc494287949"/>
        <w:bookmarkStart w:id="265" w:name="_Toc494290765"/>
        <w:bookmarkStart w:id="266" w:name="_Toc494293579"/>
        <w:bookmarkEnd w:id="256"/>
        <w:bookmarkEnd w:id="257"/>
        <w:bookmarkEnd w:id="258"/>
        <w:bookmarkEnd w:id="259"/>
        <w:bookmarkEnd w:id="260"/>
        <w:bookmarkEnd w:id="261"/>
        <w:bookmarkEnd w:id="262"/>
        <w:bookmarkEnd w:id="263"/>
        <w:bookmarkEnd w:id="264"/>
        <w:bookmarkEnd w:id="265"/>
        <w:bookmarkEnd w:id="266"/>
      </w:del>
    </w:p>
    <w:p w:rsidR="00804B10" w:rsidRPr="00E056B6" w:rsidDel="00F22C5B" w:rsidRDefault="00C0468B">
      <w:pPr>
        <w:pStyle w:val="Heading1"/>
        <w:rPr>
          <w:del w:id="267" w:author="Sastry, Murali" w:date="2015-06-09T16:52:00Z"/>
          <w:rFonts w:eastAsia="MS Mincho"/>
          <w:szCs w:val="22"/>
          <w:lang w:eastAsia="ja-JP"/>
        </w:rPr>
        <w:pPrChange w:id="268" w:author="Sastry, Murali" w:date="2015-06-09T17:06:00Z">
          <w:pPr>
            <w:pStyle w:val="body"/>
            <w:spacing w:before="0" w:after="0"/>
            <w:ind w:left="1440"/>
          </w:pPr>
        </w:pPrChange>
      </w:pPr>
      <w:del w:id="269" w:author="Sastry, Murali" w:date="2015-06-09T16:52:00Z">
        <w:r w:rsidRPr="00E056B6" w:rsidDel="00F22C5B">
          <w:rPr>
            <w:rFonts w:eastAsia="MS Mincho"/>
            <w:color w:val="000000"/>
            <w:szCs w:val="22"/>
            <w:lang w:eastAsia="ja-JP"/>
          </w:rPr>
          <w:delText>Product Test,</w:delText>
        </w:r>
        <w:bookmarkStart w:id="270" w:name="_Toc421632923"/>
        <w:bookmarkStart w:id="271" w:name="_Toc421633463"/>
        <w:bookmarkStart w:id="272" w:name="_Toc421701516"/>
        <w:bookmarkStart w:id="273" w:name="_Toc421704709"/>
        <w:bookmarkStart w:id="274" w:name="_Toc422904689"/>
        <w:bookmarkStart w:id="275" w:name="_Toc422935320"/>
        <w:bookmarkStart w:id="276" w:name="_Toc422938382"/>
        <w:bookmarkStart w:id="277" w:name="_Toc422929817"/>
        <w:bookmarkStart w:id="278" w:name="_Toc494287950"/>
        <w:bookmarkStart w:id="279" w:name="_Toc494290766"/>
        <w:bookmarkStart w:id="280" w:name="_Toc494293580"/>
        <w:bookmarkEnd w:id="270"/>
        <w:bookmarkEnd w:id="271"/>
        <w:bookmarkEnd w:id="272"/>
        <w:bookmarkEnd w:id="273"/>
        <w:bookmarkEnd w:id="274"/>
        <w:bookmarkEnd w:id="275"/>
        <w:bookmarkEnd w:id="276"/>
        <w:bookmarkEnd w:id="277"/>
        <w:bookmarkEnd w:id="278"/>
        <w:bookmarkEnd w:id="279"/>
        <w:bookmarkEnd w:id="280"/>
      </w:del>
    </w:p>
    <w:p w:rsidR="00804B10" w:rsidRPr="00E056B6" w:rsidDel="00F22C5B" w:rsidRDefault="00C0468B">
      <w:pPr>
        <w:pStyle w:val="Heading1"/>
        <w:rPr>
          <w:del w:id="281" w:author="Sastry, Murali" w:date="2015-06-09T16:52:00Z"/>
          <w:rFonts w:eastAsia="MS Mincho"/>
          <w:szCs w:val="22"/>
          <w:lang w:eastAsia="ja-JP"/>
        </w:rPr>
        <w:pPrChange w:id="282" w:author="Sastry, Murali" w:date="2015-06-09T17:06:00Z">
          <w:pPr>
            <w:pStyle w:val="body"/>
            <w:spacing w:before="0" w:after="0"/>
            <w:ind w:left="1440"/>
          </w:pPr>
        </w:pPrChange>
      </w:pPr>
      <w:del w:id="283" w:author="Sastry, Murali" w:date="2015-06-09T16:52:00Z">
        <w:r w:rsidRPr="00E056B6" w:rsidDel="00F22C5B">
          <w:rPr>
            <w:rFonts w:eastAsia="MS Mincho"/>
            <w:color w:val="000000"/>
            <w:szCs w:val="22"/>
            <w:lang w:eastAsia="ja-JP"/>
          </w:rPr>
          <w:delText> </w:delText>
        </w:r>
        <w:bookmarkStart w:id="284" w:name="_Toc421632924"/>
        <w:bookmarkStart w:id="285" w:name="_Toc421633464"/>
        <w:bookmarkStart w:id="286" w:name="_Toc421701517"/>
        <w:bookmarkStart w:id="287" w:name="_Toc421704710"/>
        <w:bookmarkStart w:id="288" w:name="_Toc422904690"/>
        <w:bookmarkStart w:id="289" w:name="_Toc422935321"/>
        <w:bookmarkStart w:id="290" w:name="_Toc422938383"/>
        <w:bookmarkStart w:id="291" w:name="_Toc422929818"/>
        <w:bookmarkStart w:id="292" w:name="_Toc494287951"/>
        <w:bookmarkStart w:id="293" w:name="_Toc494290767"/>
        <w:bookmarkStart w:id="294" w:name="_Toc494293581"/>
        <w:bookmarkEnd w:id="284"/>
        <w:bookmarkEnd w:id="285"/>
        <w:bookmarkEnd w:id="286"/>
        <w:bookmarkEnd w:id="287"/>
        <w:bookmarkEnd w:id="288"/>
        <w:bookmarkEnd w:id="289"/>
        <w:bookmarkEnd w:id="290"/>
        <w:bookmarkEnd w:id="291"/>
        <w:bookmarkEnd w:id="292"/>
        <w:bookmarkEnd w:id="293"/>
        <w:bookmarkEnd w:id="294"/>
      </w:del>
    </w:p>
    <w:p w:rsidR="004E1A68" w:rsidRPr="00E056B6" w:rsidDel="00F22C5B" w:rsidRDefault="00C0468B">
      <w:pPr>
        <w:pStyle w:val="Heading1"/>
        <w:rPr>
          <w:del w:id="295" w:author="Sastry, Murali" w:date="2015-06-09T16:52:00Z"/>
          <w:szCs w:val="22"/>
        </w:rPr>
        <w:pPrChange w:id="296" w:author="Sastry, Murali" w:date="2015-06-09T17:06:00Z">
          <w:pPr>
            <w:pStyle w:val="body"/>
            <w:spacing w:before="0" w:after="0"/>
            <w:ind w:left="1440"/>
          </w:pPr>
        </w:pPrChange>
      </w:pPr>
      <w:del w:id="297" w:author="Sastry, Murali" w:date="2015-06-09T16:52:00Z">
        <w:r w:rsidRPr="00E056B6" w:rsidDel="00F22C5B">
          <w:rPr>
            <w:szCs w:val="22"/>
          </w:rPr>
          <w:delText xml:space="preserve">I have built the </w:delText>
        </w:r>
        <w:r w:rsidRPr="00E056B6" w:rsidDel="00F22C5B">
          <w:rPr>
            <w:rFonts w:ascii="Tahoma" w:hAnsi="Tahoma" w:cs="Tahoma"/>
            <w:sz w:val="20"/>
          </w:rPr>
          <w:delText>GOBI2000_LINUX_PACKAGE 1.0.02</w:delText>
        </w:r>
        <w:r w:rsidRPr="00E056B6" w:rsidDel="00F22C5B">
          <w:rPr>
            <w:szCs w:val="22"/>
          </w:rPr>
          <w:delText xml:space="preserve">.  It can be found in </w:delText>
        </w:r>
        <w:r w:rsidR="00353B69" w:rsidDel="00F22C5B">
          <w:fldChar w:fldCharType="begin"/>
        </w:r>
        <w:r w:rsidR="00353B69" w:rsidDel="00F22C5B">
          <w:delInstrText xml:space="preserve"> HYPERLINK "file:///\\\\stone\\aswcrm\\builds\\tools\\PROD\\GOBI2000_LINUX_PACKAGE\\GOBI2000_LINUX_PACKAGE1002" </w:delInstrText>
        </w:r>
        <w:r w:rsidR="00353B69" w:rsidDel="00F22C5B">
          <w:fldChar w:fldCharType="separate"/>
        </w:r>
        <w:r w:rsidRPr="00E056B6" w:rsidDel="00F22C5B">
          <w:rPr>
            <w:rStyle w:val="Hyperlink"/>
            <w:szCs w:val="22"/>
          </w:rPr>
          <w:delText>\\stone\aswcrm\builds\tools\PROD\GOBI2000_LINUX_PACKAGE\GOBI2000_LINUX_PACKAGE1002</w:delText>
        </w:r>
        <w:r w:rsidR="00353B69" w:rsidDel="00F22C5B">
          <w:rPr>
            <w:rStyle w:val="Hyperlink"/>
            <w:szCs w:val="22"/>
          </w:rPr>
          <w:fldChar w:fldCharType="end"/>
        </w:r>
        <w:r w:rsidR="008133FC" w:rsidRPr="00E056B6" w:rsidDel="00F22C5B">
          <w:rPr>
            <w:szCs w:val="22"/>
          </w:rPr>
          <w:delText xml:space="preserve"> </w:delText>
        </w:r>
        <w:bookmarkStart w:id="298" w:name="_Toc421632925"/>
        <w:bookmarkStart w:id="299" w:name="_Toc421633465"/>
        <w:bookmarkStart w:id="300" w:name="_Toc421701518"/>
        <w:bookmarkStart w:id="301" w:name="_Toc421704711"/>
        <w:bookmarkStart w:id="302" w:name="_Toc422904691"/>
        <w:bookmarkStart w:id="303" w:name="_Toc422935322"/>
        <w:bookmarkStart w:id="304" w:name="_Toc422938384"/>
        <w:bookmarkStart w:id="305" w:name="_Toc422929819"/>
        <w:bookmarkStart w:id="306" w:name="_Toc494287952"/>
        <w:bookmarkStart w:id="307" w:name="_Toc494290768"/>
        <w:bookmarkStart w:id="308" w:name="_Toc494293582"/>
        <w:bookmarkEnd w:id="298"/>
        <w:bookmarkEnd w:id="299"/>
        <w:bookmarkEnd w:id="300"/>
        <w:bookmarkEnd w:id="301"/>
        <w:bookmarkEnd w:id="302"/>
        <w:bookmarkEnd w:id="303"/>
        <w:bookmarkEnd w:id="304"/>
        <w:bookmarkEnd w:id="305"/>
        <w:bookmarkEnd w:id="306"/>
        <w:bookmarkEnd w:id="307"/>
        <w:bookmarkEnd w:id="308"/>
      </w:del>
    </w:p>
    <w:p w:rsidR="00804B10" w:rsidRPr="00E056B6" w:rsidDel="00F22C5B" w:rsidRDefault="00C0468B">
      <w:pPr>
        <w:pStyle w:val="Heading1"/>
        <w:rPr>
          <w:del w:id="309" w:author="Sastry, Murali" w:date="2015-06-09T16:52:00Z"/>
          <w:rFonts w:eastAsia="MS Mincho"/>
          <w:szCs w:val="22"/>
          <w:lang w:eastAsia="ja-JP"/>
        </w:rPr>
        <w:pPrChange w:id="310" w:author="Sastry, Murali" w:date="2015-06-09T17:06:00Z">
          <w:pPr>
            <w:pStyle w:val="body"/>
            <w:spacing w:before="0" w:after="0"/>
            <w:ind w:left="1440"/>
          </w:pPr>
        </w:pPrChange>
      </w:pPr>
      <w:del w:id="311" w:author="Sastry, Murali" w:date="2015-06-09T16:52:00Z">
        <w:r w:rsidRPr="00E056B6" w:rsidDel="00F22C5B">
          <w:rPr>
            <w:rFonts w:eastAsia="MS Mincho"/>
            <w:szCs w:val="22"/>
            <w:lang w:eastAsia="ja-JP"/>
          </w:rPr>
          <w:delText> </w:delText>
        </w:r>
        <w:r w:rsidRPr="00E056B6" w:rsidDel="00F22C5B">
          <w:rPr>
            <w:rFonts w:eastAsia="MS Mincho"/>
            <w:color w:val="000000"/>
            <w:szCs w:val="22"/>
            <w:lang w:eastAsia="ja-JP"/>
          </w:rPr>
          <w:delText> </w:delText>
        </w:r>
        <w:bookmarkStart w:id="312" w:name="_Toc421632926"/>
        <w:bookmarkStart w:id="313" w:name="_Toc421633466"/>
        <w:bookmarkStart w:id="314" w:name="_Toc421701519"/>
        <w:bookmarkStart w:id="315" w:name="_Toc421704712"/>
        <w:bookmarkStart w:id="316" w:name="_Toc422904692"/>
        <w:bookmarkStart w:id="317" w:name="_Toc422935323"/>
        <w:bookmarkStart w:id="318" w:name="_Toc422938385"/>
        <w:bookmarkStart w:id="319" w:name="_Toc422929820"/>
        <w:bookmarkStart w:id="320" w:name="_Toc494287953"/>
        <w:bookmarkStart w:id="321" w:name="_Toc494290769"/>
        <w:bookmarkStart w:id="322" w:name="_Toc494293583"/>
        <w:bookmarkEnd w:id="312"/>
        <w:bookmarkEnd w:id="313"/>
        <w:bookmarkEnd w:id="314"/>
        <w:bookmarkEnd w:id="315"/>
        <w:bookmarkEnd w:id="316"/>
        <w:bookmarkEnd w:id="317"/>
        <w:bookmarkEnd w:id="318"/>
        <w:bookmarkEnd w:id="319"/>
        <w:bookmarkEnd w:id="320"/>
        <w:bookmarkEnd w:id="321"/>
        <w:bookmarkEnd w:id="322"/>
      </w:del>
    </w:p>
    <w:p w:rsidR="008133FC" w:rsidRPr="00E056B6" w:rsidDel="00F22C5B" w:rsidRDefault="00C0468B">
      <w:pPr>
        <w:pStyle w:val="Heading1"/>
        <w:rPr>
          <w:del w:id="323" w:author="Sastry, Murali" w:date="2015-06-09T16:52:00Z"/>
          <w:rFonts w:eastAsia="MS Mincho"/>
          <w:color w:val="000000"/>
          <w:szCs w:val="22"/>
          <w:lang w:eastAsia="ja-JP"/>
        </w:rPr>
        <w:pPrChange w:id="324" w:author="Sastry, Murali" w:date="2015-06-09T17:06:00Z">
          <w:pPr>
            <w:pStyle w:val="body"/>
            <w:spacing w:before="0" w:after="0"/>
            <w:ind w:left="1440"/>
          </w:pPr>
        </w:pPrChange>
      </w:pPr>
      <w:del w:id="325" w:author="Sastry, Murali" w:date="2015-06-09T16:52:00Z">
        <w:r w:rsidRPr="00E056B6" w:rsidDel="00F22C5B">
          <w:rPr>
            <w:rFonts w:eastAsia="MS Mincho"/>
            <w:color w:val="000000"/>
            <w:szCs w:val="22"/>
            <w:lang w:eastAsia="ja-JP"/>
          </w:rPr>
          <w:delText>HP Readme Information:</w:delText>
        </w:r>
        <w:bookmarkStart w:id="326" w:name="_Toc421632927"/>
        <w:bookmarkStart w:id="327" w:name="_Toc421633467"/>
        <w:bookmarkStart w:id="328" w:name="_Toc421701520"/>
        <w:bookmarkStart w:id="329" w:name="_Toc421704713"/>
        <w:bookmarkStart w:id="330" w:name="_Toc422904693"/>
        <w:bookmarkStart w:id="331" w:name="_Toc422935324"/>
        <w:bookmarkStart w:id="332" w:name="_Toc422938386"/>
        <w:bookmarkStart w:id="333" w:name="_Toc422929821"/>
        <w:bookmarkStart w:id="334" w:name="_Toc494287954"/>
        <w:bookmarkStart w:id="335" w:name="_Toc494290770"/>
        <w:bookmarkStart w:id="336" w:name="_Toc494293584"/>
        <w:bookmarkEnd w:id="326"/>
        <w:bookmarkEnd w:id="327"/>
        <w:bookmarkEnd w:id="328"/>
        <w:bookmarkEnd w:id="329"/>
        <w:bookmarkEnd w:id="330"/>
        <w:bookmarkEnd w:id="331"/>
        <w:bookmarkEnd w:id="332"/>
        <w:bookmarkEnd w:id="333"/>
        <w:bookmarkEnd w:id="334"/>
        <w:bookmarkEnd w:id="335"/>
        <w:bookmarkEnd w:id="336"/>
      </w:del>
    </w:p>
    <w:p w:rsidR="008133FC" w:rsidRPr="00E056B6" w:rsidDel="00F22C5B" w:rsidRDefault="00C0468B">
      <w:pPr>
        <w:pStyle w:val="Heading1"/>
        <w:rPr>
          <w:del w:id="337" w:author="Sastry, Murali" w:date="2015-06-09T16:52:00Z"/>
          <w:rFonts w:eastAsia="MS Mincho"/>
          <w:color w:val="000000"/>
          <w:szCs w:val="22"/>
          <w:lang w:eastAsia="ja-JP"/>
        </w:rPr>
        <w:pPrChange w:id="338" w:author="Sastry, Murali" w:date="2015-06-09T17:06:00Z">
          <w:pPr>
            <w:pStyle w:val="body"/>
            <w:spacing w:before="0" w:after="0"/>
            <w:ind w:left="1440"/>
          </w:pPr>
        </w:pPrChange>
      </w:pPr>
      <w:del w:id="339" w:author="Sastry, Murali" w:date="2015-06-09T16:52:00Z">
        <w:r w:rsidRPr="00E056B6" w:rsidDel="00F22C5B">
          <w:rPr>
            <w:rFonts w:eastAsia="MS Mincho"/>
            <w:color w:val="000000"/>
            <w:szCs w:val="22"/>
            <w:lang w:eastAsia="ja-JP"/>
          </w:rPr>
          <w:delText>This Release (Gobi2000 Linux Package for HP 1.0.02) 06/29/2009</w:delText>
        </w:r>
        <w:bookmarkStart w:id="340" w:name="_Toc421632928"/>
        <w:bookmarkStart w:id="341" w:name="_Toc421633468"/>
        <w:bookmarkStart w:id="342" w:name="_Toc421701521"/>
        <w:bookmarkStart w:id="343" w:name="_Toc421704714"/>
        <w:bookmarkStart w:id="344" w:name="_Toc422904694"/>
        <w:bookmarkStart w:id="345" w:name="_Toc422935325"/>
        <w:bookmarkStart w:id="346" w:name="_Toc422938387"/>
        <w:bookmarkStart w:id="347" w:name="_Toc422929822"/>
        <w:bookmarkStart w:id="348" w:name="_Toc494287955"/>
        <w:bookmarkStart w:id="349" w:name="_Toc494290771"/>
        <w:bookmarkStart w:id="350" w:name="_Toc494293585"/>
        <w:bookmarkEnd w:id="340"/>
        <w:bookmarkEnd w:id="341"/>
        <w:bookmarkEnd w:id="342"/>
        <w:bookmarkEnd w:id="343"/>
        <w:bookmarkEnd w:id="344"/>
        <w:bookmarkEnd w:id="345"/>
        <w:bookmarkEnd w:id="346"/>
        <w:bookmarkEnd w:id="347"/>
        <w:bookmarkEnd w:id="348"/>
        <w:bookmarkEnd w:id="349"/>
        <w:bookmarkEnd w:id="350"/>
      </w:del>
    </w:p>
    <w:p w:rsidR="008133FC" w:rsidRPr="00E056B6" w:rsidDel="00F22C5B" w:rsidRDefault="00C0468B">
      <w:pPr>
        <w:pStyle w:val="Heading1"/>
        <w:rPr>
          <w:del w:id="351" w:author="Sastry, Murali" w:date="2015-06-09T16:52:00Z"/>
          <w:rFonts w:eastAsia="MS Mincho"/>
          <w:color w:val="000000"/>
          <w:szCs w:val="22"/>
          <w:lang w:eastAsia="ja-JP"/>
        </w:rPr>
        <w:pPrChange w:id="352" w:author="Sastry, Murali" w:date="2015-06-09T17:06:00Z">
          <w:pPr>
            <w:pStyle w:val="body"/>
            <w:spacing w:before="0" w:after="0"/>
            <w:ind w:left="1440"/>
          </w:pPr>
        </w:pPrChange>
      </w:pPr>
      <w:del w:id="353" w:author="Sastry, Murali" w:date="2015-06-09T16:52:00Z">
        <w:r w:rsidRPr="00E056B6" w:rsidDel="00F22C5B">
          <w:rPr>
            <w:rFonts w:eastAsia="MS Mincho"/>
            <w:color w:val="000000"/>
            <w:szCs w:val="22"/>
            <w:lang w:eastAsia="ja-JP"/>
          </w:rPr>
          <w:delText>a. Contents</w:delText>
        </w:r>
        <w:bookmarkStart w:id="354" w:name="_Toc421632929"/>
        <w:bookmarkStart w:id="355" w:name="_Toc421633469"/>
        <w:bookmarkStart w:id="356" w:name="_Toc421701522"/>
        <w:bookmarkStart w:id="357" w:name="_Toc421704715"/>
        <w:bookmarkStart w:id="358" w:name="_Toc422904695"/>
        <w:bookmarkStart w:id="359" w:name="_Toc422935326"/>
        <w:bookmarkStart w:id="360" w:name="_Toc422938388"/>
        <w:bookmarkStart w:id="361" w:name="_Toc422929823"/>
        <w:bookmarkStart w:id="362" w:name="_Toc494287956"/>
        <w:bookmarkStart w:id="363" w:name="_Toc494290772"/>
        <w:bookmarkStart w:id="364" w:name="_Toc494293586"/>
        <w:bookmarkEnd w:id="354"/>
        <w:bookmarkEnd w:id="355"/>
        <w:bookmarkEnd w:id="356"/>
        <w:bookmarkEnd w:id="357"/>
        <w:bookmarkEnd w:id="358"/>
        <w:bookmarkEnd w:id="359"/>
        <w:bookmarkEnd w:id="360"/>
        <w:bookmarkEnd w:id="361"/>
        <w:bookmarkEnd w:id="362"/>
        <w:bookmarkEnd w:id="363"/>
        <w:bookmarkEnd w:id="364"/>
      </w:del>
    </w:p>
    <w:p w:rsidR="008133FC" w:rsidRPr="00E056B6" w:rsidDel="00F22C5B" w:rsidRDefault="00C0468B">
      <w:pPr>
        <w:pStyle w:val="Heading1"/>
        <w:rPr>
          <w:del w:id="365" w:author="Sastry, Murali" w:date="2015-06-09T16:52:00Z"/>
          <w:rFonts w:eastAsia="MS Mincho"/>
          <w:color w:val="000000"/>
          <w:szCs w:val="22"/>
          <w:lang w:eastAsia="ja-JP"/>
        </w:rPr>
        <w:pPrChange w:id="366" w:author="Sastry, Murali" w:date="2015-06-09T17:06:00Z">
          <w:pPr>
            <w:pStyle w:val="body"/>
            <w:spacing w:before="0" w:after="0"/>
            <w:ind w:left="1440"/>
          </w:pPr>
        </w:pPrChange>
      </w:pPr>
      <w:del w:id="367" w:author="Sastry, Murali" w:date="2015-06-09T16:52:00Z">
        <w:r w:rsidRPr="00E056B6" w:rsidDel="00F22C5B">
          <w:rPr>
            <w:rFonts w:eastAsia="MS Mincho"/>
            <w:color w:val="000000"/>
            <w:szCs w:val="22"/>
            <w:lang w:eastAsia="ja-JP"/>
          </w:rPr>
          <w:delText xml:space="preserve">      QDLService2kHP version 1.3</w:delText>
        </w:r>
        <w:bookmarkStart w:id="368" w:name="_Toc421632930"/>
        <w:bookmarkStart w:id="369" w:name="_Toc421633470"/>
        <w:bookmarkStart w:id="370" w:name="_Toc421701523"/>
        <w:bookmarkStart w:id="371" w:name="_Toc421704716"/>
        <w:bookmarkStart w:id="372" w:name="_Toc422904696"/>
        <w:bookmarkStart w:id="373" w:name="_Toc422935327"/>
        <w:bookmarkStart w:id="374" w:name="_Toc422938389"/>
        <w:bookmarkStart w:id="375" w:name="_Toc422929824"/>
        <w:bookmarkStart w:id="376" w:name="_Toc494287957"/>
        <w:bookmarkStart w:id="377" w:name="_Toc494290773"/>
        <w:bookmarkStart w:id="378" w:name="_Toc494293587"/>
        <w:bookmarkEnd w:id="368"/>
        <w:bookmarkEnd w:id="369"/>
        <w:bookmarkEnd w:id="370"/>
        <w:bookmarkEnd w:id="371"/>
        <w:bookmarkEnd w:id="372"/>
        <w:bookmarkEnd w:id="373"/>
        <w:bookmarkEnd w:id="374"/>
        <w:bookmarkEnd w:id="375"/>
        <w:bookmarkEnd w:id="376"/>
        <w:bookmarkEnd w:id="377"/>
        <w:bookmarkEnd w:id="378"/>
      </w:del>
    </w:p>
    <w:p w:rsidR="008133FC" w:rsidRPr="00E056B6" w:rsidDel="00F22C5B" w:rsidRDefault="00C0468B">
      <w:pPr>
        <w:pStyle w:val="Heading1"/>
        <w:rPr>
          <w:del w:id="379" w:author="Sastry, Murali" w:date="2015-06-09T16:52:00Z"/>
          <w:rFonts w:eastAsia="MS Mincho"/>
          <w:color w:val="000000"/>
          <w:szCs w:val="22"/>
          <w:lang w:eastAsia="ja-JP"/>
        </w:rPr>
        <w:pPrChange w:id="380" w:author="Sastry, Murali" w:date="2015-06-09T17:06:00Z">
          <w:pPr>
            <w:pStyle w:val="body"/>
            <w:spacing w:before="0" w:after="0"/>
            <w:ind w:left="1440"/>
          </w:pPr>
        </w:pPrChange>
      </w:pPr>
      <w:del w:id="381" w:author="Sastry, Murali" w:date="2015-06-09T16:52:00Z">
        <w:r w:rsidRPr="00E056B6" w:rsidDel="00F22C5B">
          <w:rPr>
            <w:rFonts w:eastAsia="MS Mincho"/>
            <w:color w:val="000000"/>
            <w:szCs w:val="22"/>
            <w:lang w:eastAsia="ja-JP"/>
          </w:rPr>
          <w:delText xml:space="preserve">      Images included by this installer:</w:delText>
        </w:r>
        <w:bookmarkStart w:id="382" w:name="_Toc421632931"/>
        <w:bookmarkStart w:id="383" w:name="_Toc421633471"/>
        <w:bookmarkStart w:id="384" w:name="_Toc421701524"/>
        <w:bookmarkStart w:id="385" w:name="_Toc421704717"/>
        <w:bookmarkStart w:id="386" w:name="_Toc422904697"/>
        <w:bookmarkStart w:id="387" w:name="_Toc422935328"/>
        <w:bookmarkStart w:id="388" w:name="_Toc422938390"/>
        <w:bookmarkStart w:id="389" w:name="_Toc422929825"/>
        <w:bookmarkStart w:id="390" w:name="_Toc494287958"/>
        <w:bookmarkStart w:id="391" w:name="_Toc494290774"/>
        <w:bookmarkStart w:id="392" w:name="_Toc494293588"/>
        <w:bookmarkEnd w:id="382"/>
        <w:bookmarkEnd w:id="383"/>
        <w:bookmarkEnd w:id="384"/>
        <w:bookmarkEnd w:id="385"/>
        <w:bookmarkEnd w:id="386"/>
        <w:bookmarkEnd w:id="387"/>
        <w:bookmarkEnd w:id="388"/>
        <w:bookmarkEnd w:id="389"/>
        <w:bookmarkEnd w:id="390"/>
        <w:bookmarkEnd w:id="391"/>
        <w:bookmarkEnd w:id="392"/>
      </w:del>
    </w:p>
    <w:p w:rsidR="008133FC" w:rsidRPr="00E056B6" w:rsidDel="00F22C5B" w:rsidRDefault="00C0468B">
      <w:pPr>
        <w:pStyle w:val="Heading1"/>
        <w:rPr>
          <w:del w:id="393" w:author="Sastry, Murali" w:date="2015-06-09T16:52:00Z"/>
          <w:rFonts w:eastAsia="MS Mincho"/>
          <w:color w:val="000000"/>
          <w:szCs w:val="22"/>
          <w:lang w:eastAsia="ja-JP"/>
        </w:rPr>
        <w:pPrChange w:id="394" w:author="Sastry, Murali" w:date="2015-06-09T17:06:00Z">
          <w:pPr>
            <w:pStyle w:val="body"/>
            <w:spacing w:before="0" w:after="0"/>
            <w:ind w:left="1440"/>
          </w:pPr>
        </w:pPrChange>
      </w:pPr>
      <w:del w:id="395" w:author="Sastry, Murali" w:date="2015-06-09T16:52:00Z">
        <w:r w:rsidRPr="00E056B6" w:rsidDel="00F22C5B">
          <w:rPr>
            <w:rFonts w:eastAsia="MS Mincho"/>
            <w:color w:val="000000"/>
            <w:szCs w:val="22"/>
            <w:lang w:eastAsia="ja-JP"/>
          </w:rPr>
          <w:delText xml:space="preserve">         Vodafone Image:           D1025MUQCNABFM2008</w:delText>
        </w:r>
        <w:bookmarkStart w:id="396" w:name="_Toc421632932"/>
        <w:bookmarkStart w:id="397" w:name="_Toc421633472"/>
        <w:bookmarkStart w:id="398" w:name="_Toc421701525"/>
        <w:bookmarkStart w:id="399" w:name="_Toc421704718"/>
        <w:bookmarkStart w:id="400" w:name="_Toc422904698"/>
        <w:bookmarkStart w:id="401" w:name="_Toc422935329"/>
        <w:bookmarkStart w:id="402" w:name="_Toc422938391"/>
        <w:bookmarkStart w:id="403" w:name="_Toc422929826"/>
        <w:bookmarkStart w:id="404" w:name="_Toc494287959"/>
        <w:bookmarkStart w:id="405" w:name="_Toc494290775"/>
        <w:bookmarkStart w:id="406" w:name="_Toc494293589"/>
        <w:bookmarkEnd w:id="396"/>
        <w:bookmarkEnd w:id="397"/>
        <w:bookmarkEnd w:id="398"/>
        <w:bookmarkEnd w:id="399"/>
        <w:bookmarkEnd w:id="400"/>
        <w:bookmarkEnd w:id="401"/>
        <w:bookmarkEnd w:id="402"/>
        <w:bookmarkEnd w:id="403"/>
        <w:bookmarkEnd w:id="404"/>
        <w:bookmarkEnd w:id="405"/>
        <w:bookmarkEnd w:id="406"/>
      </w:del>
    </w:p>
    <w:p w:rsidR="008133FC" w:rsidRPr="00E056B6" w:rsidDel="00F22C5B" w:rsidRDefault="00C0468B">
      <w:pPr>
        <w:pStyle w:val="Heading1"/>
        <w:rPr>
          <w:del w:id="407" w:author="Sastry, Murali" w:date="2015-06-09T16:52:00Z"/>
          <w:rFonts w:eastAsia="MS Mincho"/>
          <w:color w:val="000000"/>
          <w:szCs w:val="22"/>
          <w:lang w:eastAsia="ja-JP"/>
        </w:rPr>
        <w:pPrChange w:id="408" w:author="Sastry, Murali" w:date="2015-06-09T17:06:00Z">
          <w:pPr>
            <w:pStyle w:val="body"/>
            <w:spacing w:before="0" w:after="0"/>
            <w:ind w:left="1440"/>
          </w:pPr>
        </w:pPrChange>
      </w:pPr>
      <w:del w:id="409" w:author="Sastry, Murali" w:date="2015-06-09T16:52:00Z">
        <w:r w:rsidRPr="00E056B6" w:rsidDel="00F22C5B">
          <w:rPr>
            <w:rFonts w:eastAsia="MS Mincho"/>
            <w:color w:val="000000"/>
            <w:szCs w:val="22"/>
            <w:lang w:eastAsia="ja-JP"/>
          </w:rPr>
          <w:delText xml:space="preserve">         Verizon Image:            D1055MSTUTDSVD3574</w:delText>
        </w:r>
        <w:bookmarkStart w:id="410" w:name="_Toc421632933"/>
        <w:bookmarkStart w:id="411" w:name="_Toc421633473"/>
        <w:bookmarkStart w:id="412" w:name="_Toc421701526"/>
        <w:bookmarkStart w:id="413" w:name="_Toc421704719"/>
        <w:bookmarkStart w:id="414" w:name="_Toc422904699"/>
        <w:bookmarkStart w:id="415" w:name="_Toc422935330"/>
        <w:bookmarkStart w:id="416" w:name="_Toc422938392"/>
        <w:bookmarkStart w:id="417" w:name="_Toc422929827"/>
        <w:bookmarkStart w:id="418" w:name="_Toc494287960"/>
        <w:bookmarkStart w:id="419" w:name="_Toc494290776"/>
        <w:bookmarkStart w:id="420" w:name="_Toc494293590"/>
        <w:bookmarkEnd w:id="410"/>
        <w:bookmarkEnd w:id="411"/>
        <w:bookmarkEnd w:id="412"/>
        <w:bookmarkEnd w:id="413"/>
        <w:bookmarkEnd w:id="414"/>
        <w:bookmarkEnd w:id="415"/>
        <w:bookmarkEnd w:id="416"/>
        <w:bookmarkEnd w:id="417"/>
        <w:bookmarkEnd w:id="418"/>
        <w:bookmarkEnd w:id="419"/>
        <w:bookmarkEnd w:id="420"/>
      </w:del>
    </w:p>
    <w:p w:rsidR="008133FC" w:rsidRPr="00E056B6" w:rsidDel="00F22C5B" w:rsidRDefault="00C0468B">
      <w:pPr>
        <w:pStyle w:val="Heading1"/>
        <w:rPr>
          <w:del w:id="421" w:author="Sastry, Murali" w:date="2015-06-09T16:52:00Z"/>
          <w:rFonts w:eastAsia="MS Mincho"/>
          <w:color w:val="000000"/>
          <w:szCs w:val="22"/>
          <w:lang w:eastAsia="ja-JP"/>
        </w:rPr>
        <w:pPrChange w:id="422" w:author="Sastry, Murali" w:date="2015-06-09T17:06:00Z">
          <w:pPr>
            <w:pStyle w:val="body"/>
            <w:spacing w:before="0" w:after="0"/>
            <w:ind w:left="1440"/>
          </w:pPr>
        </w:pPrChange>
      </w:pPr>
      <w:del w:id="423" w:author="Sastry, Murali" w:date="2015-06-09T16:52:00Z">
        <w:r w:rsidRPr="00E056B6" w:rsidDel="00F22C5B">
          <w:rPr>
            <w:rFonts w:eastAsia="MS Mincho"/>
            <w:color w:val="000000"/>
            <w:szCs w:val="22"/>
            <w:lang w:eastAsia="ja-JP"/>
          </w:rPr>
          <w:delText xml:space="preserve">         ATT Image:                D1025MUQCNASDM2012</w:delText>
        </w:r>
        <w:bookmarkStart w:id="424" w:name="_Toc421632934"/>
        <w:bookmarkStart w:id="425" w:name="_Toc421633474"/>
        <w:bookmarkStart w:id="426" w:name="_Toc421701527"/>
        <w:bookmarkStart w:id="427" w:name="_Toc421704720"/>
        <w:bookmarkStart w:id="428" w:name="_Toc422904700"/>
        <w:bookmarkStart w:id="429" w:name="_Toc422935331"/>
        <w:bookmarkStart w:id="430" w:name="_Toc422938393"/>
        <w:bookmarkStart w:id="431" w:name="_Toc422929828"/>
        <w:bookmarkStart w:id="432" w:name="_Toc494287961"/>
        <w:bookmarkStart w:id="433" w:name="_Toc494290777"/>
        <w:bookmarkStart w:id="434" w:name="_Toc494293591"/>
        <w:bookmarkEnd w:id="424"/>
        <w:bookmarkEnd w:id="425"/>
        <w:bookmarkEnd w:id="426"/>
        <w:bookmarkEnd w:id="427"/>
        <w:bookmarkEnd w:id="428"/>
        <w:bookmarkEnd w:id="429"/>
        <w:bookmarkEnd w:id="430"/>
        <w:bookmarkEnd w:id="431"/>
        <w:bookmarkEnd w:id="432"/>
        <w:bookmarkEnd w:id="433"/>
        <w:bookmarkEnd w:id="434"/>
      </w:del>
    </w:p>
    <w:p w:rsidR="008133FC" w:rsidRPr="00E056B6" w:rsidDel="00F22C5B" w:rsidRDefault="00C0468B">
      <w:pPr>
        <w:pStyle w:val="Heading1"/>
        <w:rPr>
          <w:del w:id="435" w:author="Sastry, Murali" w:date="2015-06-09T16:52:00Z"/>
          <w:rFonts w:eastAsia="MS Mincho"/>
          <w:color w:val="000000"/>
          <w:szCs w:val="22"/>
          <w:lang w:eastAsia="ja-JP"/>
        </w:rPr>
        <w:pPrChange w:id="436" w:author="Sastry, Murali" w:date="2015-06-09T17:06:00Z">
          <w:pPr>
            <w:pStyle w:val="body"/>
            <w:spacing w:before="0" w:after="0"/>
            <w:ind w:left="1440"/>
          </w:pPr>
        </w:pPrChange>
      </w:pPr>
      <w:del w:id="437" w:author="Sastry, Murali" w:date="2015-06-09T16:52:00Z">
        <w:r w:rsidRPr="00E056B6" w:rsidDel="00F22C5B">
          <w:rPr>
            <w:rFonts w:eastAsia="MS Mincho"/>
            <w:color w:val="000000"/>
            <w:szCs w:val="22"/>
            <w:lang w:eastAsia="ja-JP"/>
          </w:rPr>
          <w:delText xml:space="preserve">         Sprint Image:             D1055MSTUTCSFD3702</w:delText>
        </w:r>
        <w:bookmarkStart w:id="438" w:name="_Toc421632935"/>
        <w:bookmarkStart w:id="439" w:name="_Toc421633475"/>
        <w:bookmarkStart w:id="440" w:name="_Toc421701528"/>
        <w:bookmarkStart w:id="441" w:name="_Toc421704721"/>
        <w:bookmarkStart w:id="442" w:name="_Toc422904701"/>
        <w:bookmarkStart w:id="443" w:name="_Toc422935332"/>
        <w:bookmarkStart w:id="444" w:name="_Toc422938394"/>
        <w:bookmarkStart w:id="445" w:name="_Toc422929829"/>
        <w:bookmarkStart w:id="446" w:name="_Toc494287962"/>
        <w:bookmarkStart w:id="447" w:name="_Toc494290778"/>
        <w:bookmarkStart w:id="448" w:name="_Toc494293592"/>
        <w:bookmarkEnd w:id="438"/>
        <w:bookmarkEnd w:id="439"/>
        <w:bookmarkEnd w:id="440"/>
        <w:bookmarkEnd w:id="441"/>
        <w:bookmarkEnd w:id="442"/>
        <w:bookmarkEnd w:id="443"/>
        <w:bookmarkEnd w:id="444"/>
        <w:bookmarkEnd w:id="445"/>
        <w:bookmarkEnd w:id="446"/>
        <w:bookmarkEnd w:id="447"/>
        <w:bookmarkEnd w:id="448"/>
      </w:del>
    </w:p>
    <w:p w:rsidR="008133FC" w:rsidRPr="00E056B6" w:rsidDel="00F22C5B" w:rsidRDefault="00C0468B">
      <w:pPr>
        <w:pStyle w:val="Heading1"/>
        <w:rPr>
          <w:del w:id="449" w:author="Sastry, Murali" w:date="2015-06-09T16:52:00Z"/>
          <w:rFonts w:eastAsia="MS Mincho"/>
          <w:color w:val="000000"/>
          <w:szCs w:val="22"/>
          <w:lang w:eastAsia="ja-JP"/>
        </w:rPr>
        <w:pPrChange w:id="450" w:author="Sastry, Murali" w:date="2015-06-09T17:06:00Z">
          <w:pPr>
            <w:pStyle w:val="body"/>
            <w:spacing w:before="0" w:after="0"/>
            <w:ind w:left="1440"/>
          </w:pPr>
        </w:pPrChange>
      </w:pPr>
      <w:del w:id="451" w:author="Sastry, Murali" w:date="2015-06-09T16:52:00Z">
        <w:r w:rsidRPr="00E056B6" w:rsidDel="00F22C5B">
          <w:rPr>
            <w:rFonts w:eastAsia="MS Mincho"/>
            <w:color w:val="000000"/>
            <w:szCs w:val="22"/>
            <w:lang w:eastAsia="ja-JP"/>
          </w:rPr>
          <w:delText xml:space="preserve">         T-Mobile Image:           D1025MUQCNABLM2008</w:delText>
        </w:r>
        <w:bookmarkStart w:id="452" w:name="_Toc421632936"/>
        <w:bookmarkStart w:id="453" w:name="_Toc421633476"/>
        <w:bookmarkStart w:id="454" w:name="_Toc421701529"/>
        <w:bookmarkStart w:id="455" w:name="_Toc421704722"/>
        <w:bookmarkStart w:id="456" w:name="_Toc422904702"/>
        <w:bookmarkStart w:id="457" w:name="_Toc422935333"/>
        <w:bookmarkStart w:id="458" w:name="_Toc422938395"/>
        <w:bookmarkStart w:id="459" w:name="_Toc422929830"/>
        <w:bookmarkStart w:id="460" w:name="_Toc494287963"/>
        <w:bookmarkStart w:id="461" w:name="_Toc494290779"/>
        <w:bookmarkStart w:id="462" w:name="_Toc494293593"/>
        <w:bookmarkEnd w:id="452"/>
        <w:bookmarkEnd w:id="453"/>
        <w:bookmarkEnd w:id="454"/>
        <w:bookmarkEnd w:id="455"/>
        <w:bookmarkEnd w:id="456"/>
        <w:bookmarkEnd w:id="457"/>
        <w:bookmarkEnd w:id="458"/>
        <w:bookmarkEnd w:id="459"/>
        <w:bookmarkEnd w:id="460"/>
        <w:bookmarkEnd w:id="461"/>
        <w:bookmarkEnd w:id="462"/>
      </w:del>
    </w:p>
    <w:p w:rsidR="008133FC" w:rsidRPr="00E056B6" w:rsidDel="00F22C5B" w:rsidRDefault="00C0468B">
      <w:pPr>
        <w:pStyle w:val="Heading1"/>
        <w:rPr>
          <w:del w:id="463" w:author="Sastry, Murali" w:date="2015-06-09T16:52:00Z"/>
          <w:rFonts w:eastAsia="MS Mincho"/>
          <w:color w:val="000000"/>
          <w:szCs w:val="22"/>
          <w:lang w:eastAsia="ja-JP"/>
        </w:rPr>
        <w:pPrChange w:id="464" w:author="Sastry, Murali" w:date="2015-06-09T17:06:00Z">
          <w:pPr>
            <w:pStyle w:val="body"/>
            <w:spacing w:before="0" w:after="0"/>
            <w:ind w:left="1440"/>
          </w:pPr>
        </w:pPrChange>
      </w:pPr>
      <w:del w:id="465" w:author="Sastry, Murali" w:date="2015-06-09T16:52:00Z">
        <w:r w:rsidRPr="00E056B6" w:rsidDel="00F22C5B">
          <w:rPr>
            <w:rFonts w:eastAsia="MS Mincho"/>
            <w:color w:val="000000"/>
            <w:szCs w:val="22"/>
            <w:lang w:eastAsia="ja-JP"/>
          </w:rPr>
          <w:delText xml:space="preserve">         Telefonica Image:         D1025MUQCNABHM2008</w:delText>
        </w:r>
        <w:bookmarkStart w:id="466" w:name="_Toc421632937"/>
        <w:bookmarkStart w:id="467" w:name="_Toc421633477"/>
        <w:bookmarkStart w:id="468" w:name="_Toc421701530"/>
        <w:bookmarkStart w:id="469" w:name="_Toc421704723"/>
        <w:bookmarkStart w:id="470" w:name="_Toc422904703"/>
        <w:bookmarkStart w:id="471" w:name="_Toc422935334"/>
        <w:bookmarkStart w:id="472" w:name="_Toc422938396"/>
        <w:bookmarkStart w:id="473" w:name="_Toc422929831"/>
        <w:bookmarkStart w:id="474" w:name="_Toc494287964"/>
        <w:bookmarkStart w:id="475" w:name="_Toc494290780"/>
        <w:bookmarkStart w:id="476" w:name="_Toc494293594"/>
        <w:bookmarkEnd w:id="466"/>
        <w:bookmarkEnd w:id="467"/>
        <w:bookmarkEnd w:id="468"/>
        <w:bookmarkEnd w:id="469"/>
        <w:bookmarkEnd w:id="470"/>
        <w:bookmarkEnd w:id="471"/>
        <w:bookmarkEnd w:id="472"/>
        <w:bookmarkEnd w:id="473"/>
        <w:bookmarkEnd w:id="474"/>
        <w:bookmarkEnd w:id="475"/>
        <w:bookmarkEnd w:id="476"/>
      </w:del>
    </w:p>
    <w:p w:rsidR="008133FC" w:rsidRPr="00E056B6" w:rsidDel="00F22C5B" w:rsidRDefault="00C0468B">
      <w:pPr>
        <w:pStyle w:val="Heading1"/>
        <w:rPr>
          <w:del w:id="477" w:author="Sastry, Murali" w:date="2015-06-09T16:52:00Z"/>
          <w:rFonts w:eastAsia="MS Mincho"/>
          <w:color w:val="000000"/>
          <w:szCs w:val="22"/>
          <w:lang w:eastAsia="ja-JP"/>
        </w:rPr>
        <w:pPrChange w:id="478" w:author="Sastry, Murali" w:date="2015-06-09T17:06:00Z">
          <w:pPr>
            <w:pStyle w:val="body"/>
            <w:spacing w:before="0" w:after="0"/>
            <w:ind w:left="1440"/>
          </w:pPr>
        </w:pPrChange>
      </w:pPr>
      <w:del w:id="479" w:author="Sastry, Murali" w:date="2015-06-09T16:52:00Z">
        <w:r w:rsidRPr="00E056B6" w:rsidDel="00F22C5B">
          <w:rPr>
            <w:rFonts w:eastAsia="MS Mincho"/>
            <w:color w:val="000000"/>
            <w:szCs w:val="22"/>
            <w:lang w:eastAsia="ja-JP"/>
          </w:rPr>
          <w:delText xml:space="preserve">         Telecom Italia Image:     D1025MUQCNABIM2008</w:delText>
        </w:r>
        <w:bookmarkStart w:id="480" w:name="_Toc421632938"/>
        <w:bookmarkStart w:id="481" w:name="_Toc421633478"/>
        <w:bookmarkStart w:id="482" w:name="_Toc421701531"/>
        <w:bookmarkStart w:id="483" w:name="_Toc421704724"/>
        <w:bookmarkStart w:id="484" w:name="_Toc422904704"/>
        <w:bookmarkStart w:id="485" w:name="_Toc422935335"/>
        <w:bookmarkStart w:id="486" w:name="_Toc422938397"/>
        <w:bookmarkStart w:id="487" w:name="_Toc422929832"/>
        <w:bookmarkStart w:id="488" w:name="_Toc494287965"/>
        <w:bookmarkStart w:id="489" w:name="_Toc494290781"/>
        <w:bookmarkStart w:id="490" w:name="_Toc494293595"/>
        <w:bookmarkEnd w:id="480"/>
        <w:bookmarkEnd w:id="481"/>
        <w:bookmarkEnd w:id="482"/>
        <w:bookmarkEnd w:id="483"/>
        <w:bookmarkEnd w:id="484"/>
        <w:bookmarkEnd w:id="485"/>
        <w:bookmarkEnd w:id="486"/>
        <w:bookmarkEnd w:id="487"/>
        <w:bookmarkEnd w:id="488"/>
        <w:bookmarkEnd w:id="489"/>
        <w:bookmarkEnd w:id="490"/>
      </w:del>
    </w:p>
    <w:p w:rsidR="008133FC" w:rsidRPr="00E056B6" w:rsidDel="00F22C5B" w:rsidRDefault="00C0468B">
      <w:pPr>
        <w:pStyle w:val="Heading1"/>
        <w:rPr>
          <w:del w:id="491" w:author="Sastry, Murali" w:date="2015-06-09T16:52:00Z"/>
          <w:rFonts w:eastAsia="MS Mincho"/>
          <w:color w:val="000000"/>
          <w:szCs w:val="22"/>
          <w:lang w:eastAsia="ja-JP"/>
        </w:rPr>
        <w:pPrChange w:id="492" w:author="Sastry, Murali" w:date="2015-06-09T17:06:00Z">
          <w:pPr>
            <w:pStyle w:val="body"/>
            <w:spacing w:before="0" w:after="0"/>
            <w:ind w:left="1440"/>
          </w:pPr>
        </w:pPrChange>
      </w:pPr>
      <w:del w:id="493" w:author="Sastry, Murali" w:date="2015-06-09T16:52:00Z">
        <w:r w:rsidRPr="00E056B6" w:rsidDel="00F22C5B">
          <w:rPr>
            <w:rFonts w:eastAsia="MS Mincho"/>
            <w:color w:val="000000"/>
            <w:szCs w:val="22"/>
            <w:lang w:eastAsia="ja-JP"/>
          </w:rPr>
          <w:delText xml:space="preserve">         Orange Image:             D1025MUQCNABOM2008</w:delText>
        </w:r>
        <w:bookmarkStart w:id="494" w:name="_Toc421632939"/>
        <w:bookmarkStart w:id="495" w:name="_Toc421633479"/>
        <w:bookmarkStart w:id="496" w:name="_Toc421701532"/>
        <w:bookmarkStart w:id="497" w:name="_Toc421704725"/>
        <w:bookmarkStart w:id="498" w:name="_Toc422904705"/>
        <w:bookmarkStart w:id="499" w:name="_Toc422935336"/>
        <w:bookmarkStart w:id="500" w:name="_Toc422938398"/>
        <w:bookmarkStart w:id="501" w:name="_Toc422929833"/>
        <w:bookmarkStart w:id="502" w:name="_Toc494287966"/>
        <w:bookmarkStart w:id="503" w:name="_Toc494290782"/>
        <w:bookmarkStart w:id="504" w:name="_Toc494293596"/>
        <w:bookmarkEnd w:id="494"/>
        <w:bookmarkEnd w:id="495"/>
        <w:bookmarkEnd w:id="496"/>
        <w:bookmarkEnd w:id="497"/>
        <w:bookmarkEnd w:id="498"/>
        <w:bookmarkEnd w:id="499"/>
        <w:bookmarkEnd w:id="500"/>
        <w:bookmarkEnd w:id="501"/>
        <w:bookmarkEnd w:id="502"/>
        <w:bookmarkEnd w:id="503"/>
        <w:bookmarkEnd w:id="504"/>
      </w:del>
    </w:p>
    <w:p w:rsidR="008133FC" w:rsidRPr="00E056B6" w:rsidDel="00F22C5B" w:rsidRDefault="00C0468B">
      <w:pPr>
        <w:pStyle w:val="Heading1"/>
        <w:rPr>
          <w:del w:id="505" w:author="Sastry, Murali" w:date="2015-06-09T16:52:00Z"/>
          <w:rFonts w:eastAsia="MS Mincho"/>
          <w:color w:val="000000"/>
          <w:szCs w:val="22"/>
          <w:lang w:eastAsia="ja-JP"/>
        </w:rPr>
        <w:pPrChange w:id="506" w:author="Sastry, Murali" w:date="2015-06-09T17:06:00Z">
          <w:pPr>
            <w:pStyle w:val="body"/>
            <w:spacing w:before="0" w:after="0"/>
            <w:ind w:left="1440"/>
          </w:pPr>
        </w:pPrChange>
      </w:pPr>
      <w:del w:id="507" w:author="Sastry, Murali" w:date="2015-06-09T16:52:00Z">
        <w:r w:rsidRPr="00E056B6" w:rsidDel="00F22C5B">
          <w:rPr>
            <w:rFonts w:eastAsia="MS Mincho"/>
            <w:color w:val="000000"/>
            <w:szCs w:val="22"/>
            <w:lang w:eastAsia="ja-JP"/>
          </w:rPr>
          <w:delText xml:space="preserve">         Alltel Image:             D1055MSTUTCSLD3574</w:delText>
        </w:r>
        <w:bookmarkStart w:id="508" w:name="_Toc421632940"/>
        <w:bookmarkStart w:id="509" w:name="_Toc421633480"/>
        <w:bookmarkStart w:id="510" w:name="_Toc421701533"/>
        <w:bookmarkStart w:id="511" w:name="_Toc421704726"/>
        <w:bookmarkStart w:id="512" w:name="_Toc422904706"/>
        <w:bookmarkStart w:id="513" w:name="_Toc422935337"/>
        <w:bookmarkStart w:id="514" w:name="_Toc422938399"/>
        <w:bookmarkStart w:id="515" w:name="_Toc422929834"/>
        <w:bookmarkStart w:id="516" w:name="_Toc494287967"/>
        <w:bookmarkStart w:id="517" w:name="_Toc494290783"/>
        <w:bookmarkStart w:id="518" w:name="_Toc494293597"/>
        <w:bookmarkEnd w:id="508"/>
        <w:bookmarkEnd w:id="509"/>
        <w:bookmarkEnd w:id="510"/>
        <w:bookmarkEnd w:id="511"/>
        <w:bookmarkEnd w:id="512"/>
        <w:bookmarkEnd w:id="513"/>
        <w:bookmarkEnd w:id="514"/>
        <w:bookmarkEnd w:id="515"/>
        <w:bookmarkEnd w:id="516"/>
        <w:bookmarkEnd w:id="517"/>
        <w:bookmarkEnd w:id="518"/>
      </w:del>
    </w:p>
    <w:p w:rsidR="008133FC" w:rsidRPr="00E056B6" w:rsidDel="00F22C5B" w:rsidRDefault="00C0468B">
      <w:pPr>
        <w:pStyle w:val="Heading1"/>
        <w:rPr>
          <w:del w:id="519" w:author="Sastry, Murali" w:date="2015-06-09T16:52:00Z"/>
          <w:rFonts w:eastAsia="MS Mincho"/>
          <w:color w:val="000000"/>
          <w:szCs w:val="22"/>
          <w:lang w:eastAsia="ja-JP"/>
        </w:rPr>
        <w:pPrChange w:id="520" w:author="Sastry, Murali" w:date="2015-06-09T17:06:00Z">
          <w:pPr>
            <w:pStyle w:val="body"/>
            <w:spacing w:before="0" w:after="0"/>
            <w:ind w:left="1440"/>
          </w:pPr>
        </w:pPrChange>
      </w:pPr>
      <w:del w:id="521" w:author="Sastry, Murali" w:date="2015-06-09T16:52:00Z">
        <w:r w:rsidRPr="00E056B6" w:rsidDel="00F22C5B">
          <w:rPr>
            <w:rFonts w:eastAsia="MS Mincho"/>
            <w:color w:val="000000"/>
            <w:szCs w:val="22"/>
            <w:lang w:eastAsia="ja-JP"/>
          </w:rPr>
          <w:delText xml:space="preserve">         DoCoMo Image:             D1025MSTUTABED3580</w:delText>
        </w:r>
        <w:bookmarkStart w:id="522" w:name="_Toc421632941"/>
        <w:bookmarkStart w:id="523" w:name="_Toc421633481"/>
        <w:bookmarkStart w:id="524" w:name="_Toc421701534"/>
        <w:bookmarkStart w:id="525" w:name="_Toc421704727"/>
        <w:bookmarkStart w:id="526" w:name="_Toc422904707"/>
        <w:bookmarkStart w:id="527" w:name="_Toc422935338"/>
        <w:bookmarkStart w:id="528" w:name="_Toc422938400"/>
        <w:bookmarkStart w:id="529" w:name="_Toc422929835"/>
        <w:bookmarkStart w:id="530" w:name="_Toc494287968"/>
        <w:bookmarkStart w:id="531" w:name="_Toc494290784"/>
        <w:bookmarkStart w:id="532" w:name="_Toc494293598"/>
        <w:bookmarkEnd w:id="522"/>
        <w:bookmarkEnd w:id="523"/>
        <w:bookmarkEnd w:id="524"/>
        <w:bookmarkEnd w:id="525"/>
        <w:bookmarkEnd w:id="526"/>
        <w:bookmarkEnd w:id="527"/>
        <w:bookmarkEnd w:id="528"/>
        <w:bookmarkEnd w:id="529"/>
        <w:bookmarkEnd w:id="530"/>
        <w:bookmarkEnd w:id="531"/>
        <w:bookmarkEnd w:id="532"/>
      </w:del>
    </w:p>
    <w:p w:rsidR="00804B10" w:rsidRPr="00E056B6" w:rsidDel="00F22C5B" w:rsidRDefault="00C0468B">
      <w:pPr>
        <w:pStyle w:val="Heading1"/>
        <w:rPr>
          <w:del w:id="533" w:author="Sastry, Murali" w:date="2015-06-09T16:52:00Z"/>
          <w:rFonts w:eastAsia="MS Mincho"/>
          <w:color w:val="000000"/>
          <w:szCs w:val="22"/>
          <w:lang w:eastAsia="ja-JP"/>
        </w:rPr>
        <w:pPrChange w:id="534" w:author="Sastry, Murali" w:date="2015-06-09T17:06:00Z">
          <w:pPr>
            <w:pStyle w:val="body"/>
            <w:spacing w:before="0" w:after="0"/>
            <w:ind w:left="1440"/>
          </w:pPr>
        </w:pPrChange>
      </w:pPr>
      <w:del w:id="535" w:author="Sastry, Murali" w:date="2015-06-09T16:52:00Z">
        <w:r w:rsidRPr="00E056B6" w:rsidDel="00F22C5B">
          <w:rPr>
            <w:rFonts w:eastAsia="MS Mincho"/>
            <w:color w:val="000000"/>
            <w:szCs w:val="22"/>
            <w:lang w:eastAsia="ja-JP"/>
          </w:rPr>
          <w:delText xml:space="preserve">         Generic UMTS Image:       D1025MSTUTABGD3574 </w:delText>
        </w:r>
        <w:bookmarkStart w:id="536" w:name="_Toc421632942"/>
        <w:bookmarkStart w:id="537" w:name="_Toc421633482"/>
        <w:bookmarkStart w:id="538" w:name="_Toc421701535"/>
        <w:bookmarkStart w:id="539" w:name="_Toc421704728"/>
        <w:bookmarkStart w:id="540" w:name="_Toc422904708"/>
        <w:bookmarkStart w:id="541" w:name="_Toc422935339"/>
        <w:bookmarkStart w:id="542" w:name="_Toc422938401"/>
        <w:bookmarkStart w:id="543" w:name="_Toc422929836"/>
        <w:bookmarkStart w:id="544" w:name="_Toc494287969"/>
        <w:bookmarkStart w:id="545" w:name="_Toc494290785"/>
        <w:bookmarkStart w:id="546" w:name="_Toc494293599"/>
        <w:bookmarkEnd w:id="536"/>
        <w:bookmarkEnd w:id="537"/>
        <w:bookmarkEnd w:id="538"/>
        <w:bookmarkEnd w:id="539"/>
        <w:bookmarkEnd w:id="540"/>
        <w:bookmarkEnd w:id="541"/>
        <w:bookmarkEnd w:id="542"/>
        <w:bookmarkEnd w:id="543"/>
        <w:bookmarkEnd w:id="544"/>
        <w:bookmarkEnd w:id="545"/>
        <w:bookmarkEnd w:id="546"/>
      </w:del>
    </w:p>
    <w:p w:rsidR="008133FC" w:rsidRPr="00E056B6" w:rsidDel="00F22C5B" w:rsidRDefault="008133FC">
      <w:pPr>
        <w:pStyle w:val="Heading1"/>
        <w:rPr>
          <w:del w:id="547" w:author="Sastry, Murali" w:date="2015-06-09T16:52:00Z"/>
          <w:rFonts w:eastAsia="MS Mincho"/>
          <w:szCs w:val="22"/>
          <w:lang w:eastAsia="ja-JP"/>
        </w:rPr>
        <w:pPrChange w:id="548" w:author="Sastry, Murali" w:date="2015-06-09T17:06:00Z">
          <w:pPr>
            <w:pStyle w:val="body"/>
            <w:spacing w:before="0" w:after="0"/>
            <w:ind w:left="1440"/>
          </w:pPr>
        </w:pPrChange>
      </w:pPr>
      <w:bookmarkStart w:id="549" w:name="_Toc421632943"/>
      <w:bookmarkStart w:id="550" w:name="_Toc421633483"/>
      <w:bookmarkStart w:id="551" w:name="_Toc421701536"/>
      <w:bookmarkStart w:id="552" w:name="_Toc421704729"/>
      <w:bookmarkStart w:id="553" w:name="_Toc422904709"/>
      <w:bookmarkStart w:id="554" w:name="_Toc422935340"/>
      <w:bookmarkStart w:id="555" w:name="_Toc422938402"/>
      <w:bookmarkStart w:id="556" w:name="_Toc422929837"/>
      <w:bookmarkStart w:id="557" w:name="_Toc494287970"/>
      <w:bookmarkStart w:id="558" w:name="_Toc494290786"/>
      <w:bookmarkStart w:id="559" w:name="_Toc494293600"/>
      <w:bookmarkEnd w:id="549"/>
      <w:bookmarkEnd w:id="550"/>
      <w:bookmarkEnd w:id="551"/>
      <w:bookmarkEnd w:id="552"/>
      <w:bookmarkEnd w:id="553"/>
      <w:bookmarkEnd w:id="554"/>
      <w:bookmarkEnd w:id="555"/>
      <w:bookmarkEnd w:id="556"/>
      <w:bookmarkEnd w:id="557"/>
      <w:bookmarkEnd w:id="558"/>
      <w:bookmarkEnd w:id="559"/>
    </w:p>
    <w:p w:rsidR="004E1A68" w:rsidRPr="00E056B6" w:rsidDel="00F22C5B" w:rsidRDefault="00C0468B">
      <w:pPr>
        <w:pStyle w:val="Heading1"/>
        <w:rPr>
          <w:del w:id="560" w:author="Sastry, Murali" w:date="2015-06-09T16:52:00Z"/>
          <w:rFonts w:eastAsia="MS Mincho"/>
          <w:color w:val="000000"/>
          <w:szCs w:val="22"/>
          <w:lang w:eastAsia="ja-JP"/>
        </w:rPr>
        <w:pPrChange w:id="561" w:author="Sastry, Murali" w:date="2015-06-09T17:06:00Z">
          <w:pPr>
            <w:pStyle w:val="body"/>
            <w:spacing w:before="0" w:after="0"/>
            <w:ind w:left="1440"/>
          </w:pPr>
        </w:pPrChange>
      </w:pPr>
      <w:del w:id="562" w:author="Sastry, Murali" w:date="2015-06-09T16:52:00Z">
        <w:r w:rsidRPr="00E056B6" w:rsidDel="00F22C5B">
          <w:rPr>
            <w:rFonts w:eastAsia="MS Mincho"/>
            <w:color w:val="000000"/>
            <w:szCs w:val="22"/>
            <w:lang w:eastAsia="ja-JP"/>
          </w:rPr>
          <w:delText>Testing Information:</w:delText>
        </w:r>
        <w:bookmarkStart w:id="563" w:name="_Toc421632944"/>
        <w:bookmarkStart w:id="564" w:name="_Toc421633484"/>
        <w:bookmarkStart w:id="565" w:name="_Toc421701537"/>
        <w:bookmarkStart w:id="566" w:name="_Toc421704730"/>
        <w:bookmarkStart w:id="567" w:name="_Toc422904710"/>
        <w:bookmarkStart w:id="568" w:name="_Toc422935341"/>
        <w:bookmarkStart w:id="569" w:name="_Toc422938403"/>
        <w:bookmarkStart w:id="570" w:name="_Toc422929838"/>
        <w:bookmarkStart w:id="571" w:name="_Toc494287971"/>
        <w:bookmarkStart w:id="572" w:name="_Toc494290787"/>
        <w:bookmarkStart w:id="573" w:name="_Toc494293601"/>
        <w:bookmarkEnd w:id="563"/>
        <w:bookmarkEnd w:id="564"/>
        <w:bookmarkEnd w:id="565"/>
        <w:bookmarkEnd w:id="566"/>
        <w:bookmarkEnd w:id="567"/>
        <w:bookmarkEnd w:id="568"/>
        <w:bookmarkEnd w:id="569"/>
        <w:bookmarkEnd w:id="570"/>
        <w:bookmarkEnd w:id="571"/>
        <w:bookmarkEnd w:id="572"/>
        <w:bookmarkEnd w:id="573"/>
      </w:del>
    </w:p>
    <w:p w:rsidR="004E1A68" w:rsidRPr="00E056B6" w:rsidDel="00F22C5B" w:rsidRDefault="00C0468B">
      <w:pPr>
        <w:pStyle w:val="Heading1"/>
        <w:rPr>
          <w:del w:id="574" w:author="Sastry, Murali" w:date="2015-06-09T16:52:00Z"/>
          <w:rFonts w:eastAsia="MS Mincho"/>
          <w:color w:val="000000"/>
          <w:szCs w:val="22"/>
          <w:lang w:eastAsia="ja-JP"/>
        </w:rPr>
        <w:pPrChange w:id="575" w:author="Sastry, Murali" w:date="2015-06-09T17:06:00Z">
          <w:pPr>
            <w:pStyle w:val="body"/>
            <w:spacing w:before="0" w:after="0"/>
            <w:ind w:left="1440"/>
          </w:pPr>
        </w:pPrChange>
      </w:pPr>
      <w:del w:id="576" w:author="Sastry, Murali" w:date="2015-06-09T16:52:00Z">
        <w:r w:rsidRPr="00E056B6" w:rsidDel="00F22C5B">
          <w:rPr>
            <w:rFonts w:eastAsia="MS Mincho"/>
            <w:color w:val="000000"/>
            <w:szCs w:val="22"/>
            <w:lang w:eastAsia="ja-JP"/>
          </w:rPr>
          <w:delText>a. Fix for CR 185977</w:delText>
        </w:r>
        <w:bookmarkStart w:id="577" w:name="_Toc421632945"/>
        <w:bookmarkStart w:id="578" w:name="_Toc421633485"/>
        <w:bookmarkStart w:id="579" w:name="_Toc421701538"/>
        <w:bookmarkStart w:id="580" w:name="_Toc421704731"/>
        <w:bookmarkStart w:id="581" w:name="_Toc422904711"/>
        <w:bookmarkStart w:id="582" w:name="_Toc422935342"/>
        <w:bookmarkStart w:id="583" w:name="_Toc422938404"/>
        <w:bookmarkStart w:id="584" w:name="_Toc422929839"/>
        <w:bookmarkStart w:id="585" w:name="_Toc494287972"/>
        <w:bookmarkStart w:id="586" w:name="_Toc494290788"/>
        <w:bookmarkStart w:id="587" w:name="_Toc494293602"/>
        <w:bookmarkEnd w:id="577"/>
        <w:bookmarkEnd w:id="578"/>
        <w:bookmarkEnd w:id="579"/>
        <w:bookmarkEnd w:id="580"/>
        <w:bookmarkEnd w:id="581"/>
        <w:bookmarkEnd w:id="582"/>
        <w:bookmarkEnd w:id="583"/>
        <w:bookmarkEnd w:id="584"/>
        <w:bookmarkEnd w:id="585"/>
        <w:bookmarkEnd w:id="586"/>
        <w:bookmarkEnd w:id="587"/>
      </w:del>
    </w:p>
    <w:p w:rsidR="004E1A68" w:rsidRPr="00E056B6" w:rsidDel="00F22C5B" w:rsidRDefault="004E1A68">
      <w:pPr>
        <w:pStyle w:val="Heading1"/>
        <w:rPr>
          <w:del w:id="588" w:author="Sastry, Murali" w:date="2015-06-09T16:52:00Z"/>
          <w:rFonts w:eastAsia="MS Mincho"/>
          <w:color w:val="000000"/>
          <w:szCs w:val="22"/>
          <w:lang w:eastAsia="ja-JP"/>
        </w:rPr>
        <w:pPrChange w:id="589" w:author="Sastry, Murali" w:date="2015-06-09T17:06:00Z">
          <w:pPr>
            <w:pStyle w:val="body"/>
            <w:spacing w:before="0" w:after="0"/>
            <w:ind w:left="1440"/>
          </w:pPr>
        </w:pPrChange>
      </w:pPr>
      <w:bookmarkStart w:id="590" w:name="_Toc421632946"/>
      <w:bookmarkStart w:id="591" w:name="_Toc421633486"/>
      <w:bookmarkStart w:id="592" w:name="_Toc421701539"/>
      <w:bookmarkStart w:id="593" w:name="_Toc421704732"/>
      <w:bookmarkStart w:id="594" w:name="_Toc422904712"/>
      <w:bookmarkStart w:id="595" w:name="_Toc422935343"/>
      <w:bookmarkStart w:id="596" w:name="_Toc422938405"/>
      <w:bookmarkStart w:id="597" w:name="_Toc422929840"/>
      <w:bookmarkStart w:id="598" w:name="_Toc494287973"/>
      <w:bookmarkStart w:id="599" w:name="_Toc494290789"/>
      <w:bookmarkStart w:id="600" w:name="_Toc494293603"/>
      <w:bookmarkEnd w:id="590"/>
      <w:bookmarkEnd w:id="591"/>
      <w:bookmarkEnd w:id="592"/>
      <w:bookmarkEnd w:id="593"/>
      <w:bookmarkEnd w:id="594"/>
      <w:bookmarkEnd w:id="595"/>
      <w:bookmarkEnd w:id="596"/>
      <w:bookmarkEnd w:id="597"/>
      <w:bookmarkEnd w:id="598"/>
      <w:bookmarkEnd w:id="599"/>
      <w:bookmarkEnd w:id="600"/>
    </w:p>
    <w:p w:rsidR="004E1A68" w:rsidRPr="00E056B6" w:rsidDel="00F22C5B" w:rsidRDefault="00C0468B">
      <w:pPr>
        <w:pStyle w:val="Heading1"/>
        <w:rPr>
          <w:del w:id="601" w:author="Sastry, Murali" w:date="2015-06-09T16:52:00Z"/>
          <w:rFonts w:eastAsia="MS Mincho"/>
          <w:color w:val="000000"/>
          <w:szCs w:val="22"/>
          <w:lang w:eastAsia="ja-JP"/>
        </w:rPr>
        <w:pPrChange w:id="602" w:author="Sastry, Murali" w:date="2015-06-09T17:06:00Z">
          <w:pPr>
            <w:pStyle w:val="body"/>
            <w:spacing w:before="0" w:after="0"/>
            <w:ind w:left="1440"/>
          </w:pPr>
        </w:pPrChange>
      </w:pPr>
      <w:del w:id="603" w:author="Sastry, Murali" w:date="2015-06-09T16:52:00Z">
        <w:r w:rsidRPr="00E056B6" w:rsidDel="00F22C5B">
          <w:rPr>
            <w:rFonts w:eastAsia="MS Mincho"/>
            <w:color w:val="000000"/>
            <w:szCs w:val="22"/>
            <w:lang w:eastAsia="ja-JP"/>
          </w:rPr>
          <w:delText>Please provide testing results to undp-pcsw before COB 6/19</w:delText>
        </w:r>
        <w:bookmarkStart w:id="604" w:name="_Toc421632947"/>
        <w:bookmarkStart w:id="605" w:name="_Toc421633487"/>
        <w:bookmarkStart w:id="606" w:name="_Toc421701540"/>
        <w:bookmarkStart w:id="607" w:name="_Toc421704733"/>
        <w:bookmarkStart w:id="608" w:name="_Toc422904713"/>
        <w:bookmarkStart w:id="609" w:name="_Toc422935344"/>
        <w:bookmarkStart w:id="610" w:name="_Toc422938406"/>
        <w:bookmarkStart w:id="611" w:name="_Toc422929841"/>
        <w:bookmarkStart w:id="612" w:name="_Toc494287974"/>
        <w:bookmarkStart w:id="613" w:name="_Toc494290790"/>
        <w:bookmarkStart w:id="614" w:name="_Toc494293604"/>
        <w:bookmarkEnd w:id="604"/>
        <w:bookmarkEnd w:id="605"/>
        <w:bookmarkEnd w:id="606"/>
        <w:bookmarkEnd w:id="607"/>
        <w:bookmarkEnd w:id="608"/>
        <w:bookmarkEnd w:id="609"/>
        <w:bookmarkEnd w:id="610"/>
        <w:bookmarkEnd w:id="611"/>
        <w:bookmarkEnd w:id="612"/>
        <w:bookmarkEnd w:id="613"/>
        <w:bookmarkEnd w:id="614"/>
      </w:del>
    </w:p>
    <w:p w:rsidR="004E1A68" w:rsidRPr="00E056B6" w:rsidDel="00F22C5B" w:rsidRDefault="00C0468B">
      <w:pPr>
        <w:pStyle w:val="Heading1"/>
        <w:rPr>
          <w:del w:id="615" w:author="Sastry, Murali" w:date="2015-06-09T16:52:00Z"/>
          <w:rFonts w:eastAsia="MS Mincho"/>
          <w:color w:val="000000"/>
          <w:szCs w:val="22"/>
          <w:lang w:eastAsia="ja-JP"/>
        </w:rPr>
        <w:pPrChange w:id="616" w:author="Sastry, Murali" w:date="2015-06-09T17:06:00Z">
          <w:pPr>
            <w:pStyle w:val="body"/>
            <w:spacing w:before="0" w:after="0"/>
            <w:ind w:left="1440"/>
          </w:pPr>
        </w:pPrChange>
      </w:pPr>
      <w:del w:id="617" w:author="Sastry, Murali" w:date="2015-06-09T16:52:00Z">
        <w:r w:rsidRPr="00E056B6" w:rsidDel="00F22C5B">
          <w:rPr>
            <w:rFonts w:eastAsia="MS Mincho"/>
            <w:color w:val="000000"/>
            <w:szCs w:val="22"/>
            <w:lang w:eastAsia="ja-JP"/>
          </w:rPr>
          <w:delText xml:space="preserve"> </w:delText>
        </w:r>
        <w:bookmarkStart w:id="618" w:name="_Toc421632948"/>
        <w:bookmarkStart w:id="619" w:name="_Toc421633488"/>
        <w:bookmarkStart w:id="620" w:name="_Toc421701541"/>
        <w:bookmarkStart w:id="621" w:name="_Toc421704734"/>
        <w:bookmarkStart w:id="622" w:name="_Toc422904714"/>
        <w:bookmarkStart w:id="623" w:name="_Toc422935345"/>
        <w:bookmarkStart w:id="624" w:name="_Toc422938407"/>
        <w:bookmarkStart w:id="625" w:name="_Toc422929842"/>
        <w:bookmarkStart w:id="626" w:name="_Toc494287975"/>
        <w:bookmarkStart w:id="627" w:name="_Toc494290791"/>
        <w:bookmarkStart w:id="628" w:name="_Toc494293605"/>
        <w:bookmarkEnd w:id="618"/>
        <w:bookmarkEnd w:id="619"/>
        <w:bookmarkEnd w:id="620"/>
        <w:bookmarkEnd w:id="621"/>
        <w:bookmarkEnd w:id="622"/>
        <w:bookmarkEnd w:id="623"/>
        <w:bookmarkEnd w:id="624"/>
        <w:bookmarkEnd w:id="625"/>
        <w:bookmarkEnd w:id="626"/>
        <w:bookmarkEnd w:id="627"/>
        <w:bookmarkEnd w:id="628"/>
      </w:del>
    </w:p>
    <w:p w:rsidR="004E1A68" w:rsidRPr="00E056B6" w:rsidDel="00F22C5B" w:rsidRDefault="00C0468B">
      <w:pPr>
        <w:pStyle w:val="Heading1"/>
        <w:rPr>
          <w:del w:id="629" w:author="Sastry, Murali" w:date="2015-06-09T16:52:00Z"/>
          <w:rFonts w:eastAsia="MS Mincho"/>
          <w:color w:val="000000"/>
          <w:szCs w:val="22"/>
          <w:lang w:eastAsia="ja-JP"/>
        </w:rPr>
        <w:pPrChange w:id="630" w:author="Sastry, Murali" w:date="2015-06-09T17:06:00Z">
          <w:pPr>
            <w:pStyle w:val="body"/>
            <w:spacing w:before="0" w:after="0"/>
            <w:ind w:left="1440"/>
          </w:pPr>
        </w:pPrChange>
      </w:pPr>
      <w:del w:id="631" w:author="Sastry, Murali" w:date="2015-06-09T16:52:00Z">
        <w:r w:rsidRPr="00E056B6" w:rsidDel="00F22C5B">
          <w:rPr>
            <w:rFonts w:eastAsia="MS Mincho"/>
            <w:color w:val="000000"/>
            <w:szCs w:val="22"/>
            <w:lang w:eastAsia="ja-JP"/>
          </w:rPr>
          <w:delText>Thanks,</w:delText>
        </w:r>
        <w:bookmarkStart w:id="632" w:name="_Toc421632949"/>
        <w:bookmarkStart w:id="633" w:name="_Toc421633489"/>
        <w:bookmarkStart w:id="634" w:name="_Toc421701542"/>
        <w:bookmarkStart w:id="635" w:name="_Toc421704735"/>
        <w:bookmarkStart w:id="636" w:name="_Toc422904715"/>
        <w:bookmarkStart w:id="637" w:name="_Toc422935346"/>
        <w:bookmarkStart w:id="638" w:name="_Toc422938408"/>
        <w:bookmarkStart w:id="639" w:name="_Toc422929843"/>
        <w:bookmarkStart w:id="640" w:name="_Toc494287976"/>
        <w:bookmarkStart w:id="641" w:name="_Toc494290792"/>
        <w:bookmarkStart w:id="642" w:name="_Toc494293606"/>
        <w:bookmarkEnd w:id="632"/>
        <w:bookmarkEnd w:id="633"/>
        <w:bookmarkEnd w:id="634"/>
        <w:bookmarkEnd w:id="635"/>
        <w:bookmarkEnd w:id="636"/>
        <w:bookmarkEnd w:id="637"/>
        <w:bookmarkEnd w:id="638"/>
        <w:bookmarkEnd w:id="639"/>
        <w:bookmarkEnd w:id="640"/>
        <w:bookmarkEnd w:id="641"/>
        <w:bookmarkEnd w:id="642"/>
      </w:del>
    </w:p>
    <w:p w:rsidR="00ED2FE5" w:rsidRPr="00E056B6" w:rsidDel="00F22C5B" w:rsidRDefault="00C0468B">
      <w:pPr>
        <w:pStyle w:val="Heading1"/>
        <w:rPr>
          <w:del w:id="643" w:author="Sastry, Murali" w:date="2015-06-09T16:52:00Z"/>
          <w:rFonts w:eastAsia="MS Mincho"/>
          <w:szCs w:val="22"/>
          <w:lang w:eastAsia="ja-JP"/>
        </w:rPr>
        <w:pPrChange w:id="644" w:author="Sastry, Murali" w:date="2015-06-09T17:06:00Z">
          <w:pPr>
            <w:pStyle w:val="body"/>
            <w:spacing w:before="0" w:after="0"/>
            <w:ind w:left="1440"/>
          </w:pPr>
        </w:pPrChange>
      </w:pPr>
      <w:del w:id="645" w:author="Sastry, Murali" w:date="2015-06-09T16:52:00Z">
        <w:r w:rsidRPr="00E056B6" w:rsidDel="00F22C5B">
          <w:rPr>
            <w:rFonts w:eastAsia="MS Mincho"/>
            <w:color w:val="000000"/>
            <w:szCs w:val="22"/>
            <w:lang w:eastAsia="ja-JP"/>
          </w:rPr>
          <w:delText xml:space="preserve"> (Name)</w:delText>
        </w:r>
        <w:bookmarkStart w:id="646" w:name="_Toc421632950"/>
        <w:bookmarkStart w:id="647" w:name="_Toc421633490"/>
        <w:bookmarkStart w:id="648" w:name="_Toc421701543"/>
        <w:bookmarkStart w:id="649" w:name="_Toc421704736"/>
        <w:bookmarkStart w:id="650" w:name="_Toc422904716"/>
        <w:bookmarkStart w:id="651" w:name="_Toc422935347"/>
        <w:bookmarkStart w:id="652" w:name="_Toc422938409"/>
        <w:bookmarkStart w:id="653" w:name="_Toc422929844"/>
        <w:bookmarkStart w:id="654" w:name="_Toc494287977"/>
        <w:bookmarkStart w:id="655" w:name="_Toc494290793"/>
        <w:bookmarkStart w:id="656" w:name="_Toc494293607"/>
        <w:bookmarkEnd w:id="646"/>
        <w:bookmarkEnd w:id="647"/>
        <w:bookmarkEnd w:id="648"/>
        <w:bookmarkEnd w:id="649"/>
        <w:bookmarkEnd w:id="650"/>
        <w:bookmarkEnd w:id="651"/>
        <w:bookmarkEnd w:id="652"/>
        <w:bookmarkEnd w:id="653"/>
        <w:bookmarkEnd w:id="654"/>
        <w:bookmarkEnd w:id="655"/>
        <w:bookmarkEnd w:id="656"/>
      </w:del>
    </w:p>
    <w:p w:rsidR="00C66D27" w:rsidRPr="00E056B6" w:rsidDel="00F22C5B" w:rsidRDefault="00C0468B">
      <w:pPr>
        <w:pStyle w:val="Heading1"/>
        <w:rPr>
          <w:del w:id="657" w:author="Sastry, Murali" w:date="2015-06-09T16:52:00Z"/>
        </w:rPr>
        <w:pPrChange w:id="658" w:author="Sastry, Murali" w:date="2015-06-09T17:06:00Z">
          <w:pPr>
            <w:pStyle w:val="Heading2"/>
          </w:pPr>
        </w:pPrChange>
      </w:pPr>
      <w:bookmarkStart w:id="659" w:name="_Toc234138236"/>
      <w:bookmarkStart w:id="660" w:name="_Toc199923588"/>
      <w:bookmarkStart w:id="661" w:name="_Toc200244293"/>
      <w:bookmarkStart w:id="662" w:name="_Toc200250024"/>
      <w:bookmarkStart w:id="663" w:name="_Toc200274316"/>
      <w:bookmarkStart w:id="664" w:name="_Toc200342871"/>
      <w:del w:id="665" w:author="Sastry, Murali" w:date="2015-06-09T16:52:00Z">
        <w:r w:rsidRPr="00E056B6" w:rsidDel="00F22C5B">
          <w:delText>Confirmation Email</w:delText>
        </w:r>
        <w:bookmarkStart w:id="666" w:name="_Toc421632951"/>
        <w:bookmarkStart w:id="667" w:name="_Toc421633491"/>
        <w:bookmarkStart w:id="668" w:name="_Toc421701544"/>
        <w:bookmarkStart w:id="669" w:name="_Toc421704737"/>
        <w:bookmarkStart w:id="670" w:name="_Toc422904717"/>
        <w:bookmarkStart w:id="671" w:name="_Toc422935348"/>
        <w:bookmarkStart w:id="672" w:name="_Toc422938410"/>
        <w:bookmarkStart w:id="673" w:name="_Toc422929845"/>
        <w:bookmarkStart w:id="674" w:name="_Toc494287978"/>
        <w:bookmarkStart w:id="675" w:name="_Toc494290794"/>
        <w:bookmarkStart w:id="676" w:name="_Toc494293608"/>
        <w:bookmarkEnd w:id="659"/>
        <w:bookmarkEnd w:id="666"/>
        <w:bookmarkEnd w:id="667"/>
        <w:bookmarkEnd w:id="668"/>
        <w:bookmarkEnd w:id="669"/>
        <w:bookmarkEnd w:id="670"/>
        <w:bookmarkEnd w:id="671"/>
        <w:bookmarkEnd w:id="672"/>
        <w:bookmarkEnd w:id="673"/>
        <w:bookmarkEnd w:id="674"/>
        <w:bookmarkEnd w:id="675"/>
        <w:bookmarkEnd w:id="676"/>
      </w:del>
    </w:p>
    <w:p w:rsidR="00C66D27" w:rsidRPr="00E056B6" w:rsidDel="00F22C5B" w:rsidRDefault="00C0468B">
      <w:pPr>
        <w:pStyle w:val="Heading1"/>
        <w:rPr>
          <w:del w:id="677" w:author="Sastry, Murali" w:date="2015-06-09T16:52:00Z"/>
        </w:rPr>
        <w:pPrChange w:id="678" w:author="Sastry, Murali" w:date="2015-06-09T17:06:00Z">
          <w:pPr>
            <w:pStyle w:val="body"/>
          </w:pPr>
        </w:pPrChange>
      </w:pPr>
      <w:del w:id="679" w:author="Sastry, Murali" w:date="2015-06-09T16:52:00Z">
        <w:r w:rsidRPr="00E056B6" w:rsidDel="00F22C5B">
          <w:delText xml:space="preserve">CRM usually sends out a confirmation email the day before a release.  If this is a build which contains firmware images, specify which ones </w:delText>
        </w:r>
        <w:r w:rsidR="004B48B3" w:rsidRPr="00E056B6" w:rsidDel="00F22C5B">
          <w:delText xml:space="preserve">for each OEM </w:delText>
        </w:r>
        <w:r w:rsidRPr="00E056B6" w:rsidDel="00F22C5B">
          <w:delText>in your response.  For OEM package, the firmware needs to be listed per OEM.</w:delText>
        </w:r>
        <w:bookmarkStart w:id="680" w:name="_Toc421632952"/>
        <w:bookmarkStart w:id="681" w:name="_Toc421633492"/>
        <w:bookmarkStart w:id="682" w:name="_Toc421701545"/>
        <w:bookmarkStart w:id="683" w:name="_Toc421704738"/>
        <w:bookmarkStart w:id="684" w:name="_Toc422904718"/>
        <w:bookmarkStart w:id="685" w:name="_Toc422935349"/>
        <w:bookmarkStart w:id="686" w:name="_Toc422938411"/>
        <w:bookmarkStart w:id="687" w:name="_Toc422929846"/>
        <w:bookmarkStart w:id="688" w:name="_Toc494287979"/>
        <w:bookmarkStart w:id="689" w:name="_Toc494290795"/>
        <w:bookmarkStart w:id="690" w:name="_Toc494293609"/>
        <w:bookmarkEnd w:id="680"/>
        <w:bookmarkEnd w:id="681"/>
        <w:bookmarkEnd w:id="682"/>
        <w:bookmarkEnd w:id="683"/>
        <w:bookmarkEnd w:id="684"/>
        <w:bookmarkEnd w:id="685"/>
        <w:bookmarkEnd w:id="686"/>
        <w:bookmarkEnd w:id="687"/>
        <w:bookmarkEnd w:id="688"/>
        <w:bookmarkEnd w:id="689"/>
        <w:bookmarkEnd w:id="690"/>
      </w:del>
    </w:p>
    <w:p w:rsidR="00C66D27" w:rsidRPr="00E056B6" w:rsidDel="00F22C5B" w:rsidRDefault="00C66D27">
      <w:pPr>
        <w:pStyle w:val="Heading1"/>
        <w:rPr>
          <w:del w:id="691" w:author="Sastry, Murali" w:date="2015-06-09T16:52:00Z"/>
        </w:rPr>
        <w:pPrChange w:id="692" w:author="Sastry, Murali" w:date="2015-06-09T17:06:00Z">
          <w:pPr/>
        </w:pPrChange>
      </w:pPr>
      <w:bookmarkStart w:id="693" w:name="_Toc421632953"/>
      <w:bookmarkStart w:id="694" w:name="_Toc421633493"/>
      <w:bookmarkStart w:id="695" w:name="_Toc421701546"/>
      <w:bookmarkStart w:id="696" w:name="_Toc421704739"/>
      <w:bookmarkStart w:id="697" w:name="_Toc422904719"/>
      <w:bookmarkStart w:id="698" w:name="_Toc422935350"/>
      <w:bookmarkStart w:id="699" w:name="_Toc422938412"/>
      <w:bookmarkStart w:id="700" w:name="_Toc422929847"/>
      <w:bookmarkStart w:id="701" w:name="_Toc494287980"/>
      <w:bookmarkStart w:id="702" w:name="_Toc494290796"/>
      <w:bookmarkStart w:id="703" w:name="_Toc494293610"/>
      <w:bookmarkEnd w:id="693"/>
      <w:bookmarkEnd w:id="694"/>
      <w:bookmarkEnd w:id="695"/>
      <w:bookmarkEnd w:id="696"/>
      <w:bookmarkEnd w:id="697"/>
      <w:bookmarkEnd w:id="698"/>
      <w:bookmarkEnd w:id="699"/>
      <w:bookmarkEnd w:id="700"/>
      <w:bookmarkEnd w:id="701"/>
      <w:bookmarkEnd w:id="702"/>
      <w:bookmarkEnd w:id="703"/>
    </w:p>
    <w:p w:rsidR="00C66D27" w:rsidRPr="00E056B6" w:rsidDel="00F22C5B" w:rsidRDefault="00C0468B">
      <w:pPr>
        <w:pStyle w:val="Heading1"/>
        <w:rPr>
          <w:del w:id="704" w:author="Sastry, Murali" w:date="2015-06-09T16:52:00Z"/>
          <w:sz w:val="20"/>
        </w:rPr>
        <w:pPrChange w:id="705" w:author="Sastry, Murali" w:date="2015-06-09T17:06:00Z">
          <w:pPr>
            <w:ind w:left="1440"/>
          </w:pPr>
        </w:pPrChange>
      </w:pPr>
      <w:del w:id="706" w:author="Sastry, Murali" w:date="2015-06-09T16:52:00Z">
        <w:r w:rsidRPr="00E056B6" w:rsidDel="00F22C5B">
          <w:rPr>
            <w:b/>
            <w:bCs/>
            <w:sz w:val="20"/>
          </w:rPr>
          <w:delText>To:</w:delText>
        </w:r>
        <w:r w:rsidRPr="00E056B6" w:rsidDel="00F22C5B">
          <w:rPr>
            <w:sz w:val="20"/>
          </w:rPr>
          <w:delText xml:space="preserve"> Bond, Susan (Sue); Tow, Karen; Kubow, Terri; Lebowitz, Susan; asw.swdownload; ec.qct</w:delText>
        </w:r>
        <w:r w:rsidRPr="00E056B6" w:rsidDel="00F22C5B">
          <w:rPr>
            <w:sz w:val="20"/>
          </w:rPr>
          <w:br/>
        </w:r>
        <w:r w:rsidRPr="00E056B6" w:rsidDel="00F22C5B">
          <w:rPr>
            <w:b/>
            <w:bCs/>
            <w:sz w:val="20"/>
          </w:rPr>
          <w:delText>Cc:</w:delText>
        </w:r>
        <w:r w:rsidRPr="00E056B6" w:rsidDel="00F22C5B">
          <w:rPr>
            <w:sz w:val="20"/>
          </w:rPr>
          <w:delText xml:space="preserve"> Harris, Steve; Benson, Jessica</w:delText>
        </w:r>
        <w:r w:rsidRPr="00E056B6" w:rsidDel="00F22C5B">
          <w:rPr>
            <w:sz w:val="20"/>
          </w:rPr>
          <w:br/>
        </w:r>
        <w:r w:rsidRPr="00E056B6" w:rsidDel="00F22C5B">
          <w:rPr>
            <w:b/>
            <w:bCs/>
            <w:sz w:val="20"/>
          </w:rPr>
          <w:delText>Subject:</w:delText>
        </w:r>
        <w:r w:rsidRPr="00E056B6" w:rsidDel="00F22C5B">
          <w:rPr>
            <w:sz w:val="20"/>
          </w:rPr>
          <w:delText xml:space="preserve"> RE: PLEASE CONFIRM  #198 'Notification of Release for  GOBI2000_PACKAGE_OEM1002</w:delText>
        </w:r>
        <w:bookmarkStart w:id="707" w:name="_Toc421632954"/>
        <w:bookmarkStart w:id="708" w:name="_Toc421633494"/>
        <w:bookmarkStart w:id="709" w:name="_Toc421701547"/>
        <w:bookmarkStart w:id="710" w:name="_Toc421704740"/>
        <w:bookmarkStart w:id="711" w:name="_Toc422904720"/>
        <w:bookmarkStart w:id="712" w:name="_Toc422935351"/>
        <w:bookmarkStart w:id="713" w:name="_Toc422938413"/>
        <w:bookmarkStart w:id="714" w:name="_Toc422929848"/>
        <w:bookmarkStart w:id="715" w:name="_Toc494287981"/>
        <w:bookmarkStart w:id="716" w:name="_Toc494290797"/>
        <w:bookmarkStart w:id="717" w:name="_Toc494293611"/>
        <w:bookmarkEnd w:id="707"/>
        <w:bookmarkEnd w:id="708"/>
        <w:bookmarkEnd w:id="709"/>
        <w:bookmarkEnd w:id="710"/>
        <w:bookmarkEnd w:id="711"/>
        <w:bookmarkEnd w:id="712"/>
        <w:bookmarkEnd w:id="713"/>
        <w:bookmarkEnd w:id="714"/>
        <w:bookmarkEnd w:id="715"/>
        <w:bookmarkEnd w:id="716"/>
        <w:bookmarkEnd w:id="717"/>
      </w:del>
    </w:p>
    <w:p w:rsidR="00C66D27" w:rsidRPr="00E056B6" w:rsidDel="00F22C5B" w:rsidRDefault="00C66D27">
      <w:pPr>
        <w:pStyle w:val="Heading1"/>
        <w:rPr>
          <w:del w:id="718" w:author="Sastry, Murali" w:date="2015-06-09T16:52:00Z"/>
        </w:rPr>
        <w:pPrChange w:id="719" w:author="Sastry, Murali" w:date="2015-06-09T17:06:00Z">
          <w:pPr>
            <w:ind w:left="1440"/>
          </w:pPr>
        </w:pPrChange>
      </w:pPr>
      <w:bookmarkStart w:id="720" w:name="_Toc421632955"/>
      <w:bookmarkStart w:id="721" w:name="_Toc421633495"/>
      <w:bookmarkStart w:id="722" w:name="_Toc421701548"/>
      <w:bookmarkStart w:id="723" w:name="_Toc421704741"/>
      <w:bookmarkStart w:id="724" w:name="_Toc422904721"/>
      <w:bookmarkStart w:id="725" w:name="_Toc422935352"/>
      <w:bookmarkStart w:id="726" w:name="_Toc422938414"/>
      <w:bookmarkStart w:id="727" w:name="_Toc422929849"/>
      <w:bookmarkStart w:id="728" w:name="_Toc494287982"/>
      <w:bookmarkStart w:id="729" w:name="_Toc494290798"/>
      <w:bookmarkStart w:id="730" w:name="_Toc494293612"/>
      <w:bookmarkEnd w:id="720"/>
      <w:bookmarkEnd w:id="721"/>
      <w:bookmarkEnd w:id="722"/>
      <w:bookmarkEnd w:id="723"/>
      <w:bookmarkEnd w:id="724"/>
      <w:bookmarkEnd w:id="725"/>
      <w:bookmarkEnd w:id="726"/>
      <w:bookmarkEnd w:id="727"/>
      <w:bookmarkEnd w:id="728"/>
      <w:bookmarkEnd w:id="729"/>
      <w:bookmarkEnd w:id="730"/>
    </w:p>
    <w:p w:rsidR="00C66D27" w:rsidRPr="00E056B6" w:rsidDel="00F22C5B" w:rsidRDefault="00C0468B">
      <w:pPr>
        <w:pStyle w:val="Heading1"/>
        <w:rPr>
          <w:del w:id="731" w:author="Sastry, Murali" w:date="2015-06-09T16:52:00Z"/>
        </w:rPr>
        <w:pPrChange w:id="732" w:author="Sastry, Murali" w:date="2015-06-09T17:06:00Z">
          <w:pPr>
            <w:ind w:left="1440"/>
          </w:pPr>
        </w:pPrChange>
      </w:pPr>
      <w:del w:id="733" w:author="Sastry, Murali" w:date="2015-06-09T16:52:00Z">
        <w:r w:rsidRPr="00E056B6" w:rsidDel="00F22C5B">
          <w:rPr>
            <w:szCs w:val="22"/>
          </w:rPr>
          <w:delText>So far so good</w:delText>
        </w:r>
        <w:bookmarkStart w:id="734" w:name="_Toc421632956"/>
        <w:bookmarkStart w:id="735" w:name="_Toc421633496"/>
        <w:bookmarkStart w:id="736" w:name="_Toc421701549"/>
        <w:bookmarkStart w:id="737" w:name="_Toc421704742"/>
        <w:bookmarkStart w:id="738" w:name="_Toc422904722"/>
        <w:bookmarkStart w:id="739" w:name="_Toc422935353"/>
        <w:bookmarkStart w:id="740" w:name="_Toc422938415"/>
        <w:bookmarkStart w:id="741" w:name="_Toc422929850"/>
        <w:bookmarkStart w:id="742" w:name="_Toc494287983"/>
        <w:bookmarkStart w:id="743" w:name="_Toc494290799"/>
        <w:bookmarkStart w:id="744" w:name="_Toc494293613"/>
        <w:bookmarkEnd w:id="734"/>
        <w:bookmarkEnd w:id="735"/>
        <w:bookmarkEnd w:id="736"/>
        <w:bookmarkEnd w:id="737"/>
        <w:bookmarkEnd w:id="738"/>
        <w:bookmarkEnd w:id="739"/>
        <w:bookmarkEnd w:id="740"/>
        <w:bookmarkEnd w:id="741"/>
        <w:bookmarkEnd w:id="742"/>
        <w:bookmarkEnd w:id="743"/>
        <w:bookmarkEnd w:id="744"/>
      </w:del>
    </w:p>
    <w:p w:rsidR="00C66D27" w:rsidRPr="00E056B6" w:rsidDel="00F22C5B" w:rsidRDefault="00C66D27">
      <w:pPr>
        <w:pStyle w:val="Heading1"/>
        <w:rPr>
          <w:del w:id="745" w:author="Sastry, Murali" w:date="2015-06-09T16:52:00Z"/>
        </w:rPr>
        <w:pPrChange w:id="746" w:author="Sastry, Murali" w:date="2015-06-09T17:06:00Z">
          <w:pPr>
            <w:ind w:left="1440"/>
          </w:pPr>
        </w:pPrChange>
      </w:pPr>
      <w:bookmarkStart w:id="747" w:name="_Toc421632957"/>
      <w:bookmarkStart w:id="748" w:name="_Toc421633497"/>
      <w:bookmarkStart w:id="749" w:name="_Toc421701550"/>
      <w:bookmarkStart w:id="750" w:name="_Toc421704743"/>
      <w:bookmarkStart w:id="751" w:name="_Toc422904723"/>
      <w:bookmarkStart w:id="752" w:name="_Toc422935354"/>
      <w:bookmarkStart w:id="753" w:name="_Toc422938416"/>
      <w:bookmarkStart w:id="754" w:name="_Toc422929851"/>
      <w:bookmarkStart w:id="755" w:name="_Toc494287984"/>
      <w:bookmarkStart w:id="756" w:name="_Toc494290800"/>
      <w:bookmarkStart w:id="757" w:name="_Toc494293614"/>
      <w:bookmarkEnd w:id="747"/>
      <w:bookmarkEnd w:id="748"/>
      <w:bookmarkEnd w:id="749"/>
      <w:bookmarkEnd w:id="750"/>
      <w:bookmarkEnd w:id="751"/>
      <w:bookmarkEnd w:id="752"/>
      <w:bookmarkEnd w:id="753"/>
      <w:bookmarkEnd w:id="754"/>
      <w:bookmarkEnd w:id="755"/>
      <w:bookmarkEnd w:id="756"/>
      <w:bookmarkEnd w:id="757"/>
    </w:p>
    <w:p w:rsidR="004E1A68" w:rsidRPr="00E056B6" w:rsidDel="00F22C5B" w:rsidRDefault="00C0468B">
      <w:pPr>
        <w:pStyle w:val="Heading1"/>
        <w:rPr>
          <w:del w:id="758" w:author="Sastry, Murali" w:date="2015-06-09T16:52:00Z"/>
          <w:szCs w:val="22"/>
        </w:rPr>
        <w:pPrChange w:id="759" w:author="Sastry, Murali" w:date="2015-06-09T17:06:00Z">
          <w:pPr>
            <w:ind w:left="1440"/>
          </w:pPr>
        </w:pPrChange>
      </w:pPr>
      <w:del w:id="760" w:author="Sastry, Murali" w:date="2015-06-09T16:52:00Z">
        <w:r w:rsidRPr="00E056B6" w:rsidDel="00F22C5B">
          <w:rPr>
            <w:szCs w:val="22"/>
          </w:rPr>
          <w:delText>This release contains firmware for</w:delText>
        </w:r>
        <w:r w:rsidR="004B48B3" w:rsidRPr="00E056B6" w:rsidDel="00F22C5B">
          <w:rPr>
            <w:szCs w:val="22"/>
          </w:rPr>
          <w:delText xml:space="preserve"> [put OEM customer here]</w:delText>
        </w:r>
        <w:r w:rsidRPr="00E056B6" w:rsidDel="00F22C5B">
          <w:rPr>
            <w:szCs w:val="22"/>
          </w:rPr>
          <w:delText>:</w:delText>
        </w:r>
        <w:bookmarkStart w:id="761" w:name="_Toc421632958"/>
        <w:bookmarkStart w:id="762" w:name="_Toc421633498"/>
        <w:bookmarkStart w:id="763" w:name="_Toc421701551"/>
        <w:bookmarkStart w:id="764" w:name="_Toc421704744"/>
        <w:bookmarkStart w:id="765" w:name="_Toc422904724"/>
        <w:bookmarkStart w:id="766" w:name="_Toc422935355"/>
        <w:bookmarkStart w:id="767" w:name="_Toc422938417"/>
        <w:bookmarkStart w:id="768" w:name="_Toc422929852"/>
        <w:bookmarkStart w:id="769" w:name="_Toc494287985"/>
        <w:bookmarkStart w:id="770" w:name="_Toc494290801"/>
        <w:bookmarkStart w:id="771" w:name="_Toc494293615"/>
        <w:bookmarkEnd w:id="761"/>
        <w:bookmarkEnd w:id="762"/>
        <w:bookmarkEnd w:id="763"/>
        <w:bookmarkEnd w:id="764"/>
        <w:bookmarkEnd w:id="765"/>
        <w:bookmarkEnd w:id="766"/>
        <w:bookmarkEnd w:id="767"/>
        <w:bookmarkEnd w:id="768"/>
        <w:bookmarkEnd w:id="769"/>
        <w:bookmarkEnd w:id="770"/>
        <w:bookmarkEnd w:id="771"/>
      </w:del>
    </w:p>
    <w:p w:rsidR="004E1A68" w:rsidRPr="00E056B6" w:rsidDel="00F22C5B" w:rsidRDefault="00C0468B">
      <w:pPr>
        <w:pStyle w:val="Heading1"/>
        <w:rPr>
          <w:del w:id="772" w:author="Sastry, Murali" w:date="2015-06-09T16:52:00Z"/>
          <w:szCs w:val="22"/>
        </w:rPr>
        <w:pPrChange w:id="773" w:author="Sastry, Murali" w:date="2015-06-09T17:06:00Z">
          <w:pPr>
            <w:ind w:left="1440"/>
          </w:pPr>
        </w:pPrChange>
      </w:pPr>
      <w:del w:id="774" w:author="Sastry, Murali" w:date="2015-06-09T16:52:00Z">
        <w:r w:rsidRPr="00E056B6" w:rsidDel="00F22C5B">
          <w:rPr>
            <w:szCs w:val="22"/>
          </w:rPr>
          <w:delText xml:space="preserve">         Vodafone Image:           D1025MUQCNABFM2005</w:delText>
        </w:r>
        <w:bookmarkStart w:id="775" w:name="_Toc421632959"/>
        <w:bookmarkStart w:id="776" w:name="_Toc421633499"/>
        <w:bookmarkStart w:id="777" w:name="_Toc421701552"/>
        <w:bookmarkStart w:id="778" w:name="_Toc421704745"/>
        <w:bookmarkStart w:id="779" w:name="_Toc422904725"/>
        <w:bookmarkStart w:id="780" w:name="_Toc422935356"/>
        <w:bookmarkStart w:id="781" w:name="_Toc422938418"/>
        <w:bookmarkStart w:id="782" w:name="_Toc422929853"/>
        <w:bookmarkStart w:id="783" w:name="_Toc494287986"/>
        <w:bookmarkStart w:id="784" w:name="_Toc494290802"/>
        <w:bookmarkStart w:id="785" w:name="_Toc494293616"/>
        <w:bookmarkEnd w:id="775"/>
        <w:bookmarkEnd w:id="776"/>
        <w:bookmarkEnd w:id="777"/>
        <w:bookmarkEnd w:id="778"/>
        <w:bookmarkEnd w:id="779"/>
        <w:bookmarkEnd w:id="780"/>
        <w:bookmarkEnd w:id="781"/>
        <w:bookmarkEnd w:id="782"/>
        <w:bookmarkEnd w:id="783"/>
        <w:bookmarkEnd w:id="784"/>
        <w:bookmarkEnd w:id="785"/>
      </w:del>
    </w:p>
    <w:p w:rsidR="004E1A68" w:rsidRPr="00E056B6" w:rsidDel="00F22C5B" w:rsidRDefault="00C0468B">
      <w:pPr>
        <w:pStyle w:val="Heading1"/>
        <w:rPr>
          <w:del w:id="786" w:author="Sastry, Murali" w:date="2015-06-09T16:52:00Z"/>
          <w:szCs w:val="22"/>
        </w:rPr>
        <w:pPrChange w:id="787" w:author="Sastry, Murali" w:date="2015-06-09T17:06:00Z">
          <w:pPr>
            <w:ind w:left="1440"/>
          </w:pPr>
        </w:pPrChange>
      </w:pPr>
      <w:del w:id="788" w:author="Sastry, Murali" w:date="2015-06-09T16:52:00Z">
        <w:r w:rsidRPr="00E056B6" w:rsidDel="00F22C5B">
          <w:rPr>
            <w:szCs w:val="22"/>
          </w:rPr>
          <w:delText xml:space="preserve">         Verizon Image:            D1055MSTUTDSVD3568</w:delText>
        </w:r>
        <w:bookmarkStart w:id="789" w:name="_Toc421632960"/>
        <w:bookmarkStart w:id="790" w:name="_Toc421633500"/>
        <w:bookmarkStart w:id="791" w:name="_Toc421701553"/>
        <w:bookmarkStart w:id="792" w:name="_Toc421704746"/>
        <w:bookmarkStart w:id="793" w:name="_Toc422904726"/>
        <w:bookmarkStart w:id="794" w:name="_Toc422935357"/>
        <w:bookmarkStart w:id="795" w:name="_Toc422938419"/>
        <w:bookmarkStart w:id="796" w:name="_Toc422929854"/>
        <w:bookmarkStart w:id="797" w:name="_Toc494287987"/>
        <w:bookmarkStart w:id="798" w:name="_Toc494290803"/>
        <w:bookmarkStart w:id="799" w:name="_Toc494293617"/>
        <w:bookmarkEnd w:id="789"/>
        <w:bookmarkEnd w:id="790"/>
        <w:bookmarkEnd w:id="791"/>
        <w:bookmarkEnd w:id="792"/>
        <w:bookmarkEnd w:id="793"/>
        <w:bookmarkEnd w:id="794"/>
        <w:bookmarkEnd w:id="795"/>
        <w:bookmarkEnd w:id="796"/>
        <w:bookmarkEnd w:id="797"/>
        <w:bookmarkEnd w:id="798"/>
        <w:bookmarkEnd w:id="799"/>
      </w:del>
    </w:p>
    <w:p w:rsidR="004E1A68" w:rsidRPr="00E056B6" w:rsidDel="00F22C5B" w:rsidRDefault="00C0468B">
      <w:pPr>
        <w:pStyle w:val="Heading1"/>
        <w:rPr>
          <w:del w:id="800" w:author="Sastry, Murali" w:date="2015-06-09T16:52:00Z"/>
          <w:szCs w:val="22"/>
        </w:rPr>
        <w:pPrChange w:id="801" w:author="Sastry, Murali" w:date="2015-06-09T17:06:00Z">
          <w:pPr>
            <w:ind w:left="1440"/>
          </w:pPr>
        </w:pPrChange>
      </w:pPr>
      <w:del w:id="802" w:author="Sastry, Murali" w:date="2015-06-09T16:52:00Z">
        <w:r w:rsidRPr="00E056B6" w:rsidDel="00F22C5B">
          <w:rPr>
            <w:szCs w:val="22"/>
          </w:rPr>
          <w:delText xml:space="preserve">         ATT Image:                D1025MUQCNASDM2009</w:delText>
        </w:r>
        <w:bookmarkStart w:id="803" w:name="_Toc421632961"/>
        <w:bookmarkStart w:id="804" w:name="_Toc421633501"/>
        <w:bookmarkStart w:id="805" w:name="_Toc421701554"/>
        <w:bookmarkStart w:id="806" w:name="_Toc421704747"/>
        <w:bookmarkStart w:id="807" w:name="_Toc422904727"/>
        <w:bookmarkStart w:id="808" w:name="_Toc422935358"/>
        <w:bookmarkStart w:id="809" w:name="_Toc422938420"/>
        <w:bookmarkStart w:id="810" w:name="_Toc422929855"/>
        <w:bookmarkStart w:id="811" w:name="_Toc494287988"/>
        <w:bookmarkStart w:id="812" w:name="_Toc494290804"/>
        <w:bookmarkStart w:id="813" w:name="_Toc494293618"/>
        <w:bookmarkEnd w:id="803"/>
        <w:bookmarkEnd w:id="804"/>
        <w:bookmarkEnd w:id="805"/>
        <w:bookmarkEnd w:id="806"/>
        <w:bookmarkEnd w:id="807"/>
        <w:bookmarkEnd w:id="808"/>
        <w:bookmarkEnd w:id="809"/>
        <w:bookmarkEnd w:id="810"/>
        <w:bookmarkEnd w:id="811"/>
        <w:bookmarkEnd w:id="812"/>
        <w:bookmarkEnd w:id="813"/>
      </w:del>
    </w:p>
    <w:p w:rsidR="004E1A68" w:rsidRPr="00E056B6" w:rsidDel="00F22C5B" w:rsidRDefault="00C0468B">
      <w:pPr>
        <w:pStyle w:val="Heading1"/>
        <w:rPr>
          <w:del w:id="814" w:author="Sastry, Murali" w:date="2015-06-09T16:52:00Z"/>
          <w:szCs w:val="22"/>
        </w:rPr>
        <w:pPrChange w:id="815" w:author="Sastry, Murali" w:date="2015-06-09T17:06:00Z">
          <w:pPr>
            <w:ind w:left="1440"/>
          </w:pPr>
        </w:pPrChange>
      </w:pPr>
      <w:del w:id="816" w:author="Sastry, Murali" w:date="2015-06-09T16:52:00Z">
        <w:r w:rsidRPr="00E056B6" w:rsidDel="00F22C5B">
          <w:rPr>
            <w:szCs w:val="22"/>
          </w:rPr>
          <w:delText xml:space="preserve">         T-Mobile Image:           D1025MUQCNABLM2005</w:delText>
        </w:r>
        <w:bookmarkStart w:id="817" w:name="_Toc421632962"/>
        <w:bookmarkStart w:id="818" w:name="_Toc421633502"/>
        <w:bookmarkStart w:id="819" w:name="_Toc421701555"/>
        <w:bookmarkStart w:id="820" w:name="_Toc421704748"/>
        <w:bookmarkStart w:id="821" w:name="_Toc422904728"/>
        <w:bookmarkStart w:id="822" w:name="_Toc422935359"/>
        <w:bookmarkStart w:id="823" w:name="_Toc422938421"/>
        <w:bookmarkStart w:id="824" w:name="_Toc422929856"/>
        <w:bookmarkStart w:id="825" w:name="_Toc494287989"/>
        <w:bookmarkStart w:id="826" w:name="_Toc494290805"/>
        <w:bookmarkStart w:id="827" w:name="_Toc494293619"/>
        <w:bookmarkEnd w:id="817"/>
        <w:bookmarkEnd w:id="818"/>
        <w:bookmarkEnd w:id="819"/>
        <w:bookmarkEnd w:id="820"/>
        <w:bookmarkEnd w:id="821"/>
        <w:bookmarkEnd w:id="822"/>
        <w:bookmarkEnd w:id="823"/>
        <w:bookmarkEnd w:id="824"/>
        <w:bookmarkEnd w:id="825"/>
        <w:bookmarkEnd w:id="826"/>
        <w:bookmarkEnd w:id="827"/>
      </w:del>
    </w:p>
    <w:p w:rsidR="004E1A68" w:rsidRPr="00E056B6" w:rsidDel="00F22C5B" w:rsidRDefault="00C0468B">
      <w:pPr>
        <w:pStyle w:val="Heading1"/>
        <w:rPr>
          <w:del w:id="828" w:author="Sastry, Murali" w:date="2015-06-09T16:52:00Z"/>
          <w:szCs w:val="22"/>
        </w:rPr>
        <w:pPrChange w:id="829" w:author="Sastry, Murali" w:date="2015-06-09T17:06:00Z">
          <w:pPr>
            <w:ind w:left="1440"/>
          </w:pPr>
        </w:pPrChange>
      </w:pPr>
      <w:del w:id="830" w:author="Sastry, Murali" w:date="2015-06-09T16:52:00Z">
        <w:r w:rsidRPr="00E056B6" w:rsidDel="00F22C5B">
          <w:rPr>
            <w:szCs w:val="22"/>
          </w:rPr>
          <w:delText xml:space="preserve">         Telefonica Image:         D1025MUQCNABHM2005</w:delText>
        </w:r>
        <w:bookmarkStart w:id="831" w:name="_Toc421632963"/>
        <w:bookmarkStart w:id="832" w:name="_Toc421633503"/>
        <w:bookmarkStart w:id="833" w:name="_Toc421701556"/>
        <w:bookmarkStart w:id="834" w:name="_Toc421704749"/>
        <w:bookmarkStart w:id="835" w:name="_Toc422904729"/>
        <w:bookmarkStart w:id="836" w:name="_Toc422935360"/>
        <w:bookmarkStart w:id="837" w:name="_Toc422938422"/>
        <w:bookmarkStart w:id="838" w:name="_Toc422929857"/>
        <w:bookmarkStart w:id="839" w:name="_Toc494287990"/>
        <w:bookmarkStart w:id="840" w:name="_Toc494290806"/>
        <w:bookmarkStart w:id="841" w:name="_Toc494293620"/>
        <w:bookmarkEnd w:id="831"/>
        <w:bookmarkEnd w:id="832"/>
        <w:bookmarkEnd w:id="833"/>
        <w:bookmarkEnd w:id="834"/>
        <w:bookmarkEnd w:id="835"/>
        <w:bookmarkEnd w:id="836"/>
        <w:bookmarkEnd w:id="837"/>
        <w:bookmarkEnd w:id="838"/>
        <w:bookmarkEnd w:id="839"/>
        <w:bookmarkEnd w:id="840"/>
        <w:bookmarkEnd w:id="841"/>
      </w:del>
    </w:p>
    <w:p w:rsidR="004E1A68" w:rsidRPr="00E056B6" w:rsidDel="00F22C5B" w:rsidRDefault="00C0468B">
      <w:pPr>
        <w:pStyle w:val="Heading1"/>
        <w:rPr>
          <w:del w:id="842" w:author="Sastry, Murali" w:date="2015-06-09T16:52:00Z"/>
          <w:szCs w:val="22"/>
        </w:rPr>
        <w:pPrChange w:id="843" w:author="Sastry, Murali" w:date="2015-06-09T17:06:00Z">
          <w:pPr>
            <w:ind w:left="1440"/>
          </w:pPr>
        </w:pPrChange>
      </w:pPr>
      <w:del w:id="844" w:author="Sastry, Murali" w:date="2015-06-09T16:52:00Z">
        <w:r w:rsidRPr="00E056B6" w:rsidDel="00F22C5B">
          <w:rPr>
            <w:szCs w:val="22"/>
          </w:rPr>
          <w:delText xml:space="preserve">         Telecom Italia Image:     D1025MUQCNABIM2005</w:delText>
        </w:r>
        <w:bookmarkStart w:id="845" w:name="_Toc421632964"/>
        <w:bookmarkStart w:id="846" w:name="_Toc421633504"/>
        <w:bookmarkStart w:id="847" w:name="_Toc421701557"/>
        <w:bookmarkStart w:id="848" w:name="_Toc421704750"/>
        <w:bookmarkStart w:id="849" w:name="_Toc422904730"/>
        <w:bookmarkStart w:id="850" w:name="_Toc422935361"/>
        <w:bookmarkStart w:id="851" w:name="_Toc422938423"/>
        <w:bookmarkStart w:id="852" w:name="_Toc422929858"/>
        <w:bookmarkStart w:id="853" w:name="_Toc494287991"/>
        <w:bookmarkStart w:id="854" w:name="_Toc494290807"/>
        <w:bookmarkStart w:id="855" w:name="_Toc494293621"/>
        <w:bookmarkEnd w:id="845"/>
        <w:bookmarkEnd w:id="846"/>
        <w:bookmarkEnd w:id="847"/>
        <w:bookmarkEnd w:id="848"/>
        <w:bookmarkEnd w:id="849"/>
        <w:bookmarkEnd w:id="850"/>
        <w:bookmarkEnd w:id="851"/>
        <w:bookmarkEnd w:id="852"/>
        <w:bookmarkEnd w:id="853"/>
        <w:bookmarkEnd w:id="854"/>
        <w:bookmarkEnd w:id="855"/>
      </w:del>
    </w:p>
    <w:p w:rsidR="004E1A68" w:rsidRPr="00E056B6" w:rsidDel="00F22C5B" w:rsidRDefault="00C0468B">
      <w:pPr>
        <w:pStyle w:val="Heading1"/>
        <w:rPr>
          <w:del w:id="856" w:author="Sastry, Murali" w:date="2015-06-09T16:52:00Z"/>
          <w:szCs w:val="22"/>
        </w:rPr>
        <w:pPrChange w:id="857" w:author="Sastry, Murali" w:date="2015-06-09T17:06:00Z">
          <w:pPr>
            <w:ind w:left="1440"/>
          </w:pPr>
        </w:pPrChange>
      </w:pPr>
      <w:del w:id="858" w:author="Sastry, Murali" w:date="2015-06-09T16:52:00Z">
        <w:r w:rsidRPr="00E056B6" w:rsidDel="00F22C5B">
          <w:rPr>
            <w:szCs w:val="22"/>
          </w:rPr>
          <w:delText xml:space="preserve">         Orange Image:             D1025MUQCNABOM2005</w:delText>
        </w:r>
        <w:bookmarkStart w:id="859" w:name="_Toc421632965"/>
        <w:bookmarkStart w:id="860" w:name="_Toc421633505"/>
        <w:bookmarkStart w:id="861" w:name="_Toc421701558"/>
        <w:bookmarkStart w:id="862" w:name="_Toc421704751"/>
        <w:bookmarkStart w:id="863" w:name="_Toc422904731"/>
        <w:bookmarkStart w:id="864" w:name="_Toc422935362"/>
        <w:bookmarkStart w:id="865" w:name="_Toc422938424"/>
        <w:bookmarkStart w:id="866" w:name="_Toc422929859"/>
        <w:bookmarkStart w:id="867" w:name="_Toc494287992"/>
        <w:bookmarkStart w:id="868" w:name="_Toc494290808"/>
        <w:bookmarkStart w:id="869" w:name="_Toc494293622"/>
        <w:bookmarkEnd w:id="859"/>
        <w:bookmarkEnd w:id="860"/>
        <w:bookmarkEnd w:id="861"/>
        <w:bookmarkEnd w:id="862"/>
        <w:bookmarkEnd w:id="863"/>
        <w:bookmarkEnd w:id="864"/>
        <w:bookmarkEnd w:id="865"/>
        <w:bookmarkEnd w:id="866"/>
        <w:bookmarkEnd w:id="867"/>
        <w:bookmarkEnd w:id="868"/>
        <w:bookmarkEnd w:id="869"/>
      </w:del>
    </w:p>
    <w:p w:rsidR="004E1A68" w:rsidRPr="00E056B6" w:rsidDel="00F22C5B" w:rsidRDefault="00C0468B">
      <w:pPr>
        <w:pStyle w:val="Heading1"/>
        <w:rPr>
          <w:del w:id="870" w:author="Sastry, Murali" w:date="2015-06-09T16:52:00Z"/>
          <w:szCs w:val="22"/>
        </w:rPr>
        <w:pPrChange w:id="871" w:author="Sastry, Murali" w:date="2015-06-09T17:06:00Z">
          <w:pPr>
            <w:ind w:left="1440"/>
          </w:pPr>
        </w:pPrChange>
      </w:pPr>
      <w:del w:id="872" w:author="Sastry, Murali" w:date="2015-06-09T16:52:00Z">
        <w:r w:rsidRPr="00E056B6" w:rsidDel="00F22C5B">
          <w:rPr>
            <w:szCs w:val="22"/>
          </w:rPr>
          <w:delText xml:space="preserve">         Generic UMTS Image:       D1025MSTUTABGD3568</w:delText>
        </w:r>
        <w:bookmarkStart w:id="873" w:name="_Toc421632966"/>
        <w:bookmarkStart w:id="874" w:name="_Toc421633506"/>
        <w:bookmarkStart w:id="875" w:name="_Toc421701559"/>
        <w:bookmarkStart w:id="876" w:name="_Toc421704752"/>
        <w:bookmarkStart w:id="877" w:name="_Toc422904732"/>
        <w:bookmarkStart w:id="878" w:name="_Toc422935363"/>
        <w:bookmarkStart w:id="879" w:name="_Toc422938425"/>
        <w:bookmarkStart w:id="880" w:name="_Toc422929860"/>
        <w:bookmarkStart w:id="881" w:name="_Toc494287993"/>
        <w:bookmarkStart w:id="882" w:name="_Toc494290809"/>
        <w:bookmarkStart w:id="883" w:name="_Toc494293623"/>
        <w:bookmarkEnd w:id="873"/>
        <w:bookmarkEnd w:id="874"/>
        <w:bookmarkEnd w:id="875"/>
        <w:bookmarkEnd w:id="876"/>
        <w:bookmarkEnd w:id="877"/>
        <w:bookmarkEnd w:id="878"/>
        <w:bookmarkEnd w:id="879"/>
        <w:bookmarkEnd w:id="880"/>
        <w:bookmarkEnd w:id="881"/>
        <w:bookmarkEnd w:id="882"/>
        <w:bookmarkEnd w:id="883"/>
      </w:del>
    </w:p>
    <w:p w:rsidR="004E1A68" w:rsidRPr="00E056B6" w:rsidDel="00F22C5B" w:rsidRDefault="00C0468B">
      <w:pPr>
        <w:pStyle w:val="Heading1"/>
        <w:rPr>
          <w:del w:id="884" w:author="Sastry, Murali" w:date="2015-06-09T16:52:00Z"/>
          <w:szCs w:val="22"/>
        </w:rPr>
        <w:pPrChange w:id="885" w:author="Sastry, Murali" w:date="2015-06-09T17:06:00Z">
          <w:pPr>
            <w:ind w:left="1440"/>
          </w:pPr>
        </w:pPrChange>
      </w:pPr>
      <w:del w:id="886" w:author="Sastry, Murali" w:date="2015-06-09T16:52:00Z">
        <w:r w:rsidRPr="00E056B6" w:rsidDel="00F22C5B">
          <w:rPr>
            <w:szCs w:val="22"/>
          </w:rPr>
          <w:delText xml:space="preserve">         Alltel Image:             D1055MSTUTCSLD3568</w:delText>
        </w:r>
        <w:bookmarkStart w:id="887" w:name="_Toc421632967"/>
        <w:bookmarkStart w:id="888" w:name="_Toc421633507"/>
        <w:bookmarkStart w:id="889" w:name="_Toc421701560"/>
        <w:bookmarkStart w:id="890" w:name="_Toc421704753"/>
        <w:bookmarkStart w:id="891" w:name="_Toc422904733"/>
        <w:bookmarkStart w:id="892" w:name="_Toc422935364"/>
        <w:bookmarkStart w:id="893" w:name="_Toc422938426"/>
        <w:bookmarkStart w:id="894" w:name="_Toc422929861"/>
        <w:bookmarkStart w:id="895" w:name="_Toc494287994"/>
        <w:bookmarkStart w:id="896" w:name="_Toc494290810"/>
        <w:bookmarkStart w:id="897" w:name="_Toc494293624"/>
        <w:bookmarkEnd w:id="887"/>
        <w:bookmarkEnd w:id="888"/>
        <w:bookmarkEnd w:id="889"/>
        <w:bookmarkEnd w:id="890"/>
        <w:bookmarkEnd w:id="891"/>
        <w:bookmarkEnd w:id="892"/>
        <w:bookmarkEnd w:id="893"/>
        <w:bookmarkEnd w:id="894"/>
        <w:bookmarkEnd w:id="895"/>
        <w:bookmarkEnd w:id="896"/>
        <w:bookmarkEnd w:id="897"/>
      </w:del>
    </w:p>
    <w:p w:rsidR="004E1A68" w:rsidRPr="00E056B6" w:rsidDel="00F22C5B" w:rsidRDefault="004E1A68">
      <w:pPr>
        <w:pStyle w:val="Heading1"/>
        <w:rPr>
          <w:del w:id="898" w:author="Sastry, Murali" w:date="2015-06-09T16:52:00Z"/>
          <w:szCs w:val="22"/>
        </w:rPr>
        <w:pPrChange w:id="899" w:author="Sastry, Murali" w:date="2015-06-09T17:06:00Z">
          <w:pPr>
            <w:ind w:left="1440"/>
          </w:pPr>
        </w:pPrChange>
      </w:pPr>
      <w:bookmarkStart w:id="900" w:name="_Toc421632968"/>
      <w:bookmarkStart w:id="901" w:name="_Toc421633508"/>
      <w:bookmarkStart w:id="902" w:name="_Toc421701561"/>
      <w:bookmarkStart w:id="903" w:name="_Toc421704754"/>
      <w:bookmarkStart w:id="904" w:name="_Toc422904734"/>
      <w:bookmarkStart w:id="905" w:name="_Toc422935365"/>
      <w:bookmarkStart w:id="906" w:name="_Toc422938427"/>
      <w:bookmarkStart w:id="907" w:name="_Toc422929862"/>
      <w:bookmarkStart w:id="908" w:name="_Toc494287995"/>
      <w:bookmarkStart w:id="909" w:name="_Toc494290811"/>
      <w:bookmarkStart w:id="910" w:name="_Toc494293625"/>
      <w:bookmarkEnd w:id="900"/>
      <w:bookmarkEnd w:id="901"/>
      <w:bookmarkEnd w:id="902"/>
      <w:bookmarkEnd w:id="903"/>
      <w:bookmarkEnd w:id="904"/>
      <w:bookmarkEnd w:id="905"/>
      <w:bookmarkEnd w:id="906"/>
      <w:bookmarkEnd w:id="907"/>
      <w:bookmarkEnd w:id="908"/>
      <w:bookmarkEnd w:id="909"/>
      <w:bookmarkEnd w:id="910"/>
    </w:p>
    <w:p w:rsidR="004B48B3" w:rsidRPr="00E056B6" w:rsidDel="00F22C5B" w:rsidRDefault="004B48B3">
      <w:pPr>
        <w:pStyle w:val="Heading1"/>
        <w:rPr>
          <w:del w:id="911" w:author="Sastry, Murali" w:date="2015-06-09T16:52:00Z"/>
          <w:szCs w:val="22"/>
        </w:rPr>
        <w:pPrChange w:id="912" w:author="Sastry, Murali" w:date="2015-06-09T17:06:00Z">
          <w:pPr>
            <w:ind w:left="1440"/>
          </w:pPr>
        </w:pPrChange>
      </w:pPr>
      <w:del w:id="913" w:author="Sastry, Murali" w:date="2015-06-09T16:52:00Z">
        <w:r w:rsidRPr="00E056B6" w:rsidDel="00F22C5B">
          <w:rPr>
            <w:szCs w:val="22"/>
          </w:rPr>
          <w:delText>This release contains firmware for [put OEM customer here]:</w:delText>
        </w:r>
        <w:bookmarkStart w:id="914" w:name="_Toc421632969"/>
        <w:bookmarkStart w:id="915" w:name="_Toc421633509"/>
        <w:bookmarkStart w:id="916" w:name="_Toc421701562"/>
        <w:bookmarkStart w:id="917" w:name="_Toc421704755"/>
        <w:bookmarkStart w:id="918" w:name="_Toc422904735"/>
        <w:bookmarkStart w:id="919" w:name="_Toc422935366"/>
        <w:bookmarkStart w:id="920" w:name="_Toc422938428"/>
        <w:bookmarkStart w:id="921" w:name="_Toc422929863"/>
        <w:bookmarkStart w:id="922" w:name="_Toc494287996"/>
        <w:bookmarkStart w:id="923" w:name="_Toc494290812"/>
        <w:bookmarkStart w:id="924" w:name="_Toc494293626"/>
        <w:bookmarkEnd w:id="914"/>
        <w:bookmarkEnd w:id="915"/>
        <w:bookmarkEnd w:id="916"/>
        <w:bookmarkEnd w:id="917"/>
        <w:bookmarkEnd w:id="918"/>
        <w:bookmarkEnd w:id="919"/>
        <w:bookmarkEnd w:id="920"/>
        <w:bookmarkEnd w:id="921"/>
        <w:bookmarkEnd w:id="922"/>
        <w:bookmarkEnd w:id="923"/>
        <w:bookmarkEnd w:id="924"/>
      </w:del>
    </w:p>
    <w:p w:rsidR="00877147" w:rsidRPr="00E056B6" w:rsidDel="00F22C5B" w:rsidRDefault="00C0468B">
      <w:pPr>
        <w:pStyle w:val="Heading1"/>
        <w:rPr>
          <w:del w:id="925" w:author="Sastry, Murali" w:date="2015-06-09T16:52:00Z"/>
          <w:szCs w:val="22"/>
        </w:rPr>
        <w:pPrChange w:id="926" w:author="Sastry, Murali" w:date="2015-06-09T17:06:00Z">
          <w:pPr>
            <w:ind w:left="1440"/>
          </w:pPr>
        </w:pPrChange>
      </w:pPr>
      <w:del w:id="927" w:author="Sastry, Murali" w:date="2015-06-09T16:52:00Z">
        <w:r w:rsidRPr="00E056B6" w:rsidDel="00F22C5B">
          <w:rPr>
            <w:szCs w:val="22"/>
          </w:rPr>
          <w:delText xml:space="preserve">         Vodafone Image:           D1025MUQCNABFM2005</w:delText>
        </w:r>
        <w:bookmarkStart w:id="928" w:name="_Toc421632970"/>
        <w:bookmarkStart w:id="929" w:name="_Toc421633510"/>
        <w:bookmarkStart w:id="930" w:name="_Toc421701563"/>
        <w:bookmarkStart w:id="931" w:name="_Toc421704756"/>
        <w:bookmarkStart w:id="932" w:name="_Toc422904736"/>
        <w:bookmarkStart w:id="933" w:name="_Toc422935367"/>
        <w:bookmarkStart w:id="934" w:name="_Toc422938429"/>
        <w:bookmarkStart w:id="935" w:name="_Toc422929864"/>
        <w:bookmarkStart w:id="936" w:name="_Toc494287997"/>
        <w:bookmarkStart w:id="937" w:name="_Toc494290813"/>
        <w:bookmarkStart w:id="938" w:name="_Toc494293627"/>
        <w:bookmarkEnd w:id="928"/>
        <w:bookmarkEnd w:id="929"/>
        <w:bookmarkEnd w:id="930"/>
        <w:bookmarkEnd w:id="931"/>
        <w:bookmarkEnd w:id="932"/>
        <w:bookmarkEnd w:id="933"/>
        <w:bookmarkEnd w:id="934"/>
        <w:bookmarkEnd w:id="935"/>
        <w:bookmarkEnd w:id="936"/>
        <w:bookmarkEnd w:id="937"/>
        <w:bookmarkEnd w:id="938"/>
      </w:del>
    </w:p>
    <w:p w:rsidR="00877147" w:rsidRPr="00E056B6" w:rsidDel="00F22C5B" w:rsidRDefault="00C0468B">
      <w:pPr>
        <w:pStyle w:val="Heading1"/>
        <w:rPr>
          <w:del w:id="939" w:author="Sastry, Murali" w:date="2015-06-09T16:52:00Z"/>
          <w:szCs w:val="22"/>
        </w:rPr>
        <w:pPrChange w:id="940" w:author="Sastry, Murali" w:date="2015-06-09T17:06:00Z">
          <w:pPr>
            <w:ind w:left="1440"/>
          </w:pPr>
        </w:pPrChange>
      </w:pPr>
      <w:del w:id="941" w:author="Sastry, Murali" w:date="2015-06-09T16:52:00Z">
        <w:r w:rsidRPr="00E056B6" w:rsidDel="00F22C5B">
          <w:rPr>
            <w:szCs w:val="22"/>
          </w:rPr>
          <w:delText xml:space="preserve">         Generic UMTS Image:       D1025MSTUTABGD3568</w:delText>
        </w:r>
        <w:bookmarkStart w:id="942" w:name="_Toc421632971"/>
        <w:bookmarkStart w:id="943" w:name="_Toc421633511"/>
        <w:bookmarkStart w:id="944" w:name="_Toc421701564"/>
        <w:bookmarkStart w:id="945" w:name="_Toc421704757"/>
        <w:bookmarkStart w:id="946" w:name="_Toc422904737"/>
        <w:bookmarkStart w:id="947" w:name="_Toc422935368"/>
        <w:bookmarkStart w:id="948" w:name="_Toc422938430"/>
        <w:bookmarkStart w:id="949" w:name="_Toc422929865"/>
        <w:bookmarkStart w:id="950" w:name="_Toc494287998"/>
        <w:bookmarkStart w:id="951" w:name="_Toc494290814"/>
        <w:bookmarkStart w:id="952" w:name="_Toc494293628"/>
        <w:bookmarkEnd w:id="942"/>
        <w:bookmarkEnd w:id="943"/>
        <w:bookmarkEnd w:id="944"/>
        <w:bookmarkEnd w:id="945"/>
        <w:bookmarkEnd w:id="946"/>
        <w:bookmarkEnd w:id="947"/>
        <w:bookmarkEnd w:id="948"/>
        <w:bookmarkEnd w:id="949"/>
        <w:bookmarkEnd w:id="950"/>
        <w:bookmarkEnd w:id="951"/>
        <w:bookmarkEnd w:id="952"/>
      </w:del>
    </w:p>
    <w:p w:rsidR="00877147" w:rsidRPr="00E056B6" w:rsidDel="00F22C5B" w:rsidRDefault="00C0468B">
      <w:pPr>
        <w:pStyle w:val="Heading1"/>
        <w:rPr>
          <w:del w:id="953" w:author="Sastry, Murali" w:date="2015-06-09T16:52:00Z"/>
          <w:szCs w:val="22"/>
        </w:rPr>
        <w:pPrChange w:id="954" w:author="Sastry, Murali" w:date="2015-06-09T17:06:00Z">
          <w:pPr>
            <w:ind w:left="1440"/>
          </w:pPr>
        </w:pPrChange>
      </w:pPr>
      <w:del w:id="955" w:author="Sastry, Murali" w:date="2015-06-09T16:52:00Z">
        <w:r w:rsidRPr="00E056B6" w:rsidDel="00F22C5B">
          <w:rPr>
            <w:szCs w:val="22"/>
          </w:rPr>
          <w:delText xml:space="preserve">         Alltel Image:             D1055MSTUTCSLD3568</w:delText>
        </w:r>
        <w:bookmarkStart w:id="956" w:name="_Toc421632972"/>
        <w:bookmarkStart w:id="957" w:name="_Toc421633512"/>
        <w:bookmarkStart w:id="958" w:name="_Toc421701565"/>
        <w:bookmarkStart w:id="959" w:name="_Toc421704758"/>
        <w:bookmarkStart w:id="960" w:name="_Toc422904738"/>
        <w:bookmarkStart w:id="961" w:name="_Toc422935369"/>
        <w:bookmarkStart w:id="962" w:name="_Toc422938431"/>
        <w:bookmarkStart w:id="963" w:name="_Toc422929866"/>
        <w:bookmarkStart w:id="964" w:name="_Toc494287999"/>
        <w:bookmarkStart w:id="965" w:name="_Toc494290815"/>
        <w:bookmarkStart w:id="966" w:name="_Toc494293629"/>
        <w:bookmarkEnd w:id="956"/>
        <w:bookmarkEnd w:id="957"/>
        <w:bookmarkEnd w:id="958"/>
        <w:bookmarkEnd w:id="959"/>
        <w:bookmarkEnd w:id="960"/>
        <w:bookmarkEnd w:id="961"/>
        <w:bookmarkEnd w:id="962"/>
        <w:bookmarkEnd w:id="963"/>
        <w:bookmarkEnd w:id="964"/>
        <w:bookmarkEnd w:id="965"/>
        <w:bookmarkEnd w:id="966"/>
      </w:del>
    </w:p>
    <w:p w:rsidR="00877147" w:rsidRPr="00E056B6" w:rsidDel="00F22C5B" w:rsidRDefault="00877147">
      <w:pPr>
        <w:pStyle w:val="Heading1"/>
        <w:rPr>
          <w:del w:id="967" w:author="Sastry, Murali" w:date="2015-06-09T16:52:00Z"/>
          <w:szCs w:val="22"/>
        </w:rPr>
        <w:pPrChange w:id="968" w:author="Sastry, Murali" w:date="2015-06-09T17:06:00Z">
          <w:pPr>
            <w:ind w:left="1440"/>
          </w:pPr>
        </w:pPrChange>
      </w:pPr>
      <w:bookmarkStart w:id="969" w:name="_Toc421632973"/>
      <w:bookmarkStart w:id="970" w:name="_Toc421633513"/>
      <w:bookmarkStart w:id="971" w:name="_Toc421701566"/>
      <w:bookmarkStart w:id="972" w:name="_Toc421704759"/>
      <w:bookmarkStart w:id="973" w:name="_Toc422904739"/>
      <w:bookmarkStart w:id="974" w:name="_Toc422935370"/>
      <w:bookmarkStart w:id="975" w:name="_Toc422938432"/>
      <w:bookmarkStart w:id="976" w:name="_Toc422929867"/>
      <w:bookmarkStart w:id="977" w:name="_Toc494288000"/>
      <w:bookmarkStart w:id="978" w:name="_Toc494290816"/>
      <w:bookmarkStart w:id="979" w:name="_Toc494293630"/>
      <w:bookmarkEnd w:id="969"/>
      <w:bookmarkEnd w:id="970"/>
      <w:bookmarkEnd w:id="971"/>
      <w:bookmarkEnd w:id="972"/>
      <w:bookmarkEnd w:id="973"/>
      <w:bookmarkEnd w:id="974"/>
      <w:bookmarkEnd w:id="975"/>
      <w:bookmarkEnd w:id="976"/>
      <w:bookmarkEnd w:id="977"/>
      <w:bookmarkEnd w:id="978"/>
      <w:bookmarkEnd w:id="979"/>
    </w:p>
    <w:p w:rsidR="004B48B3" w:rsidRPr="00E056B6" w:rsidDel="00F22C5B" w:rsidRDefault="004B48B3">
      <w:pPr>
        <w:pStyle w:val="Heading1"/>
        <w:rPr>
          <w:del w:id="980" w:author="Sastry, Murali" w:date="2015-06-09T16:52:00Z"/>
          <w:szCs w:val="22"/>
        </w:rPr>
        <w:pPrChange w:id="981" w:author="Sastry, Murali" w:date="2015-06-09T17:06:00Z">
          <w:pPr>
            <w:ind w:left="1440"/>
          </w:pPr>
        </w:pPrChange>
      </w:pPr>
      <w:del w:id="982" w:author="Sastry, Murali" w:date="2015-06-09T16:52:00Z">
        <w:r w:rsidRPr="00E056B6" w:rsidDel="00F22C5B">
          <w:rPr>
            <w:szCs w:val="22"/>
          </w:rPr>
          <w:delText>&lt;ETC</w:delText>
        </w:r>
        <w:r w:rsidR="007961EE" w:rsidDel="00F22C5B">
          <w:rPr>
            <w:szCs w:val="22"/>
          </w:rPr>
          <w:delText xml:space="preserve"> – All customers</w:delText>
        </w:r>
        <w:r w:rsidRPr="00E056B6" w:rsidDel="00F22C5B">
          <w:rPr>
            <w:szCs w:val="22"/>
          </w:rPr>
          <w:delText>&gt;</w:delText>
        </w:r>
        <w:bookmarkStart w:id="983" w:name="_Toc421632974"/>
        <w:bookmarkStart w:id="984" w:name="_Toc421633514"/>
        <w:bookmarkStart w:id="985" w:name="_Toc421701567"/>
        <w:bookmarkStart w:id="986" w:name="_Toc421704760"/>
        <w:bookmarkStart w:id="987" w:name="_Toc422904740"/>
        <w:bookmarkStart w:id="988" w:name="_Toc422935371"/>
        <w:bookmarkStart w:id="989" w:name="_Toc422938433"/>
        <w:bookmarkStart w:id="990" w:name="_Toc422929868"/>
        <w:bookmarkStart w:id="991" w:name="_Toc494288001"/>
        <w:bookmarkStart w:id="992" w:name="_Toc494290817"/>
        <w:bookmarkStart w:id="993" w:name="_Toc494293631"/>
        <w:bookmarkEnd w:id="983"/>
        <w:bookmarkEnd w:id="984"/>
        <w:bookmarkEnd w:id="985"/>
        <w:bookmarkEnd w:id="986"/>
        <w:bookmarkEnd w:id="987"/>
        <w:bookmarkEnd w:id="988"/>
        <w:bookmarkEnd w:id="989"/>
        <w:bookmarkEnd w:id="990"/>
        <w:bookmarkEnd w:id="991"/>
        <w:bookmarkEnd w:id="992"/>
        <w:bookmarkEnd w:id="993"/>
      </w:del>
    </w:p>
    <w:p w:rsidR="004B48B3" w:rsidRPr="00E056B6" w:rsidDel="00F22C5B" w:rsidRDefault="004B48B3">
      <w:pPr>
        <w:pStyle w:val="Heading1"/>
        <w:rPr>
          <w:del w:id="994" w:author="Sastry, Murali" w:date="2015-06-09T16:52:00Z"/>
          <w:szCs w:val="22"/>
        </w:rPr>
        <w:pPrChange w:id="995" w:author="Sastry, Murali" w:date="2015-06-09T17:06:00Z">
          <w:pPr>
            <w:ind w:left="1440"/>
          </w:pPr>
        </w:pPrChange>
      </w:pPr>
      <w:bookmarkStart w:id="996" w:name="_Toc421632975"/>
      <w:bookmarkStart w:id="997" w:name="_Toc421633515"/>
      <w:bookmarkStart w:id="998" w:name="_Toc421701568"/>
      <w:bookmarkStart w:id="999" w:name="_Toc421704761"/>
      <w:bookmarkStart w:id="1000" w:name="_Toc422904741"/>
      <w:bookmarkStart w:id="1001" w:name="_Toc422935372"/>
      <w:bookmarkStart w:id="1002" w:name="_Toc422938434"/>
      <w:bookmarkStart w:id="1003" w:name="_Toc422929869"/>
      <w:bookmarkStart w:id="1004" w:name="_Toc494288002"/>
      <w:bookmarkStart w:id="1005" w:name="_Toc494290818"/>
      <w:bookmarkStart w:id="1006" w:name="_Toc494293632"/>
      <w:bookmarkEnd w:id="996"/>
      <w:bookmarkEnd w:id="997"/>
      <w:bookmarkEnd w:id="998"/>
      <w:bookmarkEnd w:id="999"/>
      <w:bookmarkEnd w:id="1000"/>
      <w:bookmarkEnd w:id="1001"/>
      <w:bookmarkEnd w:id="1002"/>
      <w:bookmarkEnd w:id="1003"/>
      <w:bookmarkEnd w:id="1004"/>
      <w:bookmarkEnd w:id="1005"/>
      <w:bookmarkEnd w:id="1006"/>
    </w:p>
    <w:p w:rsidR="00877147" w:rsidRPr="00E056B6" w:rsidDel="00F22C5B" w:rsidRDefault="00C0468B">
      <w:pPr>
        <w:pStyle w:val="Heading1"/>
        <w:rPr>
          <w:del w:id="1007" w:author="Sastry, Murali" w:date="2015-06-09T16:52:00Z"/>
          <w:szCs w:val="22"/>
        </w:rPr>
        <w:pPrChange w:id="1008" w:author="Sastry, Murali" w:date="2015-06-09T17:06:00Z">
          <w:pPr>
            <w:ind w:left="1440"/>
          </w:pPr>
        </w:pPrChange>
      </w:pPr>
      <w:del w:id="1009" w:author="Sastry, Murali" w:date="2015-06-09T16:52:00Z">
        <w:r w:rsidRPr="00E056B6" w:rsidDel="00F22C5B">
          <w:rPr>
            <w:szCs w:val="22"/>
          </w:rPr>
          <w:delText>Thanks,</w:delText>
        </w:r>
        <w:bookmarkStart w:id="1010" w:name="_Toc421632976"/>
        <w:bookmarkStart w:id="1011" w:name="_Toc421633516"/>
        <w:bookmarkStart w:id="1012" w:name="_Toc421701569"/>
        <w:bookmarkStart w:id="1013" w:name="_Toc421704762"/>
        <w:bookmarkStart w:id="1014" w:name="_Toc422904742"/>
        <w:bookmarkStart w:id="1015" w:name="_Toc422935373"/>
        <w:bookmarkStart w:id="1016" w:name="_Toc422938435"/>
        <w:bookmarkStart w:id="1017" w:name="_Toc422929870"/>
        <w:bookmarkStart w:id="1018" w:name="_Toc494288003"/>
        <w:bookmarkStart w:id="1019" w:name="_Toc494290819"/>
        <w:bookmarkStart w:id="1020" w:name="_Toc494293633"/>
        <w:bookmarkEnd w:id="1010"/>
        <w:bookmarkEnd w:id="1011"/>
        <w:bookmarkEnd w:id="1012"/>
        <w:bookmarkEnd w:id="1013"/>
        <w:bookmarkEnd w:id="1014"/>
        <w:bookmarkEnd w:id="1015"/>
        <w:bookmarkEnd w:id="1016"/>
        <w:bookmarkEnd w:id="1017"/>
        <w:bookmarkEnd w:id="1018"/>
        <w:bookmarkEnd w:id="1019"/>
        <w:bookmarkEnd w:id="1020"/>
      </w:del>
    </w:p>
    <w:p w:rsidR="00C66D27" w:rsidRPr="00E056B6" w:rsidDel="00F22C5B" w:rsidRDefault="00C0468B">
      <w:pPr>
        <w:pStyle w:val="Heading1"/>
        <w:rPr>
          <w:del w:id="1021" w:author="Sastry, Murali" w:date="2015-06-09T16:52:00Z"/>
        </w:rPr>
        <w:pPrChange w:id="1022" w:author="Sastry, Murali" w:date="2015-06-09T17:06:00Z">
          <w:pPr>
            <w:ind w:left="1440"/>
          </w:pPr>
        </w:pPrChange>
      </w:pPr>
      <w:del w:id="1023" w:author="Sastry, Murali" w:date="2015-06-09T16:52:00Z">
        <w:r w:rsidRPr="00E056B6" w:rsidDel="00F22C5B">
          <w:rPr>
            <w:szCs w:val="22"/>
          </w:rPr>
          <w:delText>&lt;Name&gt;</w:delText>
        </w:r>
        <w:bookmarkStart w:id="1024" w:name="_Toc421632977"/>
        <w:bookmarkStart w:id="1025" w:name="_Toc421633517"/>
        <w:bookmarkStart w:id="1026" w:name="_Toc421701570"/>
        <w:bookmarkStart w:id="1027" w:name="_Toc421704763"/>
        <w:bookmarkStart w:id="1028" w:name="_Toc422904743"/>
        <w:bookmarkStart w:id="1029" w:name="_Toc422935374"/>
        <w:bookmarkStart w:id="1030" w:name="_Toc422938436"/>
        <w:bookmarkStart w:id="1031" w:name="_Toc422929871"/>
        <w:bookmarkStart w:id="1032" w:name="_Toc494288004"/>
        <w:bookmarkStart w:id="1033" w:name="_Toc494290820"/>
        <w:bookmarkStart w:id="1034" w:name="_Toc494293634"/>
        <w:bookmarkEnd w:id="1024"/>
        <w:bookmarkEnd w:id="1025"/>
        <w:bookmarkEnd w:id="1026"/>
        <w:bookmarkEnd w:id="1027"/>
        <w:bookmarkEnd w:id="1028"/>
        <w:bookmarkEnd w:id="1029"/>
        <w:bookmarkEnd w:id="1030"/>
        <w:bookmarkEnd w:id="1031"/>
        <w:bookmarkEnd w:id="1032"/>
        <w:bookmarkEnd w:id="1033"/>
        <w:bookmarkEnd w:id="1034"/>
      </w:del>
    </w:p>
    <w:p w:rsidR="00C66D27" w:rsidRPr="00E056B6" w:rsidDel="00F22C5B" w:rsidRDefault="006E343A">
      <w:pPr>
        <w:pStyle w:val="Heading1"/>
        <w:rPr>
          <w:del w:id="1035" w:author="Sastry, Murali" w:date="2015-06-09T16:52:00Z"/>
        </w:rPr>
        <w:pPrChange w:id="1036" w:author="Sastry, Murali" w:date="2015-06-09T17:06:00Z">
          <w:pPr>
            <w:ind w:left="1440"/>
            <w:jc w:val="center"/>
          </w:pPr>
        </w:pPrChange>
      </w:pPr>
      <w:del w:id="1037" w:author="Sastry, Murali" w:date="2015-06-09T16:52:00Z">
        <w:r>
          <w:pict>
            <v:rect id="_x0000_i1025" style="width:6in;height:1.5pt" o:hralign="center" o:hrstd="t" o:hr="t" fillcolor="#aca899" stroked="f"/>
          </w:pict>
        </w:r>
        <w:bookmarkStart w:id="1038" w:name="_Toc421632978"/>
        <w:bookmarkStart w:id="1039" w:name="_Toc421633518"/>
        <w:bookmarkStart w:id="1040" w:name="_Toc421701571"/>
        <w:bookmarkStart w:id="1041" w:name="_Toc421704764"/>
        <w:bookmarkStart w:id="1042" w:name="_Toc422904744"/>
        <w:bookmarkStart w:id="1043" w:name="_Toc422935375"/>
        <w:bookmarkStart w:id="1044" w:name="_Toc422938437"/>
        <w:bookmarkStart w:id="1045" w:name="_Toc422929872"/>
        <w:bookmarkStart w:id="1046" w:name="_Toc494288005"/>
        <w:bookmarkStart w:id="1047" w:name="_Toc494290821"/>
        <w:bookmarkStart w:id="1048" w:name="_Toc494293635"/>
        <w:bookmarkEnd w:id="1038"/>
        <w:bookmarkEnd w:id="1039"/>
        <w:bookmarkEnd w:id="1040"/>
        <w:bookmarkEnd w:id="1041"/>
        <w:bookmarkEnd w:id="1042"/>
        <w:bookmarkEnd w:id="1043"/>
        <w:bookmarkEnd w:id="1044"/>
        <w:bookmarkEnd w:id="1045"/>
        <w:bookmarkEnd w:id="1046"/>
        <w:bookmarkEnd w:id="1047"/>
        <w:bookmarkEnd w:id="1048"/>
      </w:del>
    </w:p>
    <w:p w:rsidR="00C66D27" w:rsidRPr="00E056B6" w:rsidDel="00F22C5B" w:rsidRDefault="00C0468B">
      <w:pPr>
        <w:pStyle w:val="Heading1"/>
        <w:rPr>
          <w:del w:id="1049" w:author="Sastry, Murali" w:date="2015-06-09T16:52:00Z"/>
        </w:rPr>
        <w:pPrChange w:id="1050" w:author="Sastry, Murali" w:date="2015-06-09T17:06:00Z">
          <w:pPr>
            <w:ind w:left="1440"/>
          </w:pPr>
        </w:pPrChange>
      </w:pPr>
      <w:del w:id="1051" w:author="Sastry, Murali" w:date="2015-06-09T16:52:00Z">
        <w:r w:rsidRPr="00E056B6" w:rsidDel="00F22C5B">
          <w:rPr>
            <w:b/>
            <w:bCs/>
            <w:sz w:val="20"/>
          </w:rPr>
          <w:delText>From:</w:delText>
        </w:r>
        <w:r w:rsidRPr="00E056B6" w:rsidDel="00F22C5B">
          <w:rPr>
            <w:sz w:val="20"/>
          </w:rPr>
          <w:delText xml:space="preserve"> Bond, Susan (Sue) </w:delText>
        </w:r>
        <w:r w:rsidRPr="00E056B6" w:rsidDel="00F22C5B">
          <w:rPr>
            <w:sz w:val="20"/>
          </w:rPr>
          <w:br/>
        </w:r>
        <w:r w:rsidRPr="00E056B6" w:rsidDel="00F22C5B">
          <w:rPr>
            <w:b/>
            <w:bCs/>
            <w:sz w:val="20"/>
          </w:rPr>
          <w:delText>To:</w:delText>
        </w:r>
        <w:r w:rsidRPr="00E056B6" w:rsidDel="00F22C5B">
          <w:rPr>
            <w:sz w:val="20"/>
          </w:rPr>
          <w:delText xml:space="preserve"> Tow, Karen; Winn, Mathew; Kubow, Terri; Lebowitz, Susan; asw.swdownload; ec.qct</w:delText>
        </w:r>
        <w:r w:rsidRPr="00E056B6" w:rsidDel="00F22C5B">
          <w:rPr>
            <w:sz w:val="20"/>
          </w:rPr>
          <w:br/>
        </w:r>
        <w:r w:rsidRPr="00E056B6" w:rsidDel="00F22C5B">
          <w:rPr>
            <w:b/>
            <w:bCs/>
            <w:sz w:val="20"/>
          </w:rPr>
          <w:delText>Cc:</w:delText>
        </w:r>
        <w:r w:rsidRPr="00E056B6" w:rsidDel="00F22C5B">
          <w:rPr>
            <w:sz w:val="20"/>
          </w:rPr>
          <w:delText xml:space="preserve"> Harris, Steve; Benson, Jessica</w:delText>
        </w:r>
        <w:r w:rsidRPr="00E056B6" w:rsidDel="00F22C5B">
          <w:rPr>
            <w:sz w:val="20"/>
          </w:rPr>
          <w:br/>
        </w:r>
        <w:r w:rsidRPr="00E056B6" w:rsidDel="00F22C5B">
          <w:rPr>
            <w:b/>
            <w:bCs/>
            <w:sz w:val="20"/>
          </w:rPr>
          <w:delText>Subject:</w:delText>
        </w:r>
        <w:r w:rsidRPr="00E056B6" w:rsidDel="00F22C5B">
          <w:rPr>
            <w:sz w:val="20"/>
          </w:rPr>
          <w:delText xml:space="preserve"> PLEASE CONFIRM  #198 'Notification of Release for  GOBI2000_PACKAGE_ENG1002</w:delText>
        </w:r>
        <w:bookmarkStart w:id="1052" w:name="_Toc421632979"/>
        <w:bookmarkStart w:id="1053" w:name="_Toc421633519"/>
        <w:bookmarkStart w:id="1054" w:name="_Toc421701572"/>
        <w:bookmarkStart w:id="1055" w:name="_Toc421704765"/>
        <w:bookmarkStart w:id="1056" w:name="_Toc422904745"/>
        <w:bookmarkStart w:id="1057" w:name="_Toc422935376"/>
        <w:bookmarkStart w:id="1058" w:name="_Toc422938438"/>
        <w:bookmarkStart w:id="1059" w:name="_Toc422929873"/>
        <w:bookmarkStart w:id="1060" w:name="_Toc494288006"/>
        <w:bookmarkStart w:id="1061" w:name="_Toc494290822"/>
        <w:bookmarkStart w:id="1062" w:name="_Toc494293636"/>
        <w:bookmarkEnd w:id="1052"/>
        <w:bookmarkEnd w:id="1053"/>
        <w:bookmarkEnd w:id="1054"/>
        <w:bookmarkEnd w:id="1055"/>
        <w:bookmarkEnd w:id="1056"/>
        <w:bookmarkEnd w:id="1057"/>
        <w:bookmarkEnd w:id="1058"/>
        <w:bookmarkEnd w:id="1059"/>
        <w:bookmarkEnd w:id="1060"/>
        <w:bookmarkEnd w:id="1061"/>
        <w:bookmarkEnd w:id="1062"/>
      </w:del>
    </w:p>
    <w:p w:rsidR="00C66D27" w:rsidRPr="00E056B6" w:rsidDel="00F22C5B" w:rsidRDefault="00C0468B">
      <w:pPr>
        <w:pStyle w:val="Heading1"/>
        <w:rPr>
          <w:del w:id="1063" w:author="Sastry, Murali" w:date="2015-06-09T16:52:00Z"/>
        </w:rPr>
        <w:pPrChange w:id="1064" w:author="Sastry, Murali" w:date="2015-06-09T17:06:00Z">
          <w:pPr>
            <w:ind w:left="1440"/>
          </w:pPr>
        </w:pPrChange>
      </w:pPr>
      <w:del w:id="1065" w:author="Sastry, Murali" w:date="2015-06-09T16:52:00Z">
        <w:r w:rsidRPr="00E056B6" w:rsidDel="00F22C5B">
          <w:delText> </w:delText>
        </w:r>
        <w:bookmarkStart w:id="1066" w:name="_Toc421632980"/>
        <w:bookmarkStart w:id="1067" w:name="_Toc421633520"/>
        <w:bookmarkStart w:id="1068" w:name="_Toc421701573"/>
        <w:bookmarkStart w:id="1069" w:name="_Toc421704766"/>
        <w:bookmarkStart w:id="1070" w:name="_Toc422904746"/>
        <w:bookmarkStart w:id="1071" w:name="_Toc422935377"/>
        <w:bookmarkStart w:id="1072" w:name="_Toc422938439"/>
        <w:bookmarkStart w:id="1073" w:name="_Toc422929874"/>
        <w:bookmarkStart w:id="1074" w:name="_Toc494288007"/>
        <w:bookmarkStart w:id="1075" w:name="_Toc494290823"/>
        <w:bookmarkStart w:id="1076" w:name="_Toc494293637"/>
        <w:bookmarkEnd w:id="1066"/>
        <w:bookmarkEnd w:id="1067"/>
        <w:bookmarkEnd w:id="1068"/>
        <w:bookmarkEnd w:id="1069"/>
        <w:bookmarkEnd w:id="1070"/>
        <w:bookmarkEnd w:id="1071"/>
        <w:bookmarkEnd w:id="1072"/>
        <w:bookmarkEnd w:id="1073"/>
        <w:bookmarkEnd w:id="1074"/>
        <w:bookmarkEnd w:id="1075"/>
        <w:bookmarkEnd w:id="1076"/>
      </w:del>
    </w:p>
    <w:p w:rsidR="00C66D27" w:rsidRPr="00E056B6" w:rsidDel="00F22C5B" w:rsidRDefault="00C0468B">
      <w:pPr>
        <w:pStyle w:val="Heading1"/>
        <w:rPr>
          <w:del w:id="1077" w:author="Sastry, Murali" w:date="2015-06-09T16:52:00Z"/>
        </w:rPr>
        <w:pPrChange w:id="1078" w:author="Sastry, Murali" w:date="2015-06-09T17:06:00Z">
          <w:pPr>
            <w:ind w:left="1440"/>
          </w:pPr>
        </w:pPrChange>
      </w:pPr>
      <w:del w:id="1079" w:author="Sastry, Murali" w:date="2015-06-09T16:52:00Z">
        <w:r w:rsidRPr="00E056B6" w:rsidDel="00F22C5B">
          <w:rPr>
            <w:rFonts w:cs="Arial"/>
            <w:sz w:val="20"/>
          </w:rPr>
          <w:delText xml:space="preserve">Hi Mat – is </w:delText>
        </w:r>
        <w:r w:rsidRPr="00E056B6" w:rsidDel="00F22C5B">
          <w:rPr>
            <w:sz w:val="20"/>
          </w:rPr>
          <w:delText>GOBI2000_PACKAGE_OEM1002</w:delText>
        </w:r>
        <w:r w:rsidRPr="00E056B6" w:rsidDel="00F22C5B">
          <w:rPr>
            <w:rFonts w:cs="Arial"/>
            <w:sz w:val="20"/>
          </w:rPr>
          <w:delText>on track for tomorrow?</w:delText>
        </w:r>
        <w:bookmarkStart w:id="1080" w:name="_Toc421632981"/>
        <w:bookmarkStart w:id="1081" w:name="_Toc421633521"/>
        <w:bookmarkStart w:id="1082" w:name="_Toc421701574"/>
        <w:bookmarkStart w:id="1083" w:name="_Toc421704767"/>
        <w:bookmarkStart w:id="1084" w:name="_Toc422904747"/>
        <w:bookmarkStart w:id="1085" w:name="_Toc422935378"/>
        <w:bookmarkStart w:id="1086" w:name="_Toc422938440"/>
        <w:bookmarkStart w:id="1087" w:name="_Toc422929875"/>
        <w:bookmarkStart w:id="1088" w:name="_Toc494288008"/>
        <w:bookmarkStart w:id="1089" w:name="_Toc494290824"/>
        <w:bookmarkStart w:id="1090" w:name="_Toc494293638"/>
        <w:bookmarkEnd w:id="1080"/>
        <w:bookmarkEnd w:id="1081"/>
        <w:bookmarkEnd w:id="1082"/>
        <w:bookmarkEnd w:id="1083"/>
        <w:bookmarkEnd w:id="1084"/>
        <w:bookmarkEnd w:id="1085"/>
        <w:bookmarkEnd w:id="1086"/>
        <w:bookmarkEnd w:id="1087"/>
        <w:bookmarkEnd w:id="1088"/>
        <w:bookmarkEnd w:id="1089"/>
        <w:bookmarkEnd w:id="1090"/>
      </w:del>
    </w:p>
    <w:p w:rsidR="00C66D27" w:rsidRPr="00E056B6" w:rsidDel="00F22C5B" w:rsidRDefault="00C0468B">
      <w:pPr>
        <w:pStyle w:val="Heading1"/>
        <w:rPr>
          <w:del w:id="1091" w:author="Sastry, Murali" w:date="2015-06-09T16:52:00Z"/>
        </w:rPr>
        <w:pPrChange w:id="1092" w:author="Sastry, Murali" w:date="2015-06-09T17:06:00Z">
          <w:pPr>
            <w:ind w:left="1440"/>
          </w:pPr>
        </w:pPrChange>
      </w:pPr>
      <w:del w:id="1093" w:author="Sastry, Murali" w:date="2015-06-09T16:52:00Z">
        <w:r w:rsidRPr="00E056B6" w:rsidDel="00F22C5B">
          <w:rPr>
            <w:rFonts w:cs="Arial"/>
            <w:sz w:val="20"/>
          </w:rPr>
          <w:delText>Thanks,</w:delText>
        </w:r>
        <w:bookmarkStart w:id="1094" w:name="_Toc421632982"/>
        <w:bookmarkStart w:id="1095" w:name="_Toc421633522"/>
        <w:bookmarkStart w:id="1096" w:name="_Toc421701575"/>
        <w:bookmarkStart w:id="1097" w:name="_Toc421704768"/>
        <w:bookmarkStart w:id="1098" w:name="_Toc422904748"/>
        <w:bookmarkStart w:id="1099" w:name="_Toc422935379"/>
        <w:bookmarkStart w:id="1100" w:name="_Toc422938441"/>
        <w:bookmarkStart w:id="1101" w:name="_Toc422929876"/>
        <w:bookmarkStart w:id="1102" w:name="_Toc494288009"/>
        <w:bookmarkStart w:id="1103" w:name="_Toc494290825"/>
        <w:bookmarkStart w:id="1104" w:name="_Toc494293639"/>
        <w:bookmarkEnd w:id="1094"/>
        <w:bookmarkEnd w:id="1095"/>
        <w:bookmarkEnd w:id="1096"/>
        <w:bookmarkEnd w:id="1097"/>
        <w:bookmarkEnd w:id="1098"/>
        <w:bookmarkEnd w:id="1099"/>
        <w:bookmarkEnd w:id="1100"/>
        <w:bookmarkEnd w:id="1101"/>
        <w:bookmarkEnd w:id="1102"/>
        <w:bookmarkEnd w:id="1103"/>
        <w:bookmarkEnd w:id="1104"/>
      </w:del>
    </w:p>
    <w:p w:rsidR="00C66D27" w:rsidRPr="00E056B6" w:rsidDel="00F22C5B" w:rsidRDefault="00C0468B">
      <w:pPr>
        <w:pStyle w:val="Heading1"/>
        <w:rPr>
          <w:del w:id="1105" w:author="Sastry, Murali" w:date="2015-06-09T16:52:00Z"/>
          <w:rFonts w:cs="Arial"/>
          <w:sz w:val="20"/>
        </w:rPr>
        <w:pPrChange w:id="1106" w:author="Sastry, Murali" w:date="2015-06-09T17:06:00Z">
          <w:pPr>
            <w:ind w:left="1440"/>
          </w:pPr>
        </w:pPrChange>
      </w:pPr>
      <w:del w:id="1107" w:author="Sastry, Murali" w:date="2015-06-09T16:52:00Z">
        <w:r w:rsidRPr="00E056B6" w:rsidDel="00F22C5B">
          <w:rPr>
            <w:rFonts w:cs="Arial"/>
            <w:sz w:val="20"/>
          </w:rPr>
          <w:delText>Sue</w:delText>
        </w:r>
        <w:bookmarkStart w:id="1108" w:name="_Toc421632983"/>
        <w:bookmarkStart w:id="1109" w:name="_Toc421633523"/>
        <w:bookmarkStart w:id="1110" w:name="_Toc421701576"/>
        <w:bookmarkStart w:id="1111" w:name="_Toc421704769"/>
        <w:bookmarkStart w:id="1112" w:name="_Toc422904749"/>
        <w:bookmarkStart w:id="1113" w:name="_Toc422935380"/>
        <w:bookmarkStart w:id="1114" w:name="_Toc422938442"/>
        <w:bookmarkStart w:id="1115" w:name="_Toc422929877"/>
        <w:bookmarkStart w:id="1116" w:name="_Toc494288010"/>
        <w:bookmarkStart w:id="1117" w:name="_Toc494290826"/>
        <w:bookmarkStart w:id="1118" w:name="_Toc494293640"/>
        <w:bookmarkEnd w:id="1108"/>
        <w:bookmarkEnd w:id="1109"/>
        <w:bookmarkEnd w:id="1110"/>
        <w:bookmarkEnd w:id="1111"/>
        <w:bookmarkEnd w:id="1112"/>
        <w:bookmarkEnd w:id="1113"/>
        <w:bookmarkEnd w:id="1114"/>
        <w:bookmarkEnd w:id="1115"/>
        <w:bookmarkEnd w:id="1116"/>
        <w:bookmarkEnd w:id="1117"/>
        <w:bookmarkEnd w:id="1118"/>
      </w:del>
    </w:p>
    <w:p w:rsidR="00C66D27" w:rsidRPr="00E056B6" w:rsidDel="00F22C5B" w:rsidRDefault="00C66D27">
      <w:pPr>
        <w:pStyle w:val="Heading1"/>
        <w:rPr>
          <w:del w:id="1119" w:author="Sastry, Murali" w:date="2015-06-09T16:52:00Z"/>
        </w:rPr>
        <w:pPrChange w:id="1120" w:author="Sastry, Murali" w:date="2015-06-09T17:06:00Z">
          <w:pPr>
            <w:pStyle w:val="body"/>
          </w:pPr>
        </w:pPrChange>
      </w:pPr>
      <w:bookmarkStart w:id="1121" w:name="_Toc421632984"/>
      <w:bookmarkStart w:id="1122" w:name="_Toc421633524"/>
      <w:bookmarkStart w:id="1123" w:name="_Toc421701577"/>
      <w:bookmarkStart w:id="1124" w:name="_Toc421704770"/>
      <w:bookmarkStart w:id="1125" w:name="_Toc422904750"/>
      <w:bookmarkStart w:id="1126" w:name="_Toc422935381"/>
      <w:bookmarkStart w:id="1127" w:name="_Toc422938443"/>
      <w:bookmarkStart w:id="1128" w:name="_Toc422929878"/>
      <w:bookmarkStart w:id="1129" w:name="_Toc494288011"/>
      <w:bookmarkStart w:id="1130" w:name="_Toc494290827"/>
      <w:bookmarkStart w:id="1131" w:name="_Toc494293641"/>
      <w:bookmarkEnd w:id="1121"/>
      <w:bookmarkEnd w:id="1122"/>
      <w:bookmarkEnd w:id="1123"/>
      <w:bookmarkEnd w:id="1124"/>
      <w:bookmarkEnd w:id="1125"/>
      <w:bookmarkEnd w:id="1126"/>
      <w:bookmarkEnd w:id="1127"/>
      <w:bookmarkEnd w:id="1128"/>
      <w:bookmarkEnd w:id="1129"/>
      <w:bookmarkEnd w:id="1130"/>
      <w:bookmarkEnd w:id="1131"/>
    </w:p>
    <w:p w:rsidR="00C66D27" w:rsidRPr="00E056B6" w:rsidDel="00F22C5B" w:rsidRDefault="00C0468B">
      <w:pPr>
        <w:pStyle w:val="Heading1"/>
        <w:rPr>
          <w:del w:id="1132" w:author="Sastry, Murali" w:date="2015-06-09T16:52:00Z"/>
        </w:rPr>
        <w:pPrChange w:id="1133" w:author="Sastry, Murali" w:date="2015-06-09T17:06:00Z">
          <w:pPr>
            <w:pStyle w:val="body"/>
          </w:pPr>
        </w:pPrChange>
      </w:pPr>
      <w:del w:id="1134" w:author="Sastry, Murali" w:date="2015-06-09T16:52:00Z">
        <w:r w:rsidRPr="00E056B6" w:rsidDel="00F22C5B">
          <w:delText>Note: if you do not receive this confirmation email from CRM specify the firmware version in the “Approve for release” email</w:delText>
        </w:r>
        <w:bookmarkStart w:id="1135" w:name="_Toc421632985"/>
        <w:bookmarkStart w:id="1136" w:name="_Toc421633525"/>
        <w:bookmarkStart w:id="1137" w:name="_Toc421701578"/>
        <w:bookmarkStart w:id="1138" w:name="_Toc421704771"/>
        <w:bookmarkStart w:id="1139" w:name="_Toc422904751"/>
        <w:bookmarkStart w:id="1140" w:name="_Toc422935382"/>
        <w:bookmarkStart w:id="1141" w:name="_Toc422938444"/>
        <w:bookmarkStart w:id="1142" w:name="_Toc422929879"/>
        <w:bookmarkStart w:id="1143" w:name="_Toc494288012"/>
        <w:bookmarkStart w:id="1144" w:name="_Toc494290828"/>
        <w:bookmarkStart w:id="1145" w:name="_Toc494293642"/>
        <w:bookmarkEnd w:id="1135"/>
        <w:bookmarkEnd w:id="1136"/>
        <w:bookmarkEnd w:id="1137"/>
        <w:bookmarkEnd w:id="1138"/>
        <w:bookmarkEnd w:id="1139"/>
        <w:bookmarkEnd w:id="1140"/>
        <w:bookmarkEnd w:id="1141"/>
        <w:bookmarkEnd w:id="1142"/>
        <w:bookmarkEnd w:id="1143"/>
        <w:bookmarkEnd w:id="1144"/>
        <w:bookmarkEnd w:id="1145"/>
      </w:del>
    </w:p>
    <w:p w:rsidR="00215747" w:rsidRPr="00E056B6" w:rsidDel="00F22C5B" w:rsidRDefault="00C0468B">
      <w:pPr>
        <w:pStyle w:val="Heading1"/>
        <w:rPr>
          <w:del w:id="1146" w:author="Sastry, Murali" w:date="2015-06-09T16:52:00Z"/>
        </w:rPr>
        <w:pPrChange w:id="1147" w:author="Sastry, Murali" w:date="2015-06-09T17:06:00Z">
          <w:pPr>
            <w:pStyle w:val="Heading2"/>
          </w:pPr>
        </w:pPrChange>
      </w:pPr>
      <w:bookmarkStart w:id="1148" w:name="_Toc234138237"/>
      <w:del w:id="1149" w:author="Sastry, Murali" w:date="2015-06-09T16:52:00Z">
        <w:r w:rsidRPr="00E056B6" w:rsidDel="00F22C5B">
          <w:delText>Approve for release</w:delText>
        </w:r>
        <w:bookmarkStart w:id="1150" w:name="_Toc421632986"/>
        <w:bookmarkStart w:id="1151" w:name="_Toc421633526"/>
        <w:bookmarkStart w:id="1152" w:name="_Toc421701579"/>
        <w:bookmarkStart w:id="1153" w:name="_Toc421704772"/>
        <w:bookmarkStart w:id="1154" w:name="_Toc422904752"/>
        <w:bookmarkStart w:id="1155" w:name="_Toc422935383"/>
        <w:bookmarkStart w:id="1156" w:name="_Toc422938445"/>
        <w:bookmarkStart w:id="1157" w:name="_Toc422929880"/>
        <w:bookmarkStart w:id="1158" w:name="_Toc494288013"/>
        <w:bookmarkStart w:id="1159" w:name="_Toc494290829"/>
        <w:bookmarkStart w:id="1160" w:name="_Toc494293643"/>
        <w:bookmarkEnd w:id="660"/>
        <w:bookmarkEnd w:id="661"/>
        <w:bookmarkEnd w:id="662"/>
        <w:bookmarkEnd w:id="663"/>
        <w:bookmarkEnd w:id="664"/>
        <w:bookmarkEnd w:id="1148"/>
        <w:bookmarkEnd w:id="1150"/>
        <w:bookmarkEnd w:id="1151"/>
        <w:bookmarkEnd w:id="1152"/>
        <w:bookmarkEnd w:id="1153"/>
        <w:bookmarkEnd w:id="1154"/>
        <w:bookmarkEnd w:id="1155"/>
        <w:bookmarkEnd w:id="1156"/>
        <w:bookmarkEnd w:id="1157"/>
        <w:bookmarkEnd w:id="1158"/>
        <w:bookmarkEnd w:id="1159"/>
        <w:bookmarkEnd w:id="1160"/>
      </w:del>
    </w:p>
    <w:p w:rsidR="00EF36FD" w:rsidRPr="00E056B6" w:rsidDel="00F22C5B" w:rsidRDefault="00C0468B">
      <w:pPr>
        <w:pStyle w:val="Heading1"/>
        <w:rPr>
          <w:del w:id="1161" w:author="Sastry, Murali" w:date="2015-06-09T16:52:00Z"/>
        </w:rPr>
        <w:pPrChange w:id="1162" w:author="Sastry, Murali" w:date="2015-06-09T17:06:00Z">
          <w:pPr>
            <w:pStyle w:val="body"/>
            <w:spacing w:before="0" w:after="0"/>
          </w:pPr>
        </w:pPrChange>
      </w:pPr>
      <w:del w:id="1163" w:author="Sastry, Murali" w:date="2015-06-09T16:52:00Z">
        <w:r w:rsidRPr="00E056B6" w:rsidDel="00F22C5B">
          <w:delText>Once we are satisfied with a release (approval from all necessary undp-pcsw team members) send an email resembling the following example:</w:delText>
        </w:r>
        <w:bookmarkStart w:id="1164" w:name="_Toc421632987"/>
        <w:bookmarkStart w:id="1165" w:name="_Toc421633527"/>
        <w:bookmarkStart w:id="1166" w:name="_Toc421701580"/>
        <w:bookmarkStart w:id="1167" w:name="_Toc421704773"/>
        <w:bookmarkStart w:id="1168" w:name="_Toc422904753"/>
        <w:bookmarkStart w:id="1169" w:name="_Toc422935384"/>
        <w:bookmarkStart w:id="1170" w:name="_Toc422938446"/>
        <w:bookmarkStart w:id="1171" w:name="_Toc422929881"/>
        <w:bookmarkStart w:id="1172" w:name="_Toc494288014"/>
        <w:bookmarkStart w:id="1173" w:name="_Toc494290830"/>
        <w:bookmarkStart w:id="1174" w:name="_Toc494293644"/>
        <w:bookmarkEnd w:id="1164"/>
        <w:bookmarkEnd w:id="1165"/>
        <w:bookmarkEnd w:id="1166"/>
        <w:bookmarkEnd w:id="1167"/>
        <w:bookmarkEnd w:id="1168"/>
        <w:bookmarkEnd w:id="1169"/>
        <w:bookmarkEnd w:id="1170"/>
        <w:bookmarkEnd w:id="1171"/>
        <w:bookmarkEnd w:id="1172"/>
        <w:bookmarkEnd w:id="1173"/>
        <w:bookmarkEnd w:id="1174"/>
      </w:del>
    </w:p>
    <w:p w:rsidR="00ED2FE5" w:rsidRPr="00E056B6" w:rsidDel="00F22C5B" w:rsidRDefault="00ED2FE5">
      <w:pPr>
        <w:pStyle w:val="Heading1"/>
        <w:rPr>
          <w:del w:id="1175" w:author="Sastry, Murali" w:date="2015-06-09T16:52:00Z"/>
        </w:rPr>
        <w:pPrChange w:id="1176" w:author="Sastry, Murali" w:date="2015-06-09T17:06:00Z">
          <w:pPr>
            <w:pStyle w:val="body"/>
            <w:spacing w:before="0" w:after="0"/>
          </w:pPr>
        </w:pPrChange>
      </w:pPr>
      <w:bookmarkStart w:id="1177" w:name="_Toc421632988"/>
      <w:bookmarkStart w:id="1178" w:name="_Toc421633528"/>
      <w:bookmarkStart w:id="1179" w:name="_Toc421701581"/>
      <w:bookmarkStart w:id="1180" w:name="_Toc421704774"/>
      <w:bookmarkStart w:id="1181" w:name="_Toc422904754"/>
      <w:bookmarkStart w:id="1182" w:name="_Toc422935385"/>
      <w:bookmarkStart w:id="1183" w:name="_Toc422938447"/>
      <w:bookmarkStart w:id="1184" w:name="_Toc422929882"/>
      <w:bookmarkStart w:id="1185" w:name="_Toc494288015"/>
      <w:bookmarkStart w:id="1186" w:name="_Toc494290831"/>
      <w:bookmarkStart w:id="1187" w:name="_Toc494293645"/>
      <w:bookmarkEnd w:id="1177"/>
      <w:bookmarkEnd w:id="1178"/>
      <w:bookmarkEnd w:id="1179"/>
      <w:bookmarkEnd w:id="1180"/>
      <w:bookmarkEnd w:id="1181"/>
      <w:bookmarkEnd w:id="1182"/>
      <w:bookmarkEnd w:id="1183"/>
      <w:bookmarkEnd w:id="1184"/>
      <w:bookmarkEnd w:id="1185"/>
      <w:bookmarkEnd w:id="1186"/>
      <w:bookmarkEnd w:id="1187"/>
    </w:p>
    <w:p w:rsidR="00B8028B" w:rsidRPr="00E056B6" w:rsidDel="00F22C5B" w:rsidRDefault="00C0468B">
      <w:pPr>
        <w:pStyle w:val="Heading1"/>
        <w:rPr>
          <w:del w:id="1188" w:author="Sastry, Murali" w:date="2015-06-09T16:52:00Z"/>
        </w:rPr>
        <w:pPrChange w:id="1189" w:author="Sastry, Murali" w:date="2015-06-09T17:06:00Z">
          <w:pPr>
            <w:pStyle w:val="body"/>
            <w:spacing w:before="0" w:after="0"/>
          </w:pPr>
        </w:pPrChange>
      </w:pPr>
      <w:del w:id="1190" w:author="Sastry, Murali" w:date="2015-06-09T16:52:00Z">
        <w:r w:rsidRPr="00E056B6" w:rsidDel="00F22C5B">
          <w:delText xml:space="preserve">To: </w:delText>
        </w:r>
        <w:r w:rsidR="00B8028B" w:rsidRPr="00E056B6" w:rsidDel="00F22C5B">
          <w:delText>asw.crm.builds; asw.swrelease</w:delText>
        </w:r>
        <w:bookmarkStart w:id="1191" w:name="_Toc421632989"/>
        <w:bookmarkStart w:id="1192" w:name="_Toc421633529"/>
        <w:bookmarkStart w:id="1193" w:name="_Toc421701582"/>
        <w:bookmarkStart w:id="1194" w:name="_Toc421704775"/>
        <w:bookmarkStart w:id="1195" w:name="_Toc422904755"/>
        <w:bookmarkStart w:id="1196" w:name="_Toc422935386"/>
        <w:bookmarkStart w:id="1197" w:name="_Toc422938448"/>
        <w:bookmarkStart w:id="1198" w:name="_Toc422929883"/>
        <w:bookmarkStart w:id="1199" w:name="_Toc494288016"/>
        <w:bookmarkStart w:id="1200" w:name="_Toc494290832"/>
        <w:bookmarkStart w:id="1201" w:name="_Toc494293646"/>
        <w:bookmarkEnd w:id="1191"/>
        <w:bookmarkEnd w:id="1192"/>
        <w:bookmarkEnd w:id="1193"/>
        <w:bookmarkEnd w:id="1194"/>
        <w:bookmarkEnd w:id="1195"/>
        <w:bookmarkEnd w:id="1196"/>
        <w:bookmarkEnd w:id="1197"/>
        <w:bookmarkEnd w:id="1198"/>
        <w:bookmarkEnd w:id="1199"/>
        <w:bookmarkEnd w:id="1200"/>
        <w:bookmarkEnd w:id="1201"/>
      </w:del>
    </w:p>
    <w:p w:rsidR="00EF36FD" w:rsidRPr="00E056B6" w:rsidDel="00F22C5B" w:rsidRDefault="00B8028B">
      <w:pPr>
        <w:pStyle w:val="Heading1"/>
        <w:rPr>
          <w:del w:id="1202" w:author="Sastry, Murali" w:date="2015-06-09T16:52:00Z"/>
        </w:rPr>
        <w:pPrChange w:id="1203" w:author="Sastry, Murali" w:date="2015-06-09T17:06:00Z">
          <w:pPr>
            <w:pStyle w:val="body"/>
            <w:spacing w:before="0" w:after="0"/>
          </w:pPr>
        </w:pPrChange>
      </w:pPr>
      <w:del w:id="1204" w:author="Sastry, Murali" w:date="2015-06-09T16:52:00Z">
        <w:r w:rsidRPr="00E056B6" w:rsidDel="00F22C5B">
          <w:delText xml:space="preserve">CC: undp-pcsw; </w:delText>
        </w:r>
        <w:r w:rsidR="00184C69" w:rsidRPr="00E056B6" w:rsidDel="00F22C5B">
          <w:delText>pcsw.build.notify</w:delText>
        </w:r>
        <w:bookmarkStart w:id="1205" w:name="_Toc421632990"/>
        <w:bookmarkStart w:id="1206" w:name="_Toc421633530"/>
        <w:bookmarkStart w:id="1207" w:name="_Toc421701583"/>
        <w:bookmarkStart w:id="1208" w:name="_Toc421704776"/>
        <w:bookmarkStart w:id="1209" w:name="_Toc422904756"/>
        <w:bookmarkStart w:id="1210" w:name="_Toc422935387"/>
        <w:bookmarkStart w:id="1211" w:name="_Toc422938449"/>
        <w:bookmarkStart w:id="1212" w:name="_Toc422929884"/>
        <w:bookmarkStart w:id="1213" w:name="_Toc494288017"/>
        <w:bookmarkStart w:id="1214" w:name="_Toc494290833"/>
        <w:bookmarkStart w:id="1215" w:name="_Toc494293647"/>
        <w:bookmarkEnd w:id="1205"/>
        <w:bookmarkEnd w:id="1206"/>
        <w:bookmarkEnd w:id="1207"/>
        <w:bookmarkEnd w:id="1208"/>
        <w:bookmarkEnd w:id="1209"/>
        <w:bookmarkEnd w:id="1210"/>
        <w:bookmarkEnd w:id="1211"/>
        <w:bookmarkEnd w:id="1212"/>
        <w:bookmarkEnd w:id="1213"/>
        <w:bookmarkEnd w:id="1214"/>
        <w:bookmarkEnd w:id="1215"/>
      </w:del>
    </w:p>
    <w:p w:rsidR="00EF36FD" w:rsidRPr="00E056B6" w:rsidDel="00F22C5B" w:rsidRDefault="00C0468B">
      <w:pPr>
        <w:pStyle w:val="Heading1"/>
        <w:rPr>
          <w:del w:id="1216" w:author="Sastry, Murali" w:date="2015-06-09T16:52:00Z"/>
        </w:rPr>
        <w:pPrChange w:id="1217" w:author="Sastry, Murali" w:date="2015-06-09T17:06:00Z">
          <w:pPr>
            <w:pStyle w:val="body"/>
            <w:spacing w:before="0" w:after="0"/>
          </w:pPr>
        </w:pPrChange>
      </w:pPr>
      <w:del w:id="1218" w:author="Sastry, Murali" w:date="2015-06-09T16:52:00Z">
        <w:r w:rsidRPr="00E056B6" w:rsidDel="00F22C5B">
          <w:delText xml:space="preserve">Subject: </w:delText>
        </w:r>
        <w:r w:rsidRPr="00E056B6" w:rsidDel="00F22C5B">
          <w:rPr>
            <w:sz w:val="20"/>
          </w:rPr>
          <w:delText>GOBI2000_PACKAGE_ENG1002</w:delText>
        </w:r>
        <w:bookmarkStart w:id="1219" w:name="_Toc421632991"/>
        <w:bookmarkStart w:id="1220" w:name="_Toc421633531"/>
        <w:bookmarkStart w:id="1221" w:name="_Toc421701584"/>
        <w:bookmarkStart w:id="1222" w:name="_Toc421704777"/>
        <w:bookmarkStart w:id="1223" w:name="_Toc422904757"/>
        <w:bookmarkStart w:id="1224" w:name="_Toc422935388"/>
        <w:bookmarkStart w:id="1225" w:name="_Toc422938450"/>
        <w:bookmarkStart w:id="1226" w:name="_Toc422929885"/>
        <w:bookmarkStart w:id="1227" w:name="_Toc494288018"/>
        <w:bookmarkStart w:id="1228" w:name="_Toc494290834"/>
        <w:bookmarkStart w:id="1229" w:name="_Toc494293648"/>
        <w:bookmarkEnd w:id="1219"/>
        <w:bookmarkEnd w:id="1220"/>
        <w:bookmarkEnd w:id="1221"/>
        <w:bookmarkEnd w:id="1222"/>
        <w:bookmarkEnd w:id="1223"/>
        <w:bookmarkEnd w:id="1224"/>
        <w:bookmarkEnd w:id="1225"/>
        <w:bookmarkEnd w:id="1226"/>
        <w:bookmarkEnd w:id="1227"/>
        <w:bookmarkEnd w:id="1228"/>
        <w:bookmarkEnd w:id="1229"/>
      </w:del>
    </w:p>
    <w:p w:rsidR="00EF36FD" w:rsidRPr="00E056B6" w:rsidDel="00F22C5B" w:rsidRDefault="00C0468B">
      <w:pPr>
        <w:pStyle w:val="Heading1"/>
        <w:rPr>
          <w:del w:id="1230" w:author="Sastry, Murali" w:date="2015-06-09T16:52:00Z"/>
        </w:rPr>
        <w:pPrChange w:id="1231" w:author="Sastry, Murali" w:date="2015-06-09T17:06:00Z">
          <w:pPr>
            <w:pStyle w:val="body"/>
            <w:spacing w:before="0" w:after="0"/>
          </w:pPr>
        </w:pPrChange>
      </w:pPr>
      <w:del w:id="1232" w:author="Sastry, Murali" w:date="2015-06-09T16:52:00Z">
        <w:r w:rsidRPr="00E056B6" w:rsidDel="00F22C5B">
          <w:delText xml:space="preserve">Body: </w:delText>
        </w:r>
        <w:r w:rsidRPr="00E056B6" w:rsidDel="00F22C5B">
          <w:tab/>
        </w:r>
        <w:bookmarkStart w:id="1233" w:name="_Toc421632992"/>
        <w:bookmarkStart w:id="1234" w:name="_Toc421633532"/>
        <w:bookmarkStart w:id="1235" w:name="_Toc421701585"/>
        <w:bookmarkStart w:id="1236" w:name="_Toc421704778"/>
        <w:bookmarkStart w:id="1237" w:name="_Toc422904758"/>
        <w:bookmarkStart w:id="1238" w:name="_Toc422935389"/>
        <w:bookmarkStart w:id="1239" w:name="_Toc422938451"/>
        <w:bookmarkStart w:id="1240" w:name="_Toc422929886"/>
        <w:bookmarkStart w:id="1241" w:name="_Toc494288019"/>
        <w:bookmarkStart w:id="1242" w:name="_Toc494290835"/>
        <w:bookmarkStart w:id="1243" w:name="_Toc494293649"/>
        <w:bookmarkEnd w:id="1233"/>
        <w:bookmarkEnd w:id="1234"/>
        <w:bookmarkEnd w:id="1235"/>
        <w:bookmarkEnd w:id="1236"/>
        <w:bookmarkEnd w:id="1237"/>
        <w:bookmarkEnd w:id="1238"/>
        <w:bookmarkEnd w:id="1239"/>
        <w:bookmarkEnd w:id="1240"/>
        <w:bookmarkEnd w:id="1241"/>
        <w:bookmarkEnd w:id="1242"/>
        <w:bookmarkEnd w:id="1243"/>
      </w:del>
    </w:p>
    <w:p w:rsidR="00EF36FD" w:rsidRPr="00E056B6" w:rsidDel="00F22C5B" w:rsidRDefault="00C0468B">
      <w:pPr>
        <w:pStyle w:val="Heading1"/>
        <w:rPr>
          <w:del w:id="1244" w:author="Sastry, Murali" w:date="2015-06-09T16:52:00Z"/>
        </w:rPr>
        <w:pPrChange w:id="1245" w:author="Sastry, Murali" w:date="2015-06-09T17:06:00Z">
          <w:pPr>
            <w:pStyle w:val="body"/>
            <w:spacing w:before="0" w:after="0"/>
            <w:ind w:firstLine="720"/>
          </w:pPr>
        </w:pPrChange>
      </w:pPr>
      <w:del w:id="1246" w:author="Sastry, Murali" w:date="2015-06-09T16:52:00Z">
        <w:r w:rsidRPr="00E056B6" w:rsidDel="00F22C5B">
          <w:delText>The following release is approved for release to CM:</w:delText>
        </w:r>
        <w:bookmarkStart w:id="1247" w:name="_Toc421632993"/>
        <w:bookmarkStart w:id="1248" w:name="_Toc421633533"/>
        <w:bookmarkStart w:id="1249" w:name="_Toc421701586"/>
        <w:bookmarkStart w:id="1250" w:name="_Toc421704779"/>
        <w:bookmarkStart w:id="1251" w:name="_Toc422904759"/>
        <w:bookmarkStart w:id="1252" w:name="_Toc422935390"/>
        <w:bookmarkStart w:id="1253" w:name="_Toc422938452"/>
        <w:bookmarkStart w:id="1254" w:name="_Toc422929887"/>
        <w:bookmarkStart w:id="1255" w:name="_Toc494288020"/>
        <w:bookmarkStart w:id="1256" w:name="_Toc494290836"/>
        <w:bookmarkStart w:id="1257" w:name="_Toc494293650"/>
        <w:bookmarkEnd w:id="1247"/>
        <w:bookmarkEnd w:id="1248"/>
        <w:bookmarkEnd w:id="1249"/>
        <w:bookmarkEnd w:id="1250"/>
        <w:bookmarkEnd w:id="1251"/>
        <w:bookmarkEnd w:id="1252"/>
        <w:bookmarkEnd w:id="1253"/>
        <w:bookmarkEnd w:id="1254"/>
        <w:bookmarkEnd w:id="1255"/>
        <w:bookmarkEnd w:id="1256"/>
        <w:bookmarkEnd w:id="1257"/>
      </w:del>
    </w:p>
    <w:p w:rsidR="00EF36FD" w:rsidRPr="00E056B6" w:rsidDel="00F22C5B" w:rsidRDefault="00C0468B">
      <w:pPr>
        <w:pStyle w:val="Heading1"/>
        <w:rPr>
          <w:del w:id="1258" w:author="Sastry, Murali" w:date="2015-06-09T16:52:00Z"/>
          <w:rFonts w:eastAsia="MS Mincho"/>
          <w:sz w:val="20"/>
          <w:lang w:eastAsia="ja-JP"/>
        </w:rPr>
        <w:pPrChange w:id="1259" w:author="Sastry, Murali" w:date="2015-06-09T17:06:00Z">
          <w:pPr>
            <w:pStyle w:val="body"/>
            <w:spacing w:before="0" w:after="0"/>
          </w:pPr>
        </w:pPrChange>
      </w:pPr>
      <w:del w:id="1260" w:author="Sastry, Murali" w:date="2015-06-09T16:52:00Z">
        <w:r w:rsidRPr="00E056B6" w:rsidDel="00F22C5B">
          <w:tab/>
        </w:r>
        <w:r w:rsidRPr="00E056B6" w:rsidDel="00F22C5B">
          <w:tab/>
        </w:r>
        <w:r w:rsidRPr="00E056B6" w:rsidDel="00F22C5B">
          <w:rPr>
            <w:sz w:val="20"/>
          </w:rPr>
          <w:delText>GOBI2000_PACKAGE_ENG1002</w:delText>
        </w:r>
        <w:bookmarkStart w:id="1261" w:name="_Toc421632994"/>
        <w:bookmarkStart w:id="1262" w:name="_Toc421633534"/>
        <w:bookmarkStart w:id="1263" w:name="_Toc421701587"/>
        <w:bookmarkStart w:id="1264" w:name="_Toc421704780"/>
        <w:bookmarkStart w:id="1265" w:name="_Toc422904760"/>
        <w:bookmarkStart w:id="1266" w:name="_Toc422935391"/>
        <w:bookmarkStart w:id="1267" w:name="_Toc422938453"/>
        <w:bookmarkStart w:id="1268" w:name="_Toc422929888"/>
        <w:bookmarkStart w:id="1269" w:name="_Toc494288021"/>
        <w:bookmarkStart w:id="1270" w:name="_Toc494290837"/>
        <w:bookmarkStart w:id="1271" w:name="_Toc494293651"/>
        <w:bookmarkEnd w:id="1261"/>
        <w:bookmarkEnd w:id="1262"/>
        <w:bookmarkEnd w:id="1263"/>
        <w:bookmarkEnd w:id="1264"/>
        <w:bookmarkEnd w:id="1265"/>
        <w:bookmarkEnd w:id="1266"/>
        <w:bookmarkEnd w:id="1267"/>
        <w:bookmarkEnd w:id="1268"/>
        <w:bookmarkEnd w:id="1269"/>
        <w:bookmarkEnd w:id="1270"/>
        <w:bookmarkEnd w:id="1271"/>
      </w:del>
    </w:p>
    <w:p w:rsidR="004E1A68" w:rsidRPr="00E056B6" w:rsidDel="00F22C5B" w:rsidRDefault="004E1A68">
      <w:pPr>
        <w:pStyle w:val="Heading1"/>
        <w:rPr>
          <w:del w:id="1272" w:author="Sastry, Murali" w:date="2015-06-09T16:52:00Z"/>
          <w:rFonts w:eastAsia="MS Mincho"/>
          <w:sz w:val="20"/>
          <w:lang w:eastAsia="ja-JP"/>
        </w:rPr>
        <w:pPrChange w:id="1273" w:author="Sastry, Murali" w:date="2015-06-09T17:06:00Z">
          <w:pPr>
            <w:pStyle w:val="body"/>
            <w:spacing w:before="0" w:after="0"/>
          </w:pPr>
        </w:pPrChange>
      </w:pPr>
      <w:bookmarkStart w:id="1274" w:name="_Toc421632995"/>
      <w:bookmarkStart w:id="1275" w:name="_Toc421633535"/>
      <w:bookmarkStart w:id="1276" w:name="_Toc421701588"/>
      <w:bookmarkStart w:id="1277" w:name="_Toc421704781"/>
      <w:bookmarkStart w:id="1278" w:name="_Toc422904761"/>
      <w:bookmarkStart w:id="1279" w:name="_Toc422935392"/>
      <w:bookmarkStart w:id="1280" w:name="_Toc422938454"/>
      <w:bookmarkStart w:id="1281" w:name="_Toc422929889"/>
      <w:bookmarkStart w:id="1282" w:name="_Toc494288022"/>
      <w:bookmarkStart w:id="1283" w:name="_Toc494290838"/>
      <w:bookmarkStart w:id="1284" w:name="_Toc494293652"/>
      <w:bookmarkEnd w:id="1274"/>
      <w:bookmarkEnd w:id="1275"/>
      <w:bookmarkEnd w:id="1276"/>
      <w:bookmarkEnd w:id="1277"/>
      <w:bookmarkEnd w:id="1278"/>
      <w:bookmarkEnd w:id="1279"/>
      <w:bookmarkEnd w:id="1280"/>
      <w:bookmarkEnd w:id="1281"/>
      <w:bookmarkEnd w:id="1282"/>
      <w:bookmarkEnd w:id="1283"/>
      <w:bookmarkEnd w:id="1284"/>
    </w:p>
    <w:p w:rsidR="004E1A68" w:rsidRPr="00E056B6" w:rsidDel="00F22C5B" w:rsidRDefault="00C0468B">
      <w:pPr>
        <w:pStyle w:val="Heading1"/>
        <w:rPr>
          <w:del w:id="1285" w:author="Sastry, Murali" w:date="2015-06-09T16:52:00Z"/>
          <w:szCs w:val="22"/>
        </w:rPr>
        <w:pPrChange w:id="1286" w:author="Sastry, Murali" w:date="2015-06-09T17:06:00Z">
          <w:pPr>
            <w:ind w:left="1440"/>
          </w:pPr>
        </w:pPrChange>
      </w:pPr>
      <w:del w:id="1287" w:author="Sastry, Murali" w:date="2015-06-09T16:52:00Z">
        <w:r w:rsidRPr="00E056B6" w:rsidDel="00F22C5B">
          <w:rPr>
            <w:szCs w:val="22"/>
          </w:rPr>
          <w:delText>This release contains firmware for</w:delText>
        </w:r>
        <w:r w:rsidR="004B48B3" w:rsidRPr="00E056B6" w:rsidDel="00F22C5B">
          <w:rPr>
            <w:szCs w:val="22"/>
          </w:rPr>
          <w:delText xml:space="preserve"> [put OEM customer here]</w:delText>
        </w:r>
        <w:bookmarkStart w:id="1288" w:name="_Toc421632996"/>
        <w:bookmarkStart w:id="1289" w:name="_Toc421633536"/>
        <w:bookmarkStart w:id="1290" w:name="_Toc421701589"/>
        <w:bookmarkStart w:id="1291" w:name="_Toc421704782"/>
        <w:bookmarkStart w:id="1292" w:name="_Toc422904762"/>
        <w:bookmarkStart w:id="1293" w:name="_Toc422935393"/>
        <w:bookmarkStart w:id="1294" w:name="_Toc422938455"/>
        <w:bookmarkStart w:id="1295" w:name="_Toc422929890"/>
        <w:bookmarkStart w:id="1296" w:name="_Toc494288023"/>
        <w:bookmarkStart w:id="1297" w:name="_Toc494290839"/>
        <w:bookmarkStart w:id="1298" w:name="_Toc494293653"/>
        <w:bookmarkEnd w:id="1288"/>
        <w:bookmarkEnd w:id="1289"/>
        <w:bookmarkEnd w:id="1290"/>
        <w:bookmarkEnd w:id="1291"/>
        <w:bookmarkEnd w:id="1292"/>
        <w:bookmarkEnd w:id="1293"/>
        <w:bookmarkEnd w:id="1294"/>
        <w:bookmarkEnd w:id="1295"/>
        <w:bookmarkEnd w:id="1296"/>
        <w:bookmarkEnd w:id="1297"/>
        <w:bookmarkEnd w:id="1298"/>
      </w:del>
    </w:p>
    <w:p w:rsidR="004E1A68" w:rsidRPr="00E056B6" w:rsidDel="00F22C5B" w:rsidRDefault="00C0468B">
      <w:pPr>
        <w:pStyle w:val="Heading1"/>
        <w:rPr>
          <w:del w:id="1299" w:author="Sastry, Murali" w:date="2015-06-09T16:52:00Z"/>
          <w:szCs w:val="22"/>
        </w:rPr>
        <w:pPrChange w:id="1300" w:author="Sastry, Murali" w:date="2015-06-09T17:06:00Z">
          <w:pPr>
            <w:ind w:left="1440"/>
          </w:pPr>
        </w:pPrChange>
      </w:pPr>
      <w:del w:id="1301" w:author="Sastry, Murali" w:date="2015-06-09T16:52:00Z">
        <w:r w:rsidRPr="00E056B6" w:rsidDel="00F22C5B">
          <w:rPr>
            <w:szCs w:val="22"/>
          </w:rPr>
          <w:delText xml:space="preserve">         Vodafone Image:           D1025MUQCNABFM2005</w:delText>
        </w:r>
        <w:bookmarkStart w:id="1302" w:name="_Toc421632997"/>
        <w:bookmarkStart w:id="1303" w:name="_Toc421633537"/>
        <w:bookmarkStart w:id="1304" w:name="_Toc421701590"/>
        <w:bookmarkStart w:id="1305" w:name="_Toc421704783"/>
        <w:bookmarkStart w:id="1306" w:name="_Toc422904763"/>
        <w:bookmarkStart w:id="1307" w:name="_Toc422935394"/>
        <w:bookmarkStart w:id="1308" w:name="_Toc422938456"/>
        <w:bookmarkStart w:id="1309" w:name="_Toc422929891"/>
        <w:bookmarkStart w:id="1310" w:name="_Toc494288024"/>
        <w:bookmarkStart w:id="1311" w:name="_Toc494290840"/>
        <w:bookmarkStart w:id="1312" w:name="_Toc494293654"/>
        <w:bookmarkEnd w:id="1302"/>
        <w:bookmarkEnd w:id="1303"/>
        <w:bookmarkEnd w:id="1304"/>
        <w:bookmarkEnd w:id="1305"/>
        <w:bookmarkEnd w:id="1306"/>
        <w:bookmarkEnd w:id="1307"/>
        <w:bookmarkEnd w:id="1308"/>
        <w:bookmarkEnd w:id="1309"/>
        <w:bookmarkEnd w:id="1310"/>
        <w:bookmarkEnd w:id="1311"/>
        <w:bookmarkEnd w:id="1312"/>
      </w:del>
    </w:p>
    <w:p w:rsidR="004E1A68" w:rsidRPr="00E056B6" w:rsidDel="00F22C5B" w:rsidRDefault="00C0468B">
      <w:pPr>
        <w:pStyle w:val="Heading1"/>
        <w:rPr>
          <w:del w:id="1313" w:author="Sastry, Murali" w:date="2015-06-09T16:52:00Z"/>
          <w:szCs w:val="22"/>
        </w:rPr>
        <w:pPrChange w:id="1314" w:author="Sastry, Murali" w:date="2015-06-09T17:06:00Z">
          <w:pPr>
            <w:ind w:left="1440"/>
          </w:pPr>
        </w:pPrChange>
      </w:pPr>
      <w:del w:id="1315" w:author="Sastry, Murali" w:date="2015-06-09T16:52:00Z">
        <w:r w:rsidRPr="00E056B6" w:rsidDel="00F22C5B">
          <w:rPr>
            <w:szCs w:val="22"/>
          </w:rPr>
          <w:delText xml:space="preserve">         Verizon Image:            D1055MSTUTDSVD3568</w:delText>
        </w:r>
        <w:bookmarkStart w:id="1316" w:name="_Toc421632998"/>
        <w:bookmarkStart w:id="1317" w:name="_Toc421633538"/>
        <w:bookmarkStart w:id="1318" w:name="_Toc421701591"/>
        <w:bookmarkStart w:id="1319" w:name="_Toc421704784"/>
        <w:bookmarkStart w:id="1320" w:name="_Toc422904764"/>
        <w:bookmarkStart w:id="1321" w:name="_Toc422935395"/>
        <w:bookmarkStart w:id="1322" w:name="_Toc422938457"/>
        <w:bookmarkStart w:id="1323" w:name="_Toc422929892"/>
        <w:bookmarkStart w:id="1324" w:name="_Toc494288025"/>
        <w:bookmarkStart w:id="1325" w:name="_Toc494290841"/>
        <w:bookmarkStart w:id="1326" w:name="_Toc494293655"/>
        <w:bookmarkEnd w:id="1316"/>
        <w:bookmarkEnd w:id="1317"/>
        <w:bookmarkEnd w:id="1318"/>
        <w:bookmarkEnd w:id="1319"/>
        <w:bookmarkEnd w:id="1320"/>
        <w:bookmarkEnd w:id="1321"/>
        <w:bookmarkEnd w:id="1322"/>
        <w:bookmarkEnd w:id="1323"/>
        <w:bookmarkEnd w:id="1324"/>
        <w:bookmarkEnd w:id="1325"/>
        <w:bookmarkEnd w:id="1326"/>
      </w:del>
    </w:p>
    <w:p w:rsidR="004E1A68" w:rsidRPr="00E056B6" w:rsidDel="00F22C5B" w:rsidRDefault="00C0468B">
      <w:pPr>
        <w:pStyle w:val="Heading1"/>
        <w:rPr>
          <w:del w:id="1327" w:author="Sastry, Murali" w:date="2015-06-09T16:52:00Z"/>
          <w:szCs w:val="22"/>
        </w:rPr>
        <w:pPrChange w:id="1328" w:author="Sastry, Murali" w:date="2015-06-09T17:06:00Z">
          <w:pPr>
            <w:ind w:left="1440"/>
          </w:pPr>
        </w:pPrChange>
      </w:pPr>
      <w:del w:id="1329" w:author="Sastry, Murali" w:date="2015-06-09T16:52:00Z">
        <w:r w:rsidRPr="00E056B6" w:rsidDel="00F22C5B">
          <w:rPr>
            <w:szCs w:val="22"/>
          </w:rPr>
          <w:delText xml:space="preserve">         ATT Image:                D1025MUQCNASDM2009</w:delText>
        </w:r>
        <w:bookmarkStart w:id="1330" w:name="_Toc421632999"/>
        <w:bookmarkStart w:id="1331" w:name="_Toc421633539"/>
        <w:bookmarkStart w:id="1332" w:name="_Toc421701592"/>
        <w:bookmarkStart w:id="1333" w:name="_Toc421704785"/>
        <w:bookmarkStart w:id="1334" w:name="_Toc422904765"/>
        <w:bookmarkStart w:id="1335" w:name="_Toc422935396"/>
        <w:bookmarkStart w:id="1336" w:name="_Toc422938458"/>
        <w:bookmarkStart w:id="1337" w:name="_Toc422929893"/>
        <w:bookmarkStart w:id="1338" w:name="_Toc494288026"/>
        <w:bookmarkStart w:id="1339" w:name="_Toc494290842"/>
        <w:bookmarkStart w:id="1340" w:name="_Toc494293656"/>
        <w:bookmarkEnd w:id="1330"/>
        <w:bookmarkEnd w:id="1331"/>
        <w:bookmarkEnd w:id="1332"/>
        <w:bookmarkEnd w:id="1333"/>
        <w:bookmarkEnd w:id="1334"/>
        <w:bookmarkEnd w:id="1335"/>
        <w:bookmarkEnd w:id="1336"/>
        <w:bookmarkEnd w:id="1337"/>
        <w:bookmarkEnd w:id="1338"/>
        <w:bookmarkEnd w:id="1339"/>
        <w:bookmarkEnd w:id="1340"/>
      </w:del>
    </w:p>
    <w:p w:rsidR="004E1A68" w:rsidRPr="00E056B6" w:rsidDel="00F22C5B" w:rsidRDefault="00C0468B">
      <w:pPr>
        <w:pStyle w:val="Heading1"/>
        <w:rPr>
          <w:del w:id="1341" w:author="Sastry, Murali" w:date="2015-06-09T16:52:00Z"/>
          <w:szCs w:val="22"/>
        </w:rPr>
        <w:pPrChange w:id="1342" w:author="Sastry, Murali" w:date="2015-06-09T17:06:00Z">
          <w:pPr>
            <w:ind w:left="1440"/>
          </w:pPr>
        </w:pPrChange>
      </w:pPr>
      <w:del w:id="1343" w:author="Sastry, Murali" w:date="2015-06-09T16:52:00Z">
        <w:r w:rsidRPr="00E056B6" w:rsidDel="00F22C5B">
          <w:rPr>
            <w:szCs w:val="22"/>
          </w:rPr>
          <w:delText xml:space="preserve">         T-Mobile Image:           D1025MUQCNABLM2005</w:delText>
        </w:r>
        <w:bookmarkStart w:id="1344" w:name="_Toc421633000"/>
        <w:bookmarkStart w:id="1345" w:name="_Toc421633540"/>
        <w:bookmarkStart w:id="1346" w:name="_Toc421701593"/>
        <w:bookmarkStart w:id="1347" w:name="_Toc421704786"/>
        <w:bookmarkStart w:id="1348" w:name="_Toc422904766"/>
        <w:bookmarkStart w:id="1349" w:name="_Toc422935397"/>
        <w:bookmarkStart w:id="1350" w:name="_Toc422938459"/>
        <w:bookmarkStart w:id="1351" w:name="_Toc422929894"/>
        <w:bookmarkStart w:id="1352" w:name="_Toc494288027"/>
        <w:bookmarkStart w:id="1353" w:name="_Toc494290843"/>
        <w:bookmarkStart w:id="1354" w:name="_Toc494293657"/>
        <w:bookmarkEnd w:id="1344"/>
        <w:bookmarkEnd w:id="1345"/>
        <w:bookmarkEnd w:id="1346"/>
        <w:bookmarkEnd w:id="1347"/>
        <w:bookmarkEnd w:id="1348"/>
        <w:bookmarkEnd w:id="1349"/>
        <w:bookmarkEnd w:id="1350"/>
        <w:bookmarkEnd w:id="1351"/>
        <w:bookmarkEnd w:id="1352"/>
        <w:bookmarkEnd w:id="1353"/>
        <w:bookmarkEnd w:id="1354"/>
      </w:del>
    </w:p>
    <w:p w:rsidR="004E1A68" w:rsidRPr="00E056B6" w:rsidDel="00F22C5B" w:rsidRDefault="00C0468B">
      <w:pPr>
        <w:pStyle w:val="Heading1"/>
        <w:rPr>
          <w:del w:id="1355" w:author="Sastry, Murali" w:date="2015-06-09T16:52:00Z"/>
          <w:szCs w:val="22"/>
        </w:rPr>
        <w:pPrChange w:id="1356" w:author="Sastry, Murali" w:date="2015-06-09T17:06:00Z">
          <w:pPr>
            <w:ind w:left="1440"/>
          </w:pPr>
        </w:pPrChange>
      </w:pPr>
      <w:del w:id="1357" w:author="Sastry, Murali" w:date="2015-06-09T16:52:00Z">
        <w:r w:rsidRPr="00E056B6" w:rsidDel="00F22C5B">
          <w:rPr>
            <w:szCs w:val="22"/>
          </w:rPr>
          <w:delText xml:space="preserve">         Telefonica Image:         D1025MUQCNABHM2005</w:delText>
        </w:r>
        <w:bookmarkStart w:id="1358" w:name="_Toc421633001"/>
        <w:bookmarkStart w:id="1359" w:name="_Toc421633541"/>
        <w:bookmarkStart w:id="1360" w:name="_Toc421701594"/>
        <w:bookmarkStart w:id="1361" w:name="_Toc421704787"/>
        <w:bookmarkStart w:id="1362" w:name="_Toc422904767"/>
        <w:bookmarkStart w:id="1363" w:name="_Toc422935398"/>
        <w:bookmarkStart w:id="1364" w:name="_Toc422938460"/>
        <w:bookmarkStart w:id="1365" w:name="_Toc422929895"/>
        <w:bookmarkStart w:id="1366" w:name="_Toc494288028"/>
        <w:bookmarkStart w:id="1367" w:name="_Toc494290844"/>
        <w:bookmarkStart w:id="1368" w:name="_Toc494293658"/>
        <w:bookmarkEnd w:id="1358"/>
        <w:bookmarkEnd w:id="1359"/>
        <w:bookmarkEnd w:id="1360"/>
        <w:bookmarkEnd w:id="1361"/>
        <w:bookmarkEnd w:id="1362"/>
        <w:bookmarkEnd w:id="1363"/>
        <w:bookmarkEnd w:id="1364"/>
        <w:bookmarkEnd w:id="1365"/>
        <w:bookmarkEnd w:id="1366"/>
        <w:bookmarkEnd w:id="1367"/>
        <w:bookmarkEnd w:id="1368"/>
      </w:del>
    </w:p>
    <w:p w:rsidR="004E1A68" w:rsidRPr="00E056B6" w:rsidDel="00F22C5B" w:rsidRDefault="00C0468B">
      <w:pPr>
        <w:pStyle w:val="Heading1"/>
        <w:rPr>
          <w:del w:id="1369" w:author="Sastry, Murali" w:date="2015-06-09T16:52:00Z"/>
          <w:szCs w:val="22"/>
        </w:rPr>
        <w:pPrChange w:id="1370" w:author="Sastry, Murali" w:date="2015-06-09T17:06:00Z">
          <w:pPr>
            <w:ind w:left="1440"/>
          </w:pPr>
        </w:pPrChange>
      </w:pPr>
      <w:del w:id="1371" w:author="Sastry, Murali" w:date="2015-06-09T16:52:00Z">
        <w:r w:rsidRPr="00E056B6" w:rsidDel="00F22C5B">
          <w:rPr>
            <w:szCs w:val="22"/>
          </w:rPr>
          <w:delText xml:space="preserve">         Telecom Italia Image:     D1025MUQCNABIM2005</w:delText>
        </w:r>
        <w:bookmarkStart w:id="1372" w:name="_Toc421633002"/>
        <w:bookmarkStart w:id="1373" w:name="_Toc421633542"/>
        <w:bookmarkStart w:id="1374" w:name="_Toc421701595"/>
        <w:bookmarkStart w:id="1375" w:name="_Toc421704788"/>
        <w:bookmarkStart w:id="1376" w:name="_Toc422904768"/>
        <w:bookmarkStart w:id="1377" w:name="_Toc422935399"/>
        <w:bookmarkStart w:id="1378" w:name="_Toc422938461"/>
        <w:bookmarkStart w:id="1379" w:name="_Toc422929896"/>
        <w:bookmarkStart w:id="1380" w:name="_Toc494288029"/>
        <w:bookmarkStart w:id="1381" w:name="_Toc494290845"/>
        <w:bookmarkStart w:id="1382" w:name="_Toc494293659"/>
        <w:bookmarkEnd w:id="1372"/>
        <w:bookmarkEnd w:id="1373"/>
        <w:bookmarkEnd w:id="1374"/>
        <w:bookmarkEnd w:id="1375"/>
        <w:bookmarkEnd w:id="1376"/>
        <w:bookmarkEnd w:id="1377"/>
        <w:bookmarkEnd w:id="1378"/>
        <w:bookmarkEnd w:id="1379"/>
        <w:bookmarkEnd w:id="1380"/>
        <w:bookmarkEnd w:id="1381"/>
        <w:bookmarkEnd w:id="1382"/>
      </w:del>
    </w:p>
    <w:p w:rsidR="004E1A68" w:rsidRPr="00E056B6" w:rsidDel="00F22C5B" w:rsidRDefault="00C0468B">
      <w:pPr>
        <w:pStyle w:val="Heading1"/>
        <w:rPr>
          <w:del w:id="1383" w:author="Sastry, Murali" w:date="2015-06-09T16:52:00Z"/>
          <w:szCs w:val="22"/>
        </w:rPr>
        <w:pPrChange w:id="1384" w:author="Sastry, Murali" w:date="2015-06-09T17:06:00Z">
          <w:pPr>
            <w:ind w:left="1440"/>
          </w:pPr>
        </w:pPrChange>
      </w:pPr>
      <w:del w:id="1385" w:author="Sastry, Murali" w:date="2015-06-09T16:52:00Z">
        <w:r w:rsidRPr="00E056B6" w:rsidDel="00F22C5B">
          <w:rPr>
            <w:szCs w:val="22"/>
          </w:rPr>
          <w:delText xml:space="preserve">         Orange Image:             D1025MUQCNABOM2005</w:delText>
        </w:r>
        <w:bookmarkStart w:id="1386" w:name="_Toc421633003"/>
        <w:bookmarkStart w:id="1387" w:name="_Toc421633543"/>
        <w:bookmarkStart w:id="1388" w:name="_Toc421701596"/>
        <w:bookmarkStart w:id="1389" w:name="_Toc421704789"/>
        <w:bookmarkStart w:id="1390" w:name="_Toc422904769"/>
        <w:bookmarkStart w:id="1391" w:name="_Toc422935400"/>
        <w:bookmarkStart w:id="1392" w:name="_Toc422938462"/>
        <w:bookmarkStart w:id="1393" w:name="_Toc422929897"/>
        <w:bookmarkStart w:id="1394" w:name="_Toc494288030"/>
        <w:bookmarkStart w:id="1395" w:name="_Toc494290846"/>
        <w:bookmarkStart w:id="1396" w:name="_Toc494293660"/>
        <w:bookmarkEnd w:id="1386"/>
        <w:bookmarkEnd w:id="1387"/>
        <w:bookmarkEnd w:id="1388"/>
        <w:bookmarkEnd w:id="1389"/>
        <w:bookmarkEnd w:id="1390"/>
        <w:bookmarkEnd w:id="1391"/>
        <w:bookmarkEnd w:id="1392"/>
        <w:bookmarkEnd w:id="1393"/>
        <w:bookmarkEnd w:id="1394"/>
        <w:bookmarkEnd w:id="1395"/>
        <w:bookmarkEnd w:id="1396"/>
      </w:del>
    </w:p>
    <w:p w:rsidR="004E1A68" w:rsidRPr="00E056B6" w:rsidDel="00F22C5B" w:rsidRDefault="00C0468B">
      <w:pPr>
        <w:pStyle w:val="Heading1"/>
        <w:rPr>
          <w:del w:id="1397" w:author="Sastry, Murali" w:date="2015-06-09T16:52:00Z"/>
          <w:szCs w:val="22"/>
        </w:rPr>
        <w:pPrChange w:id="1398" w:author="Sastry, Murali" w:date="2015-06-09T17:06:00Z">
          <w:pPr>
            <w:ind w:left="1440"/>
          </w:pPr>
        </w:pPrChange>
      </w:pPr>
      <w:del w:id="1399" w:author="Sastry, Murali" w:date="2015-06-09T16:52:00Z">
        <w:r w:rsidRPr="00E056B6" w:rsidDel="00F22C5B">
          <w:rPr>
            <w:szCs w:val="22"/>
          </w:rPr>
          <w:delText xml:space="preserve">         Generic UMTS Image:       D1025MSTUTABGD3568</w:delText>
        </w:r>
        <w:bookmarkStart w:id="1400" w:name="_Toc421633004"/>
        <w:bookmarkStart w:id="1401" w:name="_Toc421633544"/>
        <w:bookmarkStart w:id="1402" w:name="_Toc421701597"/>
        <w:bookmarkStart w:id="1403" w:name="_Toc421704790"/>
        <w:bookmarkStart w:id="1404" w:name="_Toc422904770"/>
        <w:bookmarkStart w:id="1405" w:name="_Toc422935401"/>
        <w:bookmarkStart w:id="1406" w:name="_Toc422938463"/>
        <w:bookmarkStart w:id="1407" w:name="_Toc422929898"/>
        <w:bookmarkStart w:id="1408" w:name="_Toc494288031"/>
        <w:bookmarkStart w:id="1409" w:name="_Toc494290847"/>
        <w:bookmarkStart w:id="1410" w:name="_Toc494293661"/>
        <w:bookmarkEnd w:id="1400"/>
        <w:bookmarkEnd w:id="1401"/>
        <w:bookmarkEnd w:id="1402"/>
        <w:bookmarkEnd w:id="1403"/>
        <w:bookmarkEnd w:id="1404"/>
        <w:bookmarkEnd w:id="1405"/>
        <w:bookmarkEnd w:id="1406"/>
        <w:bookmarkEnd w:id="1407"/>
        <w:bookmarkEnd w:id="1408"/>
        <w:bookmarkEnd w:id="1409"/>
        <w:bookmarkEnd w:id="1410"/>
      </w:del>
    </w:p>
    <w:p w:rsidR="004E1A68" w:rsidRPr="00E056B6" w:rsidDel="00F22C5B" w:rsidRDefault="00C0468B">
      <w:pPr>
        <w:pStyle w:val="Heading1"/>
        <w:rPr>
          <w:del w:id="1411" w:author="Sastry, Murali" w:date="2015-06-09T16:52:00Z"/>
          <w:szCs w:val="22"/>
        </w:rPr>
        <w:pPrChange w:id="1412" w:author="Sastry, Murali" w:date="2015-06-09T17:06:00Z">
          <w:pPr>
            <w:ind w:left="1440"/>
          </w:pPr>
        </w:pPrChange>
      </w:pPr>
      <w:del w:id="1413" w:author="Sastry, Murali" w:date="2015-06-09T16:52:00Z">
        <w:r w:rsidRPr="00E056B6" w:rsidDel="00F22C5B">
          <w:rPr>
            <w:szCs w:val="22"/>
          </w:rPr>
          <w:delText xml:space="preserve">         Alltel Image:             D1055MSTUTCSLD3568</w:delText>
        </w:r>
        <w:bookmarkStart w:id="1414" w:name="_Toc421633005"/>
        <w:bookmarkStart w:id="1415" w:name="_Toc421633545"/>
        <w:bookmarkStart w:id="1416" w:name="_Toc421701598"/>
        <w:bookmarkStart w:id="1417" w:name="_Toc421704791"/>
        <w:bookmarkStart w:id="1418" w:name="_Toc422904771"/>
        <w:bookmarkStart w:id="1419" w:name="_Toc422935402"/>
        <w:bookmarkStart w:id="1420" w:name="_Toc422938464"/>
        <w:bookmarkStart w:id="1421" w:name="_Toc422929899"/>
        <w:bookmarkStart w:id="1422" w:name="_Toc494288032"/>
        <w:bookmarkStart w:id="1423" w:name="_Toc494290848"/>
        <w:bookmarkStart w:id="1424" w:name="_Toc494293662"/>
        <w:bookmarkEnd w:id="1414"/>
        <w:bookmarkEnd w:id="1415"/>
        <w:bookmarkEnd w:id="1416"/>
        <w:bookmarkEnd w:id="1417"/>
        <w:bookmarkEnd w:id="1418"/>
        <w:bookmarkEnd w:id="1419"/>
        <w:bookmarkEnd w:id="1420"/>
        <w:bookmarkEnd w:id="1421"/>
        <w:bookmarkEnd w:id="1422"/>
        <w:bookmarkEnd w:id="1423"/>
        <w:bookmarkEnd w:id="1424"/>
      </w:del>
    </w:p>
    <w:p w:rsidR="004E1A68" w:rsidRPr="00E056B6" w:rsidDel="00F22C5B" w:rsidRDefault="004E1A68">
      <w:pPr>
        <w:pStyle w:val="Heading1"/>
        <w:rPr>
          <w:del w:id="1425" w:author="Sastry, Murali" w:date="2015-06-09T16:52:00Z"/>
          <w:rFonts w:eastAsia="MS Mincho"/>
          <w:sz w:val="20"/>
          <w:lang w:eastAsia="ja-JP"/>
        </w:rPr>
        <w:pPrChange w:id="1426" w:author="Sastry, Murali" w:date="2015-06-09T17:06:00Z">
          <w:pPr>
            <w:pStyle w:val="body"/>
            <w:spacing w:before="0" w:after="0"/>
          </w:pPr>
        </w:pPrChange>
      </w:pPr>
      <w:bookmarkStart w:id="1427" w:name="_Toc421633006"/>
      <w:bookmarkStart w:id="1428" w:name="_Toc421633546"/>
      <w:bookmarkStart w:id="1429" w:name="_Toc421701599"/>
      <w:bookmarkStart w:id="1430" w:name="_Toc421704792"/>
      <w:bookmarkStart w:id="1431" w:name="_Toc422904772"/>
      <w:bookmarkStart w:id="1432" w:name="_Toc422935403"/>
      <w:bookmarkStart w:id="1433" w:name="_Toc422938465"/>
      <w:bookmarkStart w:id="1434" w:name="_Toc422929900"/>
      <w:bookmarkStart w:id="1435" w:name="_Toc494288033"/>
      <w:bookmarkStart w:id="1436" w:name="_Toc494290849"/>
      <w:bookmarkStart w:id="1437" w:name="_Toc494293663"/>
      <w:bookmarkEnd w:id="1427"/>
      <w:bookmarkEnd w:id="1428"/>
      <w:bookmarkEnd w:id="1429"/>
      <w:bookmarkEnd w:id="1430"/>
      <w:bookmarkEnd w:id="1431"/>
      <w:bookmarkEnd w:id="1432"/>
      <w:bookmarkEnd w:id="1433"/>
      <w:bookmarkEnd w:id="1434"/>
      <w:bookmarkEnd w:id="1435"/>
      <w:bookmarkEnd w:id="1436"/>
      <w:bookmarkEnd w:id="1437"/>
    </w:p>
    <w:p w:rsidR="004B48B3" w:rsidRPr="00E056B6" w:rsidDel="00F22C5B" w:rsidRDefault="004B48B3">
      <w:pPr>
        <w:pStyle w:val="Heading1"/>
        <w:rPr>
          <w:del w:id="1438" w:author="Sastry, Murali" w:date="2015-06-09T16:52:00Z"/>
          <w:szCs w:val="22"/>
        </w:rPr>
        <w:pPrChange w:id="1439" w:author="Sastry, Murali" w:date="2015-06-09T17:06:00Z">
          <w:pPr>
            <w:ind w:left="1440"/>
          </w:pPr>
        </w:pPrChange>
      </w:pPr>
      <w:del w:id="1440" w:author="Sastry, Murali" w:date="2015-06-09T16:52:00Z">
        <w:r w:rsidRPr="00E056B6" w:rsidDel="00F22C5B">
          <w:rPr>
            <w:szCs w:val="22"/>
          </w:rPr>
          <w:delText>This release contains firmware for [put OEM customer here]</w:delText>
        </w:r>
        <w:bookmarkStart w:id="1441" w:name="_Toc421633007"/>
        <w:bookmarkStart w:id="1442" w:name="_Toc421633547"/>
        <w:bookmarkStart w:id="1443" w:name="_Toc421701600"/>
        <w:bookmarkStart w:id="1444" w:name="_Toc421704793"/>
        <w:bookmarkStart w:id="1445" w:name="_Toc422904773"/>
        <w:bookmarkStart w:id="1446" w:name="_Toc422935404"/>
        <w:bookmarkStart w:id="1447" w:name="_Toc422938466"/>
        <w:bookmarkStart w:id="1448" w:name="_Toc422929901"/>
        <w:bookmarkStart w:id="1449" w:name="_Toc494288034"/>
        <w:bookmarkStart w:id="1450" w:name="_Toc494290850"/>
        <w:bookmarkStart w:id="1451" w:name="_Toc494293664"/>
        <w:bookmarkEnd w:id="1441"/>
        <w:bookmarkEnd w:id="1442"/>
        <w:bookmarkEnd w:id="1443"/>
        <w:bookmarkEnd w:id="1444"/>
        <w:bookmarkEnd w:id="1445"/>
        <w:bookmarkEnd w:id="1446"/>
        <w:bookmarkEnd w:id="1447"/>
        <w:bookmarkEnd w:id="1448"/>
        <w:bookmarkEnd w:id="1449"/>
        <w:bookmarkEnd w:id="1450"/>
        <w:bookmarkEnd w:id="1451"/>
      </w:del>
    </w:p>
    <w:p w:rsidR="004B48B3" w:rsidRPr="00E056B6" w:rsidDel="00F22C5B" w:rsidRDefault="004B48B3">
      <w:pPr>
        <w:pStyle w:val="Heading1"/>
        <w:rPr>
          <w:del w:id="1452" w:author="Sastry, Murali" w:date="2015-06-09T16:52:00Z"/>
          <w:szCs w:val="22"/>
        </w:rPr>
        <w:pPrChange w:id="1453" w:author="Sastry, Murali" w:date="2015-06-09T17:06:00Z">
          <w:pPr>
            <w:ind w:left="1440"/>
          </w:pPr>
        </w:pPrChange>
      </w:pPr>
      <w:del w:id="1454" w:author="Sastry, Murali" w:date="2015-06-09T16:52:00Z">
        <w:r w:rsidRPr="00E056B6" w:rsidDel="00F22C5B">
          <w:rPr>
            <w:szCs w:val="22"/>
          </w:rPr>
          <w:delText xml:space="preserve">         Vodafone Image:           D1025MUQCNABFM2005</w:delText>
        </w:r>
        <w:bookmarkStart w:id="1455" w:name="_Toc421633008"/>
        <w:bookmarkStart w:id="1456" w:name="_Toc421633548"/>
        <w:bookmarkStart w:id="1457" w:name="_Toc421701601"/>
        <w:bookmarkStart w:id="1458" w:name="_Toc421704794"/>
        <w:bookmarkStart w:id="1459" w:name="_Toc422904774"/>
        <w:bookmarkStart w:id="1460" w:name="_Toc422935405"/>
        <w:bookmarkStart w:id="1461" w:name="_Toc422938467"/>
        <w:bookmarkStart w:id="1462" w:name="_Toc422929902"/>
        <w:bookmarkStart w:id="1463" w:name="_Toc494288035"/>
        <w:bookmarkStart w:id="1464" w:name="_Toc494290851"/>
        <w:bookmarkStart w:id="1465" w:name="_Toc494293665"/>
        <w:bookmarkEnd w:id="1455"/>
        <w:bookmarkEnd w:id="1456"/>
        <w:bookmarkEnd w:id="1457"/>
        <w:bookmarkEnd w:id="1458"/>
        <w:bookmarkEnd w:id="1459"/>
        <w:bookmarkEnd w:id="1460"/>
        <w:bookmarkEnd w:id="1461"/>
        <w:bookmarkEnd w:id="1462"/>
        <w:bookmarkEnd w:id="1463"/>
        <w:bookmarkEnd w:id="1464"/>
        <w:bookmarkEnd w:id="1465"/>
      </w:del>
    </w:p>
    <w:p w:rsidR="004B48B3" w:rsidRPr="00E056B6" w:rsidDel="00F22C5B" w:rsidRDefault="004B48B3">
      <w:pPr>
        <w:pStyle w:val="Heading1"/>
        <w:rPr>
          <w:del w:id="1466" w:author="Sastry, Murali" w:date="2015-06-09T16:52:00Z"/>
          <w:szCs w:val="22"/>
        </w:rPr>
        <w:pPrChange w:id="1467" w:author="Sastry, Murali" w:date="2015-06-09T17:06:00Z">
          <w:pPr>
            <w:ind w:left="1440"/>
          </w:pPr>
        </w:pPrChange>
      </w:pPr>
      <w:del w:id="1468" w:author="Sastry, Murali" w:date="2015-06-09T16:52:00Z">
        <w:r w:rsidRPr="00E056B6" w:rsidDel="00F22C5B">
          <w:rPr>
            <w:szCs w:val="22"/>
          </w:rPr>
          <w:delText xml:space="preserve">         Verizon Image:            D1055MSTUTDSVD3568</w:delText>
        </w:r>
        <w:bookmarkStart w:id="1469" w:name="_Toc421633009"/>
        <w:bookmarkStart w:id="1470" w:name="_Toc421633549"/>
        <w:bookmarkStart w:id="1471" w:name="_Toc421701602"/>
        <w:bookmarkStart w:id="1472" w:name="_Toc421704795"/>
        <w:bookmarkStart w:id="1473" w:name="_Toc422904775"/>
        <w:bookmarkStart w:id="1474" w:name="_Toc422935406"/>
        <w:bookmarkStart w:id="1475" w:name="_Toc422938468"/>
        <w:bookmarkStart w:id="1476" w:name="_Toc422929903"/>
        <w:bookmarkStart w:id="1477" w:name="_Toc494288036"/>
        <w:bookmarkStart w:id="1478" w:name="_Toc494290852"/>
        <w:bookmarkStart w:id="1479" w:name="_Toc494293666"/>
        <w:bookmarkEnd w:id="1469"/>
        <w:bookmarkEnd w:id="1470"/>
        <w:bookmarkEnd w:id="1471"/>
        <w:bookmarkEnd w:id="1472"/>
        <w:bookmarkEnd w:id="1473"/>
        <w:bookmarkEnd w:id="1474"/>
        <w:bookmarkEnd w:id="1475"/>
        <w:bookmarkEnd w:id="1476"/>
        <w:bookmarkEnd w:id="1477"/>
        <w:bookmarkEnd w:id="1478"/>
        <w:bookmarkEnd w:id="1479"/>
      </w:del>
    </w:p>
    <w:p w:rsidR="004B48B3" w:rsidRPr="00E056B6" w:rsidDel="00F22C5B" w:rsidRDefault="004B48B3">
      <w:pPr>
        <w:pStyle w:val="Heading1"/>
        <w:rPr>
          <w:del w:id="1480" w:author="Sastry, Murali" w:date="2015-06-09T16:52:00Z"/>
          <w:rFonts w:eastAsia="MS Mincho"/>
          <w:sz w:val="20"/>
          <w:lang w:eastAsia="ja-JP"/>
        </w:rPr>
        <w:pPrChange w:id="1481" w:author="Sastry, Murali" w:date="2015-06-09T17:06:00Z">
          <w:pPr>
            <w:pStyle w:val="body"/>
            <w:spacing w:before="0" w:after="0"/>
          </w:pPr>
        </w:pPrChange>
      </w:pPr>
      <w:del w:id="1482" w:author="Sastry, Murali" w:date="2015-06-09T16:52:00Z">
        <w:r w:rsidRPr="00E056B6" w:rsidDel="00F22C5B">
          <w:rPr>
            <w:rFonts w:eastAsia="MS Mincho"/>
            <w:sz w:val="20"/>
            <w:lang w:eastAsia="ja-JP"/>
          </w:rPr>
          <w:delText xml:space="preserve">        </w:delText>
        </w:r>
        <w:bookmarkStart w:id="1483" w:name="_Toc421633010"/>
        <w:bookmarkStart w:id="1484" w:name="_Toc421633550"/>
        <w:bookmarkStart w:id="1485" w:name="_Toc421701603"/>
        <w:bookmarkStart w:id="1486" w:name="_Toc421704796"/>
        <w:bookmarkStart w:id="1487" w:name="_Toc422904776"/>
        <w:bookmarkStart w:id="1488" w:name="_Toc422935407"/>
        <w:bookmarkStart w:id="1489" w:name="_Toc422938469"/>
        <w:bookmarkStart w:id="1490" w:name="_Toc422929904"/>
        <w:bookmarkStart w:id="1491" w:name="_Toc494288037"/>
        <w:bookmarkStart w:id="1492" w:name="_Toc494290853"/>
        <w:bookmarkStart w:id="1493" w:name="_Toc494293667"/>
        <w:bookmarkEnd w:id="1483"/>
        <w:bookmarkEnd w:id="1484"/>
        <w:bookmarkEnd w:id="1485"/>
        <w:bookmarkEnd w:id="1486"/>
        <w:bookmarkEnd w:id="1487"/>
        <w:bookmarkEnd w:id="1488"/>
        <w:bookmarkEnd w:id="1489"/>
        <w:bookmarkEnd w:id="1490"/>
        <w:bookmarkEnd w:id="1491"/>
        <w:bookmarkEnd w:id="1492"/>
        <w:bookmarkEnd w:id="1493"/>
      </w:del>
    </w:p>
    <w:p w:rsidR="004B48B3" w:rsidRPr="00E056B6" w:rsidDel="00F22C5B" w:rsidRDefault="004B48B3">
      <w:pPr>
        <w:pStyle w:val="Heading1"/>
        <w:rPr>
          <w:del w:id="1494" w:author="Sastry, Murali" w:date="2015-06-09T16:52:00Z"/>
          <w:rFonts w:eastAsia="MS Mincho"/>
          <w:sz w:val="20"/>
          <w:lang w:eastAsia="ja-JP"/>
        </w:rPr>
        <w:pPrChange w:id="1495" w:author="Sastry, Murali" w:date="2015-06-09T17:06:00Z">
          <w:pPr>
            <w:pStyle w:val="body"/>
            <w:spacing w:before="0" w:after="0"/>
          </w:pPr>
        </w:pPrChange>
      </w:pPr>
      <w:del w:id="1496" w:author="Sastry, Murali" w:date="2015-06-09T16:52:00Z">
        <w:r w:rsidRPr="00E056B6" w:rsidDel="00F22C5B">
          <w:rPr>
            <w:rFonts w:eastAsia="MS Mincho"/>
            <w:sz w:val="20"/>
            <w:lang w:eastAsia="ja-JP"/>
          </w:rPr>
          <w:delText xml:space="preserve">              &lt;etc&gt;</w:delText>
        </w:r>
        <w:bookmarkStart w:id="1497" w:name="_Toc421633011"/>
        <w:bookmarkStart w:id="1498" w:name="_Toc421633551"/>
        <w:bookmarkStart w:id="1499" w:name="_Toc421701604"/>
        <w:bookmarkStart w:id="1500" w:name="_Toc421704797"/>
        <w:bookmarkStart w:id="1501" w:name="_Toc422904777"/>
        <w:bookmarkStart w:id="1502" w:name="_Toc422935408"/>
        <w:bookmarkStart w:id="1503" w:name="_Toc422938470"/>
        <w:bookmarkStart w:id="1504" w:name="_Toc422929905"/>
        <w:bookmarkStart w:id="1505" w:name="_Toc494288038"/>
        <w:bookmarkStart w:id="1506" w:name="_Toc494290854"/>
        <w:bookmarkStart w:id="1507" w:name="_Toc494293668"/>
        <w:bookmarkEnd w:id="1497"/>
        <w:bookmarkEnd w:id="1498"/>
        <w:bookmarkEnd w:id="1499"/>
        <w:bookmarkEnd w:id="1500"/>
        <w:bookmarkEnd w:id="1501"/>
        <w:bookmarkEnd w:id="1502"/>
        <w:bookmarkEnd w:id="1503"/>
        <w:bookmarkEnd w:id="1504"/>
        <w:bookmarkEnd w:id="1505"/>
        <w:bookmarkEnd w:id="1506"/>
        <w:bookmarkEnd w:id="1507"/>
      </w:del>
    </w:p>
    <w:p w:rsidR="004B48B3" w:rsidRPr="00E056B6" w:rsidDel="00F22C5B" w:rsidRDefault="004B48B3">
      <w:pPr>
        <w:pStyle w:val="Heading1"/>
        <w:rPr>
          <w:del w:id="1508" w:author="Sastry, Murali" w:date="2015-06-09T16:52:00Z"/>
          <w:rFonts w:eastAsia="MS Mincho"/>
          <w:sz w:val="20"/>
          <w:lang w:eastAsia="ja-JP"/>
        </w:rPr>
        <w:pPrChange w:id="1509" w:author="Sastry, Murali" w:date="2015-06-09T17:06:00Z">
          <w:pPr>
            <w:pStyle w:val="body"/>
            <w:spacing w:before="0" w:after="0"/>
          </w:pPr>
        </w:pPrChange>
      </w:pPr>
      <w:bookmarkStart w:id="1510" w:name="_Toc421633012"/>
      <w:bookmarkStart w:id="1511" w:name="_Toc421633552"/>
      <w:bookmarkStart w:id="1512" w:name="_Toc421701605"/>
      <w:bookmarkStart w:id="1513" w:name="_Toc421704798"/>
      <w:bookmarkStart w:id="1514" w:name="_Toc422904778"/>
      <w:bookmarkStart w:id="1515" w:name="_Toc422935409"/>
      <w:bookmarkStart w:id="1516" w:name="_Toc422938471"/>
      <w:bookmarkStart w:id="1517" w:name="_Toc422929906"/>
      <w:bookmarkStart w:id="1518" w:name="_Toc494288039"/>
      <w:bookmarkStart w:id="1519" w:name="_Toc494290855"/>
      <w:bookmarkStart w:id="1520" w:name="_Toc494293669"/>
      <w:bookmarkEnd w:id="1510"/>
      <w:bookmarkEnd w:id="1511"/>
      <w:bookmarkEnd w:id="1512"/>
      <w:bookmarkEnd w:id="1513"/>
      <w:bookmarkEnd w:id="1514"/>
      <w:bookmarkEnd w:id="1515"/>
      <w:bookmarkEnd w:id="1516"/>
      <w:bookmarkEnd w:id="1517"/>
      <w:bookmarkEnd w:id="1518"/>
      <w:bookmarkEnd w:id="1519"/>
      <w:bookmarkEnd w:id="1520"/>
    </w:p>
    <w:p w:rsidR="00ED2FE5" w:rsidRPr="00E056B6" w:rsidDel="00F22C5B" w:rsidRDefault="00C0468B">
      <w:pPr>
        <w:pStyle w:val="Heading1"/>
        <w:rPr>
          <w:del w:id="1521" w:author="Sastry, Murali" w:date="2015-06-09T16:52:00Z"/>
          <w:rFonts w:eastAsia="MS Mincho"/>
          <w:sz w:val="20"/>
          <w:lang w:eastAsia="ja-JP"/>
        </w:rPr>
        <w:pPrChange w:id="1522" w:author="Sastry, Murali" w:date="2015-06-09T17:06:00Z">
          <w:pPr>
            <w:pStyle w:val="body"/>
            <w:spacing w:before="0" w:after="0"/>
          </w:pPr>
        </w:pPrChange>
      </w:pPr>
      <w:del w:id="1523" w:author="Sastry, Murali" w:date="2015-06-09T16:52:00Z">
        <w:r w:rsidRPr="00E056B6" w:rsidDel="00F22C5B">
          <w:rPr>
            <w:rFonts w:eastAsia="MS Mincho"/>
            <w:sz w:val="20"/>
            <w:lang w:eastAsia="ja-JP"/>
          </w:rPr>
          <w:tab/>
        </w:r>
        <w:r w:rsidR="00ED2FE5" w:rsidRPr="00E056B6" w:rsidDel="00F22C5B">
          <w:rPr>
            <w:rFonts w:eastAsia="MS Mincho"/>
            <w:sz w:val="20"/>
            <w:lang w:eastAsia="ja-JP"/>
          </w:rPr>
          <w:delText>Thanks,</w:delText>
        </w:r>
        <w:bookmarkStart w:id="1524" w:name="_Toc421633013"/>
        <w:bookmarkStart w:id="1525" w:name="_Toc421633553"/>
        <w:bookmarkStart w:id="1526" w:name="_Toc421701606"/>
        <w:bookmarkStart w:id="1527" w:name="_Toc421704799"/>
        <w:bookmarkStart w:id="1528" w:name="_Toc422904779"/>
        <w:bookmarkStart w:id="1529" w:name="_Toc422935410"/>
        <w:bookmarkStart w:id="1530" w:name="_Toc422938472"/>
        <w:bookmarkStart w:id="1531" w:name="_Toc422929907"/>
        <w:bookmarkStart w:id="1532" w:name="_Toc494288040"/>
        <w:bookmarkStart w:id="1533" w:name="_Toc494290856"/>
        <w:bookmarkStart w:id="1534" w:name="_Toc494293670"/>
        <w:bookmarkEnd w:id="1524"/>
        <w:bookmarkEnd w:id="1525"/>
        <w:bookmarkEnd w:id="1526"/>
        <w:bookmarkEnd w:id="1527"/>
        <w:bookmarkEnd w:id="1528"/>
        <w:bookmarkEnd w:id="1529"/>
        <w:bookmarkEnd w:id="1530"/>
        <w:bookmarkEnd w:id="1531"/>
        <w:bookmarkEnd w:id="1532"/>
        <w:bookmarkEnd w:id="1533"/>
        <w:bookmarkEnd w:id="1534"/>
      </w:del>
    </w:p>
    <w:p w:rsidR="00ED2FE5" w:rsidRPr="00E056B6" w:rsidDel="00F22C5B" w:rsidRDefault="00C0468B">
      <w:pPr>
        <w:pStyle w:val="Heading1"/>
        <w:rPr>
          <w:del w:id="1535" w:author="Sastry, Murali" w:date="2015-06-09T16:52:00Z"/>
        </w:rPr>
        <w:pPrChange w:id="1536" w:author="Sastry, Murali" w:date="2015-06-09T17:06:00Z">
          <w:pPr>
            <w:pStyle w:val="body"/>
            <w:spacing w:before="0" w:after="0"/>
          </w:pPr>
        </w:pPrChange>
      </w:pPr>
      <w:del w:id="1537" w:author="Sastry, Murali" w:date="2015-06-09T16:52:00Z">
        <w:r w:rsidRPr="00E056B6" w:rsidDel="00F22C5B">
          <w:rPr>
            <w:rFonts w:eastAsia="MS Mincho"/>
            <w:sz w:val="20"/>
            <w:lang w:eastAsia="ja-JP"/>
          </w:rPr>
          <w:tab/>
          <w:delText>(Name)</w:delText>
        </w:r>
        <w:bookmarkStart w:id="1538" w:name="_Toc421633014"/>
        <w:bookmarkStart w:id="1539" w:name="_Toc421633554"/>
        <w:bookmarkStart w:id="1540" w:name="_Toc421701607"/>
        <w:bookmarkStart w:id="1541" w:name="_Toc421704800"/>
        <w:bookmarkStart w:id="1542" w:name="_Toc422904780"/>
        <w:bookmarkStart w:id="1543" w:name="_Toc422935411"/>
        <w:bookmarkStart w:id="1544" w:name="_Toc422938473"/>
        <w:bookmarkStart w:id="1545" w:name="_Toc422929908"/>
        <w:bookmarkStart w:id="1546" w:name="_Toc494288041"/>
        <w:bookmarkStart w:id="1547" w:name="_Toc494290857"/>
        <w:bookmarkStart w:id="1548" w:name="_Toc494293671"/>
        <w:bookmarkEnd w:id="1538"/>
        <w:bookmarkEnd w:id="1539"/>
        <w:bookmarkEnd w:id="1540"/>
        <w:bookmarkEnd w:id="1541"/>
        <w:bookmarkEnd w:id="1542"/>
        <w:bookmarkEnd w:id="1543"/>
        <w:bookmarkEnd w:id="1544"/>
        <w:bookmarkEnd w:id="1545"/>
        <w:bookmarkEnd w:id="1546"/>
        <w:bookmarkEnd w:id="1547"/>
        <w:bookmarkEnd w:id="1548"/>
      </w:del>
    </w:p>
    <w:p w:rsidR="00381610" w:rsidRPr="00E056B6" w:rsidDel="00F22C5B" w:rsidRDefault="00C0468B">
      <w:pPr>
        <w:pStyle w:val="Heading1"/>
        <w:rPr>
          <w:del w:id="1549" w:author="Sastry, Murali" w:date="2015-06-09T16:52:00Z"/>
        </w:rPr>
        <w:pPrChange w:id="1550" w:author="Sastry, Murali" w:date="2015-06-09T17:06:00Z">
          <w:pPr>
            <w:pStyle w:val="Heading2"/>
          </w:pPr>
        </w:pPrChange>
      </w:pPr>
      <w:bookmarkStart w:id="1551" w:name="_Toc199923590"/>
      <w:bookmarkStart w:id="1552" w:name="_Toc200244295"/>
      <w:bookmarkStart w:id="1553" w:name="_Toc200250026"/>
      <w:bookmarkStart w:id="1554" w:name="_Toc200274318"/>
      <w:bookmarkStart w:id="1555" w:name="_Toc200342873"/>
      <w:bookmarkStart w:id="1556" w:name="_Toc234138239"/>
      <w:del w:id="1557" w:author="Sastry, Murali" w:date="2015-06-09T16:52:00Z">
        <w:r w:rsidRPr="00E056B6" w:rsidDel="00F22C5B">
          <w:delText>Lock label</w:delText>
        </w:r>
        <w:bookmarkStart w:id="1558" w:name="_Toc421633015"/>
        <w:bookmarkStart w:id="1559" w:name="_Toc421633555"/>
        <w:bookmarkStart w:id="1560" w:name="_Toc421701608"/>
        <w:bookmarkStart w:id="1561" w:name="_Toc421704801"/>
        <w:bookmarkStart w:id="1562" w:name="_Toc422904781"/>
        <w:bookmarkStart w:id="1563" w:name="_Toc422935412"/>
        <w:bookmarkStart w:id="1564" w:name="_Toc422938474"/>
        <w:bookmarkStart w:id="1565" w:name="_Toc422929909"/>
        <w:bookmarkStart w:id="1566" w:name="_Toc494288042"/>
        <w:bookmarkStart w:id="1567" w:name="_Toc494290858"/>
        <w:bookmarkStart w:id="1568" w:name="_Toc494293672"/>
        <w:bookmarkEnd w:id="1551"/>
        <w:bookmarkEnd w:id="1552"/>
        <w:bookmarkEnd w:id="1553"/>
        <w:bookmarkEnd w:id="1554"/>
        <w:bookmarkEnd w:id="1555"/>
        <w:bookmarkEnd w:id="1556"/>
        <w:bookmarkEnd w:id="1558"/>
        <w:bookmarkEnd w:id="1559"/>
        <w:bookmarkEnd w:id="1560"/>
        <w:bookmarkEnd w:id="1561"/>
        <w:bookmarkEnd w:id="1562"/>
        <w:bookmarkEnd w:id="1563"/>
        <w:bookmarkEnd w:id="1564"/>
        <w:bookmarkEnd w:id="1565"/>
        <w:bookmarkEnd w:id="1566"/>
        <w:bookmarkEnd w:id="1567"/>
        <w:bookmarkEnd w:id="1568"/>
      </w:del>
    </w:p>
    <w:p w:rsidR="00381610" w:rsidRPr="00E056B6" w:rsidDel="00F22C5B" w:rsidRDefault="00C0468B">
      <w:pPr>
        <w:pStyle w:val="Heading1"/>
        <w:rPr>
          <w:del w:id="1569" w:author="Sastry, Murali" w:date="2015-06-09T16:52:00Z"/>
        </w:rPr>
        <w:pPrChange w:id="1570" w:author="Sastry, Murali" w:date="2015-06-09T17:06:00Z">
          <w:pPr>
            <w:pStyle w:val="body"/>
            <w:spacing w:before="0" w:after="0"/>
          </w:pPr>
        </w:pPrChange>
      </w:pPr>
      <w:del w:id="1571" w:author="Sastry, Murali" w:date="2015-06-09T16:52:00Z">
        <w:r w:rsidRPr="00E056B6" w:rsidDel="00F22C5B">
          <w:delText>Once everything is complete, lock the label in P4.</w:delText>
        </w:r>
        <w:bookmarkStart w:id="1572" w:name="_Toc421633016"/>
        <w:bookmarkStart w:id="1573" w:name="_Toc421633556"/>
        <w:bookmarkStart w:id="1574" w:name="_Toc421701609"/>
        <w:bookmarkStart w:id="1575" w:name="_Toc421704802"/>
        <w:bookmarkStart w:id="1576" w:name="_Toc422904782"/>
        <w:bookmarkStart w:id="1577" w:name="_Toc422935413"/>
        <w:bookmarkStart w:id="1578" w:name="_Toc422938475"/>
        <w:bookmarkStart w:id="1579" w:name="_Toc422929910"/>
        <w:bookmarkStart w:id="1580" w:name="_Toc494288043"/>
        <w:bookmarkStart w:id="1581" w:name="_Toc494290859"/>
        <w:bookmarkStart w:id="1582" w:name="_Toc494293673"/>
        <w:bookmarkEnd w:id="1572"/>
        <w:bookmarkEnd w:id="1573"/>
        <w:bookmarkEnd w:id="1574"/>
        <w:bookmarkEnd w:id="1575"/>
        <w:bookmarkEnd w:id="1576"/>
        <w:bookmarkEnd w:id="1577"/>
        <w:bookmarkEnd w:id="1578"/>
        <w:bookmarkEnd w:id="1579"/>
        <w:bookmarkEnd w:id="1580"/>
        <w:bookmarkEnd w:id="1581"/>
        <w:bookmarkEnd w:id="1582"/>
      </w:del>
    </w:p>
    <w:p w:rsidR="00F3172F" w:rsidRPr="00E056B6" w:rsidDel="00F22C5B" w:rsidRDefault="00F3172F">
      <w:pPr>
        <w:pStyle w:val="Heading1"/>
        <w:rPr>
          <w:del w:id="1583" w:author="Sastry, Murali" w:date="2015-06-09T16:52:00Z"/>
        </w:rPr>
        <w:pPrChange w:id="1584" w:author="Sastry, Murali" w:date="2015-06-09T17:06:00Z">
          <w:pPr>
            <w:pStyle w:val="body"/>
            <w:spacing w:before="0" w:after="0"/>
          </w:pPr>
        </w:pPrChange>
      </w:pPr>
      <w:bookmarkStart w:id="1585" w:name="_Toc421633017"/>
      <w:bookmarkStart w:id="1586" w:name="_Toc421633557"/>
      <w:bookmarkStart w:id="1587" w:name="_Toc421701610"/>
      <w:bookmarkStart w:id="1588" w:name="_Toc421704803"/>
      <w:bookmarkStart w:id="1589" w:name="_Toc422904783"/>
      <w:bookmarkStart w:id="1590" w:name="_Toc422935414"/>
      <w:bookmarkStart w:id="1591" w:name="_Toc422938476"/>
      <w:bookmarkStart w:id="1592" w:name="_Toc422929911"/>
      <w:bookmarkStart w:id="1593" w:name="_Toc494288044"/>
      <w:bookmarkStart w:id="1594" w:name="_Toc494290860"/>
      <w:bookmarkStart w:id="1595" w:name="_Toc494293674"/>
      <w:bookmarkEnd w:id="1585"/>
      <w:bookmarkEnd w:id="1586"/>
      <w:bookmarkEnd w:id="1587"/>
      <w:bookmarkEnd w:id="1588"/>
      <w:bookmarkEnd w:id="1589"/>
      <w:bookmarkEnd w:id="1590"/>
      <w:bookmarkEnd w:id="1591"/>
      <w:bookmarkEnd w:id="1592"/>
      <w:bookmarkEnd w:id="1593"/>
      <w:bookmarkEnd w:id="1594"/>
      <w:bookmarkEnd w:id="1595"/>
    </w:p>
    <w:p w:rsidR="00F3172F" w:rsidRPr="00E056B6" w:rsidDel="00F22C5B" w:rsidRDefault="00C0468B">
      <w:pPr>
        <w:pStyle w:val="Heading1"/>
        <w:rPr>
          <w:del w:id="1596" w:author="Sastry, Murali" w:date="2015-06-09T16:52:00Z"/>
        </w:rPr>
        <w:pPrChange w:id="1597" w:author="Sastry, Murali" w:date="2015-06-09T17:06:00Z">
          <w:pPr>
            <w:pStyle w:val="Heading2"/>
          </w:pPr>
        </w:pPrChange>
      </w:pPr>
      <w:del w:id="1598" w:author="Sastry, Murali" w:date="2015-06-09T16:52:00Z">
        <w:r w:rsidRPr="00E056B6" w:rsidDel="00F22C5B">
          <w:delText>Rebuilding a previous release</w:delText>
        </w:r>
        <w:bookmarkStart w:id="1599" w:name="_Toc421633018"/>
        <w:bookmarkStart w:id="1600" w:name="_Toc421633558"/>
        <w:bookmarkStart w:id="1601" w:name="_Toc421701611"/>
        <w:bookmarkStart w:id="1602" w:name="_Toc421704804"/>
        <w:bookmarkStart w:id="1603" w:name="_Toc422904784"/>
        <w:bookmarkStart w:id="1604" w:name="_Toc422935415"/>
        <w:bookmarkStart w:id="1605" w:name="_Toc422938477"/>
        <w:bookmarkStart w:id="1606" w:name="_Toc422929912"/>
        <w:bookmarkStart w:id="1607" w:name="_Toc494288045"/>
        <w:bookmarkStart w:id="1608" w:name="_Toc494290861"/>
        <w:bookmarkStart w:id="1609" w:name="_Toc494293675"/>
        <w:bookmarkEnd w:id="1599"/>
        <w:bookmarkEnd w:id="1600"/>
        <w:bookmarkEnd w:id="1601"/>
        <w:bookmarkEnd w:id="1602"/>
        <w:bookmarkEnd w:id="1603"/>
        <w:bookmarkEnd w:id="1604"/>
        <w:bookmarkEnd w:id="1605"/>
        <w:bookmarkEnd w:id="1606"/>
        <w:bookmarkEnd w:id="1607"/>
        <w:bookmarkEnd w:id="1608"/>
        <w:bookmarkEnd w:id="1609"/>
      </w:del>
    </w:p>
    <w:p w:rsidR="00F3172F" w:rsidRPr="00E056B6" w:rsidDel="00F22C5B" w:rsidRDefault="00C0468B">
      <w:pPr>
        <w:pStyle w:val="Heading1"/>
        <w:rPr>
          <w:del w:id="1610" w:author="Sastry, Murali" w:date="2015-06-09T16:52:00Z"/>
        </w:rPr>
        <w:pPrChange w:id="1611" w:author="Sastry, Murali" w:date="2015-06-09T17:06:00Z">
          <w:pPr>
            <w:pStyle w:val="body"/>
          </w:pPr>
        </w:pPrChange>
      </w:pPr>
      <w:del w:id="1612" w:author="Sastry, Murali" w:date="2015-06-09T16:52:00Z">
        <w:r w:rsidRPr="00E056B6" w:rsidDel="00F22C5B">
          <w:delText>Rare cases may arise in which we need to rebuild a previous release.  Each build has a p4 label created to mark all the files used in this build, and this label could be specified in the config file to perform a rebuild.</w:delText>
        </w:r>
        <w:bookmarkStart w:id="1613" w:name="_Toc421633019"/>
        <w:bookmarkStart w:id="1614" w:name="_Toc421633559"/>
        <w:bookmarkStart w:id="1615" w:name="_Toc421701612"/>
        <w:bookmarkStart w:id="1616" w:name="_Toc421704805"/>
        <w:bookmarkStart w:id="1617" w:name="_Toc422904785"/>
        <w:bookmarkStart w:id="1618" w:name="_Toc422935416"/>
        <w:bookmarkStart w:id="1619" w:name="_Toc422938478"/>
        <w:bookmarkStart w:id="1620" w:name="_Toc422929913"/>
        <w:bookmarkStart w:id="1621" w:name="_Toc494288046"/>
        <w:bookmarkStart w:id="1622" w:name="_Toc494290862"/>
        <w:bookmarkStart w:id="1623" w:name="_Toc494293676"/>
        <w:bookmarkEnd w:id="1613"/>
        <w:bookmarkEnd w:id="1614"/>
        <w:bookmarkEnd w:id="1615"/>
        <w:bookmarkEnd w:id="1616"/>
        <w:bookmarkEnd w:id="1617"/>
        <w:bookmarkEnd w:id="1618"/>
        <w:bookmarkEnd w:id="1619"/>
        <w:bookmarkEnd w:id="1620"/>
        <w:bookmarkEnd w:id="1621"/>
        <w:bookmarkEnd w:id="1622"/>
        <w:bookmarkEnd w:id="1623"/>
      </w:del>
    </w:p>
    <w:p w:rsidR="00D1684D" w:rsidRPr="00E056B6" w:rsidDel="00F22C5B" w:rsidRDefault="00C0468B">
      <w:pPr>
        <w:pStyle w:val="Heading1"/>
        <w:rPr>
          <w:del w:id="1624" w:author="Sastry, Murali" w:date="2015-06-09T16:52:00Z"/>
        </w:rPr>
        <w:pPrChange w:id="1625" w:author="Sastry, Murali" w:date="2015-06-09T17:06:00Z">
          <w:pPr>
            <w:pStyle w:val="Heading1"/>
            <w:pageBreakBefore/>
          </w:pPr>
        </w:pPrChange>
      </w:pPr>
      <w:del w:id="1626" w:author="Sastry, Murali" w:date="2015-06-09T16:52:00Z">
        <w:r w:rsidRPr="00E056B6" w:rsidDel="00F22C5B">
          <w:delText>SBA builds</w:delText>
        </w:r>
        <w:bookmarkStart w:id="1627" w:name="_Toc421633020"/>
        <w:bookmarkStart w:id="1628" w:name="_Toc421633560"/>
        <w:bookmarkStart w:id="1629" w:name="_Toc421701613"/>
        <w:bookmarkStart w:id="1630" w:name="_Toc421704806"/>
        <w:bookmarkStart w:id="1631" w:name="_Toc422904786"/>
        <w:bookmarkStart w:id="1632" w:name="_Toc422935417"/>
        <w:bookmarkStart w:id="1633" w:name="_Toc422938479"/>
        <w:bookmarkStart w:id="1634" w:name="_Toc422929914"/>
        <w:bookmarkStart w:id="1635" w:name="_Toc494288047"/>
        <w:bookmarkStart w:id="1636" w:name="_Toc494290863"/>
        <w:bookmarkStart w:id="1637" w:name="_Toc494293677"/>
        <w:bookmarkEnd w:id="1627"/>
        <w:bookmarkEnd w:id="1628"/>
        <w:bookmarkEnd w:id="1629"/>
        <w:bookmarkEnd w:id="1630"/>
        <w:bookmarkEnd w:id="1631"/>
        <w:bookmarkEnd w:id="1632"/>
        <w:bookmarkEnd w:id="1633"/>
        <w:bookmarkEnd w:id="1634"/>
        <w:bookmarkEnd w:id="1635"/>
        <w:bookmarkEnd w:id="1636"/>
        <w:bookmarkEnd w:id="1637"/>
      </w:del>
    </w:p>
    <w:p w:rsidR="001A3833" w:rsidRPr="00E056B6" w:rsidDel="00F22C5B" w:rsidRDefault="00C0468B">
      <w:pPr>
        <w:pStyle w:val="Heading1"/>
        <w:rPr>
          <w:del w:id="1638" w:author="Sastry, Murali" w:date="2015-06-09T16:52:00Z"/>
        </w:rPr>
        <w:pPrChange w:id="1639" w:author="Sastry, Murali" w:date="2015-06-09T17:06:00Z">
          <w:pPr>
            <w:pStyle w:val="body"/>
          </w:pPr>
        </w:pPrChange>
      </w:pPr>
      <w:del w:id="1640" w:author="Sastry, Murali" w:date="2015-06-09T16:52:00Z">
        <w:r w:rsidRPr="00E056B6" w:rsidDel="00F22C5B">
          <w:delText>SBA’s are dreaded.  They’re generally used to provide a bug fix or new firmware to a customer before an actual release.  This allows SBA’s to break many of the rules normal builds go through.</w:delText>
        </w:r>
        <w:bookmarkStart w:id="1641" w:name="_Toc421633021"/>
        <w:bookmarkStart w:id="1642" w:name="_Toc421633561"/>
        <w:bookmarkStart w:id="1643" w:name="_Toc421701614"/>
        <w:bookmarkStart w:id="1644" w:name="_Toc421704807"/>
        <w:bookmarkStart w:id="1645" w:name="_Toc422904787"/>
        <w:bookmarkStart w:id="1646" w:name="_Toc422935418"/>
        <w:bookmarkStart w:id="1647" w:name="_Toc422938480"/>
        <w:bookmarkStart w:id="1648" w:name="_Toc422929915"/>
        <w:bookmarkStart w:id="1649" w:name="_Toc494288048"/>
        <w:bookmarkStart w:id="1650" w:name="_Toc494290864"/>
        <w:bookmarkStart w:id="1651" w:name="_Toc494293678"/>
        <w:bookmarkEnd w:id="1641"/>
        <w:bookmarkEnd w:id="1642"/>
        <w:bookmarkEnd w:id="1643"/>
        <w:bookmarkEnd w:id="1644"/>
        <w:bookmarkEnd w:id="1645"/>
        <w:bookmarkEnd w:id="1646"/>
        <w:bookmarkEnd w:id="1647"/>
        <w:bookmarkEnd w:id="1648"/>
        <w:bookmarkEnd w:id="1649"/>
        <w:bookmarkEnd w:id="1650"/>
        <w:bookmarkEnd w:id="1651"/>
      </w:del>
    </w:p>
    <w:p w:rsidR="000754E0" w:rsidRPr="00E056B6" w:rsidDel="00F22C5B" w:rsidRDefault="00C0468B">
      <w:pPr>
        <w:pStyle w:val="Heading1"/>
        <w:rPr>
          <w:del w:id="1652" w:author="Sastry, Murali" w:date="2015-06-09T16:52:00Z"/>
        </w:rPr>
        <w:pPrChange w:id="1653" w:author="Sastry, Murali" w:date="2015-06-09T17:06:00Z">
          <w:pPr>
            <w:pStyle w:val="body"/>
          </w:pPr>
        </w:pPrChange>
      </w:pPr>
      <w:del w:id="1654" w:author="Sastry, Murali" w:date="2015-06-09T16:52:00Z">
        <w:r w:rsidRPr="00E056B6" w:rsidDel="00F22C5B">
          <w:delText>An SBA can be anything you can put in a zip file, from a full installer to a single firmware mbn file.  In most cases we try to provide the full installers, even if that means more work for us.</w:delText>
        </w:r>
        <w:bookmarkStart w:id="1655" w:name="_Toc421633022"/>
        <w:bookmarkStart w:id="1656" w:name="_Toc421633562"/>
        <w:bookmarkStart w:id="1657" w:name="_Toc421701615"/>
        <w:bookmarkStart w:id="1658" w:name="_Toc421704808"/>
        <w:bookmarkStart w:id="1659" w:name="_Toc422904788"/>
        <w:bookmarkStart w:id="1660" w:name="_Toc422935419"/>
        <w:bookmarkStart w:id="1661" w:name="_Toc422938481"/>
        <w:bookmarkStart w:id="1662" w:name="_Toc422929916"/>
        <w:bookmarkStart w:id="1663" w:name="_Toc494288049"/>
        <w:bookmarkStart w:id="1664" w:name="_Toc494290865"/>
        <w:bookmarkStart w:id="1665" w:name="_Toc494293679"/>
        <w:bookmarkEnd w:id="1655"/>
        <w:bookmarkEnd w:id="1656"/>
        <w:bookmarkEnd w:id="1657"/>
        <w:bookmarkEnd w:id="1658"/>
        <w:bookmarkEnd w:id="1659"/>
        <w:bookmarkEnd w:id="1660"/>
        <w:bookmarkEnd w:id="1661"/>
        <w:bookmarkEnd w:id="1662"/>
        <w:bookmarkEnd w:id="1663"/>
        <w:bookmarkEnd w:id="1664"/>
        <w:bookmarkEnd w:id="1665"/>
      </w:del>
    </w:p>
    <w:p w:rsidR="00B916E2" w:rsidRPr="00E056B6" w:rsidDel="00F22C5B" w:rsidRDefault="00C0468B">
      <w:pPr>
        <w:pStyle w:val="Heading1"/>
        <w:rPr>
          <w:del w:id="1666" w:author="Sastry, Murali" w:date="2015-06-09T16:52:00Z"/>
        </w:rPr>
        <w:pPrChange w:id="1667" w:author="Sastry, Murali" w:date="2015-06-09T17:06:00Z">
          <w:pPr>
            <w:pStyle w:val="body"/>
          </w:pPr>
        </w:pPrChange>
      </w:pPr>
      <w:del w:id="1668" w:author="Sastry, Murali" w:date="2015-06-09T16:52:00Z">
        <w:r w:rsidRPr="00E056B6" w:rsidDel="00F22C5B">
          <w:delText>All SBA’s are sent “As is”.  If something is found by the customer to be broken, we fix it, but we do not resubmit the SBA.  It will be picked up in the next release or (heaven forbid) SBA.</w:delText>
        </w:r>
        <w:bookmarkStart w:id="1669" w:name="_Toc421633023"/>
        <w:bookmarkStart w:id="1670" w:name="_Toc421633563"/>
        <w:bookmarkStart w:id="1671" w:name="_Toc421701616"/>
        <w:bookmarkStart w:id="1672" w:name="_Toc421704809"/>
        <w:bookmarkStart w:id="1673" w:name="_Toc422904789"/>
        <w:bookmarkStart w:id="1674" w:name="_Toc422935420"/>
        <w:bookmarkStart w:id="1675" w:name="_Toc422938482"/>
        <w:bookmarkStart w:id="1676" w:name="_Toc422929917"/>
        <w:bookmarkStart w:id="1677" w:name="_Toc494288050"/>
        <w:bookmarkStart w:id="1678" w:name="_Toc494290866"/>
        <w:bookmarkStart w:id="1679" w:name="_Toc494293680"/>
        <w:bookmarkEnd w:id="1669"/>
        <w:bookmarkEnd w:id="1670"/>
        <w:bookmarkEnd w:id="1671"/>
        <w:bookmarkEnd w:id="1672"/>
        <w:bookmarkEnd w:id="1673"/>
        <w:bookmarkEnd w:id="1674"/>
        <w:bookmarkEnd w:id="1675"/>
        <w:bookmarkEnd w:id="1676"/>
        <w:bookmarkEnd w:id="1677"/>
        <w:bookmarkEnd w:id="1678"/>
        <w:bookmarkEnd w:id="1679"/>
      </w:del>
    </w:p>
    <w:p w:rsidR="00A95933" w:rsidRPr="00E056B6" w:rsidDel="00F22C5B" w:rsidRDefault="00C0468B">
      <w:pPr>
        <w:pStyle w:val="Heading1"/>
        <w:rPr>
          <w:del w:id="1680" w:author="Sastry, Murali" w:date="2015-06-09T16:52:00Z"/>
        </w:rPr>
        <w:pPrChange w:id="1681" w:author="Sastry, Murali" w:date="2015-06-09T17:06:00Z">
          <w:pPr>
            <w:pStyle w:val="Heading2"/>
          </w:pPr>
        </w:pPrChange>
      </w:pPr>
      <w:del w:id="1682" w:author="Sastry, Murali" w:date="2015-06-09T16:52:00Z">
        <w:r w:rsidRPr="00E056B6" w:rsidDel="00F22C5B">
          <w:delText>Keys to safe SBA building</w:delText>
        </w:r>
        <w:bookmarkStart w:id="1683" w:name="_Toc421633024"/>
        <w:bookmarkStart w:id="1684" w:name="_Toc421633564"/>
        <w:bookmarkStart w:id="1685" w:name="_Toc421701617"/>
        <w:bookmarkStart w:id="1686" w:name="_Toc421704810"/>
        <w:bookmarkStart w:id="1687" w:name="_Toc422904790"/>
        <w:bookmarkStart w:id="1688" w:name="_Toc422935421"/>
        <w:bookmarkStart w:id="1689" w:name="_Toc422938483"/>
        <w:bookmarkStart w:id="1690" w:name="_Toc422929918"/>
        <w:bookmarkStart w:id="1691" w:name="_Toc494288051"/>
        <w:bookmarkStart w:id="1692" w:name="_Toc494290867"/>
        <w:bookmarkStart w:id="1693" w:name="_Toc494293681"/>
        <w:bookmarkEnd w:id="1683"/>
        <w:bookmarkEnd w:id="1684"/>
        <w:bookmarkEnd w:id="1685"/>
        <w:bookmarkEnd w:id="1686"/>
        <w:bookmarkEnd w:id="1687"/>
        <w:bookmarkEnd w:id="1688"/>
        <w:bookmarkEnd w:id="1689"/>
        <w:bookmarkEnd w:id="1690"/>
        <w:bookmarkEnd w:id="1691"/>
        <w:bookmarkEnd w:id="1692"/>
        <w:bookmarkEnd w:id="1693"/>
      </w:del>
    </w:p>
    <w:p w:rsidR="00874A7A" w:rsidDel="00F22C5B" w:rsidRDefault="00C0468B">
      <w:pPr>
        <w:pStyle w:val="Heading1"/>
        <w:rPr>
          <w:del w:id="1694" w:author="Sastry, Murali" w:date="2015-06-09T16:52:00Z"/>
        </w:rPr>
        <w:pPrChange w:id="1695" w:author="Sastry, Murali" w:date="2015-06-09T17:06:00Z">
          <w:pPr>
            <w:pStyle w:val="body"/>
            <w:numPr>
              <w:numId w:val="32"/>
            </w:numPr>
            <w:ind w:left="1080" w:hanging="360"/>
          </w:pPr>
        </w:pPrChange>
      </w:pPr>
      <w:del w:id="1696" w:author="Sastry, Murali" w:date="2015-06-09T16:52:00Z">
        <w:r w:rsidRPr="00E056B6" w:rsidDel="00F22C5B">
          <w:delText xml:space="preserve">Do your builds on </w:delText>
        </w:r>
        <w:r w:rsidR="00353B69" w:rsidDel="00F22C5B">
          <w:fldChar w:fldCharType="begin"/>
        </w:r>
        <w:r w:rsidR="00353B69" w:rsidDel="00F22C5B">
          <w:delInstrText xml:space="preserve"> HYPERLINK "file:///\\\\stone" </w:delInstrText>
        </w:r>
        <w:r w:rsidR="00353B69" w:rsidDel="00F22C5B">
          <w:fldChar w:fldCharType="separate"/>
        </w:r>
        <w:r w:rsidRPr="00E056B6" w:rsidDel="00F22C5B">
          <w:rPr>
            <w:rStyle w:val="Hyperlink"/>
          </w:rPr>
          <w:delText>\\stone</w:delText>
        </w:r>
        <w:r w:rsidR="00353B69" w:rsidDel="00F22C5B">
          <w:rPr>
            <w:rStyle w:val="Hyperlink"/>
          </w:rPr>
          <w:fldChar w:fldCharType="end"/>
        </w:r>
        <w:r w:rsidRPr="00E056B6" w:rsidDel="00F22C5B">
          <w:delText xml:space="preserve"> through CRM whenever possible</w:delText>
        </w:r>
        <w:bookmarkStart w:id="1697" w:name="_Toc421633025"/>
        <w:bookmarkStart w:id="1698" w:name="_Toc421633565"/>
        <w:bookmarkStart w:id="1699" w:name="_Toc421701618"/>
        <w:bookmarkStart w:id="1700" w:name="_Toc421704811"/>
        <w:bookmarkStart w:id="1701" w:name="_Toc422904791"/>
        <w:bookmarkStart w:id="1702" w:name="_Toc422935422"/>
        <w:bookmarkStart w:id="1703" w:name="_Toc422938484"/>
        <w:bookmarkStart w:id="1704" w:name="_Toc422929919"/>
        <w:bookmarkStart w:id="1705" w:name="_Toc494288052"/>
        <w:bookmarkStart w:id="1706" w:name="_Toc494290868"/>
        <w:bookmarkStart w:id="1707" w:name="_Toc494293682"/>
        <w:bookmarkEnd w:id="1697"/>
        <w:bookmarkEnd w:id="1698"/>
        <w:bookmarkEnd w:id="1699"/>
        <w:bookmarkEnd w:id="1700"/>
        <w:bookmarkEnd w:id="1701"/>
        <w:bookmarkEnd w:id="1702"/>
        <w:bookmarkEnd w:id="1703"/>
        <w:bookmarkEnd w:id="1704"/>
        <w:bookmarkEnd w:id="1705"/>
        <w:bookmarkEnd w:id="1706"/>
        <w:bookmarkEnd w:id="1707"/>
      </w:del>
    </w:p>
    <w:p w:rsidR="00874A7A" w:rsidDel="00F22C5B" w:rsidRDefault="00C0468B">
      <w:pPr>
        <w:pStyle w:val="Heading1"/>
        <w:rPr>
          <w:del w:id="1708" w:author="Sastry, Murali" w:date="2015-06-09T16:52:00Z"/>
        </w:rPr>
        <w:pPrChange w:id="1709" w:author="Sastry, Murali" w:date="2015-06-09T17:06:00Z">
          <w:pPr>
            <w:pStyle w:val="body"/>
            <w:numPr>
              <w:numId w:val="32"/>
            </w:numPr>
            <w:ind w:left="1080" w:hanging="360"/>
          </w:pPr>
        </w:pPrChange>
      </w:pPr>
      <w:del w:id="1710" w:author="Sastry, Murali" w:date="2015-06-09T16:52:00Z">
        <w:r w:rsidRPr="00E056B6" w:rsidDel="00F22C5B">
          <w:delText xml:space="preserve">Archive all the source code locally.  </w:delText>
        </w:r>
        <w:bookmarkStart w:id="1711" w:name="_Toc421633026"/>
        <w:bookmarkStart w:id="1712" w:name="_Toc421633566"/>
        <w:bookmarkStart w:id="1713" w:name="_Toc421701619"/>
        <w:bookmarkStart w:id="1714" w:name="_Toc421704812"/>
        <w:bookmarkStart w:id="1715" w:name="_Toc422904792"/>
        <w:bookmarkStart w:id="1716" w:name="_Toc422935423"/>
        <w:bookmarkStart w:id="1717" w:name="_Toc422938485"/>
        <w:bookmarkStart w:id="1718" w:name="_Toc422929920"/>
        <w:bookmarkStart w:id="1719" w:name="_Toc494288053"/>
        <w:bookmarkStart w:id="1720" w:name="_Toc494290869"/>
        <w:bookmarkStart w:id="1721" w:name="_Toc494293683"/>
        <w:bookmarkEnd w:id="1711"/>
        <w:bookmarkEnd w:id="1712"/>
        <w:bookmarkEnd w:id="1713"/>
        <w:bookmarkEnd w:id="1714"/>
        <w:bookmarkEnd w:id="1715"/>
        <w:bookmarkEnd w:id="1716"/>
        <w:bookmarkEnd w:id="1717"/>
        <w:bookmarkEnd w:id="1718"/>
        <w:bookmarkEnd w:id="1719"/>
        <w:bookmarkEnd w:id="1720"/>
        <w:bookmarkEnd w:id="1721"/>
      </w:del>
    </w:p>
    <w:p w:rsidR="00874A7A" w:rsidDel="00F22C5B" w:rsidRDefault="00C0468B">
      <w:pPr>
        <w:pStyle w:val="Heading1"/>
        <w:rPr>
          <w:del w:id="1722" w:author="Sastry, Murali" w:date="2015-06-09T16:52:00Z"/>
        </w:rPr>
        <w:pPrChange w:id="1723" w:author="Sastry, Murali" w:date="2015-06-09T17:06:00Z">
          <w:pPr>
            <w:pStyle w:val="body"/>
            <w:numPr>
              <w:numId w:val="32"/>
            </w:numPr>
            <w:ind w:left="1080" w:hanging="360"/>
          </w:pPr>
        </w:pPrChange>
      </w:pPr>
      <w:del w:id="1724" w:author="Sastry, Murali" w:date="2015-06-09T16:52:00Z">
        <w:r w:rsidRPr="00E056B6" w:rsidDel="00F22C5B">
          <w:delText>Bump versions of the actual release when possible.  This allows the p4 label to be preserved and the customer to run an upgrade instead of having to remove the files.</w:delText>
        </w:r>
        <w:bookmarkStart w:id="1725" w:name="_Toc421633027"/>
        <w:bookmarkStart w:id="1726" w:name="_Toc421633567"/>
        <w:bookmarkStart w:id="1727" w:name="_Toc421701620"/>
        <w:bookmarkStart w:id="1728" w:name="_Toc421704813"/>
        <w:bookmarkStart w:id="1729" w:name="_Toc422904793"/>
        <w:bookmarkStart w:id="1730" w:name="_Toc422935424"/>
        <w:bookmarkStart w:id="1731" w:name="_Toc422938486"/>
        <w:bookmarkStart w:id="1732" w:name="_Toc422929921"/>
        <w:bookmarkStart w:id="1733" w:name="_Toc494288054"/>
        <w:bookmarkStart w:id="1734" w:name="_Toc494290870"/>
        <w:bookmarkStart w:id="1735" w:name="_Toc494293684"/>
        <w:bookmarkEnd w:id="1725"/>
        <w:bookmarkEnd w:id="1726"/>
        <w:bookmarkEnd w:id="1727"/>
        <w:bookmarkEnd w:id="1728"/>
        <w:bookmarkEnd w:id="1729"/>
        <w:bookmarkEnd w:id="1730"/>
        <w:bookmarkEnd w:id="1731"/>
        <w:bookmarkEnd w:id="1732"/>
        <w:bookmarkEnd w:id="1733"/>
        <w:bookmarkEnd w:id="1734"/>
        <w:bookmarkEnd w:id="1735"/>
      </w:del>
    </w:p>
    <w:p w:rsidR="00874A7A" w:rsidDel="00F22C5B" w:rsidRDefault="00C0468B">
      <w:pPr>
        <w:pStyle w:val="Heading1"/>
        <w:rPr>
          <w:del w:id="1736" w:author="Sastry, Murali" w:date="2015-06-09T16:52:00Z"/>
        </w:rPr>
        <w:pPrChange w:id="1737" w:author="Sastry, Murali" w:date="2015-06-09T17:06:00Z">
          <w:pPr>
            <w:pStyle w:val="body"/>
            <w:numPr>
              <w:numId w:val="32"/>
            </w:numPr>
            <w:ind w:left="1080" w:hanging="360"/>
          </w:pPr>
        </w:pPrChange>
      </w:pPr>
      <w:del w:id="1738" w:author="Sastry, Murali" w:date="2015-06-09T16:52:00Z">
        <w:r w:rsidRPr="00E056B6" w:rsidDel="00F22C5B">
          <w:delText>Review and check in as much of the code as possible to perforce</w:delText>
        </w:r>
        <w:bookmarkStart w:id="1739" w:name="_Toc421633028"/>
        <w:bookmarkStart w:id="1740" w:name="_Toc421633568"/>
        <w:bookmarkStart w:id="1741" w:name="_Toc421701621"/>
        <w:bookmarkStart w:id="1742" w:name="_Toc421704814"/>
        <w:bookmarkStart w:id="1743" w:name="_Toc422904794"/>
        <w:bookmarkStart w:id="1744" w:name="_Toc422935425"/>
        <w:bookmarkStart w:id="1745" w:name="_Toc422938487"/>
        <w:bookmarkStart w:id="1746" w:name="_Toc422929922"/>
        <w:bookmarkStart w:id="1747" w:name="_Toc494288055"/>
        <w:bookmarkStart w:id="1748" w:name="_Toc494290871"/>
        <w:bookmarkStart w:id="1749" w:name="_Toc494293685"/>
        <w:bookmarkEnd w:id="1739"/>
        <w:bookmarkEnd w:id="1740"/>
        <w:bookmarkEnd w:id="1741"/>
        <w:bookmarkEnd w:id="1742"/>
        <w:bookmarkEnd w:id="1743"/>
        <w:bookmarkEnd w:id="1744"/>
        <w:bookmarkEnd w:id="1745"/>
        <w:bookmarkEnd w:id="1746"/>
        <w:bookmarkEnd w:id="1747"/>
        <w:bookmarkEnd w:id="1748"/>
        <w:bookmarkEnd w:id="1749"/>
      </w:del>
    </w:p>
    <w:p w:rsidR="00874A7A" w:rsidDel="00F22C5B" w:rsidRDefault="00C0468B">
      <w:pPr>
        <w:pStyle w:val="Heading1"/>
        <w:rPr>
          <w:del w:id="1750" w:author="Sastry, Murali" w:date="2015-06-09T16:52:00Z"/>
        </w:rPr>
        <w:pPrChange w:id="1751" w:author="Sastry, Murali" w:date="2015-06-09T17:06:00Z">
          <w:pPr>
            <w:pStyle w:val="body"/>
            <w:numPr>
              <w:numId w:val="32"/>
            </w:numPr>
            <w:ind w:left="1080" w:hanging="360"/>
          </w:pPr>
        </w:pPrChange>
      </w:pPr>
      <w:del w:id="1752" w:author="Sastry, Murali" w:date="2015-06-09T16:52:00Z">
        <w:r w:rsidRPr="00E056B6" w:rsidDel="00F22C5B">
          <w:delText>Do your own testing.  For SBAs PT uses a shorter test sequence, so make sure to test all new features and changes.</w:delText>
        </w:r>
        <w:bookmarkStart w:id="1753" w:name="_Toc421633029"/>
        <w:bookmarkStart w:id="1754" w:name="_Toc421633569"/>
        <w:bookmarkStart w:id="1755" w:name="_Toc421701622"/>
        <w:bookmarkStart w:id="1756" w:name="_Toc421704815"/>
        <w:bookmarkStart w:id="1757" w:name="_Toc422904795"/>
        <w:bookmarkStart w:id="1758" w:name="_Toc422935426"/>
        <w:bookmarkStart w:id="1759" w:name="_Toc422938488"/>
        <w:bookmarkStart w:id="1760" w:name="_Toc422929923"/>
        <w:bookmarkStart w:id="1761" w:name="_Toc494288056"/>
        <w:bookmarkStart w:id="1762" w:name="_Toc494290872"/>
        <w:bookmarkStart w:id="1763" w:name="_Toc494293686"/>
        <w:bookmarkEnd w:id="1753"/>
        <w:bookmarkEnd w:id="1754"/>
        <w:bookmarkEnd w:id="1755"/>
        <w:bookmarkEnd w:id="1756"/>
        <w:bookmarkEnd w:id="1757"/>
        <w:bookmarkEnd w:id="1758"/>
        <w:bookmarkEnd w:id="1759"/>
        <w:bookmarkEnd w:id="1760"/>
        <w:bookmarkEnd w:id="1761"/>
        <w:bookmarkEnd w:id="1762"/>
        <w:bookmarkEnd w:id="1763"/>
      </w:del>
    </w:p>
    <w:p w:rsidR="00A95933" w:rsidRPr="00E056B6" w:rsidDel="00F22C5B" w:rsidRDefault="00C0468B">
      <w:pPr>
        <w:pStyle w:val="Heading1"/>
        <w:rPr>
          <w:del w:id="1764" w:author="Sastry, Murali" w:date="2015-06-09T16:52:00Z"/>
        </w:rPr>
        <w:pPrChange w:id="1765" w:author="Sastry, Murali" w:date="2015-06-09T17:06:00Z">
          <w:pPr>
            <w:pStyle w:val="Heading2"/>
          </w:pPr>
        </w:pPrChange>
      </w:pPr>
      <w:del w:id="1766" w:author="Sastry, Murali" w:date="2015-06-09T16:52:00Z">
        <w:r w:rsidRPr="00E056B6" w:rsidDel="00F22C5B">
          <w:delText>Creating an SBA</w:delText>
        </w:r>
        <w:bookmarkStart w:id="1767" w:name="_Toc421633030"/>
        <w:bookmarkStart w:id="1768" w:name="_Toc421633570"/>
        <w:bookmarkStart w:id="1769" w:name="_Toc421701623"/>
        <w:bookmarkStart w:id="1770" w:name="_Toc421704816"/>
        <w:bookmarkStart w:id="1771" w:name="_Toc422904796"/>
        <w:bookmarkStart w:id="1772" w:name="_Toc422935427"/>
        <w:bookmarkStart w:id="1773" w:name="_Toc422938489"/>
        <w:bookmarkStart w:id="1774" w:name="_Toc422929924"/>
        <w:bookmarkStart w:id="1775" w:name="_Toc494288057"/>
        <w:bookmarkStart w:id="1776" w:name="_Toc494290873"/>
        <w:bookmarkStart w:id="1777" w:name="_Toc494293687"/>
        <w:bookmarkEnd w:id="1767"/>
        <w:bookmarkEnd w:id="1768"/>
        <w:bookmarkEnd w:id="1769"/>
        <w:bookmarkEnd w:id="1770"/>
        <w:bookmarkEnd w:id="1771"/>
        <w:bookmarkEnd w:id="1772"/>
        <w:bookmarkEnd w:id="1773"/>
        <w:bookmarkEnd w:id="1774"/>
        <w:bookmarkEnd w:id="1775"/>
        <w:bookmarkEnd w:id="1776"/>
        <w:bookmarkEnd w:id="1777"/>
      </w:del>
    </w:p>
    <w:p w:rsidR="00290B6D" w:rsidRPr="00E056B6" w:rsidDel="00F22C5B" w:rsidRDefault="00C0468B">
      <w:pPr>
        <w:pStyle w:val="Heading1"/>
        <w:rPr>
          <w:del w:id="1778" w:author="Sastry, Murali" w:date="2015-06-09T16:52:00Z"/>
        </w:rPr>
        <w:pPrChange w:id="1779" w:author="Sastry, Murali" w:date="2015-06-09T17:06:00Z">
          <w:pPr>
            <w:pStyle w:val="body"/>
          </w:pPr>
        </w:pPrChange>
      </w:pPr>
      <w:del w:id="1780" w:author="Sastry, Murali" w:date="2015-06-09T16:52:00Z">
        <w:r w:rsidRPr="00E056B6" w:rsidDel="00F22C5B">
          <w:delText>Most SBA’s are done locally by using the –syncOnly command, updating whatever files are needed, then building with the –test option.</w:delText>
        </w:r>
        <w:bookmarkStart w:id="1781" w:name="_Toc421633031"/>
        <w:bookmarkStart w:id="1782" w:name="_Toc421633571"/>
        <w:bookmarkStart w:id="1783" w:name="_Toc421701624"/>
        <w:bookmarkStart w:id="1784" w:name="_Toc421704817"/>
        <w:bookmarkStart w:id="1785" w:name="_Toc422904797"/>
        <w:bookmarkStart w:id="1786" w:name="_Toc422935428"/>
        <w:bookmarkStart w:id="1787" w:name="_Toc422938490"/>
        <w:bookmarkStart w:id="1788" w:name="_Toc422929925"/>
        <w:bookmarkStart w:id="1789" w:name="_Toc494288058"/>
        <w:bookmarkStart w:id="1790" w:name="_Toc494290874"/>
        <w:bookmarkStart w:id="1791" w:name="_Toc494293688"/>
        <w:bookmarkEnd w:id="1781"/>
        <w:bookmarkEnd w:id="1782"/>
        <w:bookmarkEnd w:id="1783"/>
        <w:bookmarkEnd w:id="1784"/>
        <w:bookmarkEnd w:id="1785"/>
        <w:bookmarkEnd w:id="1786"/>
        <w:bookmarkEnd w:id="1787"/>
        <w:bookmarkEnd w:id="1788"/>
        <w:bookmarkEnd w:id="1789"/>
        <w:bookmarkEnd w:id="1790"/>
        <w:bookmarkEnd w:id="1791"/>
      </w:del>
    </w:p>
    <w:p w:rsidR="00290B6D" w:rsidRPr="00E056B6" w:rsidDel="00F22C5B" w:rsidRDefault="00C0468B">
      <w:pPr>
        <w:pStyle w:val="Heading1"/>
        <w:rPr>
          <w:del w:id="1792" w:author="Sastry, Murali" w:date="2015-06-09T16:52:00Z"/>
        </w:rPr>
        <w:pPrChange w:id="1793" w:author="Sastry, Murali" w:date="2015-06-09T17:06:00Z">
          <w:pPr>
            <w:pStyle w:val="Heading2"/>
            <w:pageBreakBefore/>
          </w:pPr>
        </w:pPrChange>
      </w:pPr>
      <w:del w:id="1794" w:author="Sastry, Murali" w:date="2015-06-09T16:52:00Z">
        <w:r w:rsidRPr="00E056B6" w:rsidDel="00F22C5B">
          <w:delText>Sending an SBA</w:delText>
        </w:r>
        <w:bookmarkStart w:id="1795" w:name="_Toc421633032"/>
        <w:bookmarkStart w:id="1796" w:name="_Toc421633572"/>
        <w:bookmarkStart w:id="1797" w:name="_Toc421701625"/>
        <w:bookmarkStart w:id="1798" w:name="_Toc421704818"/>
        <w:bookmarkStart w:id="1799" w:name="_Toc422904798"/>
        <w:bookmarkStart w:id="1800" w:name="_Toc422935429"/>
        <w:bookmarkStart w:id="1801" w:name="_Toc422938491"/>
        <w:bookmarkStart w:id="1802" w:name="_Toc422929926"/>
        <w:bookmarkStart w:id="1803" w:name="_Toc494288059"/>
        <w:bookmarkStart w:id="1804" w:name="_Toc494290875"/>
        <w:bookmarkStart w:id="1805" w:name="_Toc494293689"/>
        <w:bookmarkEnd w:id="1795"/>
        <w:bookmarkEnd w:id="1796"/>
        <w:bookmarkEnd w:id="1797"/>
        <w:bookmarkEnd w:id="1798"/>
        <w:bookmarkEnd w:id="1799"/>
        <w:bookmarkEnd w:id="1800"/>
        <w:bookmarkEnd w:id="1801"/>
        <w:bookmarkEnd w:id="1802"/>
        <w:bookmarkEnd w:id="1803"/>
        <w:bookmarkEnd w:id="1804"/>
        <w:bookmarkEnd w:id="1805"/>
      </w:del>
    </w:p>
    <w:p w:rsidR="00290B6D" w:rsidRPr="00E056B6" w:rsidDel="00F22C5B" w:rsidRDefault="00C0468B">
      <w:pPr>
        <w:pStyle w:val="Heading1"/>
        <w:rPr>
          <w:del w:id="1806" w:author="Sastry, Murali" w:date="2015-06-09T16:52:00Z"/>
        </w:rPr>
        <w:pPrChange w:id="1807" w:author="Sastry, Murali" w:date="2015-06-09T17:06:00Z">
          <w:pPr>
            <w:pStyle w:val="body"/>
          </w:pPr>
        </w:pPrChange>
      </w:pPr>
      <w:del w:id="1808" w:author="Sastry, Murali" w:date="2015-06-09T16:52:00Z">
        <w:r w:rsidRPr="00E056B6" w:rsidDel="00F22C5B">
          <w:delText>Use the following email template to send an SBA</w:delText>
        </w:r>
        <w:bookmarkStart w:id="1809" w:name="_Toc421633033"/>
        <w:bookmarkStart w:id="1810" w:name="_Toc421633573"/>
        <w:bookmarkStart w:id="1811" w:name="_Toc421701626"/>
        <w:bookmarkStart w:id="1812" w:name="_Toc421704819"/>
        <w:bookmarkStart w:id="1813" w:name="_Toc422904799"/>
        <w:bookmarkStart w:id="1814" w:name="_Toc422935430"/>
        <w:bookmarkStart w:id="1815" w:name="_Toc422938492"/>
        <w:bookmarkStart w:id="1816" w:name="_Toc422929927"/>
        <w:bookmarkStart w:id="1817" w:name="_Toc494288060"/>
        <w:bookmarkStart w:id="1818" w:name="_Toc494290876"/>
        <w:bookmarkStart w:id="1819" w:name="_Toc494293690"/>
        <w:bookmarkEnd w:id="1809"/>
        <w:bookmarkEnd w:id="1810"/>
        <w:bookmarkEnd w:id="1811"/>
        <w:bookmarkEnd w:id="1812"/>
        <w:bookmarkEnd w:id="1813"/>
        <w:bookmarkEnd w:id="1814"/>
        <w:bookmarkEnd w:id="1815"/>
        <w:bookmarkEnd w:id="1816"/>
        <w:bookmarkEnd w:id="1817"/>
        <w:bookmarkEnd w:id="1818"/>
        <w:bookmarkEnd w:id="1819"/>
      </w:del>
    </w:p>
    <w:p w:rsidR="00B916E2" w:rsidRPr="00E056B6" w:rsidDel="00F22C5B" w:rsidRDefault="00C0468B">
      <w:pPr>
        <w:pStyle w:val="Heading1"/>
        <w:rPr>
          <w:del w:id="1820" w:author="Sastry, Murali" w:date="2015-06-09T16:52:00Z"/>
          <w:rFonts w:cs="Arial"/>
          <w:sz w:val="20"/>
        </w:rPr>
        <w:pPrChange w:id="1821" w:author="Sastry, Murali" w:date="2015-06-09T17:06:00Z">
          <w:pPr>
            <w:pStyle w:val="body"/>
            <w:spacing w:before="0" w:after="0"/>
            <w:ind w:left="1440"/>
          </w:pPr>
        </w:pPrChange>
      </w:pPr>
      <w:del w:id="1822" w:author="Sastry, Murali" w:date="2015-06-09T16:52:00Z">
        <w:r w:rsidRPr="00E056B6" w:rsidDel="00F22C5B">
          <w:rPr>
            <w:rFonts w:cs="Arial"/>
            <w:sz w:val="20"/>
          </w:rPr>
          <w:delText>To: Monie, Christopher; gobi.CE; Sahai, Keshav; Wijayatilleke, Nalin; gobi.ni</w:delText>
        </w:r>
        <w:bookmarkStart w:id="1823" w:name="_Toc421633034"/>
        <w:bookmarkStart w:id="1824" w:name="_Toc421633574"/>
        <w:bookmarkStart w:id="1825" w:name="_Toc421701627"/>
        <w:bookmarkStart w:id="1826" w:name="_Toc421704820"/>
        <w:bookmarkStart w:id="1827" w:name="_Toc422904800"/>
        <w:bookmarkStart w:id="1828" w:name="_Toc422935431"/>
        <w:bookmarkStart w:id="1829" w:name="_Toc422938493"/>
        <w:bookmarkStart w:id="1830" w:name="_Toc422929928"/>
        <w:bookmarkStart w:id="1831" w:name="_Toc494288061"/>
        <w:bookmarkStart w:id="1832" w:name="_Toc494290877"/>
        <w:bookmarkStart w:id="1833" w:name="_Toc494293691"/>
        <w:bookmarkEnd w:id="1823"/>
        <w:bookmarkEnd w:id="1824"/>
        <w:bookmarkEnd w:id="1825"/>
        <w:bookmarkEnd w:id="1826"/>
        <w:bookmarkEnd w:id="1827"/>
        <w:bookmarkEnd w:id="1828"/>
        <w:bookmarkEnd w:id="1829"/>
        <w:bookmarkEnd w:id="1830"/>
        <w:bookmarkEnd w:id="1831"/>
        <w:bookmarkEnd w:id="1832"/>
        <w:bookmarkEnd w:id="1833"/>
      </w:del>
    </w:p>
    <w:p w:rsidR="00B916E2" w:rsidRPr="00E056B6" w:rsidDel="00F22C5B" w:rsidRDefault="00C0468B">
      <w:pPr>
        <w:pStyle w:val="Heading1"/>
        <w:rPr>
          <w:del w:id="1834" w:author="Sastry, Murali" w:date="2015-06-09T16:52:00Z"/>
          <w:rFonts w:cs="Arial"/>
          <w:sz w:val="20"/>
        </w:rPr>
        <w:pPrChange w:id="1835" w:author="Sastry, Murali" w:date="2015-06-09T17:06:00Z">
          <w:pPr>
            <w:pStyle w:val="body"/>
            <w:spacing w:before="0" w:after="0"/>
            <w:ind w:left="1440"/>
          </w:pPr>
        </w:pPrChange>
      </w:pPr>
      <w:del w:id="1836" w:author="Sastry, Murali" w:date="2015-06-09T16:52:00Z">
        <w:r w:rsidRPr="00E056B6" w:rsidDel="00F22C5B">
          <w:rPr>
            <w:rFonts w:cs="Arial"/>
            <w:sz w:val="20"/>
          </w:rPr>
          <w:delText xml:space="preserve">Cc: </w:delText>
        </w:r>
        <w:r w:rsidR="00CA1AA6" w:rsidRPr="00E056B6" w:rsidDel="00F22C5B">
          <w:rPr>
            <w:rFonts w:cs="Arial"/>
            <w:sz w:val="20"/>
          </w:rPr>
          <w:delText>undp-pcsw</w:delText>
        </w:r>
        <w:bookmarkStart w:id="1837" w:name="_Toc421633035"/>
        <w:bookmarkStart w:id="1838" w:name="_Toc421633575"/>
        <w:bookmarkStart w:id="1839" w:name="_Toc421701628"/>
        <w:bookmarkStart w:id="1840" w:name="_Toc421704821"/>
        <w:bookmarkStart w:id="1841" w:name="_Toc422904801"/>
        <w:bookmarkStart w:id="1842" w:name="_Toc422935432"/>
        <w:bookmarkStart w:id="1843" w:name="_Toc422938494"/>
        <w:bookmarkStart w:id="1844" w:name="_Toc422929929"/>
        <w:bookmarkStart w:id="1845" w:name="_Toc494288062"/>
        <w:bookmarkStart w:id="1846" w:name="_Toc494290878"/>
        <w:bookmarkStart w:id="1847" w:name="_Toc494293692"/>
        <w:bookmarkEnd w:id="1837"/>
        <w:bookmarkEnd w:id="1838"/>
        <w:bookmarkEnd w:id="1839"/>
        <w:bookmarkEnd w:id="1840"/>
        <w:bookmarkEnd w:id="1841"/>
        <w:bookmarkEnd w:id="1842"/>
        <w:bookmarkEnd w:id="1843"/>
        <w:bookmarkEnd w:id="1844"/>
        <w:bookmarkEnd w:id="1845"/>
        <w:bookmarkEnd w:id="1846"/>
        <w:bookmarkEnd w:id="1847"/>
      </w:del>
    </w:p>
    <w:p w:rsidR="00B916E2" w:rsidRPr="00E056B6" w:rsidDel="00F22C5B" w:rsidRDefault="00C0468B">
      <w:pPr>
        <w:pStyle w:val="Heading1"/>
        <w:rPr>
          <w:del w:id="1848" w:author="Sastry, Murali" w:date="2015-06-09T16:52:00Z"/>
          <w:b/>
        </w:rPr>
        <w:pPrChange w:id="1849" w:author="Sastry, Murali" w:date="2015-06-09T17:06:00Z">
          <w:pPr>
            <w:pStyle w:val="body"/>
            <w:spacing w:before="0" w:after="0"/>
            <w:ind w:left="2160"/>
          </w:pPr>
        </w:pPrChange>
      </w:pPr>
      <w:del w:id="1850" w:author="Sastry, Murali" w:date="2015-06-09T16:52:00Z">
        <w:r w:rsidRPr="00E056B6" w:rsidDel="00F22C5B">
          <w:rPr>
            <w:b/>
          </w:rPr>
          <w:delText>If this build contains Firmware</w:delText>
        </w:r>
        <w:bookmarkStart w:id="1851" w:name="_Toc421633036"/>
        <w:bookmarkStart w:id="1852" w:name="_Toc421633576"/>
        <w:bookmarkStart w:id="1853" w:name="_Toc421701629"/>
        <w:bookmarkStart w:id="1854" w:name="_Toc421704822"/>
        <w:bookmarkStart w:id="1855" w:name="_Toc422904802"/>
        <w:bookmarkStart w:id="1856" w:name="_Toc422935433"/>
        <w:bookmarkStart w:id="1857" w:name="_Toc422938495"/>
        <w:bookmarkStart w:id="1858" w:name="_Toc422929930"/>
        <w:bookmarkStart w:id="1859" w:name="_Toc494288063"/>
        <w:bookmarkStart w:id="1860" w:name="_Toc494290879"/>
        <w:bookmarkStart w:id="1861" w:name="_Toc494293693"/>
        <w:bookmarkEnd w:id="1851"/>
        <w:bookmarkEnd w:id="1852"/>
        <w:bookmarkEnd w:id="1853"/>
        <w:bookmarkEnd w:id="1854"/>
        <w:bookmarkEnd w:id="1855"/>
        <w:bookmarkEnd w:id="1856"/>
        <w:bookmarkEnd w:id="1857"/>
        <w:bookmarkEnd w:id="1858"/>
        <w:bookmarkEnd w:id="1859"/>
        <w:bookmarkEnd w:id="1860"/>
        <w:bookmarkEnd w:id="1861"/>
      </w:del>
    </w:p>
    <w:p w:rsidR="00B916E2" w:rsidRPr="00E056B6" w:rsidDel="00F22C5B" w:rsidRDefault="00C0468B">
      <w:pPr>
        <w:pStyle w:val="Heading1"/>
        <w:rPr>
          <w:del w:id="1862" w:author="Sastry, Murali" w:date="2015-06-09T16:52:00Z"/>
        </w:rPr>
        <w:pPrChange w:id="1863" w:author="Sastry, Murali" w:date="2015-06-09T17:06:00Z">
          <w:pPr>
            <w:pStyle w:val="body"/>
            <w:spacing w:before="0" w:after="0"/>
            <w:ind w:left="2160" w:firstLine="720"/>
          </w:pPr>
        </w:pPrChange>
      </w:pPr>
      <w:del w:id="1864" w:author="Sastry, Murali" w:date="2015-06-09T16:52:00Z">
        <w:r w:rsidRPr="00E056B6" w:rsidDel="00F22C5B">
          <w:delText>Also CC: John Rogers</w:delText>
        </w:r>
        <w:bookmarkStart w:id="1865" w:name="_Toc421633037"/>
        <w:bookmarkStart w:id="1866" w:name="_Toc421633577"/>
        <w:bookmarkStart w:id="1867" w:name="_Toc421701630"/>
        <w:bookmarkStart w:id="1868" w:name="_Toc421704823"/>
        <w:bookmarkStart w:id="1869" w:name="_Toc422904803"/>
        <w:bookmarkStart w:id="1870" w:name="_Toc422935434"/>
        <w:bookmarkStart w:id="1871" w:name="_Toc422938496"/>
        <w:bookmarkStart w:id="1872" w:name="_Toc422929931"/>
        <w:bookmarkStart w:id="1873" w:name="_Toc494288064"/>
        <w:bookmarkStart w:id="1874" w:name="_Toc494290880"/>
        <w:bookmarkStart w:id="1875" w:name="_Toc494293694"/>
        <w:bookmarkEnd w:id="1865"/>
        <w:bookmarkEnd w:id="1866"/>
        <w:bookmarkEnd w:id="1867"/>
        <w:bookmarkEnd w:id="1868"/>
        <w:bookmarkEnd w:id="1869"/>
        <w:bookmarkEnd w:id="1870"/>
        <w:bookmarkEnd w:id="1871"/>
        <w:bookmarkEnd w:id="1872"/>
        <w:bookmarkEnd w:id="1873"/>
        <w:bookmarkEnd w:id="1874"/>
        <w:bookmarkEnd w:id="1875"/>
      </w:del>
    </w:p>
    <w:p w:rsidR="00B916E2" w:rsidRPr="00E056B6" w:rsidDel="00F22C5B" w:rsidRDefault="00C0468B">
      <w:pPr>
        <w:pStyle w:val="Heading1"/>
        <w:rPr>
          <w:del w:id="1876" w:author="Sastry, Murali" w:date="2015-06-09T16:52:00Z"/>
          <w:rFonts w:cs="Arial"/>
          <w:sz w:val="20"/>
        </w:rPr>
        <w:pPrChange w:id="1877" w:author="Sastry, Murali" w:date="2015-06-09T17:06:00Z">
          <w:pPr>
            <w:pStyle w:val="body"/>
            <w:spacing w:before="0" w:after="0"/>
            <w:ind w:left="1440"/>
          </w:pPr>
        </w:pPrChange>
      </w:pPr>
      <w:del w:id="1878" w:author="Sastry, Murali" w:date="2015-06-09T16:52:00Z">
        <w:r w:rsidRPr="00E056B6" w:rsidDel="00F22C5B">
          <w:rPr>
            <w:rFonts w:cs="Arial"/>
            <w:sz w:val="20"/>
          </w:rPr>
          <w:delText>Subject: GOBI2000_PACKAGE_OEM 1.1.04 SBA for HP</w:delText>
        </w:r>
        <w:bookmarkStart w:id="1879" w:name="_Toc421633038"/>
        <w:bookmarkStart w:id="1880" w:name="_Toc421633578"/>
        <w:bookmarkStart w:id="1881" w:name="_Toc421701631"/>
        <w:bookmarkStart w:id="1882" w:name="_Toc421704824"/>
        <w:bookmarkStart w:id="1883" w:name="_Toc422904804"/>
        <w:bookmarkStart w:id="1884" w:name="_Toc422935435"/>
        <w:bookmarkStart w:id="1885" w:name="_Toc422938497"/>
        <w:bookmarkStart w:id="1886" w:name="_Toc422929932"/>
        <w:bookmarkStart w:id="1887" w:name="_Toc494288065"/>
        <w:bookmarkStart w:id="1888" w:name="_Toc494290881"/>
        <w:bookmarkStart w:id="1889" w:name="_Toc494293695"/>
        <w:bookmarkEnd w:id="1879"/>
        <w:bookmarkEnd w:id="1880"/>
        <w:bookmarkEnd w:id="1881"/>
        <w:bookmarkEnd w:id="1882"/>
        <w:bookmarkEnd w:id="1883"/>
        <w:bookmarkEnd w:id="1884"/>
        <w:bookmarkEnd w:id="1885"/>
        <w:bookmarkEnd w:id="1886"/>
        <w:bookmarkEnd w:id="1887"/>
        <w:bookmarkEnd w:id="1888"/>
        <w:bookmarkEnd w:id="1889"/>
      </w:del>
    </w:p>
    <w:p w:rsidR="00B916E2" w:rsidRPr="00E056B6" w:rsidDel="00F22C5B" w:rsidRDefault="00B916E2">
      <w:pPr>
        <w:pStyle w:val="Heading1"/>
        <w:rPr>
          <w:del w:id="1890" w:author="Sastry, Murali" w:date="2015-06-09T16:52:00Z"/>
          <w:rFonts w:cs="Arial"/>
          <w:sz w:val="20"/>
        </w:rPr>
        <w:pPrChange w:id="1891" w:author="Sastry, Murali" w:date="2015-06-09T17:06:00Z">
          <w:pPr>
            <w:pStyle w:val="body"/>
            <w:spacing w:before="0" w:after="0"/>
            <w:ind w:left="1440"/>
          </w:pPr>
        </w:pPrChange>
      </w:pPr>
      <w:bookmarkStart w:id="1892" w:name="_Toc421633039"/>
      <w:bookmarkStart w:id="1893" w:name="_Toc421633579"/>
      <w:bookmarkStart w:id="1894" w:name="_Toc421701632"/>
      <w:bookmarkStart w:id="1895" w:name="_Toc421704825"/>
      <w:bookmarkStart w:id="1896" w:name="_Toc422904805"/>
      <w:bookmarkStart w:id="1897" w:name="_Toc422935436"/>
      <w:bookmarkStart w:id="1898" w:name="_Toc422938498"/>
      <w:bookmarkStart w:id="1899" w:name="_Toc422929933"/>
      <w:bookmarkStart w:id="1900" w:name="_Toc494288066"/>
      <w:bookmarkStart w:id="1901" w:name="_Toc494290882"/>
      <w:bookmarkStart w:id="1902" w:name="_Toc494293696"/>
      <w:bookmarkEnd w:id="1892"/>
      <w:bookmarkEnd w:id="1893"/>
      <w:bookmarkEnd w:id="1894"/>
      <w:bookmarkEnd w:id="1895"/>
      <w:bookmarkEnd w:id="1896"/>
      <w:bookmarkEnd w:id="1897"/>
      <w:bookmarkEnd w:id="1898"/>
      <w:bookmarkEnd w:id="1899"/>
      <w:bookmarkEnd w:id="1900"/>
      <w:bookmarkEnd w:id="1901"/>
      <w:bookmarkEnd w:id="1902"/>
    </w:p>
    <w:p w:rsidR="00B916E2" w:rsidRPr="00E056B6" w:rsidDel="00F22C5B" w:rsidRDefault="00C0468B">
      <w:pPr>
        <w:pStyle w:val="Heading1"/>
        <w:rPr>
          <w:del w:id="1903" w:author="Sastry, Murali" w:date="2015-06-09T16:52:00Z"/>
          <w:rFonts w:cs="Arial"/>
          <w:sz w:val="20"/>
        </w:rPr>
        <w:pPrChange w:id="1904" w:author="Sastry, Murali" w:date="2015-06-09T17:06:00Z">
          <w:pPr>
            <w:pStyle w:val="body"/>
            <w:spacing w:before="0" w:after="0"/>
            <w:ind w:left="2160"/>
          </w:pPr>
        </w:pPrChange>
      </w:pPr>
      <w:del w:id="1905" w:author="Sastry, Murali" w:date="2015-06-09T16:52:00Z">
        <w:r w:rsidRPr="00E056B6" w:rsidDel="00F22C5B">
          <w:rPr>
            <w:rFonts w:cs="Arial"/>
            <w:sz w:val="20"/>
          </w:rPr>
          <w:delText>Apps Team,</w:delText>
        </w:r>
        <w:bookmarkStart w:id="1906" w:name="_Toc421633040"/>
        <w:bookmarkStart w:id="1907" w:name="_Toc421633580"/>
        <w:bookmarkStart w:id="1908" w:name="_Toc421701633"/>
        <w:bookmarkStart w:id="1909" w:name="_Toc421704826"/>
        <w:bookmarkStart w:id="1910" w:name="_Toc422904806"/>
        <w:bookmarkStart w:id="1911" w:name="_Toc422935437"/>
        <w:bookmarkStart w:id="1912" w:name="_Toc422938499"/>
        <w:bookmarkStart w:id="1913" w:name="_Toc422929934"/>
        <w:bookmarkStart w:id="1914" w:name="_Toc494288067"/>
        <w:bookmarkStart w:id="1915" w:name="_Toc494290883"/>
        <w:bookmarkStart w:id="1916" w:name="_Toc494293697"/>
        <w:bookmarkEnd w:id="1906"/>
        <w:bookmarkEnd w:id="1907"/>
        <w:bookmarkEnd w:id="1908"/>
        <w:bookmarkEnd w:id="1909"/>
        <w:bookmarkEnd w:id="1910"/>
        <w:bookmarkEnd w:id="1911"/>
        <w:bookmarkEnd w:id="1912"/>
        <w:bookmarkEnd w:id="1913"/>
        <w:bookmarkEnd w:id="1914"/>
        <w:bookmarkEnd w:id="1915"/>
        <w:bookmarkEnd w:id="1916"/>
      </w:del>
    </w:p>
    <w:p w:rsidR="00B916E2" w:rsidRPr="00E056B6" w:rsidDel="00F22C5B" w:rsidRDefault="00C0468B">
      <w:pPr>
        <w:pStyle w:val="Heading1"/>
        <w:rPr>
          <w:del w:id="1917" w:author="Sastry, Murali" w:date="2015-06-09T16:52:00Z"/>
          <w:rFonts w:cs="Arial"/>
          <w:sz w:val="20"/>
        </w:rPr>
        <w:pPrChange w:id="1918" w:author="Sastry, Murali" w:date="2015-06-09T17:06:00Z">
          <w:pPr>
            <w:pStyle w:val="body"/>
            <w:spacing w:before="0" w:after="0"/>
            <w:ind w:left="2160"/>
          </w:pPr>
        </w:pPrChange>
      </w:pPr>
      <w:del w:id="1919" w:author="Sastry, Murali" w:date="2015-06-09T16:52:00Z">
        <w:r w:rsidRPr="00E056B6" w:rsidDel="00F22C5B">
          <w:rPr>
            <w:rFonts w:cs="Arial"/>
            <w:sz w:val="20"/>
          </w:rPr>
          <w:delText xml:space="preserve"> </w:delText>
        </w:r>
        <w:bookmarkStart w:id="1920" w:name="_Toc421633041"/>
        <w:bookmarkStart w:id="1921" w:name="_Toc421633581"/>
        <w:bookmarkStart w:id="1922" w:name="_Toc421701634"/>
        <w:bookmarkStart w:id="1923" w:name="_Toc421704827"/>
        <w:bookmarkStart w:id="1924" w:name="_Toc422904807"/>
        <w:bookmarkStart w:id="1925" w:name="_Toc422935438"/>
        <w:bookmarkStart w:id="1926" w:name="_Toc422938500"/>
        <w:bookmarkStart w:id="1927" w:name="_Toc422929935"/>
        <w:bookmarkStart w:id="1928" w:name="_Toc494288068"/>
        <w:bookmarkStart w:id="1929" w:name="_Toc494290884"/>
        <w:bookmarkStart w:id="1930" w:name="_Toc494293698"/>
        <w:bookmarkEnd w:id="1920"/>
        <w:bookmarkEnd w:id="1921"/>
        <w:bookmarkEnd w:id="1922"/>
        <w:bookmarkEnd w:id="1923"/>
        <w:bookmarkEnd w:id="1924"/>
        <w:bookmarkEnd w:id="1925"/>
        <w:bookmarkEnd w:id="1926"/>
        <w:bookmarkEnd w:id="1927"/>
        <w:bookmarkEnd w:id="1928"/>
        <w:bookmarkEnd w:id="1929"/>
        <w:bookmarkEnd w:id="1930"/>
      </w:del>
    </w:p>
    <w:p w:rsidR="00B916E2" w:rsidRPr="00E056B6" w:rsidDel="00F22C5B" w:rsidRDefault="00C0468B">
      <w:pPr>
        <w:pStyle w:val="Heading1"/>
        <w:rPr>
          <w:del w:id="1931" w:author="Sastry, Murali" w:date="2015-06-09T16:52:00Z"/>
          <w:rFonts w:cs="Arial"/>
          <w:sz w:val="20"/>
        </w:rPr>
        <w:pPrChange w:id="1932" w:author="Sastry, Murali" w:date="2015-06-09T17:06:00Z">
          <w:pPr>
            <w:pStyle w:val="body"/>
            <w:spacing w:before="0" w:after="0"/>
            <w:ind w:left="2160"/>
          </w:pPr>
        </w:pPrChange>
      </w:pPr>
      <w:del w:id="1933" w:author="Sastry, Murali" w:date="2015-06-09T16:52:00Z">
        <w:r w:rsidRPr="00E056B6" w:rsidDel="00F22C5B">
          <w:rPr>
            <w:rFonts w:cs="Arial"/>
            <w:sz w:val="20"/>
          </w:rPr>
          <w:delText>We have prepared an SBA of the GOBI2000_PACKAGE_OEM 1.1.04 for HP.</w:delText>
        </w:r>
        <w:bookmarkStart w:id="1934" w:name="_Toc421633042"/>
        <w:bookmarkStart w:id="1935" w:name="_Toc421633582"/>
        <w:bookmarkStart w:id="1936" w:name="_Toc421701635"/>
        <w:bookmarkStart w:id="1937" w:name="_Toc421704828"/>
        <w:bookmarkStart w:id="1938" w:name="_Toc422904808"/>
        <w:bookmarkStart w:id="1939" w:name="_Toc422935439"/>
        <w:bookmarkStart w:id="1940" w:name="_Toc422938501"/>
        <w:bookmarkStart w:id="1941" w:name="_Toc422929936"/>
        <w:bookmarkStart w:id="1942" w:name="_Toc494288069"/>
        <w:bookmarkStart w:id="1943" w:name="_Toc494290885"/>
        <w:bookmarkStart w:id="1944" w:name="_Toc494293699"/>
        <w:bookmarkEnd w:id="1934"/>
        <w:bookmarkEnd w:id="1935"/>
        <w:bookmarkEnd w:id="1936"/>
        <w:bookmarkEnd w:id="1937"/>
        <w:bookmarkEnd w:id="1938"/>
        <w:bookmarkEnd w:id="1939"/>
        <w:bookmarkEnd w:id="1940"/>
        <w:bookmarkEnd w:id="1941"/>
        <w:bookmarkEnd w:id="1942"/>
        <w:bookmarkEnd w:id="1943"/>
        <w:bookmarkEnd w:id="1944"/>
      </w:del>
    </w:p>
    <w:p w:rsidR="00B916E2" w:rsidRPr="00E056B6" w:rsidDel="00F22C5B" w:rsidRDefault="00353B69">
      <w:pPr>
        <w:pStyle w:val="Heading1"/>
        <w:rPr>
          <w:del w:id="1945" w:author="Sastry, Murali" w:date="2015-06-09T16:52:00Z"/>
          <w:rFonts w:cs="Arial"/>
          <w:sz w:val="20"/>
        </w:rPr>
        <w:pPrChange w:id="1946" w:author="Sastry, Murali" w:date="2015-06-09T17:06:00Z">
          <w:pPr>
            <w:pStyle w:val="body"/>
            <w:spacing w:before="0" w:after="0"/>
            <w:ind w:left="2160"/>
          </w:pPr>
        </w:pPrChange>
      </w:pPr>
      <w:del w:id="1947" w:author="Sastry, Murali" w:date="2015-06-09T16:52:00Z">
        <w:r w:rsidDel="00F22C5B">
          <w:rPr>
            <w:rFonts w:ascii="Times New Roman" w:hAnsi="Times New Roman"/>
            <w:sz w:val="22"/>
          </w:rPr>
          <w:fldChar w:fldCharType="begin"/>
        </w:r>
        <w:r w:rsidDel="00F22C5B">
          <w:delInstrText xml:space="preserve"> HYPERLINK "file:///\\\\stone\\aswcrm\\builds\\tools\\PROD\\GOBI2000_PACKAGE_OEM\\GOBI2000_PACKAGE_OEM1104\\72_HP" </w:delInstrText>
        </w:r>
        <w:r w:rsidDel="00F22C5B">
          <w:rPr>
            <w:rFonts w:ascii="Times New Roman" w:hAnsi="Times New Roman"/>
            <w:sz w:val="22"/>
          </w:rPr>
          <w:fldChar w:fldCharType="separate"/>
        </w:r>
        <w:r w:rsidR="00C0468B" w:rsidRPr="00E056B6" w:rsidDel="00F22C5B">
          <w:rPr>
            <w:rStyle w:val="Hyperlink"/>
            <w:rFonts w:cs="Arial"/>
            <w:sz w:val="20"/>
          </w:rPr>
          <w:delText>\\stone\aswcrm\builds\tools\PROD\GOBI2000_PACKAGE_OEM\GOBI2000_PACKAGE_OEM1104\72_HP</w:delText>
        </w:r>
        <w:r w:rsidDel="00F22C5B">
          <w:rPr>
            <w:rStyle w:val="Hyperlink"/>
            <w:rFonts w:cs="Arial"/>
            <w:sz w:val="20"/>
          </w:rPr>
          <w:fldChar w:fldCharType="end"/>
        </w:r>
        <w:r w:rsidR="00C0468B" w:rsidRPr="00E056B6" w:rsidDel="00F22C5B">
          <w:rPr>
            <w:rFonts w:cs="Arial"/>
            <w:sz w:val="20"/>
          </w:rPr>
          <w:delText xml:space="preserve"> </w:delText>
        </w:r>
        <w:bookmarkStart w:id="1948" w:name="_Toc421633043"/>
        <w:bookmarkStart w:id="1949" w:name="_Toc421633583"/>
        <w:bookmarkStart w:id="1950" w:name="_Toc421701636"/>
        <w:bookmarkStart w:id="1951" w:name="_Toc421704829"/>
        <w:bookmarkStart w:id="1952" w:name="_Toc422904809"/>
        <w:bookmarkStart w:id="1953" w:name="_Toc422935440"/>
        <w:bookmarkStart w:id="1954" w:name="_Toc422938502"/>
        <w:bookmarkStart w:id="1955" w:name="_Toc422929937"/>
        <w:bookmarkStart w:id="1956" w:name="_Toc494288070"/>
        <w:bookmarkStart w:id="1957" w:name="_Toc494290886"/>
        <w:bookmarkStart w:id="1958" w:name="_Toc494293700"/>
        <w:bookmarkEnd w:id="1948"/>
        <w:bookmarkEnd w:id="1949"/>
        <w:bookmarkEnd w:id="1950"/>
        <w:bookmarkEnd w:id="1951"/>
        <w:bookmarkEnd w:id="1952"/>
        <w:bookmarkEnd w:id="1953"/>
        <w:bookmarkEnd w:id="1954"/>
        <w:bookmarkEnd w:id="1955"/>
        <w:bookmarkEnd w:id="1956"/>
        <w:bookmarkEnd w:id="1957"/>
        <w:bookmarkEnd w:id="1958"/>
      </w:del>
    </w:p>
    <w:p w:rsidR="00B916E2" w:rsidRPr="00E056B6" w:rsidDel="00F22C5B" w:rsidRDefault="00B916E2">
      <w:pPr>
        <w:pStyle w:val="Heading1"/>
        <w:rPr>
          <w:del w:id="1959" w:author="Sastry, Murali" w:date="2015-06-09T16:52:00Z"/>
          <w:rFonts w:cs="Arial"/>
          <w:sz w:val="20"/>
        </w:rPr>
        <w:pPrChange w:id="1960" w:author="Sastry, Murali" w:date="2015-06-09T17:06:00Z">
          <w:pPr>
            <w:pStyle w:val="body"/>
            <w:spacing w:before="0" w:after="0"/>
            <w:ind w:left="2160"/>
          </w:pPr>
        </w:pPrChange>
      </w:pPr>
      <w:bookmarkStart w:id="1961" w:name="_Toc421633044"/>
      <w:bookmarkStart w:id="1962" w:name="_Toc421633584"/>
      <w:bookmarkStart w:id="1963" w:name="_Toc421701637"/>
      <w:bookmarkStart w:id="1964" w:name="_Toc421704830"/>
      <w:bookmarkStart w:id="1965" w:name="_Toc422904810"/>
      <w:bookmarkStart w:id="1966" w:name="_Toc422935441"/>
      <w:bookmarkStart w:id="1967" w:name="_Toc422938503"/>
      <w:bookmarkStart w:id="1968" w:name="_Toc422929938"/>
      <w:bookmarkStart w:id="1969" w:name="_Toc494288071"/>
      <w:bookmarkStart w:id="1970" w:name="_Toc494290887"/>
      <w:bookmarkStart w:id="1971" w:name="_Toc494293701"/>
      <w:bookmarkEnd w:id="1961"/>
      <w:bookmarkEnd w:id="1962"/>
      <w:bookmarkEnd w:id="1963"/>
      <w:bookmarkEnd w:id="1964"/>
      <w:bookmarkEnd w:id="1965"/>
      <w:bookmarkEnd w:id="1966"/>
      <w:bookmarkEnd w:id="1967"/>
      <w:bookmarkEnd w:id="1968"/>
      <w:bookmarkEnd w:id="1969"/>
      <w:bookmarkEnd w:id="1970"/>
      <w:bookmarkEnd w:id="1971"/>
    </w:p>
    <w:p w:rsidR="00B916E2" w:rsidRPr="00E056B6" w:rsidDel="00F22C5B" w:rsidRDefault="00C0468B">
      <w:pPr>
        <w:pStyle w:val="Heading1"/>
        <w:rPr>
          <w:del w:id="1972" w:author="Sastry, Murali" w:date="2015-06-09T16:52:00Z"/>
          <w:rFonts w:cs="Arial"/>
          <w:sz w:val="20"/>
        </w:rPr>
        <w:pPrChange w:id="1973" w:author="Sastry, Murali" w:date="2015-06-09T17:06:00Z">
          <w:pPr>
            <w:pStyle w:val="body"/>
            <w:spacing w:before="0" w:after="0"/>
            <w:ind w:left="2160"/>
          </w:pPr>
        </w:pPrChange>
      </w:pPr>
      <w:del w:id="1974" w:author="Sastry, Murali" w:date="2015-06-09T16:52:00Z">
        <w:r w:rsidRPr="00E056B6" w:rsidDel="00F22C5B">
          <w:rPr>
            <w:rFonts w:cs="Arial"/>
            <w:sz w:val="20"/>
          </w:rPr>
          <w:delText>This SBA is to provide HP the newest drivers (XP and Vista are WHQL certified, Win7 is not) for their testing as well as the new Firmware.</w:delText>
        </w:r>
        <w:bookmarkStart w:id="1975" w:name="_Toc421633045"/>
        <w:bookmarkStart w:id="1976" w:name="_Toc421633585"/>
        <w:bookmarkStart w:id="1977" w:name="_Toc421701638"/>
        <w:bookmarkStart w:id="1978" w:name="_Toc421704831"/>
        <w:bookmarkStart w:id="1979" w:name="_Toc422904811"/>
        <w:bookmarkStart w:id="1980" w:name="_Toc422935442"/>
        <w:bookmarkStart w:id="1981" w:name="_Toc422938504"/>
        <w:bookmarkStart w:id="1982" w:name="_Toc422929939"/>
        <w:bookmarkStart w:id="1983" w:name="_Toc494288072"/>
        <w:bookmarkStart w:id="1984" w:name="_Toc494290888"/>
        <w:bookmarkStart w:id="1985" w:name="_Toc494293702"/>
        <w:bookmarkEnd w:id="1975"/>
        <w:bookmarkEnd w:id="1976"/>
        <w:bookmarkEnd w:id="1977"/>
        <w:bookmarkEnd w:id="1978"/>
        <w:bookmarkEnd w:id="1979"/>
        <w:bookmarkEnd w:id="1980"/>
        <w:bookmarkEnd w:id="1981"/>
        <w:bookmarkEnd w:id="1982"/>
        <w:bookmarkEnd w:id="1983"/>
        <w:bookmarkEnd w:id="1984"/>
        <w:bookmarkEnd w:id="1985"/>
      </w:del>
    </w:p>
    <w:p w:rsidR="00B916E2" w:rsidRPr="00E056B6" w:rsidDel="00F22C5B" w:rsidRDefault="00B916E2">
      <w:pPr>
        <w:pStyle w:val="Heading1"/>
        <w:rPr>
          <w:del w:id="1986" w:author="Sastry, Murali" w:date="2015-06-09T16:52:00Z"/>
          <w:rFonts w:cs="Arial"/>
          <w:sz w:val="20"/>
        </w:rPr>
        <w:pPrChange w:id="1987" w:author="Sastry, Murali" w:date="2015-06-09T17:06:00Z">
          <w:pPr>
            <w:pStyle w:val="body"/>
            <w:spacing w:before="0" w:after="0"/>
            <w:ind w:left="2160"/>
          </w:pPr>
        </w:pPrChange>
      </w:pPr>
      <w:bookmarkStart w:id="1988" w:name="_Toc421633046"/>
      <w:bookmarkStart w:id="1989" w:name="_Toc421633586"/>
      <w:bookmarkStart w:id="1990" w:name="_Toc421701639"/>
      <w:bookmarkStart w:id="1991" w:name="_Toc421704832"/>
      <w:bookmarkStart w:id="1992" w:name="_Toc422904812"/>
      <w:bookmarkStart w:id="1993" w:name="_Toc422935443"/>
      <w:bookmarkStart w:id="1994" w:name="_Toc422938505"/>
      <w:bookmarkStart w:id="1995" w:name="_Toc422929940"/>
      <w:bookmarkStart w:id="1996" w:name="_Toc494288073"/>
      <w:bookmarkStart w:id="1997" w:name="_Toc494290889"/>
      <w:bookmarkStart w:id="1998" w:name="_Toc494293703"/>
      <w:bookmarkEnd w:id="1988"/>
      <w:bookmarkEnd w:id="1989"/>
      <w:bookmarkEnd w:id="1990"/>
      <w:bookmarkEnd w:id="1991"/>
      <w:bookmarkEnd w:id="1992"/>
      <w:bookmarkEnd w:id="1993"/>
      <w:bookmarkEnd w:id="1994"/>
      <w:bookmarkEnd w:id="1995"/>
      <w:bookmarkEnd w:id="1996"/>
      <w:bookmarkEnd w:id="1997"/>
      <w:bookmarkEnd w:id="1998"/>
    </w:p>
    <w:p w:rsidR="00B916E2" w:rsidRPr="00E056B6" w:rsidDel="00F22C5B" w:rsidRDefault="00C0468B">
      <w:pPr>
        <w:pStyle w:val="Heading1"/>
        <w:rPr>
          <w:del w:id="1999" w:author="Sastry, Murali" w:date="2015-06-09T16:52:00Z"/>
          <w:rFonts w:cs="Arial"/>
          <w:sz w:val="20"/>
        </w:rPr>
        <w:pPrChange w:id="2000" w:author="Sastry, Murali" w:date="2015-06-09T17:06:00Z">
          <w:pPr>
            <w:pStyle w:val="body"/>
            <w:spacing w:before="0" w:after="0"/>
            <w:ind w:left="2160"/>
          </w:pPr>
        </w:pPrChange>
      </w:pPr>
      <w:del w:id="2001" w:author="Sastry, Murali" w:date="2015-06-09T16:52:00Z">
        <w:r w:rsidRPr="00E056B6" w:rsidDel="00F22C5B">
          <w:rPr>
            <w:rFonts w:cs="Arial"/>
            <w:sz w:val="20"/>
          </w:rPr>
          <w:delText>This SBA contains firmware for</w:delText>
        </w:r>
        <w:bookmarkStart w:id="2002" w:name="_Toc421633047"/>
        <w:bookmarkStart w:id="2003" w:name="_Toc421633587"/>
        <w:bookmarkStart w:id="2004" w:name="_Toc421701640"/>
        <w:bookmarkStart w:id="2005" w:name="_Toc421704833"/>
        <w:bookmarkStart w:id="2006" w:name="_Toc422904813"/>
        <w:bookmarkStart w:id="2007" w:name="_Toc422935444"/>
        <w:bookmarkStart w:id="2008" w:name="_Toc422938506"/>
        <w:bookmarkStart w:id="2009" w:name="_Toc422929941"/>
        <w:bookmarkStart w:id="2010" w:name="_Toc494288074"/>
        <w:bookmarkStart w:id="2011" w:name="_Toc494290890"/>
        <w:bookmarkStart w:id="2012" w:name="_Toc494293704"/>
        <w:bookmarkEnd w:id="2002"/>
        <w:bookmarkEnd w:id="2003"/>
        <w:bookmarkEnd w:id="2004"/>
        <w:bookmarkEnd w:id="2005"/>
        <w:bookmarkEnd w:id="2006"/>
        <w:bookmarkEnd w:id="2007"/>
        <w:bookmarkEnd w:id="2008"/>
        <w:bookmarkEnd w:id="2009"/>
        <w:bookmarkEnd w:id="2010"/>
        <w:bookmarkEnd w:id="2011"/>
        <w:bookmarkEnd w:id="2012"/>
      </w:del>
    </w:p>
    <w:p w:rsidR="00B916E2" w:rsidRPr="00E056B6" w:rsidDel="00F22C5B" w:rsidRDefault="00C0468B">
      <w:pPr>
        <w:pStyle w:val="Heading1"/>
        <w:rPr>
          <w:del w:id="2013" w:author="Sastry, Murali" w:date="2015-06-09T16:52:00Z"/>
          <w:rFonts w:cs="Arial"/>
          <w:sz w:val="20"/>
        </w:rPr>
        <w:pPrChange w:id="2014" w:author="Sastry, Murali" w:date="2015-06-09T17:06:00Z">
          <w:pPr>
            <w:pStyle w:val="body"/>
            <w:spacing w:before="0" w:after="0"/>
            <w:ind w:left="2160"/>
          </w:pPr>
        </w:pPrChange>
      </w:pPr>
      <w:del w:id="2015" w:author="Sastry, Murali" w:date="2015-06-09T16:52:00Z">
        <w:r w:rsidRPr="00E056B6" w:rsidDel="00F22C5B">
          <w:rPr>
            <w:rFonts w:cs="Arial"/>
            <w:sz w:val="20"/>
          </w:rPr>
          <w:delText xml:space="preserve">        Vodafone Image:           D1025MUQCNABFM2008</w:delText>
        </w:r>
        <w:bookmarkStart w:id="2016" w:name="_Toc421633048"/>
        <w:bookmarkStart w:id="2017" w:name="_Toc421633588"/>
        <w:bookmarkStart w:id="2018" w:name="_Toc421701641"/>
        <w:bookmarkStart w:id="2019" w:name="_Toc421704834"/>
        <w:bookmarkStart w:id="2020" w:name="_Toc422904814"/>
        <w:bookmarkStart w:id="2021" w:name="_Toc422935445"/>
        <w:bookmarkStart w:id="2022" w:name="_Toc422938507"/>
        <w:bookmarkStart w:id="2023" w:name="_Toc422929942"/>
        <w:bookmarkStart w:id="2024" w:name="_Toc494288075"/>
        <w:bookmarkStart w:id="2025" w:name="_Toc494290891"/>
        <w:bookmarkStart w:id="2026" w:name="_Toc494293705"/>
        <w:bookmarkEnd w:id="2016"/>
        <w:bookmarkEnd w:id="2017"/>
        <w:bookmarkEnd w:id="2018"/>
        <w:bookmarkEnd w:id="2019"/>
        <w:bookmarkEnd w:id="2020"/>
        <w:bookmarkEnd w:id="2021"/>
        <w:bookmarkEnd w:id="2022"/>
        <w:bookmarkEnd w:id="2023"/>
        <w:bookmarkEnd w:id="2024"/>
        <w:bookmarkEnd w:id="2025"/>
        <w:bookmarkEnd w:id="2026"/>
      </w:del>
    </w:p>
    <w:p w:rsidR="00B916E2" w:rsidRPr="00E056B6" w:rsidDel="00F22C5B" w:rsidRDefault="00C0468B">
      <w:pPr>
        <w:pStyle w:val="Heading1"/>
        <w:rPr>
          <w:del w:id="2027" w:author="Sastry, Murali" w:date="2015-06-09T16:52:00Z"/>
          <w:rFonts w:cs="Arial"/>
          <w:sz w:val="20"/>
        </w:rPr>
        <w:pPrChange w:id="2028" w:author="Sastry, Murali" w:date="2015-06-09T17:06:00Z">
          <w:pPr>
            <w:pStyle w:val="body"/>
            <w:spacing w:before="0" w:after="0"/>
            <w:ind w:left="2160"/>
          </w:pPr>
        </w:pPrChange>
      </w:pPr>
      <w:del w:id="2029" w:author="Sastry, Murali" w:date="2015-06-09T16:52:00Z">
        <w:r w:rsidRPr="00E056B6" w:rsidDel="00F22C5B">
          <w:rPr>
            <w:rFonts w:cs="Arial"/>
            <w:sz w:val="20"/>
          </w:rPr>
          <w:delText xml:space="preserve">        Verizon Image:            D1055MSTUTDSVD3574</w:delText>
        </w:r>
        <w:bookmarkStart w:id="2030" w:name="_Toc421633049"/>
        <w:bookmarkStart w:id="2031" w:name="_Toc421633589"/>
        <w:bookmarkStart w:id="2032" w:name="_Toc421701642"/>
        <w:bookmarkStart w:id="2033" w:name="_Toc421704835"/>
        <w:bookmarkStart w:id="2034" w:name="_Toc422904815"/>
        <w:bookmarkStart w:id="2035" w:name="_Toc422935446"/>
        <w:bookmarkStart w:id="2036" w:name="_Toc422938508"/>
        <w:bookmarkStart w:id="2037" w:name="_Toc422929943"/>
        <w:bookmarkStart w:id="2038" w:name="_Toc494288076"/>
        <w:bookmarkStart w:id="2039" w:name="_Toc494290892"/>
        <w:bookmarkStart w:id="2040" w:name="_Toc494293706"/>
        <w:bookmarkEnd w:id="2030"/>
        <w:bookmarkEnd w:id="2031"/>
        <w:bookmarkEnd w:id="2032"/>
        <w:bookmarkEnd w:id="2033"/>
        <w:bookmarkEnd w:id="2034"/>
        <w:bookmarkEnd w:id="2035"/>
        <w:bookmarkEnd w:id="2036"/>
        <w:bookmarkEnd w:id="2037"/>
        <w:bookmarkEnd w:id="2038"/>
        <w:bookmarkEnd w:id="2039"/>
        <w:bookmarkEnd w:id="2040"/>
      </w:del>
    </w:p>
    <w:p w:rsidR="00B916E2" w:rsidRPr="00E056B6" w:rsidDel="00F22C5B" w:rsidRDefault="00C0468B">
      <w:pPr>
        <w:pStyle w:val="Heading1"/>
        <w:rPr>
          <w:del w:id="2041" w:author="Sastry, Murali" w:date="2015-06-09T16:52:00Z"/>
          <w:rFonts w:cs="Arial"/>
          <w:sz w:val="20"/>
        </w:rPr>
        <w:pPrChange w:id="2042" w:author="Sastry, Murali" w:date="2015-06-09T17:06:00Z">
          <w:pPr>
            <w:pStyle w:val="body"/>
            <w:spacing w:before="0" w:after="0"/>
            <w:ind w:left="2160"/>
          </w:pPr>
        </w:pPrChange>
      </w:pPr>
      <w:del w:id="2043" w:author="Sastry, Murali" w:date="2015-06-09T16:52:00Z">
        <w:r w:rsidRPr="00E056B6" w:rsidDel="00F22C5B">
          <w:rPr>
            <w:rFonts w:cs="Arial"/>
            <w:sz w:val="20"/>
          </w:rPr>
          <w:delText xml:space="preserve">        ATT Image:                D1025MUQCNASDM2012</w:delText>
        </w:r>
        <w:bookmarkStart w:id="2044" w:name="_Toc421633050"/>
        <w:bookmarkStart w:id="2045" w:name="_Toc421633590"/>
        <w:bookmarkStart w:id="2046" w:name="_Toc421701643"/>
        <w:bookmarkStart w:id="2047" w:name="_Toc421704836"/>
        <w:bookmarkStart w:id="2048" w:name="_Toc422904816"/>
        <w:bookmarkStart w:id="2049" w:name="_Toc422935447"/>
        <w:bookmarkStart w:id="2050" w:name="_Toc422938509"/>
        <w:bookmarkStart w:id="2051" w:name="_Toc422929944"/>
        <w:bookmarkStart w:id="2052" w:name="_Toc494288077"/>
        <w:bookmarkStart w:id="2053" w:name="_Toc494290893"/>
        <w:bookmarkStart w:id="2054" w:name="_Toc494293707"/>
        <w:bookmarkEnd w:id="2044"/>
        <w:bookmarkEnd w:id="2045"/>
        <w:bookmarkEnd w:id="2046"/>
        <w:bookmarkEnd w:id="2047"/>
        <w:bookmarkEnd w:id="2048"/>
        <w:bookmarkEnd w:id="2049"/>
        <w:bookmarkEnd w:id="2050"/>
        <w:bookmarkEnd w:id="2051"/>
        <w:bookmarkEnd w:id="2052"/>
        <w:bookmarkEnd w:id="2053"/>
        <w:bookmarkEnd w:id="2054"/>
      </w:del>
    </w:p>
    <w:p w:rsidR="00B916E2" w:rsidRPr="00E056B6" w:rsidDel="00F22C5B" w:rsidRDefault="00C0468B">
      <w:pPr>
        <w:pStyle w:val="Heading1"/>
        <w:rPr>
          <w:del w:id="2055" w:author="Sastry, Murali" w:date="2015-06-09T16:52:00Z"/>
          <w:rFonts w:cs="Arial"/>
          <w:sz w:val="20"/>
        </w:rPr>
        <w:pPrChange w:id="2056" w:author="Sastry, Murali" w:date="2015-06-09T17:06:00Z">
          <w:pPr>
            <w:pStyle w:val="body"/>
            <w:spacing w:before="0" w:after="0"/>
            <w:ind w:left="2160"/>
          </w:pPr>
        </w:pPrChange>
      </w:pPr>
      <w:del w:id="2057" w:author="Sastry, Murali" w:date="2015-06-09T16:52:00Z">
        <w:r w:rsidRPr="00E056B6" w:rsidDel="00F22C5B">
          <w:rPr>
            <w:rFonts w:cs="Arial"/>
            <w:sz w:val="20"/>
          </w:rPr>
          <w:delText xml:space="preserve">        Sprint Image:             D1055MSTUTCSFD3702</w:delText>
        </w:r>
        <w:bookmarkStart w:id="2058" w:name="_Toc421633051"/>
        <w:bookmarkStart w:id="2059" w:name="_Toc421633591"/>
        <w:bookmarkStart w:id="2060" w:name="_Toc421701644"/>
        <w:bookmarkStart w:id="2061" w:name="_Toc421704837"/>
        <w:bookmarkStart w:id="2062" w:name="_Toc422904817"/>
        <w:bookmarkStart w:id="2063" w:name="_Toc422935448"/>
        <w:bookmarkStart w:id="2064" w:name="_Toc422938510"/>
        <w:bookmarkStart w:id="2065" w:name="_Toc422929945"/>
        <w:bookmarkStart w:id="2066" w:name="_Toc494288078"/>
        <w:bookmarkStart w:id="2067" w:name="_Toc494290894"/>
        <w:bookmarkStart w:id="2068" w:name="_Toc494293708"/>
        <w:bookmarkEnd w:id="2058"/>
        <w:bookmarkEnd w:id="2059"/>
        <w:bookmarkEnd w:id="2060"/>
        <w:bookmarkEnd w:id="2061"/>
        <w:bookmarkEnd w:id="2062"/>
        <w:bookmarkEnd w:id="2063"/>
        <w:bookmarkEnd w:id="2064"/>
        <w:bookmarkEnd w:id="2065"/>
        <w:bookmarkEnd w:id="2066"/>
        <w:bookmarkEnd w:id="2067"/>
        <w:bookmarkEnd w:id="2068"/>
      </w:del>
    </w:p>
    <w:p w:rsidR="00B916E2" w:rsidRPr="00E056B6" w:rsidDel="00F22C5B" w:rsidRDefault="00C0468B">
      <w:pPr>
        <w:pStyle w:val="Heading1"/>
        <w:rPr>
          <w:del w:id="2069" w:author="Sastry, Murali" w:date="2015-06-09T16:52:00Z"/>
          <w:rFonts w:cs="Arial"/>
          <w:sz w:val="20"/>
        </w:rPr>
        <w:pPrChange w:id="2070" w:author="Sastry, Murali" w:date="2015-06-09T17:06:00Z">
          <w:pPr>
            <w:pStyle w:val="body"/>
            <w:spacing w:before="0" w:after="0"/>
            <w:ind w:left="2160"/>
          </w:pPr>
        </w:pPrChange>
      </w:pPr>
      <w:del w:id="2071" w:author="Sastry, Murali" w:date="2015-06-09T16:52:00Z">
        <w:r w:rsidRPr="00E056B6" w:rsidDel="00F22C5B">
          <w:rPr>
            <w:rFonts w:cs="Arial"/>
            <w:sz w:val="20"/>
          </w:rPr>
          <w:delText xml:space="preserve">           Sprint UQCN Image:     D1055MUQCNCSFD2010</w:delText>
        </w:r>
        <w:bookmarkStart w:id="2072" w:name="_Toc421633052"/>
        <w:bookmarkStart w:id="2073" w:name="_Toc421633592"/>
        <w:bookmarkStart w:id="2074" w:name="_Toc421701645"/>
        <w:bookmarkStart w:id="2075" w:name="_Toc421704838"/>
        <w:bookmarkStart w:id="2076" w:name="_Toc422904818"/>
        <w:bookmarkStart w:id="2077" w:name="_Toc422935449"/>
        <w:bookmarkStart w:id="2078" w:name="_Toc422938511"/>
        <w:bookmarkStart w:id="2079" w:name="_Toc422929946"/>
        <w:bookmarkStart w:id="2080" w:name="_Toc494288079"/>
        <w:bookmarkStart w:id="2081" w:name="_Toc494290895"/>
        <w:bookmarkStart w:id="2082" w:name="_Toc494293709"/>
        <w:bookmarkEnd w:id="2072"/>
        <w:bookmarkEnd w:id="2073"/>
        <w:bookmarkEnd w:id="2074"/>
        <w:bookmarkEnd w:id="2075"/>
        <w:bookmarkEnd w:id="2076"/>
        <w:bookmarkEnd w:id="2077"/>
        <w:bookmarkEnd w:id="2078"/>
        <w:bookmarkEnd w:id="2079"/>
        <w:bookmarkEnd w:id="2080"/>
        <w:bookmarkEnd w:id="2081"/>
        <w:bookmarkEnd w:id="2082"/>
      </w:del>
    </w:p>
    <w:p w:rsidR="00B916E2" w:rsidRPr="00E056B6" w:rsidDel="00F22C5B" w:rsidRDefault="00C0468B">
      <w:pPr>
        <w:pStyle w:val="Heading1"/>
        <w:rPr>
          <w:del w:id="2083" w:author="Sastry, Murali" w:date="2015-06-09T16:52:00Z"/>
          <w:rFonts w:cs="Arial"/>
          <w:sz w:val="20"/>
        </w:rPr>
        <w:pPrChange w:id="2084" w:author="Sastry, Murali" w:date="2015-06-09T17:06:00Z">
          <w:pPr>
            <w:pStyle w:val="body"/>
            <w:spacing w:before="0" w:after="0"/>
            <w:ind w:left="2160"/>
          </w:pPr>
        </w:pPrChange>
      </w:pPr>
      <w:del w:id="2085" w:author="Sastry, Murali" w:date="2015-06-09T16:52:00Z">
        <w:r w:rsidRPr="00E056B6" w:rsidDel="00F22C5B">
          <w:rPr>
            <w:rFonts w:cs="Arial"/>
            <w:sz w:val="20"/>
          </w:rPr>
          <w:delText xml:space="preserve">        T-Mobile Image:           D1025MUQCNABLM2008</w:delText>
        </w:r>
        <w:bookmarkStart w:id="2086" w:name="_Toc421633053"/>
        <w:bookmarkStart w:id="2087" w:name="_Toc421633593"/>
        <w:bookmarkStart w:id="2088" w:name="_Toc421701646"/>
        <w:bookmarkStart w:id="2089" w:name="_Toc421704839"/>
        <w:bookmarkStart w:id="2090" w:name="_Toc422904819"/>
        <w:bookmarkStart w:id="2091" w:name="_Toc422935450"/>
        <w:bookmarkStart w:id="2092" w:name="_Toc422938512"/>
        <w:bookmarkStart w:id="2093" w:name="_Toc422929947"/>
        <w:bookmarkStart w:id="2094" w:name="_Toc494288080"/>
        <w:bookmarkStart w:id="2095" w:name="_Toc494290896"/>
        <w:bookmarkStart w:id="2096" w:name="_Toc494293710"/>
        <w:bookmarkEnd w:id="2086"/>
        <w:bookmarkEnd w:id="2087"/>
        <w:bookmarkEnd w:id="2088"/>
        <w:bookmarkEnd w:id="2089"/>
        <w:bookmarkEnd w:id="2090"/>
        <w:bookmarkEnd w:id="2091"/>
        <w:bookmarkEnd w:id="2092"/>
        <w:bookmarkEnd w:id="2093"/>
        <w:bookmarkEnd w:id="2094"/>
        <w:bookmarkEnd w:id="2095"/>
        <w:bookmarkEnd w:id="2096"/>
      </w:del>
    </w:p>
    <w:p w:rsidR="00B916E2" w:rsidRPr="00E056B6" w:rsidDel="00F22C5B" w:rsidRDefault="00C0468B">
      <w:pPr>
        <w:pStyle w:val="Heading1"/>
        <w:rPr>
          <w:del w:id="2097" w:author="Sastry, Murali" w:date="2015-06-09T16:52:00Z"/>
          <w:rFonts w:cs="Arial"/>
          <w:sz w:val="20"/>
        </w:rPr>
        <w:pPrChange w:id="2098" w:author="Sastry, Murali" w:date="2015-06-09T17:06:00Z">
          <w:pPr>
            <w:pStyle w:val="body"/>
            <w:spacing w:before="0" w:after="0"/>
            <w:ind w:left="2160"/>
          </w:pPr>
        </w:pPrChange>
      </w:pPr>
      <w:del w:id="2099" w:author="Sastry, Murali" w:date="2015-06-09T16:52:00Z">
        <w:r w:rsidRPr="00E056B6" w:rsidDel="00F22C5B">
          <w:rPr>
            <w:rFonts w:cs="Arial"/>
            <w:sz w:val="20"/>
          </w:rPr>
          <w:delText xml:space="preserve">        Telefonica Image:         D1025MUQCNABHM2008</w:delText>
        </w:r>
        <w:bookmarkStart w:id="2100" w:name="_Toc421633054"/>
        <w:bookmarkStart w:id="2101" w:name="_Toc421633594"/>
        <w:bookmarkStart w:id="2102" w:name="_Toc421701647"/>
        <w:bookmarkStart w:id="2103" w:name="_Toc421704840"/>
        <w:bookmarkStart w:id="2104" w:name="_Toc422904820"/>
        <w:bookmarkStart w:id="2105" w:name="_Toc422935451"/>
        <w:bookmarkStart w:id="2106" w:name="_Toc422938513"/>
        <w:bookmarkStart w:id="2107" w:name="_Toc422929948"/>
        <w:bookmarkStart w:id="2108" w:name="_Toc494288081"/>
        <w:bookmarkStart w:id="2109" w:name="_Toc494290897"/>
        <w:bookmarkStart w:id="2110" w:name="_Toc494293711"/>
        <w:bookmarkEnd w:id="2100"/>
        <w:bookmarkEnd w:id="2101"/>
        <w:bookmarkEnd w:id="2102"/>
        <w:bookmarkEnd w:id="2103"/>
        <w:bookmarkEnd w:id="2104"/>
        <w:bookmarkEnd w:id="2105"/>
        <w:bookmarkEnd w:id="2106"/>
        <w:bookmarkEnd w:id="2107"/>
        <w:bookmarkEnd w:id="2108"/>
        <w:bookmarkEnd w:id="2109"/>
        <w:bookmarkEnd w:id="2110"/>
      </w:del>
    </w:p>
    <w:p w:rsidR="00B916E2" w:rsidRPr="00E056B6" w:rsidDel="00F22C5B" w:rsidRDefault="00C0468B">
      <w:pPr>
        <w:pStyle w:val="Heading1"/>
        <w:rPr>
          <w:del w:id="2111" w:author="Sastry, Murali" w:date="2015-06-09T16:52:00Z"/>
          <w:rFonts w:cs="Arial"/>
          <w:sz w:val="20"/>
        </w:rPr>
        <w:pPrChange w:id="2112" w:author="Sastry, Murali" w:date="2015-06-09T17:06:00Z">
          <w:pPr>
            <w:pStyle w:val="body"/>
            <w:spacing w:before="0" w:after="0"/>
            <w:ind w:left="2160"/>
          </w:pPr>
        </w:pPrChange>
      </w:pPr>
      <w:del w:id="2113" w:author="Sastry, Murali" w:date="2015-06-09T16:52:00Z">
        <w:r w:rsidRPr="00E056B6" w:rsidDel="00F22C5B">
          <w:rPr>
            <w:rFonts w:cs="Arial"/>
            <w:sz w:val="20"/>
          </w:rPr>
          <w:delText xml:space="preserve">        Telecom Italia Image:     D1025MUQCNABIM2008</w:delText>
        </w:r>
        <w:bookmarkStart w:id="2114" w:name="_Toc421633055"/>
        <w:bookmarkStart w:id="2115" w:name="_Toc421633595"/>
        <w:bookmarkStart w:id="2116" w:name="_Toc421701648"/>
        <w:bookmarkStart w:id="2117" w:name="_Toc421704841"/>
        <w:bookmarkStart w:id="2118" w:name="_Toc422904821"/>
        <w:bookmarkStart w:id="2119" w:name="_Toc422935452"/>
        <w:bookmarkStart w:id="2120" w:name="_Toc422938514"/>
        <w:bookmarkStart w:id="2121" w:name="_Toc422929949"/>
        <w:bookmarkStart w:id="2122" w:name="_Toc494288082"/>
        <w:bookmarkStart w:id="2123" w:name="_Toc494290898"/>
        <w:bookmarkStart w:id="2124" w:name="_Toc494293712"/>
        <w:bookmarkEnd w:id="2114"/>
        <w:bookmarkEnd w:id="2115"/>
        <w:bookmarkEnd w:id="2116"/>
        <w:bookmarkEnd w:id="2117"/>
        <w:bookmarkEnd w:id="2118"/>
        <w:bookmarkEnd w:id="2119"/>
        <w:bookmarkEnd w:id="2120"/>
        <w:bookmarkEnd w:id="2121"/>
        <w:bookmarkEnd w:id="2122"/>
        <w:bookmarkEnd w:id="2123"/>
        <w:bookmarkEnd w:id="2124"/>
      </w:del>
    </w:p>
    <w:p w:rsidR="00B916E2" w:rsidRPr="00E056B6" w:rsidDel="00F22C5B" w:rsidRDefault="00C0468B">
      <w:pPr>
        <w:pStyle w:val="Heading1"/>
        <w:rPr>
          <w:del w:id="2125" w:author="Sastry, Murali" w:date="2015-06-09T16:52:00Z"/>
          <w:rFonts w:cs="Arial"/>
          <w:sz w:val="20"/>
        </w:rPr>
        <w:pPrChange w:id="2126" w:author="Sastry, Murali" w:date="2015-06-09T17:06:00Z">
          <w:pPr>
            <w:pStyle w:val="body"/>
            <w:spacing w:before="0" w:after="0"/>
            <w:ind w:left="2160"/>
          </w:pPr>
        </w:pPrChange>
      </w:pPr>
      <w:del w:id="2127" w:author="Sastry, Murali" w:date="2015-06-09T16:52:00Z">
        <w:r w:rsidRPr="00E056B6" w:rsidDel="00F22C5B">
          <w:rPr>
            <w:rFonts w:cs="Arial"/>
            <w:sz w:val="20"/>
          </w:rPr>
          <w:delText xml:space="preserve">        Orange Image:             D1025MUQCNABOM2008</w:delText>
        </w:r>
        <w:bookmarkStart w:id="2128" w:name="_Toc421633056"/>
        <w:bookmarkStart w:id="2129" w:name="_Toc421633596"/>
        <w:bookmarkStart w:id="2130" w:name="_Toc421701649"/>
        <w:bookmarkStart w:id="2131" w:name="_Toc421704842"/>
        <w:bookmarkStart w:id="2132" w:name="_Toc422904822"/>
        <w:bookmarkStart w:id="2133" w:name="_Toc422935453"/>
        <w:bookmarkStart w:id="2134" w:name="_Toc422938515"/>
        <w:bookmarkStart w:id="2135" w:name="_Toc422929950"/>
        <w:bookmarkStart w:id="2136" w:name="_Toc494288083"/>
        <w:bookmarkStart w:id="2137" w:name="_Toc494290899"/>
        <w:bookmarkStart w:id="2138" w:name="_Toc494293713"/>
        <w:bookmarkEnd w:id="2128"/>
        <w:bookmarkEnd w:id="2129"/>
        <w:bookmarkEnd w:id="2130"/>
        <w:bookmarkEnd w:id="2131"/>
        <w:bookmarkEnd w:id="2132"/>
        <w:bookmarkEnd w:id="2133"/>
        <w:bookmarkEnd w:id="2134"/>
        <w:bookmarkEnd w:id="2135"/>
        <w:bookmarkEnd w:id="2136"/>
        <w:bookmarkEnd w:id="2137"/>
        <w:bookmarkEnd w:id="2138"/>
      </w:del>
    </w:p>
    <w:p w:rsidR="00B916E2" w:rsidRPr="00E056B6" w:rsidDel="00F22C5B" w:rsidRDefault="00C0468B">
      <w:pPr>
        <w:pStyle w:val="Heading1"/>
        <w:rPr>
          <w:del w:id="2139" w:author="Sastry, Murali" w:date="2015-06-09T16:52:00Z"/>
          <w:rFonts w:cs="Arial"/>
          <w:sz w:val="20"/>
        </w:rPr>
        <w:pPrChange w:id="2140" w:author="Sastry, Murali" w:date="2015-06-09T17:06:00Z">
          <w:pPr>
            <w:pStyle w:val="body"/>
            <w:spacing w:before="0" w:after="0"/>
            <w:ind w:left="2160"/>
          </w:pPr>
        </w:pPrChange>
      </w:pPr>
      <w:del w:id="2141" w:author="Sastry, Murali" w:date="2015-06-09T16:52:00Z">
        <w:r w:rsidRPr="00E056B6" w:rsidDel="00F22C5B">
          <w:rPr>
            <w:rFonts w:cs="Arial"/>
            <w:sz w:val="20"/>
          </w:rPr>
          <w:delText xml:space="preserve">        Alltel Image:             D1055MSTUTCSLD3574</w:delText>
        </w:r>
        <w:bookmarkStart w:id="2142" w:name="_Toc421633057"/>
        <w:bookmarkStart w:id="2143" w:name="_Toc421633597"/>
        <w:bookmarkStart w:id="2144" w:name="_Toc421701650"/>
        <w:bookmarkStart w:id="2145" w:name="_Toc421704843"/>
        <w:bookmarkStart w:id="2146" w:name="_Toc422904823"/>
        <w:bookmarkStart w:id="2147" w:name="_Toc422935454"/>
        <w:bookmarkStart w:id="2148" w:name="_Toc422938516"/>
        <w:bookmarkStart w:id="2149" w:name="_Toc422929951"/>
        <w:bookmarkStart w:id="2150" w:name="_Toc494288084"/>
        <w:bookmarkStart w:id="2151" w:name="_Toc494290900"/>
        <w:bookmarkStart w:id="2152" w:name="_Toc494293714"/>
        <w:bookmarkEnd w:id="2142"/>
        <w:bookmarkEnd w:id="2143"/>
        <w:bookmarkEnd w:id="2144"/>
        <w:bookmarkEnd w:id="2145"/>
        <w:bookmarkEnd w:id="2146"/>
        <w:bookmarkEnd w:id="2147"/>
        <w:bookmarkEnd w:id="2148"/>
        <w:bookmarkEnd w:id="2149"/>
        <w:bookmarkEnd w:id="2150"/>
        <w:bookmarkEnd w:id="2151"/>
        <w:bookmarkEnd w:id="2152"/>
      </w:del>
    </w:p>
    <w:p w:rsidR="00B916E2" w:rsidRPr="00E056B6" w:rsidDel="00F22C5B" w:rsidRDefault="00C0468B">
      <w:pPr>
        <w:pStyle w:val="Heading1"/>
        <w:rPr>
          <w:del w:id="2153" w:author="Sastry, Murali" w:date="2015-06-09T16:52:00Z"/>
          <w:rFonts w:cs="Arial"/>
          <w:sz w:val="20"/>
        </w:rPr>
        <w:pPrChange w:id="2154" w:author="Sastry, Murali" w:date="2015-06-09T17:06:00Z">
          <w:pPr>
            <w:pStyle w:val="body"/>
            <w:spacing w:before="0" w:after="0"/>
            <w:ind w:left="2160"/>
          </w:pPr>
        </w:pPrChange>
      </w:pPr>
      <w:del w:id="2155" w:author="Sastry, Murali" w:date="2015-06-09T16:52:00Z">
        <w:r w:rsidRPr="00E056B6" w:rsidDel="00F22C5B">
          <w:rPr>
            <w:rFonts w:cs="Arial"/>
            <w:sz w:val="20"/>
          </w:rPr>
          <w:delText xml:space="preserve">        DoCoMo Image:             D1025MSTUTABED3580</w:delText>
        </w:r>
        <w:bookmarkStart w:id="2156" w:name="_Toc421633058"/>
        <w:bookmarkStart w:id="2157" w:name="_Toc421633598"/>
        <w:bookmarkStart w:id="2158" w:name="_Toc421701651"/>
        <w:bookmarkStart w:id="2159" w:name="_Toc421704844"/>
        <w:bookmarkStart w:id="2160" w:name="_Toc422904824"/>
        <w:bookmarkStart w:id="2161" w:name="_Toc422935455"/>
        <w:bookmarkStart w:id="2162" w:name="_Toc422938517"/>
        <w:bookmarkStart w:id="2163" w:name="_Toc422929952"/>
        <w:bookmarkStart w:id="2164" w:name="_Toc494288085"/>
        <w:bookmarkStart w:id="2165" w:name="_Toc494290901"/>
        <w:bookmarkStart w:id="2166" w:name="_Toc494293715"/>
        <w:bookmarkEnd w:id="2156"/>
        <w:bookmarkEnd w:id="2157"/>
        <w:bookmarkEnd w:id="2158"/>
        <w:bookmarkEnd w:id="2159"/>
        <w:bookmarkEnd w:id="2160"/>
        <w:bookmarkEnd w:id="2161"/>
        <w:bookmarkEnd w:id="2162"/>
        <w:bookmarkEnd w:id="2163"/>
        <w:bookmarkEnd w:id="2164"/>
        <w:bookmarkEnd w:id="2165"/>
        <w:bookmarkEnd w:id="2166"/>
      </w:del>
    </w:p>
    <w:p w:rsidR="00B916E2" w:rsidRPr="00E056B6" w:rsidDel="00F22C5B" w:rsidRDefault="00C0468B">
      <w:pPr>
        <w:pStyle w:val="Heading1"/>
        <w:rPr>
          <w:del w:id="2167" w:author="Sastry, Murali" w:date="2015-06-09T16:52:00Z"/>
          <w:rFonts w:cs="Arial"/>
          <w:sz w:val="20"/>
        </w:rPr>
        <w:pPrChange w:id="2168" w:author="Sastry, Murali" w:date="2015-06-09T17:06:00Z">
          <w:pPr>
            <w:pStyle w:val="body"/>
            <w:spacing w:before="0" w:after="0"/>
            <w:ind w:left="2160"/>
          </w:pPr>
        </w:pPrChange>
      </w:pPr>
      <w:del w:id="2169" w:author="Sastry, Murali" w:date="2015-06-09T16:52:00Z">
        <w:r w:rsidRPr="00E056B6" w:rsidDel="00F22C5B">
          <w:rPr>
            <w:rFonts w:cs="Arial"/>
            <w:sz w:val="20"/>
          </w:rPr>
          <w:delText xml:space="preserve">        </w:delText>
        </w:r>
        <w:r w:rsidR="00B916E2" w:rsidRPr="00E056B6" w:rsidDel="00F22C5B">
          <w:rPr>
            <w:rFonts w:cs="Arial"/>
            <w:sz w:val="20"/>
          </w:rPr>
          <w:delText>Generic UMTS Image:       D1025MSTUTABGD3574</w:delText>
        </w:r>
        <w:bookmarkStart w:id="2170" w:name="_Toc421633059"/>
        <w:bookmarkStart w:id="2171" w:name="_Toc421633599"/>
        <w:bookmarkStart w:id="2172" w:name="_Toc421701652"/>
        <w:bookmarkStart w:id="2173" w:name="_Toc421704845"/>
        <w:bookmarkStart w:id="2174" w:name="_Toc422904825"/>
        <w:bookmarkStart w:id="2175" w:name="_Toc422935456"/>
        <w:bookmarkStart w:id="2176" w:name="_Toc422938518"/>
        <w:bookmarkStart w:id="2177" w:name="_Toc422929953"/>
        <w:bookmarkStart w:id="2178" w:name="_Toc494288086"/>
        <w:bookmarkStart w:id="2179" w:name="_Toc494290902"/>
        <w:bookmarkStart w:id="2180" w:name="_Toc494293716"/>
        <w:bookmarkEnd w:id="2170"/>
        <w:bookmarkEnd w:id="2171"/>
        <w:bookmarkEnd w:id="2172"/>
        <w:bookmarkEnd w:id="2173"/>
        <w:bookmarkEnd w:id="2174"/>
        <w:bookmarkEnd w:id="2175"/>
        <w:bookmarkEnd w:id="2176"/>
        <w:bookmarkEnd w:id="2177"/>
        <w:bookmarkEnd w:id="2178"/>
        <w:bookmarkEnd w:id="2179"/>
        <w:bookmarkEnd w:id="2180"/>
      </w:del>
    </w:p>
    <w:p w:rsidR="00B916E2" w:rsidRPr="00E056B6" w:rsidDel="00F22C5B" w:rsidRDefault="00B916E2">
      <w:pPr>
        <w:pStyle w:val="Heading1"/>
        <w:rPr>
          <w:del w:id="2181" w:author="Sastry, Murali" w:date="2015-06-09T16:52:00Z"/>
          <w:rFonts w:cs="Arial"/>
          <w:sz w:val="20"/>
        </w:rPr>
        <w:pPrChange w:id="2182" w:author="Sastry, Murali" w:date="2015-06-09T17:06:00Z">
          <w:pPr>
            <w:pStyle w:val="body"/>
            <w:spacing w:before="0" w:after="0"/>
            <w:ind w:left="2160"/>
          </w:pPr>
        </w:pPrChange>
      </w:pPr>
      <w:bookmarkStart w:id="2183" w:name="_Toc421633060"/>
      <w:bookmarkStart w:id="2184" w:name="_Toc421633600"/>
      <w:bookmarkStart w:id="2185" w:name="_Toc421701653"/>
      <w:bookmarkStart w:id="2186" w:name="_Toc421704846"/>
      <w:bookmarkStart w:id="2187" w:name="_Toc422904826"/>
      <w:bookmarkStart w:id="2188" w:name="_Toc422935457"/>
      <w:bookmarkStart w:id="2189" w:name="_Toc422938519"/>
      <w:bookmarkStart w:id="2190" w:name="_Toc422929954"/>
      <w:bookmarkStart w:id="2191" w:name="_Toc494288087"/>
      <w:bookmarkStart w:id="2192" w:name="_Toc494290903"/>
      <w:bookmarkStart w:id="2193" w:name="_Toc494293717"/>
      <w:bookmarkEnd w:id="2183"/>
      <w:bookmarkEnd w:id="2184"/>
      <w:bookmarkEnd w:id="2185"/>
      <w:bookmarkEnd w:id="2186"/>
      <w:bookmarkEnd w:id="2187"/>
      <w:bookmarkEnd w:id="2188"/>
      <w:bookmarkEnd w:id="2189"/>
      <w:bookmarkEnd w:id="2190"/>
      <w:bookmarkEnd w:id="2191"/>
      <w:bookmarkEnd w:id="2192"/>
      <w:bookmarkEnd w:id="2193"/>
    </w:p>
    <w:p w:rsidR="00B916E2" w:rsidRPr="00E056B6" w:rsidDel="00F22C5B" w:rsidRDefault="00C0468B">
      <w:pPr>
        <w:pStyle w:val="Heading1"/>
        <w:rPr>
          <w:del w:id="2194" w:author="Sastry, Murali" w:date="2015-06-09T16:52:00Z"/>
          <w:rFonts w:cs="Arial"/>
          <w:sz w:val="20"/>
        </w:rPr>
        <w:pPrChange w:id="2195" w:author="Sastry, Murali" w:date="2015-06-09T17:06:00Z">
          <w:pPr>
            <w:pStyle w:val="body"/>
            <w:spacing w:before="0" w:after="0"/>
            <w:ind w:left="2160"/>
          </w:pPr>
        </w:pPrChange>
      </w:pPr>
      <w:del w:id="2196" w:author="Sastry, Murali" w:date="2015-06-09T16:52:00Z">
        <w:r w:rsidRPr="00E056B6" w:rsidDel="00F22C5B">
          <w:rPr>
            <w:rFonts w:cs="Arial"/>
            <w:sz w:val="20"/>
          </w:rPr>
          <w:delText>Thanks,</w:delText>
        </w:r>
        <w:bookmarkStart w:id="2197" w:name="_Toc421633061"/>
        <w:bookmarkStart w:id="2198" w:name="_Toc421633601"/>
        <w:bookmarkStart w:id="2199" w:name="_Toc421701654"/>
        <w:bookmarkStart w:id="2200" w:name="_Toc421704847"/>
        <w:bookmarkStart w:id="2201" w:name="_Toc422904827"/>
        <w:bookmarkStart w:id="2202" w:name="_Toc422935458"/>
        <w:bookmarkStart w:id="2203" w:name="_Toc422938520"/>
        <w:bookmarkStart w:id="2204" w:name="_Toc422929955"/>
        <w:bookmarkStart w:id="2205" w:name="_Toc494288088"/>
        <w:bookmarkStart w:id="2206" w:name="_Toc494290904"/>
        <w:bookmarkStart w:id="2207" w:name="_Toc494293718"/>
        <w:bookmarkEnd w:id="2197"/>
        <w:bookmarkEnd w:id="2198"/>
        <w:bookmarkEnd w:id="2199"/>
        <w:bookmarkEnd w:id="2200"/>
        <w:bookmarkEnd w:id="2201"/>
        <w:bookmarkEnd w:id="2202"/>
        <w:bookmarkEnd w:id="2203"/>
        <w:bookmarkEnd w:id="2204"/>
        <w:bookmarkEnd w:id="2205"/>
        <w:bookmarkEnd w:id="2206"/>
        <w:bookmarkEnd w:id="2207"/>
      </w:del>
    </w:p>
    <w:p w:rsidR="00290B6D" w:rsidRPr="00E056B6" w:rsidDel="00F22C5B" w:rsidRDefault="00C0468B">
      <w:pPr>
        <w:pStyle w:val="Heading1"/>
        <w:rPr>
          <w:del w:id="2208" w:author="Sastry, Murali" w:date="2015-06-09T16:52:00Z"/>
          <w:rFonts w:cs="Arial"/>
          <w:sz w:val="20"/>
        </w:rPr>
        <w:pPrChange w:id="2209" w:author="Sastry, Murali" w:date="2015-06-09T17:06:00Z">
          <w:pPr>
            <w:pStyle w:val="body"/>
            <w:spacing w:before="0" w:after="0"/>
            <w:ind w:left="2160"/>
          </w:pPr>
        </w:pPrChange>
      </w:pPr>
      <w:del w:id="2210" w:author="Sastry, Murali" w:date="2015-06-09T16:52:00Z">
        <w:r w:rsidRPr="00E056B6" w:rsidDel="00F22C5B">
          <w:rPr>
            <w:rFonts w:cs="Arial"/>
            <w:sz w:val="20"/>
          </w:rPr>
          <w:delText>Mathew Winn</w:delText>
        </w:r>
        <w:bookmarkStart w:id="2211" w:name="_Toc421633062"/>
        <w:bookmarkStart w:id="2212" w:name="_Toc421633602"/>
        <w:bookmarkStart w:id="2213" w:name="_Toc421701655"/>
        <w:bookmarkStart w:id="2214" w:name="_Toc421704848"/>
        <w:bookmarkStart w:id="2215" w:name="_Toc422904828"/>
        <w:bookmarkStart w:id="2216" w:name="_Toc422935459"/>
        <w:bookmarkStart w:id="2217" w:name="_Toc422938521"/>
        <w:bookmarkStart w:id="2218" w:name="_Toc422929956"/>
        <w:bookmarkStart w:id="2219" w:name="_Toc494288089"/>
        <w:bookmarkStart w:id="2220" w:name="_Toc494290905"/>
        <w:bookmarkStart w:id="2221" w:name="_Toc494293719"/>
        <w:bookmarkEnd w:id="2211"/>
        <w:bookmarkEnd w:id="2212"/>
        <w:bookmarkEnd w:id="2213"/>
        <w:bookmarkEnd w:id="2214"/>
        <w:bookmarkEnd w:id="2215"/>
        <w:bookmarkEnd w:id="2216"/>
        <w:bookmarkEnd w:id="2217"/>
        <w:bookmarkEnd w:id="2218"/>
        <w:bookmarkEnd w:id="2219"/>
        <w:bookmarkEnd w:id="2220"/>
        <w:bookmarkEnd w:id="2221"/>
      </w:del>
    </w:p>
    <w:p w:rsidR="00A95933" w:rsidRPr="00E056B6" w:rsidDel="00F22C5B" w:rsidRDefault="00A95933">
      <w:pPr>
        <w:pStyle w:val="Heading1"/>
        <w:rPr>
          <w:del w:id="2222" w:author="Sastry, Murali" w:date="2015-06-09T16:52:00Z"/>
        </w:rPr>
        <w:pPrChange w:id="2223" w:author="Sastry, Murali" w:date="2015-06-09T17:06:00Z">
          <w:pPr>
            <w:pStyle w:val="body"/>
          </w:pPr>
        </w:pPrChange>
      </w:pPr>
      <w:bookmarkStart w:id="2224" w:name="_Toc421633063"/>
      <w:bookmarkStart w:id="2225" w:name="_Toc421633603"/>
      <w:bookmarkStart w:id="2226" w:name="_Toc421701656"/>
      <w:bookmarkStart w:id="2227" w:name="_Toc421704849"/>
      <w:bookmarkStart w:id="2228" w:name="_Toc422904829"/>
      <w:bookmarkStart w:id="2229" w:name="_Toc422935460"/>
      <w:bookmarkStart w:id="2230" w:name="_Toc422938522"/>
      <w:bookmarkStart w:id="2231" w:name="_Toc422929957"/>
      <w:bookmarkStart w:id="2232" w:name="_Toc494288090"/>
      <w:bookmarkStart w:id="2233" w:name="_Toc494290906"/>
      <w:bookmarkStart w:id="2234" w:name="_Toc494293720"/>
      <w:bookmarkEnd w:id="2224"/>
      <w:bookmarkEnd w:id="2225"/>
      <w:bookmarkEnd w:id="2226"/>
      <w:bookmarkEnd w:id="2227"/>
      <w:bookmarkEnd w:id="2228"/>
      <w:bookmarkEnd w:id="2229"/>
      <w:bookmarkEnd w:id="2230"/>
      <w:bookmarkEnd w:id="2231"/>
      <w:bookmarkEnd w:id="2232"/>
      <w:bookmarkEnd w:id="2233"/>
      <w:bookmarkEnd w:id="2234"/>
    </w:p>
    <w:p w:rsidR="004E3C06" w:rsidRPr="00E056B6" w:rsidDel="00F22C5B" w:rsidRDefault="00C0468B">
      <w:pPr>
        <w:pStyle w:val="Heading1"/>
        <w:rPr>
          <w:del w:id="2235" w:author="Sastry, Murali" w:date="2015-06-09T16:53:00Z"/>
        </w:rPr>
        <w:pPrChange w:id="2236" w:author="Sastry, Murali" w:date="2015-06-09T17:06:00Z">
          <w:pPr>
            <w:pStyle w:val="Heading1"/>
            <w:pageBreakBefore/>
          </w:pPr>
        </w:pPrChange>
      </w:pPr>
      <w:bookmarkStart w:id="2237" w:name="_Toc234138240"/>
      <w:del w:id="2238" w:author="Sastry, Murali" w:date="2015-06-09T16:53:00Z">
        <w:r w:rsidRPr="00E056B6" w:rsidDel="00F22C5B">
          <w:delText>GOBI2000_PACKAGE_ENG</w:delText>
        </w:r>
        <w:bookmarkStart w:id="2239" w:name="_Toc421633064"/>
        <w:bookmarkStart w:id="2240" w:name="_Toc421633604"/>
        <w:bookmarkStart w:id="2241" w:name="_Toc421701657"/>
        <w:bookmarkStart w:id="2242" w:name="_Toc421704850"/>
        <w:bookmarkStart w:id="2243" w:name="_Toc422904830"/>
        <w:bookmarkStart w:id="2244" w:name="_Toc422935461"/>
        <w:bookmarkStart w:id="2245" w:name="_Toc422938523"/>
        <w:bookmarkStart w:id="2246" w:name="_Toc422929958"/>
        <w:bookmarkStart w:id="2247" w:name="_Toc494288091"/>
        <w:bookmarkStart w:id="2248" w:name="_Toc494290907"/>
        <w:bookmarkStart w:id="2249" w:name="_Toc494293721"/>
        <w:bookmarkEnd w:id="2237"/>
        <w:bookmarkEnd w:id="2239"/>
        <w:bookmarkEnd w:id="2240"/>
        <w:bookmarkEnd w:id="2241"/>
        <w:bookmarkEnd w:id="2242"/>
        <w:bookmarkEnd w:id="2243"/>
        <w:bookmarkEnd w:id="2244"/>
        <w:bookmarkEnd w:id="2245"/>
        <w:bookmarkEnd w:id="2246"/>
        <w:bookmarkEnd w:id="2247"/>
        <w:bookmarkEnd w:id="2248"/>
        <w:bookmarkEnd w:id="2249"/>
      </w:del>
    </w:p>
    <w:p w:rsidR="00AA5F39" w:rsidRDefault="00AA5F39" w:rsidP="00AA5F39">
      <w:pPr>
        <w:pStyle w:val="Heading2"/>
      </w:pPr>
      <w:bookmarkStart w:id="2250" w:name="_Toc494293722"/>
      <w:r>
        <w:t>Build Environment:</w:t>
      </w:r>
      <w:bookmarkEnd w:id="2250"/>
    </w:p>
    <w:p w:rsidR="00AA5F39" w:rsidRPr="006E343A" w:rsidRDefault="00AA5F39" w:rsidP="006E343A">
      <w:pPr>
        <w:pStyle w:val="body"/>
        <w:numPr>
          <w:ilvl w:val="0"/>
          <w:numId w:val="55"/>
        </w:numPr>
        <w:rPr>
          <w:szCs w:val="22"/>
        </w:rPr>
      </w:pPr>
      <w:r w:rsidRPr="006E343A">
        <w:rPr>
          <w:szCs w:val="22"/>
        </w:rPr>
        <w:t>Visual Studio 201</w:t>
      </w:r>
      <w:r w:rsidR="006E343A" w:rsidRPr="006E343A">
        <w:rPr>
          <w:szCs w:val="22"/>
        </w:rPr>
        <w:t>5</w:t>
      </w:r>
    </w:p>
    <w:p w:rsidR="00AA5F39" w:rsidRDefault="00AA5F39" w:rsidP="006E343A">
      <w:pPr>
        <w:pStyle w:val="body"/>
        <w:numPr>
          <w:ilvl w:val="0"/>
          <w:numId w:val="55"/>
        </w:numPr>
        <w:rPr>
          <w:szCs w:val="22"/>
        </w:rPr>
      </w:pPr>
      <w:r w:rsidRPr="006E343A">
        <w:rPr>
          <w:szCs w:val="22"/>
        </w:rPr>
        <w:t>Perl 5.6</w:t>
      </w:r>
    </w:p>
    <w:p w:rsidR="006E343A" w:rsidRDefault="006E343A" w:rsidP="006E343A">
      <w:pPr>
        <w:pStyle w:val="body"/>
        <w:numPr>
          <w:ilvl w:val="0"/>
          <w:numId w:val="55"/>
        </w:numPr>
        <w:rPr>
          <w:szCs w:val="22"/>
        </w:rPr>
      </w:pPr>
      <w:r>
        <w:rPr>
          <w:szCs w:val="22"/>
        </w:rPr>
        <w:t>Windows SDK for Windows 10, version 1703</w:t>
      </w:r>
    </w:p>
    <w:p w:rsidR="006E343A" w:rsidRPr="006E343A" w:rsidRDefault="006E343A" w:rsidP="006E343A">
      <w:pPr>
        <w:pStyle w:val="body"/>
        <w:numPr>
          <w:ilvl w:val="0"/>
          <w:numId w:val="55"/>
        </w:numPr>
        <w:rPr>
          <w:szCs w:val="22"/>
        </w:rPr>
      </w:pPr>
      <w:r>
        <w:rPr>
          <w:szCs w:val="22"/>
        </w:rPr>
        <w:t>Windows WDK for Windows 10, version 1703</w:t>
      </w:r>
    </w:p>
    <w:p w:rsidR="00AA5F39" w:rsidRPr="006E343A" w:rsidRDefault="00AA5F39" w:rsidP="006E343A">
      <w:pPr>
        <w:pStyle w:val="body"/>
        <w:numPr>
          <w:ilvl w:val="0"/>
          <w:numId w:val="55"/>
        </w:numPr>
        <w:rPr>
          <w:szCs w:val="22"/>
        </w:rPr>
      </w:pPr>
      <w:r w:rsidRPr="006E343A">
        <w:rPr>
          <w:szCs w:val="22"/>
        </w:rPr>
        <w:t>Install Shield 201</w:t>
      </w:r>
      <w:r w:rsidR="006E343A">
        <w:rPr>
          <w:szCs w:val="22"/>
        </w:rPr>
        <w:t>4</w:t>
      </w:r>
    </w:p>
    <w:p w:rsidR="009C31AE" w:rsidRPr="00E056B6" w:rsidRDefault="00C0468B" w:rsidP="009C31AE">
      <w:pPr>
        <w:pStyle w:val="Heading2"/>
      </w:pPr>
      <w:bookmarkStart w:id="2251" w:name="_Toc200244298"/>
      <w:bookmarkStart w:id="2252" w:name="_Toc200250029"/>
      <w:bookmarkStart w:id="2253" w:name="_Toc200274321"/>
      <w:bookmarkStart w:id="2254" w:name="_Toc200342876"/>
      <w:bookmarkStart w:id="2255" w:name="_Toc234138242"/>
      <w:bookmarkStart w:id="2256" w:name="_Toc199923593"/>
      <w:bookmarkStart w:id="2257" w:name="_Toc494293723"/>
      <w:r w:rsidRPr="00E056B6">
        <w:t>Build script description</w:t>
      </w:r>
      <w:bookmarkEnd w:id="2251"/>
      <w:bookmarkEnd w:id="2252"/>
      <w:bookmarkEnd w:id="2253"/>
      <w:bookmarkEnd w:id="2254"/>
      <w:bookmarkEnd w:id="2255"/>
      <w:bookmarkEnd w:id="2257"/>
    </w:p>
    <w:p w:rsidR="009C31AE" w:rsidRPr="00E056B6" w:rsidRDefault="00352067" w:rsidP="009C31AE">
      <w:pPr>
        <w:pStyle w:val="Heading3"/>
      </w:pPr>
      <w:bookmarkStart w:id="2258" w:name="_Toc200244299"/>
      <w:bookmarkStart w:id="2259" w:name="_Toc200250030"/>
      <w:bookmarkStart w:id="2260" w:name="_Toc200274322"/>
      <w:bookmarkStart w:id="2261" w:name="_Toc200342877"/>
      <w:bookmarkStart w:id="2262" w:name="_Toc234138243"/>
      <w:bookmarkStart w:id="2263" w:name="_Toc494293724"/>
      <w:ins w:id="2264" w:author="Sastry, Murali" w:date="2015-06-10T10:14:00Z">
        <w:r>
          <w:t xml:space="preserve">Build </w:t>
        </w:r>
      </w:ins>
      <w:r w:rsidR="00C0468B" w:rsidRPr="00E056B6">
        <w:t>Syntax</w:t>
      </w:r>
      <w:bookmarkEnd w:id="2258"/>
      <w:bookmarkEnd w:id="2259"/>
      <w:bookmarkEnd w:id="2260"/>
      <w:bookmarkEnd w:id="2261"/>
      <w:bookmarkEnd w:id="2262"/>
      <w:bookmarkEnd w:id="2263"/>
      <w:r w:rsidR="00C0468B" w:rsidRPr="00E056B6">
        <w:t xml:space="preserve">  </w:t>
      </w:r>
    </w:p>
    <w:p w:rsidR="00352067" w:rsidRDefault="00C0468B" w:rsidP="009C31AE">
      <w:pPr>
        <w:pStyle w:val="body"/>
        <w:rPr>
          <w:ins w:id="2265" w:author="Sastry, Murali" w:date="2015-06-10T10:20:00Z"/>
        </w:rPr>
      </w:pPr>
      <w:del w:id="2266" w:author="Sastry, Murali" w:date="2015-06-09T17:13:00Z">
        <w:r w:rsidRPr="00E056B6" w:rsidDel="00371A11">
          <w:delText xml:space="preserve">Perl </w:delText>
        </w:r>
      </w:del>
      <w:r w:rsidRPr="00E056B6">
        <w:t>build</w:t>
      </w:r>
      <w:del w:id="2267" w:author="Sastry, Murali" w:date="2015-06-09T17:13:00Z">
        <w:r w:rsidRPr="00E056B6" w:rsidDel="00371A11">
          <w:delText>GobiInstallerENG</w:delText>
        </w:r>
      </w:del>
      <w:ins w:id="2268" w:author="Sastry, Murali" w:date="2015-06-09T17:13:00Z">
        <w:r w:rsidR="00371A11">
          <w:t>Customer</w:t>
        </w:r>
      </w:ins>
      <w:r w:rsidRPr="00E056B6">
        <w:t>.</w:t>
      </w:r>
      <w:del w:id="2269" w:author="Sastry, Murali" w:date="2015-06-09T17:14:00Z">
        <w:r w:rsidRPr="00E056B6" w:rsidDel="00371A11">
          <w:delText xml:space="preserve">pl </w:delText>
        </w:r>
      </w:del>
      <w:ins w:id="2270" w:author="Sastry, Murali" w:date="2015-06-09T17:14:00Z">
        <w:r w:rsidR="00371A11">
          <w:t>ba</w:t>
        </w:r>
      </w:ins>
      <w:r w:rsidR="00AA5F39">
        <w:t xml:space="preserve">t: This batch file should be used to build drivers </w:t>
      </w:r>
    </w:p>
    <w:p w:rsidR="009C31AE" w:rsidRPr="00E056B6" w:rsidDel="00352067" w:rsidRDefault="00C0468B" w:rsidP="009C31AE">
      <w:pPr>
        <w:pStyle w:val="body"/>
        <w:rPr>
          <w:del w:id="2271" w:author="Sastry, Murali" w:date="2015-06-10T10:23:00Z"/>
        </w:rPr>
      </w:pPr>
      <w:del w:id="2272" w:author="Sastry, Murali" w:date="2015-06-09T17:14:00Z">
        <w:r w:rsidRPr="00E056B6" w:rsidDel="00371A11">
          <w:delText>[options]</w:delText>
        </w:r>
      </w:del>
      <w:bookmarkStart w:id="2273" w:name="_Toc421701661"/>
      <w:bookmarkStart w:id="2274" w:name="_Toc421704855"/>
      <w:bookmarkStart w:id="2275" w:name="_Toc422904835"/>
      <w:bookmarkStart w:id="2276" w:name="_Toc422935466"/>
      <w:bookmarkStart w:id="2277" w:name="_Toc422938528"/>
      <w:bookmarkStart w:id="2278" w:name="_Toc422929963"/>
      <w:bookmarkStart w:id="2279" w:name="_Toc494288095"/>
      <w:bookmarkStart w:id="2280" w:name="_Toc494290911"/>
      <w:bookmarkStart w:id="2281" w:name="_Toc494293725"/>
      <w:bookmarkEnd w:id="2273"/>
      <w:bookmarkEnd w:id="2274"/>
      <w:bookmarkEnd w:id="2275"/>
      <w:bookmarkEnd w:id="2276"/>
      <w:bookmarkEnd w:id="2277"/>
      <w:bookmarkEnd w:id="2278"/>
      <w:bookmarkEnd w:id="2279"/>
      <w:bookmarkEnd w:id="2280"/>
      <w:bookmarkEnd w:id="2281"/>
    </w:p>
    <w:p w:rsidR="009C31AE" w:rsidRPr="00E056B6" w:rsidDel="00371A11" w:rsidRDefault="00C0468B">
      <w:pPr>
        <w:pStyle w:val="body"/>
        <w:rPr>
          <w:del w:id="2282" w:author="Sastry, Murali" w:date="2015-06-09T17:14:00Z"/>
        </w:rPr>
      </w:pPr>
      <w:del w:id="2283" w:author="Sastry, Murali" w:date="2015-06-09T17:14:00Z">
        <w:r w:rsidRPr="00E056B6" w:rsidDel="00371A11">
          <w:delText>Command line parameters:</w:delText>
        </w:r>
        <w:bookmarkStart w:id="2284" w:name="_Toc421701662"/>
        <w:bookmarkStart w:id="2285" w:name="_Toc421704856"/>
        <w:bookmarkStart w:id="2286" w:name="_Toc422904836"/>
        <w:bookmarkStart w:id="2287" w:name="_Toc422935467"/>
        <w:bookmarkStart w:id="2288" w:name="_Toc422938529"/>
        <w:bookmarkStart w:id="2289" w:name="_Toc422929964"/>
        <w:bookmarkStart w:id="2290" w:name="_Toc494288096"/>
        <w:bookmarkStart w:id="2291" w:name="_Toc494290912"/>
        <w:bookmarkStart w:id="2292" w:name="_Toc494293726"/>
        <w:bookmarkEnd w:id="2284"/>
        <w:bookmarkEnd w:id="2285"/>
        <w:bookmarkEnd w:id="2286"/>
        <w:bookmarkEnd w:id="2287"/>
        <w:bookmarkEnd w:id="2288"/>
        <w:bookmarkEnd w:id="2289"/>
        <w:bookmarkEnd w:id="2290"/>
        <w:bookmarkEnd w:id="2291"/>
        <w:bookmarkEnd w:id="2292"/>
      </w:del>
    </w:p>
    <w:p w:rsidR="009C31AE" w:rsidRPr="00E056B6" w:rsidDel="00371A11" w:rsidRDefault="00C0468B">
      <w:pPr>
        <w:pStyle w:val="body"/>
        <w:rPr>
          <w:del w:id="2293" w:author="Sastry, Murali" w:date="2015-06-09T17:14:00Z"/>
        </w:rPr>
        <w:pPrChange w:id="2294" w:author="Sastry, Murali" w:date="2015-06-10T10:23:00Z">
          <w:pPr>
            <w:pStyle w:val="body"/>
            <w:spacing w:before="0" w:after="0"/>
            <w:ind w:left="1440"/>
          </w:pPr>
        </w:pPrChange>
      </w:pPr>
      <w:del w:id="2295" w:author="Sastry, Murali" w:date="2015-06-09T17:14:00Z">
        <w:r w:rsidRPr="00E056B6" w:rsidDel="00371A11">
          <w:delText>-help</w:delText>
        </w:r>
        <w:r w:rsidRPr="00E056B6" w:rsidDel="00371A11">
          <w:tab/>
        </w:r>
        <w:r w:rsidRPr="00E056B6" w:rsidDel="00371A11">
          <w:tab/>
        </w:r>
        <w:r w:rsidRPr="00E056B6" w:rsidDel="00371A11">
          <w:tab/>
          <w:delText>Displays syntax and parameters, then quits</w:delText>
        </w:r>
        <w:bookmarkStart w:id="2296" w:name="_Toc421701663"/>
        <w:bookmarkStart w:id="2297" w:name="_Toc421704857"/>
        <w:bookmarkStart w:id="2298" w:name="_Toc422904837"/>
        <w:bookmarkStart w:id="2299" w:name="_Toc422935468"/>
        <w:bookmarkStart w:id="2300" w:name="_Toc422938530"/>
        <w:bookmarkStart w:id="2301" w:name="_Toc422929965"/>
        <w:bookmarkStart w:id="2302" w:name="_Toc494288097"/>
        <w:bookmarkStart w:id="2303" w:name="_Toc494290913"/>
        <w:bookmarkStart w:id="2304" w:name="_Toc494293727"/>
        <w:bookmarkEnd w:id="2296"/>
        <w:bookmarkEnd w:id="2297"/>
        <w:bookmarkEnd w:id="2298"/>
        <w:bookmarkEnd w:id="2299"/>
        <w:bookmarkEnd w:id="2300"/>
        <w:bookmarkEnd w:id="2301"/>
        <w:bookmarkEnd w:id="2302"/>
        <w:bookmarkEnd w:id="2303"/>
        <w:bookmarkEnd w:id="2304"/>
      </w:del>
    </w:p>
    <w:p w:rsidR="009C31AE" w:rsidRPr="00E056B6" w:rsidDel="00371A11" w:rsidRDefault="00C0468B">
      <w:pPr>
        <w:pStyle w:val="body"/>
        <w:rPr>
          <w:del w:id="2305" w:author="Sastry, Murali" w:date="2015-06-09T17:14:00Z"/>
        </w:rPr>
        <w:pPrChange w:id="2306" w:author="Sastry, Murali" w:date="2015-06-10T10:23:00Z">
          <w:pPr>
            <w:pStyle w:val="body"/>
            <w:spacing w:before="0" w:after="0"/>
            <w:ind w:left="1440"/>
          </w:pPr>
        </w:pPrChange>
      </w:pPr>
      <w:del w:id="2307" w:author="Sastry, Murali" w:date="2015-06-09T17:14:00Z">
        <w:r w:rsidRPr="00E056B6" w:rsidDel="00371A11">
          <w:delText>-test</w:delText>
        </w:r>
        <w:r w:rsidRPr="00E056B6" w:rsidDel="00371A11">
          <w:tab/>
        </w:r>
        <w:r w:rsidRPr="00E056B6" w:rsidDel="00371A11">
          <w:tab/>
        </w:r>
        <w:r w:rsidRPr="00E056B6" w:rsidDel="00371A11">
          <w:tab/>
          <w:delText>Does not clobber files when syncing</w:delText>
        </w:r>
        <w:bookmarkStart w:id="2308" w:name="_Toc421701664"/>
        <w:bookmarkStart w:id="2309" w:name="_Toc421704858"/>
        <w:bookmarkStart w:id="2310" w:name="_Toc422904838"/>
        <w:bookmarkStart w:id="2311" w:name="_Toc422935469"/>
        <w:bookmarkStart w:id="2312" w:name="_Toc422938531"/>
        <w:bookmarkStart w:id="2313" w:name="_Toc422929966"/>
        <w:bookmarkStart w:id="2314" w:name="_Toc494288098"/>
        <w:bookmarkStart w:id="2315" w:name="_Toc494290914"/>
        <w:bookmarkStart w:id="2316" w:name="_Toc494293728"/>
        <w:bookmarkEnd w:id="2308"/>
        <w:bookmarkEnd w:id="2309"/>
        <w:bookmarkEnd w:id="2310"/>
        <w:bookmarkEnd w:id="2311"/>
        <w:bookmarkEnd w:id="2312"/>
        <w:bookmarkEnd w:id="2313"/>
        <w:bookmarkEnd w:id="2314"/>
        <w:bookmarkEnd w:id="2315"/>
        <w:bookmarkEnd w:id="2316"/>
      </w:del>
    </w:p>
    <w:p w:rsidR="009C31AE" w:rsidRPr="00E056B6" w:rsidDel="00371A11" w:rsidRDefault="00C0468B">
      <w:pPr>
        <w:pStyle w:val="body"/>
        <w:rPr>
          <w:del w:id="2317" w:author="Sastry, Murali" w:date="2015-06-09T17:14:00Z"/>
        </w:rPr>
        <w:pPrChange w:id="2318" w:author="Sastry, Murali" w:date="2015-06-10T10:23:00Z">
          <w:pPr>
            <w:pStyle w:val="body"/>
            <w:spacing w:before="0" w:after="0"/>
            <w:ind w:left="2880" w:firstLine="720"/>
          </w:pPr>
        </w:pPrChange>
      </w:pPr>
      <w:del w:id="2319" w:author="Sastry, Murali" w:date="2015-06-09T17:14:00Z">
        <w:r w:rsidRPr="00E056B6" w:rsidDel="00371A11">
          <w:delText>Does not force rebuild of projects</w:delText>
        </w:r>
        <w:bookmarkStart w:id="2320" w:name="_Toc421701665"/>
        <w:bookmarkStart w:id="2321" w:name="_Toc421704859"/>
        <w:bookmarkStart w:id="2322" w:name="_Toc422904839"/>
        <w:bookmarkStart w:id="2323" w:name="_Toc422935470"/>
        <w:bookmarkStart w:id="2324" w:name="_Toc422938532"/>
        <w:bookmarkStart w:id="2325" w:name="_Toc422929967"/>
        <w:bookmarkStart w:id="2326" w:name="_Toc494288099"/>
        <w:bookmarkStart w:id="2327" w:name="_Toc494290915"/>
        <w:bookmarkStart w:id="2328" w:name="_Toc494293729"/>
        <w:bookmarkEnd w:id="2320"/>
        <w:bookmarkEnd w:id="2321"/>
        <w:bookmarkEnd w:id="2322"/>
        <w:bookmarkEnd w:id="2323"/>
        <w:bookmarkEnd w:id="2324"/>
        <w:bookmarkEnd w:id="2325"/>
        <w:bookmarkEnd w:id="2326"/>
        <w:bookmarkEnd w:id="2327"/>
        <w:bookmarkEnd w:id="2328"/>
      </w:del>
    </w:p>
    <w:p w:rsidR="009C31AE" w:rsidRPr="00E056B6" w:rsidDel="00371A11" w:rsidRDefault="00C0468B">
      <w:pPr>
        <w:pStyle w:val="body"/>
        <w:rPr>
          <w:del w:id="2329" w:author="Sastry, Murali" w:date="2015-06-09T17:14:00Z"/>
        </w:rPr>
        <w:pPrChange w:id="2330" w:author="Sastry, Murali" w:date="2015-06-10T10:23:00Z">
          <w:pPr>
            <w:pStyle w:val="body"/>
            <w:spacing w:before="0"/>
            <w:ind w:left="1440"/>
          </w:pPr>
        </w:pPrChange>
      </w:pPr>
      <w:del w:id="2331" w:author="Sastry, Murali" w:date="2015-06-09T17:14:00Z">
        <w:r w:rsidRPr="00E056B6" w:rsidDel="00371A11">
          <w:delText>-syncOnly</w:delText>
        </w:r>
        <w:r w:rsidRPr="00E056B6" w:rsidDel="00371A11">
          <w:tab/>
        </w:r>
        <w:r w:rsidRPr="00E056B6" w:rsidDel="00371A11">
          <w:tab/>
          <w:delText>Does not build, just syncs files</w:delText>
        </w:r>
        <w:bookmarkStart w:id="2332" w:name="_Toc421701666"/>
        <w:bookmarkStart w:id="2333" w:name="_Toc421704860"/>
        <w:bookmarkStart w:id="2334" w:name="_Toc422904840"/>
        <w:bookmarkStart w:id="2335" w:name="_Toc422935471"/>
        <w:bookmarkStart w:id="2336" w:name="_Toc422938533"/>
        <w:bookmarkStart w:id="2337" w:name="_Toc422929968"/>
        <w:bookmarkStart w:id="2338" w:name="_Toc494288100"/>
        <w:bookmarkStart w:id="2339" w:name="_Toc494290916"/>
        <w:bookmarkStart w:id="2340" w:name="_Toc494293730"/>
        <w:bookmarkEnd w:id="2332"/>
        <w:bookmarkEnd w:id="2333"/>
        <w:bookmarkEnd w:id="2334"/>
        <w:bookmarkEnd w:id="2335"/>
        <w:bookmarkEnd w:id="2336"/>
        <w:bookmarkEnd w:id="2337"/>
        <w:bookmarkEnd w:id="2338"/>
        <w:bookmarkEnd w:id="2339"/>
        <w:bookmarkEnd w:id="2340"/>
      </w:del>
    </w:p>
    <w:p w:rsidR="00231C5D" w:rsidRPr="00E056B6" w:rsidDel="00371A11" w:rsidRDefault="00C0468B">
      <w:pPr>
        <w:pStyle w:val="body"/>
        <w:rPr>
          <w:del w:id="2341" w:author="Sastry, Murali" w:date="2015-06-09T17:14:00Z"/>
        </w:rPr>
        <w:pPrChange w:id="2342" w:author="Sastry, Murali" w:date="2015-06-10T10:23:00Z">
          <w:pPr>
            <w:pStyle w:val="body"/>
            <w:spacing w:before="0"/>
            <w:ind w:left="1440"/>
          </w:pPr>
        </w:pPrChange>
      </w:pPr>
      <w:del w:id="2343" w:author="Sastry, Murali" w:date="2015-06-09T17:14:00Z">
        <w:r w:rsidRPr="00E056B6" w:rsidDel="00371A11">
          <w:delText>-WHQL</w:delText>
        </w:r>
        <w:r w:rsidRPr="00E056B6" w:rsidDel="00371A11">
          <w:tab/>
        </w:r>
        <w:r w:rsidRPr="00E056B6" w:rsidDel="00371A11">
          <w:tab/>
          <w:delText xml:space="preserve">Takes the drivers from the customer </w:delText>
        </w:r>
        <w:bookmarkStart w:id="2344" w:name="_Toc421701667"/>
        <w:bookmarkStart w:id="2345" w:name="_Toc421704861"/>
        <w:bookmarkStart w:id="2346" w:name="_Toc422904841"/>
        <w:bookmarkStart w:id="2347" w:name="_Toc422935472"/>
        <w:bookmarkStart w:id="2348" w:name="_Toc422938534"/>
        <w:bookmarkStart w:id="2349" w:name="_Toc422929969"/>
        <w:bookmarkStart w:id="2350" w:name="_Toc494288101"/>
        <w:bookmarkStart w:id="2351" w:name="_Toc494290917"/>
        <w:bookmarkStart w:id="2352" w:name="_Toc494293731"/>
        <w:bookmarkEnd w:id="2344"/>
        <w:bookmarkEnd w:id="2345"/>
        <w:bookmarkEnd w:id="2346"/>
        <w:bookmarkEnd w:id="2347"/>
        <w:bookmarkEnd w:id="2348"/>
        <w:bookmarkEnd w:id="2349"/>
        <w:bookmarkEnd w:id="2350"/>
        <w:bookmarkEnd w:id="2351"/>
        <w:bookmarkEnd w:id="2352"/>
      </w:del>
    </w:p>
    <w:p w:rsidR="009C31AE" w:rsidRPr="00E056B6" w:rsidDel="00371A11" w:rsidRDefault="00C0468B">
      <w:pPr>
        <w:pStyle w:val="body"/>
        <w:rPr>
          <w:del w:id="2353" w:author="Sastry, Murali" w:date="2015-06-09T17:14:00Z"/>
        </w:rPr>
        <w:pPrChange w:id="2354" w:author="Sastry, Murali" w:date="2015-06-10T10:23:00Z">
          <w:pPr>
            <w:pStyle w:val="body"/>
            <w:spacing w:before="0"/>
            <w:ind w:left="3600"/>
          </w:pPr>
        </w:pPrChange>
      </w:pPr>
      <w:del w:id="2355" w:author="Sastry, Murali" w:date="2015-06-09T17:14:00Z">
        <w:r w:rsidRPr="00E056B6" w:rsidDel="00371A11">
          <w:delText>folder instead of rebuilding them</w:delText>
        </w:r>
        <w:bookmarkStart w:id="2356" w:name="_Toc421701668"/>
        <w:bookmarkStart w:id="2357" w:name="_Toc421704862"/>
        <w:bookmarkStart w:id="2358" w:name="_Toc422904842"/>
        <w:bookmarkStart w:id="2359" w:name="_Toc422935473"/>
        <w:bookmarkStart w:id="2360" w:name="_Toc422938535"/>
        <w:bookmarkStart w:id="2361" w:name="_Toc422929970"/>
        <w:bookmarkStart w:id="2362" w:name="_Toc494288102"/>
        <w:bookmarkStart w:id="2363" w:name="_Toc494290918"/>
        <w:bookmarkStart w:id="2364" w:name="_Toc494293732"/>
        <w:bookmarkEnd w:id="2356"/>
        <w:bookmarkEnd w:id="2357"/>
        <w:bookmarkEnd w:id="2358"/>
        <w:bookmarkEnd w:id="2359"/>
        <w:bookmarkEnd w:id="2360"/>
        <w:bookmarkEnd w:id="2361"/>
        <w:bookmarkEnd w:id="2362"/>
        <w:bookmarkEnd w:id="2363"/>
        <w:bookmarkEnd w:id="2364"/>
      </w:del>
    </w:p>
    <w:p w:rsidR="00231C5D" w:rsidRPr="00E056B6" w:rsidDel="00371A11" w:rsidRDefault="00C0468B">
      <w:pPr>
        <w:pStyle w:val="body"/>
        <w:rPr>
          <w:del w:id="2365" w:author="Sastry, Murali" w:date="2015-06-09T17:14:00Z"/>
        </w:rPr>
        <w:pPrChange w:id="2366" w:author="Sastry, Murali" w:date="2015-06-10T10:23:00Z">
          <w:pPr>
            <w:pStyle w:val="body"/>
            <w:spacing w:before="0"/>
            <w:ind w:left="1440"/>
          </w:pPr>
        </w:pPrChange>
      </w:pPr>
      <w:del w:id="2367" w:author="Sastry, Murali" w:date="2015-06-09T17:14:00Z">
        <w:r w:rsidRPr="00E056B6" w:rsidDel="00371A11">
          <w:delText>-SBA</w:delText>
        </w:r>
        <w:r w:rsidRPr="00E056B6" w:rsidDel="00371A11">
          <w:tab/>
        </w:r>
        <w:r w:rsidRPr="00E056B6" w:rsidDel="00371A11">
          <w:tab/>
        </w:r>
        <w:r w:rsidRPr="00E056B6" w:rsidDel="00371A11">
          <w:tab/>
          <w:delText>Does not require firmware images to be CMed</w:delText>
        </w:r>
        <w:bookmarkStart w:id="2368" w:name="_Toc421701669"/>
        <w:bookmarkStart w:id="2369" w:name="_Toc421704863"/>
        <w:bookmarkStart w:id="2370" w:name="_Toc422904843"/>
        <w:bookmarkStart w:id="2371" w:name="_Toc422935474"/>
        <w:bookmarkStart w:id="2372" w:name="_Toc422938536"/>
        <w:bookmarkStart w:id="2373" w:name="_Toc422929971"/>
        <w:bookmarkStart w:id="2374" w:name="_Toc494288103"/>
        <w:bookmarkStart w:id="2375" w:name="_Toc494290919"/>
        <w:bookmarkStart w:id="2376" w:name="_Toc494293733"/>
        <w:bookmarkEnd w:id="2368"/>
        <w:bookmarkEnd w:id="2369"/>
        <w:bookmarkEnd w:id="2370"/>
        <w:bookmarkEnd w:id="2371"/>
        <w:bookmarkEnd w:id="2372"/>
        <w:bookmarkEnd w:id="2373"/>
        <w:bookmarkEnd w:id="2374"/>
        <w:bookmarkEnd w:id="2375"/>
        <w:bookmarkEnd w:id="2376"/>
      </w:del>
    </w:p>
    <w:p w:rsidR="009C31AE" w:rsidRPr="00E056B6" w:rsidDel="00371A11" w:rsidRDefault="00C0468B">
      <w:pPr>
        <w:pStyle w:val="body"/>
        <w:rPr>
          <w:del w:id="2377" w:author="Sastry, Murali" w:date="2015-06-09T17:17:00Z"/>
        </w:rPr>
        <w:pPrChange w:id="2378" w:author="Sastry, Murali" w:date="2015-06-10T10:23:00Z">
          <w:pPr>
            <w:pStyle w:val="Heading3"/>
            <w:keepNext w:val="0"/>
            <w:pageBreakBefore/>
          </w:pPr>
        </w:pPrChange>
      </w:pPr>
      <w:bookmarkStart w:id="2379" w:name="_Toc200244300"/>
      <w:bookmarkStart w:id="2380" w:name="_Toc200250031"/>
      <w:bookmarkStart w:id="2381" w:name="_Toc200274323"/>
      <w:bookmarkStart w:id="2382" w:name="_Toc200342878"/>
      <w:bookmarkStart w:id="2383" w:name="_Toc234138244"/>
      <w:del w:id="2384" w:author="Sastry, Murali" w:date="2015-06-09T17:17:00Z">
        <w:r w:rsidRPr="00E056B6" w:rsidDel="00371A11">
          <w:delText>GobiInstallerENG.config</w:delText>
        </w:r>
        <w:bookmarkStart w:id="2385" w:name="_Toc421701670"/>
        <w:bookmarkStart w:id="2386" w:name="_Toc421704864"/>
        <w:bookmarkStart w:id="2387" w:name="_Toc422904844"/>
        <w:bookmarkStart w:id="2388" w:name="_Toc422935475"/>
        <w:bookmarkStart w:id="2389" w:name="_Toc422938537"/>
        <w:bookmarkStart w:id="2390" w:name="_Toc422929972"/>
        <w:bookmarkStart w:id="2391" w:name="_Toc494288104"/>
        <w:bookmarkStart w:id="2392" w:name="_Toc494290920"/>
        <w:bookmarkStart w:id="2393" w:name="_Toc494293734"/>
        <w:bookmarkEnd w:id="2379"/>
        <w:bookmarkEnd w:id="2380"/>
        <w:bookmarkEnd w:id="2381"/>
        <w:bookmarkEnd w:id="2382"/>
        <w:bookmarkEnd w:id="2383"/>
        <w:bookmarkEnd w:id="2385"/>
        <w:bookmarkEnd w:id="2386"/>
        <w:bookmarkEnd w:id="2387"/>
        <w:bookmarkEnd w:id="2388"/>
        <w:bookmarkEnd w:id="2389"/>
        <w:bookmarkEnd w:id="2390"/>
        <w:bookmarkEnd w:id="2391"/>
        <w:bookmarkEnd w:id="2392"/>
        <w:bookmarkEnd w:id="2393"/>
      </w:del>
    </w:p>
    <w:p w:rsidR="00983820" w:rsidRPr="00E056B6" w:rsidDel="00371A11" w:rsidRDefault="00C0468B">
      <w:pPr>
        <w:pStyle w:val="body"/>
        <w:rPr>
          <w:del w:id="2394" w:author="Sastry, Murali" w:date="2015-06-09T17:17:00Z"/>
        </w:rPr>
        <w:pPrChange w:id="2395" w:author="Sastry, Murali" w:date="2015-06-10T10:23:00Z">
          <w:pPr>
            <w:pStyle w:val="Caption"/>
            <w:keepNext/>
          </w:pPr>
        </w:pPrChange>
      </w:pPr>
      <w:del w:id="2396"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3</w:delText>
        </w:r>
        <w:r w:rsidR="00A31CAF" w:rsidDel="00371A11">
          <w:rPr>
            <w:b/>
          </w:rPr>
          <w:fldChar w:fldCharType="end"/>
        </w:r>
        <w:r w:rsidRPr="00E056B6" w:rsidDel="00371A11">
          <w:delText xml:space="preserve"> ENG config file settings</w:delText>
        </w:r>
        <w:bookmarkStart w:id="2397" w:name="_Toc421701671"/>
        <w:bookmarkStart w:id="2398" w:name="_Toc421704865"/>
        <w:bookmarkStart w:id="2399" w:name="_Toc422904845"/>
        <w:bookmarkStart w:id="2400" w:name="_Toc422935476"/>
        <w:bookmarkStart w:id="2401" w:name="_Toc422938538"/>
        <w:bookmarkStart w:id="2402" w:name="_Toc422929973"/>
        <w:bookmarkStart w:id="2403" w:name="_Toc494288105"/>
        <w:bookmarkStart w:id="2404" w:name="_Toc494290921"/>
        <w:bookmarkStart w:id="2405" w:name="_Toc494293735"/>
        <w:bookmarkEnd w:id="2397"/>
        <w:bookmarkEnd w:id="2398"/>
        <w:bookmarkEnd w:id="2399"/>
        <w:bookmarkEnd w:id="2400"/>
        <w:bookmarkEnd w:id="2401"/>
        <w:bookmarkEnd w:id="2402"/>
        <w:bookmarkEnd w:id="2403"/>
        <w:bookmarkEnd w:id="2404"/>
        <w:bookmarkEnd w:id="2405"/>
      </w:del>
    </w:p>
    <w:tbl>
      <w:tblPr>
        <w:tblW w:w="855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330"/>
        <w:gridCol w:w="3330"/>
      </w:tblGrid>
      <w:tr w:rsidR="009C31AE" w:rsidRPr="00E056B6" w:rsidDel="00371A11" w:rsidTr="00D95D5F">
        <w:trPr>
          <w:cantSplit/>
          <w:tblHeader/>
          <w:del w:id="2406" w:author="Sastry, Murali" w:date="2015-06-09T17:17:00Z"/>
        </w:trPr>
        <w:tc>
          <w:tcPr>
            <w:tcW w:w="1890" w:type="dxa"/>
            <w:tcBorders>
              <w:bottom w:val="single" w:sz="12" w:space="0" w:color="auto"/>
            </w:tcBorders>
          </w:tcPr>
          <w:p w:rsidR="009C31AE" w:rsidRPr="00E056B6" w:rsidDel="00371A11" w:rsidRDefault="00C0468B">
            <w:pPr>
              <w:pStyle w:val="body"/>
              <w:rPr>
                <w:del w:id="2407" w:author="Sastry, Murali" w:date="2015-06-09T17:17:00Z"/>
              </w:rPr>
              <w:pPrChange w:id="2408" w:author="Sastry, Murali" w:date="2015-06-10T10:23:00Z">
                <w:pPr>
                  <w:pStyle w:val="tableheading"/>
                </w:pPr>
              </w:pPrChange>
            </w:pPr>
            <w:del w:id="2409" w:author="Sastry, Murali" w:date="2015-06-09T17:17:00Z">
              <w:r w:rsidRPr="00E056B6" w:rsidDel="00371A11">
                <w:delText>Keywords</w:delText>
              </w:r>
              <w:bookmarkStart w:id="2410" w:name="_Toc421701672"/>
              <w:bookmarkStart w:id="2411" w:name="_Toc421704866"/>
              <w:bookmarkStart w:id="2412" w:name="_Toc422904846"/>
              <w:bookmarkStart w:id="2413" w:name="_Toc422935477"/>
              <w:bookmarkStart w:id="2414" w:name="_Toc422938539"/>
              <w:bookmarkStart w:id="2415" w:name="_Toc422929974"/>
              <w:bookmarkStart w:id="2416" w:name="_Toc494288106"/>
              <w:bookmarkStart w:id="2417" w:name="_Toc494290922"/>
              <w:bookmarkStart w:id="2418" w:name="_Toc494293736"/>
              <w:bookmarkEnd w:id="2410"/>
              <w:bookmarkEnd w:id="2411"/>
              <w:bookmarkEnd w:id="2412"/>
              <w:bookmarkEnd w:id="2413"/>
              <w:bookmarkEnd w:id="2414"/>
              <w:bookmarkEnd w:id="2415"/>
              <w:bookmarkEnd w:id="2416"/>
              <w:bookmarkEnd w:id="2417"/>
              <w:bookmarkEnd w:id="2418"/>
            </w:del>
          </w:p>
        </w:tc>
        <w:tc>
          <w:tcPr>
            <w:tcW w:w="3330" w:type="dxa"/>
            <w:tcBorders>
              <w:bottom w:val="single" w:sz="12" w:space="0" w:color="auto"/>
            </w:tcBorders>
          </w:tcPr>
          <w:p w:rsidR="009C31AE" w:rsidRPr="00E056B6" w:rsidDel="00371A11" w:rsidRDefault="00C0468B">
            <w:pPr>
              <w:pStyle w:val="body"/>
              <w:rPr>
                <w:del w:id="2419" w:author="Sastry, Murali" w:date="2015-06-09T17:17:00Z"/>
              </w:rPr>
              <w:pPrChange w:id="2420" w:author="Sastry, Murali" w:date="2015-06-10T10:23:00Z">
                <w:pPr>
                  <w:pStyle w:val="tableheading"/>
                </w:pPr>
              </w:pPrChange>
            </w:pPr>
            <w:del w:id="2421" w:author="Sastry, Murali" w:date="2015-06-09T17:17:00Z">
              <w:r w:rsidRPr="00E056B6" w:rsidDel="00371A11">
                <w:delText>Value</w:delText>
              </w:r>
              <w:bookmarkStart w:id="2422" w:name="_Toc421701673"/>
              <w:bookmarkStart w:id="2423" w:name="_Toc421704867"/>
              <w:bookmarkStart w:id="2424" w:name="_Toc422904847"/>
              <w:bookmarkStart w:id="2425" w:name="_Toc422935478"/>
              <w:bookmarkStart w:id="2426" w:name="_Toc422938540"/>
              <w:bookmarkStart w:id="2427" w:name="_Toc422929975"/>
              <w:bookmarkStart w:id="2428" w:name="_Toc494288107"/>
              <w:bookmarkStart w:id="2429" w:name="_Toc494290923"/>
              <w:bookmarkStart w:id="2430" w:name="_Toc494293737"/>
              <w:bookmarkEnd w:id="2422"/>
              <w:bookmarkEnd w:id="2423"/>
              <w:bookmarkEnd w:id="2424"/>
              <w:bookmarkEnd w:id="2425"/>
              <w:bookmarkEnd w:id="2426"/>
              <w:bookmarkEnd w:id="2427"/>
              <w:bookmarkEnd w:id="2428"/>
              <w:bookmarkEnd w:id="2429"/>
              <w:bookmarkEnd w:id="2430"/>
            </w:del>
          </w:p>
        </w:tc>
        <w:tc>
          <w:tcPr>
            <w:tcW w:w="3330" w:type="dxa"/>
            <w:tcBorders>
              <w:bottom w:val="single" w:sz="12" w:space="0" w:color="auto"/>
            </w:tcBorders>
          </w:tcPr>
          <w:p w:rsidR="009C31AE" w:rsidRPr="00E056B6" w:rsidDel="00371A11" w:rsidRDefault="00C0468B">
            <w:pPr>
              <w:pStyle w:val="body"/>
              <w:rPr>
                <w:del w:id="2431" w:author="Sastry, Murali" w:date="2015-06-09T17:17:00Z"/>
              </w:rPr>
              <w:pPrChange w:id="2432" w:author="Sastry, Murali" w:date="2015-06-10T10:23:00Z">
                <w:pPr>
                  <w:pStyle w:val="tableheading"/>
                </w:pPr>
              </w:pPrChange>
            </w:pPr>
            <w:del w:id="2433" w:author="Sastry, Murali" w:date="2015-06-09T17:17:00Z">
              <w:r w:rsidRPr="00E056B6" w:rsidDel="00371A11">
                <w:delText>Description</w:delText>
              </w:r>
              <w:bookmarkStart w:id="2434" w:name="_Toc421701674"/>
              <w:bookmarkStart w:id="2435" w:name="_Toc421704868"/>
              <w:bookmarkStart w:id="2436" w:name="_Toc422904848"/>
              <w:bookmarkStart w:id="2437" w:name="_Toc422935479"/>
              <w:bookmarkStart w:id="2438" w:name="_Toc422938541"/>
              <w:bookmarkStart w:id="2439" w:name="_Toc422929976"/>
              <w:bookmarkStart w:id="2440" w:name="_Toc494288108"/>
              <w:bookmarkStart w:id="2441" w:name="_Toc494290924"/>
              <w:bookmarkStart w:id="2442" w:name="_Toc494293738"/>
              <w:bookmarkEnd w:id="2434"/>
              <w:bookmarkEnd w:id="2435"/>
              <w:bookmarkEnd w:id="2436"/>
              <w:bookmarkEnd w:id="2437"/>
              <w:bookmarkEnd w:id="2438"/>
              <w:bookmarkEnd w:id="2439"/>
              <w:bookmarkEnd w:id="2440"/>
              <w:bookmarkEnd w:id="2441"/>
              <w:bookmarkEnd w:id="2442"/>
            </w:del>
          </w:p>
        </w:tc>
        <w:bookmarkStart w:id="2443" w:name="_Toc421701675"/>
        <w:bookmarkStart w:id="2444" w:name="_Toc421704869"/>
        <w:bookmarkStart w:id="2445" w:name="_Toc422904849"/>
        <w:bookmarkStart w:id="2446" w:name="_Toc422935480"/>
        <w:bookmarkStart w:id="2447" w:name="_Toc422938542"/>
        <w:bookmarkStart w:id="2448" w:name="_Toc422929977"/>
        <w:bookmarkStart w:id="2449" w:name="_Toc494288109"/>
        <w:bookmarkStart w:id="2450" w:name="_Toc494290925"/>
        <w:bookmarkStart w:id="2451" w:name="_Toc494293739"/>
        <w:bookmarkEnd w:id="2443"/>
        <w:bookmarkEnd w:id="2444"/>
        <w:bookmarkEnd w:id="2445"/>
        <w:bookmarkEnd w:id="2446"/>
        <w:bookmarkEnd w:id="2447"/>
        <w:bookmarkEnd w:id="2448"/>
        <w:bookmarkEnd w:id="2449"/>
        <w:bookmarkEnd w:id="2450"/>
        <w:bookmarkEnd w:id="2451"/>
      </w:tr>
      <w:tr w:rsidR="009C31AE" w:rsidRPr="00E056B6" w:rsidDel="00371A11" w:rsidTr="00D95D5F">
        <w:trPr>
          <w:cantSplit/>
          <w:del w:id="2452" w:author="Sastry, Murali" w:date="2015-06-09T17:17:00Z"/>
        </w:trPr>
        <w:tc>
          <w:tcPr>
            <w:tcW w:w="1890" w:type="dxa"/>
            <w:tcBorders>
              <w:top w:val="nil"/>
              <w:bottom w:val="single" w:sz="6" w:space="0" w:color="auto"/>
            </w:tcBorders>
          </w:tcPr>
          <w:p w:rsidR="009C31AE" w:rsidRPr="00E056B6" w:rsidDel="00371A11" w:rsidRDefault="00C0468B">
            <w:pPr>
              <w:pStyle w:val="body"/>
              <w:rPr>
                <w:del w:id="2453" w:author="Sastry, Murali" w:date="2015-06-09T17:17:00Z"/>
              </w:rPr>
              <w:pPrChange w:id="2454" w:author="Sastry, Murali" w:date="2015-06-10T10:23:00Z">
                <w:pPr>
                  <w:pStyle w:val="tableentry"/>
                </w:pPr>
              </w:pPrChange>
            </w:pPr>
            <w:del w:id="2455" w:author="Sastry, Murali" w:date="2015-06-09T17:17:00Z">
              <w:r w:rsidRPr="00E056B6" w:rsidDel="00371A11">
                <w:delText>build:</w:delText>
              </w:r>
              <w:bookmarkStart w:id="2456" w:name="_Toc421701676"/>
              <w:bookmarkStart w:id="2457" w:name="_Toc421704870"/>
              <w:bookmarkStart w:id="2458" w:name="_Toc422904850"/>
              <w:bookmarkStart w:id="2459" w:name="_Toc422935481"/>
              <w:bookmarkStart w:id="2460" w:name="_Toc422938543"/>
              <w:bookmarkStart w:id="2461" w:name="_Toc422929978"/>
              <w:bookmarkStart w:id="2462" w:name="_Toc494288110"/>
              <w:bookmarkStart w:id="2463" w:name="_Toc494290926"/>
              <w:bookmarkStart w:id="2464" w:name="_Toc494293740"/>
              <w:bookmarkEnd w:id="2456"/>
              <w:bookmarkEnd w:id="2457"/>
              <w:bookmarkEnd w:id="2458"/>
              <w:bookmarkEnd w:id="2459"/>
              <w:bookmarkEnd w:id="2460"/>
              <w:bookmarkEnd w:id="2461"/>
              <w:bookmarkEnd w:id="2462"/>
              <w:bookmarkEnd w:id="2463"/>
              <w:bookmarkEnd w:id="2464"/>
            </w:del>
          </w:p>
        </w:tc>
        <w:tc>
          <w:tcPr>
            <w:tcW w:w="3330" w:type="dxa"/>
            <w:tcBorders>
              <w:top w:val="nil"/>
              <w:bottom w:val="single" w:sz="6" w:space="0" w:color="auto"/>
            </w:tcBorders>
          </w:tcPr>
          <w:p w:rsidR="009C31AE" w:rsidRPr="00E056B6" w:rsidDel="00371A11" w:rsidRDefault="00C0468B">
            <w:pPr>
              <w:pStyle w:val="body"/>
              <w:rPr>
                <w:del w:id="2465" w:author="Sastry, Murali" w:date="2015-06-09T17:17:00Z"/>
              </w:rPr>
              <w:pPrChange w:id="2466" w:author="Sastry, Murali" w:date="2015-06-10T10:23:00Z">
                <w:pPr>
                  <w:pStyle w:val="tableentry"/>
                </w:pPr>
              </w:pPrChange>
            </w:pPr>
            <w:del w:id="2467" w:author="Sastry, Murali" w:date="2015-06-09T17:17:00Z">
              <w:r w:rsidRPr="00E056B6" w:rsidDel="00371A11">
                <w:delText>head (not typically used)</w:delText>
              </w:r>
              <w:bookmarkStart w:id="2468" w:name="_Toc421701677"/>
              <w:bookmarkStart w:id="2469" w:name="_Toc421704871"/>
              <w:bookmarkStart w:id="2470" w:name="_Toc422904851"/>
              <w:bookmarkStart w:id="2471" w:name="_Toc422935482"/>
              <w:bookmarkStart w:id="2472" w:name="_Toc422938544"/>
              <w:bookmarkStart w:id="2473" w:name="_Toc422929979"/>
              <w:bookmarkStart w:id="2474" w:name="_Toc494288111"/>
              <w:bookmarkStart w:id="2475" w:name="_Toc494290927"/>
              <w:bookmarkStart w:id="2476" w:name="_Toc494293741"/>
              <w:bookmarkEnd w:id="2468"/>
              <w:bookmarkEnd w:id="2469"/>
              <w:bookmarkEnd w:id="2470"/>
              <w:bookmarkEnd w:id="2471"/>
              <w:bookmarkEnd w:id="2472"/>
              <w:bookmarkEnd w:id="2473"/>
              <w:bookmarkEnd w:id="2474"/>
              <w:bookmarkEnd w:id="2475"/>
              <w:bookmarkEnd w:id="2476"/>
            </w:del>
          </w:p>
          <w:p w:rsidR="009C31AE" w:rsidRPr="00E056B6" w:rsidDel="00371A11" w:rsidRDefault="00C0468B">
            <w:pPr>
              <w:pStyle w:val="body"/>
              <w:rPr>
                <w:del w:id="2477" w:author="Sastry, Murali" w:date="2015-06-09T17:17:00Z"/>
              </w:rPr>
              <w:pPrChange w:id="2478" w:author="Sastry, Murali" w:date="2015-06-10T10:23:00Z">
                <w:pPr>
                  <w:pStyle w:val="tableentry"/>
                </w:pPr>
              </w:pPrChange>
            </w:pPr>
            <w:del w:id="2479" w:author="Sastry, Murali" w:date="2015-06-09T17:17:00Z">
              <w:r w:rsidRPr="00E056B6" w:rsidDel="00371A11">
                <w:delText>label</w:delText>
              </w:r>
              <w:bookmarkStart w:id="2480" w:name="_Toc421701678"/>
              <w:bookmarkStart w:id="2481" w:name="_Toc421704872"/>
              <w:bookmarkStart w:id="2482" w:name="_Toc422904852"/>
              <w:bookmarkStart w:id="2483" w:name="_Toc422935483"/>
              <w:bookmarkStart w:id="2484" w:name="_Toc422938545"/>
              <w:bookmarkStart w:id="2485" w:name="_Toc422929980"/>
              <w:bookmarkStart w:id="2486" w:name="_Toc494288112"/>
              <w:bookmarkStart w:id="2487" w:name="_Toc494290928"/>
              <w:bookmarkStart w:id="2488" w:name="_Toc494293742"/>
              <w:bookmarkEnd w:id="2480"/>
              <w:bookmarkEnd w:id="2481"/>
              <w:bookmarkEnd w:id="2482"/>
              <w:bookmarkEnd w:id="2483"/>
              <w:bookmarkEnd w:id="2484"/>
              <w:bookmarkEnd w:id="2485"/>
              <w:bookmarkEnd w:id="2486"/>
              <w:bookmarkEnd w:id="2487"/>
              <w:bookmarkEnd w:id="2488"/>
            </w:del>
          </w:p>
        </w:tc>
        <w:tc>
          <w:tcPr>
            <w:tcW w:w="3330" w:type="dxa"/>
            <w:tcBorders>
              <w:top w:val="nil"/>
              <w:bottom w:val="single" w:sz="6" w:space="0" w:color="auto"/>
            </w:tcBorders>
          </w:tcPr>
          <w:p w:rsidR="009C31AE" w:rsidRPr="00E056B6" w:rsidDel="00371A11" w:rsidRDefault="00C0468B">
            <w:pPr>
              <w:pStyle w:val="body"/>
              <w:rPr>
                <w:del w:id="2489" w:author="Sastry, Murali" w:date="2015-06-09T17:17:00Z"/>
              </w:rPr>
              <w:pPrChange w:id="2490" w:author="Sastry, Murali" w:date="2015-06-10T10:23:00Z">
                <w:pPr>
                  <w:pStyle w:val="tableentry"/>
                </w:pPr>
              </w:pPrChange>
            </w:pPr>
            <w:del w:id="2491" w:author="Sastry, Murali" w:date="2015-06-09T17:17:00Z">
              <w:r w:rsidRPr="00E056B6" w:rsidDel="00371A11">
                <w:delText>Sync to head revision</w:delText>
              </w:r>
              <w:bookmarkStart w:id="2492" w:name="_Toc421701679"/>
              <w:bookmarkStart w:id="2493" w:name="_Toc421704873"/>
              <w:bookmarkStart w:id="2494" w:name="_Toc422904853"/>
              <w:bookmarkStart w:id="2495" w:name="_Toc422935484"/>
              <w:bookmarkStart w:id="2496" w:name="_Toc422938546"/>
              <w:bookmarkStart w:id="2497" w:name="_Toc422929981"/>
              <w:bookmarkStart w:id="2498" w:name="_Toc494288113"/>
              <w:bookmarkStart w:id="2499" w:name="_Toc494290929"/>
              <w:bookmarkStart w:id="2500" w:name="_Toc494293743"/>
              <w:bookmarkEnd w:id="2492"/>
              <w:bookmarkEnd w:id="2493"/>
              <w:bookmarkEnd w:id="2494"/>
              <w:bookmarkEnd w:id="2495"/>
              <w:bookmarkEnd w:id="2496"/>
              <w:bookmarkEnd w:id="2497"/>
              <w:bookmarkEnd w:id="2498"/>
              <w:bookmarkEnd w:id="2499"/>
              <w:bookmarkEnd w:id="2500"/>
            </w:del>
          </w:p>
          <w:p w:rsidR="009C31AE" w:rsidRPr="00E056B6" w:rsidDel="00371A11" w:rsidRDefault="00C0468B">
            <w:pPr>
              <w:pStyle w:val="body"/>
              <w:rPr>
                <w:del w:id="2501" w:author="Sastry, Murali" w:date="2015-06-09T17:17:00Z"/>
              </w:rPr>
              <w:pPrChange w:id="2502" w:author="Sastry, Murali" w:date="2015-06-10T10:23:00Z">
                <w:pPr>
                  <w:pStyle w:val="tableentry"/>
                </w:pPr>
              </w:pPrChange>
            </w:pPr>
            <w:del w:id="2503" w:author="Sastry, Murali" w:date="2015-06-09T17:17:00Z">
              <w:r w:rsidRPr="00E056B6" w:rsidDel="00371A11">
                <w:delText>Sync client to label</w:delText>
              </w:r>
              <w:bookmarkStart w:id="2504" w:name="_Toc421701680"/>
              <w:bookmarkStart w:id="2505" w:name="_Toc421704874"/>
              <w:bookmarkStart w:id="2506" w:name="_Toc422904854"/>
              <w:bookmarkStart w:id="2507" w:name="_Toc422935485"/>
              <w:bookmarkStart w:id="2508" w:name="_Toc422938547"/>
              <w:bookmarkStart w:id="2509" w:name="_Toc422929982"/>
              <w:bookmarkStart w:id="2510" w:name="_Toc494288114"/>
              <w:bookmarkStart w:id="2511" w:name="_Toc494290930"/>
              <w:bookmarkStart w:id="2512" w:name="_Toc494293744"/>
              <w:bookmarkEnd w:id="2504"/>
              <w:bookmarkEnd w:id="2505"/>
              <w:bookmarkEnd w:id="2506"/>
              <w:bookmarkEnd w:id="2507"/>
              <w:bookmarkEnd w:id="2508"/>
              <w:bookmarkEnd w:id="2509"/>
              <w:bookmarkEnd w:id="2510"/>
              <w:bookmarkEnd w:id="2511"/>
              <w:bookmarkEnd w:id="2512"/>
            </w:del>
          </w:p>
        </w:tc>
        <w:bookmarkStart w:id="2513" w:name="_Toc421701681"/>
        <w:bookmarkStart w:id="2514" w:name="_Toc421704875"/>
        <w:bookmarkStart w:id="2515" w:name="_Toc422904855"/>
        <w:bookmarkStart w:id="2516" w:name="_Toc422935486"/>
        <w:bookmarkStart w:id="2517" w:name="_Toc422938548"/>
        <w:bookmarkStart w:id="2518" w:name="_Toc422929983"/>
        <w:bookmarkStart w:id="2519" w:name="_Toc494288115"/>
        <w:bookmarkStart w:id="2520" w:name="_Toc494290931"/>
        <w:bookmarkStart w:id="2521" w:name="_Toc494293745"/>
        <w:bookmarkEnd w:id="2513"/>
        <w:bookmarkEnd w:id="2514"/>
        <w:bookmarkEnd w:id="2515"/>
        <w:bookmarkEnd w:id="2516"/>
        <w:bookmarkEnd w:id="2517"/>
        <w:bookmarkEnd w:id="2518"/>
        <w:bookmarkEnd w:id="2519"/>
        <w:bookmarkEnd w:id="2520"/>
        <w:bookmarkEnd w:id="2521"/>
      </w:tr>
      <w:tr w:rsidR="009C31AE" w:rsidRPr="00E056B6" w:rsidDel="00371A11" w:rsidTr="00D95D5F">
        <w:trPr>
          <w:cantSplit/>
          <w:del w:id="2522" w:author="Sastry, Murali" w:date="2015-06-09T17:17:00Z"/>
        </w:trPr>
        <w:tc>
          <w:tcPr>
            <w:tcW w:w="1890" w:type="dxa"/>
            <w:tcBorders>
              <w:top w:val="single" w:sz="6" w:space="0" w:color="auto"/>
              <w:bottom w:val="single" w:sz="6" w:space="0" w:color="auto"/>
            </w:tcBorders>
          </w:tcPr>
          <w:p w:rsidR="009C31AE" w:rsidRPr="00E056B6" w:rsidDel="00371A11" w:rsidRDefault="00C0468B">
            <w:pPr>
              <w:pStyle w:val="body"/>
              <w:rPr>
                <w:del w:id="2523" w:author="Sastry, Murali" w:date="2015-06-09T17:17:00Z"/>
              </w:rPr>
              <w:pPrChange w:id="2524" w:author="Sastry, Murali" w:date="2015-06-10T10:23:00Z">
                <w:pPr>
                  <w:pStyle w:val="tableentry"/>
                </w:pPr>
              </w:pPrChange>
            </w:pPr>
            <w:del w:id="2525" w:author="Sastry, Murali" w:date="2015-06-09T17:17:00Z">
              <w:r w:rsidRPr="00E056B6" w:rsidDel="00371A11">
                <w:delText>label:</w:delText>
              </w:r>
              <w:bookmarkStart w:id="2526" w:name="_Toc421701682"/>
              <w:bookmarkStart w:id="2527" w:name="_Toc421704876"/>
              <w:bookmarkStart w:id="2528" w:name="_Toc422904856"/>
              <w:bookmarkStart w:id="2529" w:name="_Toc422935487"/>
              <w:bookmarkStart w:id="2530" w:name="_Toc422938549"/>
              <w:bookmarkStart w:id="2531" w:name="_Toc422929984"/>
              <w:bookmarkStart w:id="2532" w:name="_Toc494288116"/>
              <w:bookmarkStart w:id="2533" w:name="_Toc494290932"/>
              <w:bookmarkStart w:id="2534" w:name="_Toc494293746"/>
              <w:bookmarkEnd w:id="2526"/>
              <w:bookmarkEnd w:id="2527"/>
              <w:bookmarkEnd w:id="2528"/>
              <w:bookmarkEnd w:id="2529"/>
              <w:bookmarkEnd w:id="2530"/>
              <w:bookmarkEnd w:id="2531"/>
              <w:bookmarkEnd w:id="2532"/>
              <w:bookmarkEnd w:id="2533"/>
              <w:bookmarkEnd w:id="2534"/>
            </w:del>
          </w:p>
        </w:tc>
        <w:tc>
          <w:tcPr>
            <w:tcW w:w="3330" w:type="dxa"/>
            <w:tcBorders>
              <w:top w:val="single" w:sz="6" w:space="0" w:color="auto"/>
              <w:bottom w:val="single" w:sz="6" w:space="0" w:color="auto"/>
            </w:tcBorders>
          </w:tcPr>
          <w:p w:rsidR="009C31AE" w:rsidRPr="00E056B6" w:rsidDel="00371A11" w:rsidRDefault="009C31AE">
            <w:pPr>
              <w:pStyle w:val="body"/>
              <w:rPr>
                <w:del w:id="2535" w:author="Sastry, Murali" w:date="2015-06-09T17:17:00Z"/>
              </w:rPr>
              <w:pPrChange w:id="2536" w:author="Sastry, Murali" w:date="2015-06-10T10:23:00Z">
                <w:pPr>
                  <w:pStyle w:val="tableentry"/>
                </w:pPr>
              </w:pPrChange>
            </w:pPr>
            <w:bookmarkStart w:id="2537" w:name="_Toc421701683"/>
            <w:bookmarkStart w:id="2538" w:name="_Toc421704877"/>
            <w:bookmarkStart w:id="2539" w:name="_Toc422904857"/>
            <w:bookmarkStart w:id="2540" w:name="_Toc422935488"/>
            <w:bookmarkStart w:id="2541" w:name="_Toc422938550"/>
            <w:bookmarkStart w:id="2542" w:name="_Toc422929985"/>
            <w:bookmarkStart w:id="2543" w:name="_Toc494288117"/>
            <w:bookmarkStart w:id="2544" w:name="_Toc494290933"/>
            <w:bookmarkStart w:id="2545" w:name="_Toc494293747"/>
            <w:bookmarkEnd w:id="2537"/>
            <w:bookmarkEnd w:id="2538"/>
            <w:bookmarkEnd w:id="2539"/>
            <w:bookmarkEnd w:id="2540"/>
            <w:bookmarkEnd w:id="2541"/>
            <w:bookmarkEnd w:id="2542"/>
            <w:bookmarkEnd w:id="2543"/>
            <w:bookmarkEnd w:id="2544"/>
            <w:bookmarkEnd w:id="2545"/>
          </w:p>
        </w:tc>
        <w:tc>
          <w:tcPr>
            <w:tcW w:w="3330" w:type="dxa"/>
            <w:tcBorders>
              <w:top w:val="single" w:sz="6" w:space="0" w:color="auto"/>
              <w:bottom w:val="single" w:sz="6" w:space="0" w:color="auto"/>
            </w:tcBorders>
          </w:tcPr>
          <w:p w:rsidR="009C31AE" w:rsidRPr="00E056B6" w:rsidDel="00371A11" w:rsidRDefault="00C0468B">
            <w:pPr>
              <w:pStyle w:val="body"/>
              <w:rPr>
                <w:del w:id="2546" w:author="Sastry, Murali" w:date="2015-06-09T17:17:00Z"/>
              </w:rPr>
              <w:pPrChange w:id="2547" w:author="Sastry, Murali" w:date="2015-06-10T10:23:00Z">
                <w:pPr>
                  <w:pStyle w:val="tableentry"/>
                </w:pPr>
              </w:pPrChange>
            </w:pPr>
            <w:del w:id="2548" w:author="Sastry, Murali" w:date="2015-06-09T17:17:00Z">
              <w:r w:rsidRPr="00E056B6" w:rsidDel="00371A11">
                <w:delText>Add if syncing to label</w:delText>
              </w:r>
              <w:bookmarkStart w:id="2549" w:name="_Toc421701684"/>
              <w:bookmarkStart w:id="2550" w:name="_Toc421704878"/>
              <w:bookmarkStart w:id="2551" w:name="_Toc422904858"/>
              <w:bookmarkStart w:id="2552" w:name="_Toc422935489"/>
              <w:bookmarkStart w:id="2553" w:name="_Toc422938551"/>
              <w:bookmarkStart w:id="2554" w:name="_Toc422929986"/>
              <w:bookmarkStart w:id="2555" w:name="_Toc494288118"/>
              <w:bookmarkStart w:id="2556" w:name="_Toc494290934"/>
              <w:bookmarkStart w:id="2557" w:name="_Toc494293748"/>
              <w:bookmarkEnd w:id="2549"/>
              <w:bookmarkEnd w:id="2550"/>
              <w:bookmarkEnd w:id="2551"/>
              <w:bookmarkEnd w:id="2552"/>
              <w:bookmarkEnd w:id="2553"/>
              <w:bookmarkEnd w:id="2554"/>
              <w:bookmarkEnd w:id="2555"/>
              <w:bookmarkEnd w:id="2556"/>
              <w:bookmarkEnd w:id="2557"/>
            </w:del>
          </w:p>
          <w:p w:rsidR="004A45FC" w:rsidRPr="00E056B6" w:rsidDel="00371A11" w:rsidRDefault="00C0468B">
            <w:pPr>
              <w:pStyle w:val="body"/>
              <w:rPr>
                <w:del w:id="2558" w:author="Sastry, Murali" w:date="2015-06-09T17:17:00Z"/>
              </w:rPr>
              <w:pPrChange w:id="2559" w:author="Sastry, Murali" w:date="2015-06-10T10:23:00Z">
                <w:pPr>
                  <w:pStyle w:val="tableentry"/>
                </w:pPr>
              </w:pPrChange>
            </w:pPr>
            <w:del w:id="2560" w:author="Sastry, Murali" w:date="2015-06-09T17:17:00Z">
              <w:r w:rsidRPr="00E056B6" w:rsidDel="00371A11">
                <w:delText>Multiple labels may be used</w:delText>
              </w:r>
              <w:bookmarkStart w:id="2561" w:name="_Toc421701685"/>
              <w:bookmarkStart w:id="2562" w:name="_Toc421704879"/>
              <w:bookmarkStart w:id="2563" w:name="_Toc422904859"/>
              <w:bookmarkStart w:id="2564" w:name="_Toc422935490"/>
              <w:bookmarkStart w:id="2565" w:name="_Toc422938552"/>
              <w:bookmarkStart w:id="2566" w:name="_Toc422929987"/>
              <w:bookmarkStart w:id="2567" w:name="_Toc494288119"/>
              <w:bookmarkStart w:id="2568" w:name="_Toc494290935"/>
              <w:bookmarkStart w:id="2569" w:name="_Toc494293749"/>
              <w:bookmarkEnd w:id="2561"/>
              <w:bookmarkEnd w:id="2562"/>
              <w:bookmarkEnd w:id="2563"/>
              <w:bookmarkEnd w:id="2564"/>
              <w:bookmarkEnd w:id="2565"/>
              <w:bookmarkEnd w:id="2566"/>
              <w:bookmarkEnd w:id="2567"/>
              <w:bookmarkEnd w:id="2568"/>
              <w:bookmarkEnd w:id="2569"/>
            </w:del>
          </w:p>
        </w:tc>
        <w:bookmarkStart w:id="2570" w:name="_Toc421701686"/>
        <w:bookmarkStart w:id="2571" w:name="_Toc421704880"/>
        <w:bookmarkStart w:id="2572" w:name="_Toc422904860"/>
        <w:bookmarkStart w:id="2573" w:name="_Toc422935491"/>
        <w:bookmarkStart w:id="2574" w:name="_Toc422938553"/>
        <w:bookmarkStart w:id="2575" w:name="_Toc422929988"/>
        <w:bookmarkStart w:id="2576" w:name="_Toc494288120"/>
        <w:bookmarkStart w:id="2577" w:name="_Toc494290936"/>
        <w:bookmarkStart w:id="2578" w:name="_Toc494293750"/>
        <w:bookmarkEnd w:id="2570"/>
        <w:bookmarkEnd w:id="2571"/>
        <w:bookmarkEnd w:id="2572"/>
        <w:bookmarkEnd w:id="2573"/>
        <w:bookmarkEnd w:id="2574"/>
        <w:bookmarkEnd w:id="2575"/>
        <w:bookmarkEnd w:id="2576"/>
        <w:bookmarkEnd w:id="2577"/>
        <w:bookmarkEnd w:id="2578"/>
      </w:tr>
      <w:tr w:rsidR="009C31AE" w:rsidRPr="00E056B6" w:rsidDel="00371A11" w:rsidTr="00D95D5F">
        <w:trPr>
          <w:cantSplit/>
          <w:del w:id="2579" w:author="Sastry, Murali" w:date="2015-06-09T17:17:00Z"/>
        </w:trPr>
        <w:tc>
          <w:tcPr>
            <w:tcW w:w="1890" w:type="dxa"/>
            <w:tcBorders>
              <w:top w:val="single" w:sz="6" w:space="0" w:color="auto"/>
              <w:bottom w:val="single" w:sz="6" w:space="0" w:color="auto"/>
            </w:tcBorders>
          </w:tcPr>
          <w:p w:rsidR="009C31AE" w:rsidRPr="00E056B6" w:rsidDel="00371A11" w:rsidRDefault="00C0468B">
            <w:pPr>
              <w:pStyle w:val="body"/>
              <w:rPr>
                <w:del w:id="2580" w:author="Sastry, Murali" w:date="2015-06-09T17:17:00Z"/>
              </w:rPr>
              <w:pPrChange w:id="2581" w:author="Sastry, Murali" w:date="2015-06-10T10:23:00Z">
                <w:pPr>
                  <w:pStyle w:val="tableentry"/>
                </w:pPr>
              </w:pPrChange>
            </w:pPr>
            <w:del w:id="2582" w:author="Sastry, Murali" w:date="2015-06-09T17:17:00Z">
              <w:r w:rsidRPr="00E056B6" w:rsidDel="00371A11">
                <w:delText>head_paths:</w:delText>
              </w:r>
              <w:bookmarkStart w:id="2583" w:name="_Toc421701687"/>
              <w:bookmarkStart w:id="2584" w:name="_Toc421704881"/>
              <w:bookmarkStart w:id="2585" w:name="_Toc422904861"/>
              <w:bookmarkStart w:id="2586" w:name="_Toc422935492"/>
              <w:bookmarkStart w:id="2587" w:name="_Toc422938554"/>
              <w:bookmarkStart w:id="2588" w:name="_Toc422929989"/>
              <w:bookmarkStart w:id="2589" w:name="_Toc494288121"/>
              <w:bookmarkStart w:id="2590" w:name="_Toc494290937"/>
              <w:bookmarkStart w:id="2591" w:name="_Toc494293751"/>
              <w:bookmarkEnd w:id="2583"/>
              <w:bookmarkEnd w:id="2584"/>
              <w:bookmarkEnd w:id="2585"/>
              <w:bookmarkEnd w:id="2586"/>
              <w:bookmarkEnd w:id="2587"/>
              <w:bookmarkEnd w:id="2588"/>
              <w:bookmarkEnd w:id="2589"/>
              <w:bookmarkEnd w:id="2590"/>
              <w:bookmarkEnd w:id="2591"/>
            </w:del>
          </w:p>
        </w:tc>
        <w:tc>
          <w:tcPr>
            <w:tcW w:w="3330" w:type="dxa"/>
            <w:tcBorders>
              <w:top w:val="single" w:sz="6" w:space="0" w:color="auto"/>
              <w:bottom w:val="single" w:sz="6" w:space="0" w:color="auto"/>
            </w:tcBorders>
          </w:tcPr>
          <w:p w:rsidR="009C31AE" w:rsidRPr="00E056B6" w:rsidDel="00371A11" w:rsidRDefault="009C31AE">
            <w:pPr>
              <w:pStyle w:val="body"/>
              <w:rPr>
                <w:del w:id="2592" w:author="Sastry, Murali" w:date="2015-06-09T17:17:00Z"/>
              </w:rPr>
              <w:pPrChange w:id="2593" w:author="Sastry, Murali" w:date="2015-06-10T10:23:00Z">
                <w:pPr>
                  <w:pStyle w:val="tableentry"/>
                </w:pPr>
              </w:pPrChange>
            </w:pPr>
            <w:bookmarkStart w:id="2594" w:name="_Toc421701688"/>
            <w:bookmarkStart w:id="2595" w:name="_Toc421704882"/>
            <w:bookmarkStart w:id="2596" w:name="_Toc422904862"/>
            <w:bookmarkStart w:id="2597" w:name="_Toc422935493"/>
            <w:bookmarkStart w:id="2598" w:name="_Toc422938555"/>
            <w:bookmarkStart w:id="2599" w:name="_Toc422929990"/>
            <w:bookmarkStart w:id="2600" w:name="_Toc494288122"/>
            <w:bookmarkStart w:id="2601" w:name="_Toc494290938"/>
            <w:bookmarkStart w:id="2602" w:name="_Toc494293752"/>
            <w:bookmarkEnd w:id="2594"/>
            <w:bookmarkEnd w:id="2595"/>
            <w:bookmarkEnd w:id="2596"/>
            <w:bookmarkEnd w:id="2597"/>
            <w:bookmarkEnd w:id="2598"/>
            <w:bookmarkEnd w:id="2599"/>
            <w:bookmarkEnd w:id="2600"/>
            <w:bookmarkEnd w:id="2601"/>
            <w:bookmarkEnd w:id="2602"/>
          </w:p>
        </w:tc>
        <w:tc>
          <w:tcPr>
            <w:tcW w:w="3330" w:type="dxa"/>
            <w:tcBorders>
              <w:top w:val="single" w:sz="6" w:space="0" w:color="auto"/>
              <w:bottom w:val="single" w:sz="6" w:space="0" w:color="auto"/>
            </w:tcBorders>
          </w:tcPr>
          <w:p w:rsidR="009C31AE" w:rsidRPr="00E056B6" w:rsidDel="00371A11" w:rsidRDefault="00C0468B">
            <w:pPr>
              <w:pStyle w:val="body"/>
              <w:rPr>
                <w:del w:id="2603" w:author="Sastry, Murali" w:date="2015-06-09T17:17:00Z"/>
              </w:rPr>
              <w:pPrChange w:id="2604" w:author="Sastry, Murali" w:date="2015-06-10T10:23:00Z">
                <w:pPr>
                  <w:pStyle w:val="tableentry"/>
                </w:pPr>
              </w:pPrChange>
            </w:pPr>
            <w:del w:id="2605" w:author="Sastry, Murali" w:date="2015-06-09T17:17:00Z">
              <w:r w:rsidRPr="00E056B6" w:rsidDel="00371A11">
                <w:delText>Add if using head path</w:delText>
              </w:r>
              <w:bookmarkStart w:id="2606" w:name="_Toc421701689"/>
              <w:bookmarkStart w:id="2607" w:name="_Toc421704883"/>
              <w:bookmarkStart w:id="2608" w:name="_Toc422904863"/>
              <w:bookmarkStart w:id="2609" w:name="_Toc422935494"/>
              <w:bookmarkStart w:id="2610" w:name="_Toc422938556"/>
              <w:bookmarkStart w:id="2611" w:name="_Toc422929991"/>
              <w:bookmarkStart w:id="2612" w:name="_Toc494288123"/>
              <w:bookmarkStart w:id="2613" w:name="_Toc494290939"/>
              <w:bookmarkStart w:id="2614" w:name="_Toc494293753"/>
              <w:bookmarkEnd w:id="2606"/>
              <w:bookmarkEnd w:id="2607"/>
              <w:bookmarkEnd w:id="2608"/>
              <w:bookmarkEnd w:id="2609"/>
              <w:bookmarkEnd w:id="2610"/>
              <w:bookmarkEnd w:id="2611"/>
              <w:bookmarkEnd w:id="2612"/>
              <w:bookmarkEnd w:id="2613"/>
              <w:bookmarkEnd w:id="2614"/>
            </w:del>
          </w:p>
        </w:tc>
        <w:bookmarkStart w:id="2615" w:name="_Toc421701690"/>
        <w:bookmarkStart w:id="2616" w:name="_Toc421704884"/>
        <w:bookmarkStart w:id="2617" w:name="_Toc422904864"/>
        <w:bookmarkStart w:id="2618" w:name="_Toc422935495"/>
        <w:bookmarkStart w:id="2619" w:name="_Toc422938557"/>
        <w:bookmarkStart w:id="2620" w:name="_Toc422929992"/>
        <w:bookmarkStart w:id="2621" w:name="_Toc494288124"/>
        <w:bookmarkStart w:id="2622" w:name="_Toc494290940"/>
        <w:bookmarkStart w:id="2623" w:name="_Toc494293754"/>
        <w:bookmarkEnd w:id="2615"/>
        <w:bookmarkEnd w:id="2616"/>
        <w:bookmarkEnd w:id="2617"/>
        <w:bookmarkEnd w:id="2618"/>
        <w:bookmarkEnd w:id="2619"/>
        <w:bookmarkEnd w:id="2620"/>
        <w:bookmarkEnd w:id="2621"/>
        <w:bookmarkEnd w:id="2622"/>
        <w:bookmarkEnd w:id="2623"/>
      </w:tr>
      <w:tr w:rsidR="009C31AE" w:rsidRPr="00E056B6" w:rsidDel="00371A11" w:rsidTr="00D95D5F">
        <w:trPr>
          <w:cantSplit/>
          <w:del w:id="2624" w:author="Sastry, Murali" w:date="2015-06-09T17:17:00Z"/>
        </w:trPr>
        <w:tc>
          <w:tcPr>
            <w:tcW w:w="1890" w:type="dxa"/>
            <w:tcBorders>
              <w:top w:val="single" w:sz="6" w:space="0" w:color="auto"/>
              <w:bottom w:val="single" w:sz="6" w:space="0" w:color="auto"/>
            </w:tcBorders>
          </w:tcPr>
          <w:p w:rsidR="009C31AE" w:rsidRPr="00E056B6" w:rsidDel="00371A11" w:rsidRDefault="00C0468B">
            <w:pPr>
              <w:pStyle w:val="body"/>
              <w:rPr>
                <w:del w:id="2625" w:author="Sastry, Murali" w:date="2015-06-09T17:17:00Z"/>
              </w:rPr>
              <w:pPrChange w:id="2626" w:author="Sastry, Murali" w:date="2015-06-10T10:23:00Z">
                <w:pPr>
                  <w:pStyle w:val="tableentry"/>
                </w:pPr>
              </w:pPrChange>
            </w:pPr>
            <w:del w:id="2627" w:author="Sastry, Murali" w:date="2015-06-09T17:17:00Z">
              <w:r w:rsidRPr="00E056B6" w:rsidDel="00371A11">
                <w:delText>addtl_files:</w:delText>
              </w:r>
              <w:bookmarkStart w:id="2628" w:name="_Toc421701691"/>
              <w:bookmarkStart w:id="2629" w:name="_Toc421704885"/>
              <w:bookmarkStart w:id="2630" w:name="_Toc422904865"/>
              <w:bookmarkStart w:id="2631" w:name="_Toc422935496"/>
              <w:bookmarkStart w:id="2632" w:name="_Toc422938558"/>
              <w:bookmarkStart w:id="2633" w:name="_Toc422929993"/>
              <w:bookmarkStart w:id="2634" w:name="_Toc494288125"/>
              <w:bookmarkStart w:id="2635" w:name="_Toc494290941"/>
              <w:bookmarkStart w:id="2636" w:name="_Toc494293755"/>
              <w:bookmarkEnd w:id="2628"/>
              <w:bookmarkEnd w:id="2629"/>
              <w:bookmarkEnd w:id="2630"/>
              <w:bookmarkEnd w:id="2631"/>
              <w:bookmarkEnd w:id="2632"/>
              <w:bookmarkEnd w:id="2633"/>
              <w:bookmarkEnd w:id="2634"/>
              <w:bookmarkEnd w:id="2635"/>
              <w:bookmarkEnd w:id="2636"/>
            </w:del>
          </w:p>
        </w:tc>
        <w:tc>
          <w:tcPr>
            <w:tcW w:w="3330" w:type="dxa"/>
            <w:tcBorders>
              <w:top w:val="single" w:sz="6" w:space="0" w:color="auto"/>
              <w:bottom w:val="single" w:sz="6" w:space="0" w:color="auto"/>
            </w:tcBorders>
          </w:tcPr>
          <w:p w:rsidR="009C31AE" w:rsidRPr="00E056B6" w:rsidDel="00371A11" w:rsidRDefault="009C31AE">
            <w:pPr>
              <w:pStyle w:val="body"/>
              <w:rPr>
                <w:del w:id="2637" w:author="Sastry, Murali" w:date="2015-06-09T17:17:00Z"/>
              </w:rPr>
              <w:pPrChange w:id="2638" w:author="Sastry, Murali" w:date="2015-06-10T10:23:00Z">
                <w:pPr>
                  <w:pStyle w:val="tableentry"/>
                </w:pPr>
              </w:pPrChange>
            </w:pPr>
            <w:bookmarkStart w:id="2639" w:name="_Toc421701692"/>
            <w:bookmarkStart w:id="2640" w:name="_Toc421704886"/>
            <w:bookmarkStart w:id="2641" w:name="_Toc422904866"/>
            <w:bookmarkStart w:id="2642" w:name="_Toc422935497"/>
            <w:bookmarkStart w:id="2643" w:name="_Toc422938559"/>
            <w:bookmarkStart w:id="2644" w:name="_Toc422929994"/>
            <w:bookmarkStart w:id="2645" w:name="_Toc494288126"/>
            <w:bookmarkStart w:id="2646" w:name="_Toc494290942"/>
            <w:bookmarkStart w:id="2647" w:name="_Toc494293756"/>
            <w:bookmarkEnd w:id="2639"/>
            <w:bookmarkEnd w:id="2640"/>
            <w:bookmarkEnd w:id="2641"/>
            <w:bookmarkEnd w:id="2642"/>
            <w:bookmarkEnd w:id="2643"/>
            <w:bookmarkEnd w:id="2644"/>
            <w:bookmarkEnd w:id="2645"/>
            <w:bookmarkEnd w:id="2646"/>
            <w:bookmarkEnd w:id="2647"/>
          </w:p>
        </w:tc>
        <w:tc>
          <w:tcPr>
            <w:tcW w:w="3330" w:type="dxa"/>
            <w:tcBorders>
              <w:top w:val="single" w:sz="6" w:space="0" w:color="auto"/>
              <w:bottom w:val="single" w:sz="6" w:space="0" w:color="auto"/>
            </w:tcBorders>
          </w:tcPr>
          <w:p w:rsidR="009C31AE" w:rsidRPr="00E056B6" w:rsidDel="00371A11" w:rsidRDefault="00C0468B">
            <w:pPr>
              <w:pStyle w:val="body"/>
              <w:rPr>
                <w:del w:id="2648" w:author="Sastry, Murali" w:date="2015-06-09T17:17:00Z"/>
              </w:rPr>
              <w:pPrChange w:id="2649" w:author="Sastry, Murali" w:date="2015-06-10T10:23:00Z">
                <w:pPr>
                  <w:pStyle w:val="tableentry"/>
                </w:pPr>
              </w:pPrChange>
            </w:pPr>
            <w:del w:id="2650" w:author="Sastry, Murali" w:date="2015-06-09T17:17:00Z">
              <w:r w:rsidRPr="00E056B6" w:rsidDel="00371A11">
                <w:delText>Add if need additional files</w:delText>
              </w:r>
              <w:bookmarkStart w:id="2651" w:name="_Toc421701693"/>
              <w:bookmarkStart w:id="2652" w:name="_Toc421704887"/>
              <w:bookmarkStart w:id="2653" w:name="_Toc422904867"/>
              <w:bookmarkStart w:id="2654" w:name="_Toc422935498"/>
              <w:bookmarkStart w:id="2655" w:name="_Toc422938560"/>
              <w:bookmarkStart w:id="2656" w:name="_Toc422929995"/>
              <w:bookmarkStart w:id="2657" w:name="_Toc494288127"/>
              <w:bookmarkStart w:id="2658" w:name="_Toc494290943"/>
              <w:bookmarkStart w:id="2659" w:name="_Toc494293757"/>
              <w:bookmarkEnd w:id="2651"/>
              <w:bookmarkEnd w:id="2652"/>
              <w:bookmarkEnd w:id="2653"/>
              <w:bookmarkEnd w:id="2654"/>
              <w:bookmarkEnd w:id="2655"/>
              <w:bookmarkEnd w:id="2656"/>
              <w:bookmarkEnd w:id="2657"/>
              <w:bookmarkEnd w:id="2658"/>
              <w:bookmarkEnd w:id="2659"/>
            </w:del>
          </w:p>
        </w:tc>
        <w:bookmarkStart w:id="2660" w:name="_Toc421701694"/>
        <w:bookmarkStart w:id="2661" w:name="_Toc421704888"/>
        <w:bookmarkStart w:id="2662" w:name="_Toc422904868"/>
        <w:bookmarkStart w:id="2663" w:name="_Toc422935499"/>
        <w:bookmarkStart w:id="2664" w:name="_Toc422938561"/>
        <w:bookmarkStart w:id="2665" w:name="_Toc422929996"/>
        <w:bookmarkStart w:id="2666" w:name="_Toc494288128"/>
        <w:bookmarkStart w:id="2667" w:name="_Toc494290944"/>
        <w:bookmarkStart w:id="2668" w:name="_Toc494293758"/>
        <w:bookmarkEnd w:id="2660"/>
        <w:bookmarkEnd w:id="2661"/>
        <w:bookmarkEnd w:id="2662"/>
        <w:bookmarkEnd w:id="2663"/>
        <w:bookmarkEnd w:id="2664"/>
        <w:bookmarkEnd w:id="2665"/>
        <w:bookmarkEnd w:id="2666"/>
        <w:bookmarkEnd w:id="2667"/>
        <w:bookmarkEnd w:id="2668"/>
      </w:tr>
      <w:tr w:rsidR="009C31AE" w:rsidRPr="00E056B6" w:rsidDel="00371A11" w:rsidTr="00D95D5F">
        <w:trPr>
          <w:cantSplit/>
          <w:del w:id="2669" w:author="Sastry, Murali" w:date="2015-06-09T17:17:00Z"/>
        </w:trPr>
        <w:tc>
          <w:tcPr>
            <w:tcW w:w="1890" w:type="dxa"/>
            <w:tcBorders>
              <w:top w:val="single" w:sz="6" w:space="0" w:color="auto"/>
              <w:bottom w:val="single" w:sz="6" w:space="0" w:color="auto"/>
            </w:tcBorders>
          </w:tcPr>
          <w:p w:rsidR="009C31AE" w:rsidRPr="00E056B6" w:rsidDel="00371A11" w:rsidRDefault="00C0468B">
            <w:pPr>
              <w:pStyle w:val="body"/>
              <w:rPr>
                <w:del w:id="2670" w:author="Sastry, Murali" w:date="2015-06-09T17:17:00Z"/>
              </w:rPr>
              <w:pPrChange w:id="2671" w:author="Sastry, Murali" w:date="2015-06-10T10:23:00Z">
                <w:pPr>
                  <w:pStyle w:val="tableentry"/>
                </w:pPr>
              </w:pPrChange>
            </w:pPr>
            <w:del w:id="2672" w:author="Sastry, Murali" w:date="2015-06-09T17:17:00Z">
              <w:r w:rsidRPr="00E056B6" w:rsidDel="00371A11">
                <w:delText>client_root:</w:delText>
              </w:r>
              <w:bookmarkStart w:id="2673" w:name="_Toc421701695"/>
              <w:bookmarkStart w:id="2674" w:name="_Toc421704889"/>
              <w:bookmarkStart w:id="2675" w:name="_Toc422904869"/>
              <w:bookmarkStart w:id="2676" w:name="_Toc422935500"/>
              <w:bookmarkStart w:id="2677" w:name="_Toc422938562"/>
              <w:bookmarkStart w:id="2678" w:name="_Toc422929997"/>
              <w:bookmarkStart w:id="2679" w:name="_Toc494288129"/>
              <w:bookmarkStart w:id="2680" w:name="_Toc494290945"/>
              <w:bookmarkStart w:id="2681" w:name="_Toc494293759"/>
              <w:bookmarkEnd w:id="2673"/>
              <w:bookmarkEnd w:id="2674"/>
              <w:bookmarkEnd w:id="2675"/>
              <w:bookmarkEnd w:id="2676"/>
              <w:bookmarkEnd w:id="2677"/>
              <w:bookmarkEnd w:id="2678"/>
              <w:bookmarkEnd w:id="2679"/>
              <w:bookmarkEnd w:id="2680"/>
              <w:bookmarkEnd w:id="2681"/>
            </w:del>
          </w:p>
        </w:tc>
        <w:tc>
          <w:tcPr>
            <w:tcW w:w="3330" w:type="dxa"/>
            <w:tcBorders>
              <w:top w:val="single" w:sz="6" w:space="0" w:color="auto"/>
              <w:bottom w:val="single" w:sz="6" w:space="0" w:color="auto"/>
            </w:tcBorders>
          </w:tcPr>
          <w:p w:rsidR="009C31AE" w:rsidRPr="00E056B6" w:rsidDel="00371A11" w:rsidRDefault="00C0468B">
            <w:pPr>
              <w:pStyle w:val="body"/>
              <w:rPr>
                <w:del w:id="2682" w:author="Sastry, Murali" w:date="2015-06-09T17:17:00Z"/>
              </w:rPr>
              <w:pPrChange w:id="2683" w:author="Sastry, Murali" w:date="2015-06-10T10:23:00Z">
                <w:pPr>
                  <w:pStyle w:val="tableentry"/>
                </w:pPr>
              </w:pPrChange>
            </w:pPr>
            <w:del w:id="2684" w:author="Sastry, Murali" w:date="2015-06-09T17:17:00Z">
              <w:r w:rsidRPr="00E056B6" w:rsidDel="00371A11">
                <w:delText>C:\work\GobiEngineeringInstaller</w:delText>
              </w:r>
              <w:bookmarkStart w:id="2685" w:name="_Toc421701696"/>
              <w:bookmarkStart w:id="2686" w:name="_Toc421704890"/>
              <w:bookmarkStart w:id="2687" w:name="_Toc422904870"/>
              <w:bookmarkStart w:id="2688" w:name="_Toc422935501"/>
              <w:bookmarkStart w:id="2689" w:name="_Toc422938563"/>
              <w:bookmarkStart w:id="2690" w:name="_Toc422929998"/>
              <w:bookmarkStart w:id="2691" w:name="_Toc494288130"/>
              <w:bookmarkStart w:id="2692" w:name="_Toc494290946"/>
              <w:bookmarkStart w:id="2693" w:name="_Toc494293760"/>
              <w:bookmarkEnd w:id="2685"/>
              <w:bookmarkEnd w:id="2686"/>
              <w:bookmarkEnd w:id="2687"/>
              <w:bookmarkEnd w:id="2688"/>
              <w:bookmarkEnd w:id="2689"/>
              <w:bookmarkEnd w:id="2690"/>
              <w:bookmarkEnd w:id="2691"/>
              <w:bookmarkEnd w:id="2692"/>
              <w:bookmarkEnd w:id="2693"/>
            </w:del>
          </w:p>
        </w:tc>
        <w:tc>
          <w:tcPr>
            <w:tcW w:w="3330" w:type="dxa"/>
            <w:tcBorders>
              <w:top w:val="single" w:sz="6" w:space="0" w:color="auto"/>
              <w:bottom w:val="single" w:sz="6" w:space="0" w:color="auto"/>
            </w:tcBorders>
          </w:tcPr>
          <w:p w:rsidR="009C31AE" w:rsidRPr="00E056B6" w:rsidDel="00371A11" w:rsidRDefault="00C0468B">
            <w:pPr>
              <w:pStyle w:val="body"/>
              <w:rPr>
                <w:del w:id="2694" w:author="Sastry, Murali" w:date="2015-06-09T17:17:00Z"/>
              </w:rPr>
              <w:pPrChange w:id="2695" w:author="Sastry, Murali" w:date="2015-06-10T10:23:00Z">
                <w:pPr>
                  <w:pStyle w:val="tableentry"/>
                </w:pPr>
              </w:pPrChange>
            </w:pPr>
            <w:del w:id="2696" w:author="Sastry, Murali" w:date="2015-06-09T17:17:00Z">
              <w:r w:rsidRPr="00E056B6" w:rsidDel="00371A11">
                <w:delText>Location of where all source files will be synced and built for local builds</w:delText>
              </w:r>
              <w:bookmarkStart w:id="2697" w:name="_Toc421701697"/>
              <w:bookmarkStart w:id="2698" w:name="_Toc421704891"/>
              <w:bookmarkStart w:id="2699" w:name="_Toc422904871"/>
              <w:bookmarkStart w:id="2700" w:name="_Toc422935502"/>
              <w:bookmarkStart w:id="2701" w:name="_Toc422938564"/>
              <w:bookmarkStart w:id="2702" w:name="_Toc422929999"/>
              <w:bookmarkStart w:id="2703" w:name="_Toc494288131"/>
              <w:bookmarkStart w:id="2704" w:name="_Toc494290947"/>
              <w:bookmarkStart w:id="2705" w:name="_Toc494293761"/>
              <w:bookmarkEnd w:id="2697"/>
              <w:bookmarkEnd w:id="2698"/>
              <w:bookmarkEnd w:id="2699"/>
              <w:bookmarkEnd w:id="2700"/>
              <w:bookmarkEnd w:id="2701"/>
              <w:bookmarkEnd w:id="2702"/>
              <w:bookmarkEnd w:id="2703"/>
              <w:bookmarkEnd w:id="2704"/>
              <w:bookmarkEnd w:id="2705"/>
            </w:del>
          </w:p>
        </w:tc>
        <w:bookmarkStart w:id="2706" w:name="_Toc421701698"/>
        <w:bookmarkStart w:id="2707" w:name="_Toc421704892"/>
        <w:bookmarkStart w:id="2708" w:name="_Toc422904872"/>
        <w:bookmarkStart w:id="2709" w:name="_Toc422935503"/>
        <w:bookmarkStart w:id="2710" w:name="_Toc422938565"/>
        <w:bookmarkStart w:id="2711" w:name="_Toc422930000"/>
        <w:bookmarkStart w:id="2712" w:name="_Toc494288132"/>
        <w:bookmarkStart w:id="2713" w:name="_Toc494290948"/>
        <w:bookmarkStart w:id="2714" w:name="_Toc494293762"/>
        <w:bookmarkEnd w:id="2706"/>
        <w:bookmarkEnd w:id="2707"/>
        <w:bookmarkEnd w:id="2708"/>
        <w:bookmarkEnd w:id="2709"/>
        <w:bookmarkEnd w:id="2710"/>
        <w:bookmarkEnd w:id="2711"/>
        <w:bookmarkEnd w:id="2712"/>
        <w:bookmarkEnd w:id="2713"/>
        <w:bookmarkEnd w:id="2714"/>
      </w:tr>
      <w:tr w:rsidR="009C31AE" w:rsidRPr="00E056B6" w:rsidDel="00371A11" w:rsidTr="00D95D5F">
        <w:trPr>
          <w:cantSplit/>
          <w:del w:id="2715" w:author="Sastry, Murali" w:date="2015-06-09T17:17:00Z"/>
        </w:trPr>
        <w:tc>
          <w:tcPr>
            <w:tcW w:w="1890" w:type="dxa"/>
            <w:tcBorders>
              <w:top w:val="single" w:sz="6" w:space="0" w:color="auto"/>
              <w:bottom w:val="single" w:sz="6" w:space="0" w:color="auto"/>
            </w:tcBorders>
          </w:tcPr>
          <w:p w:rsidR="009C31AE" w:rsidRPr="00E056B6" w:rsidDel="00371A11" w:rsidRDefault="00C0468B">
            <w:pPr>
              <w:pStyle w:val="body"/>
              <w:rPr>
                <w:del w:id="2716" w:author="Sastry, Murali" w:date="2015-06-09T17:17:00Z"/>
              </w:rPr>
              <w:pPrChange w:id="2717" w:author="Sastry, Murali" w:date="2015-06-10T10:23:00Z">
                <w:pPr>
                  <w:pStyle w:val="tableentry"/>
                </w:pPr>
              </w:pPrChange>
            </w:pPr>
            <w:del w:id="2718" w:author="Sastry, Murali" w:date="2015-06-09T17:17:00Z">
              <w:r w:rsidRPr="00E056B6" w:rsidDel="00371A11">
                <w:delText>SourcesDeliverable:</w:delText>
              </w:r>
              <w:bookmarkStart w:id="2719" w:name="_Toc421701699"/>
              <w:bookmarkStart w:id="2720" w:name="_Toc421704893"/>
              <w:bookmarkStart w:id="2721" w:name="_Toc422904873"/>
              <w:bookmarkStart w:id="2722" w:name="_Toc422935504"/>
              <w:bookmarkStart w:id="2723" w:name="_Toc422938566"/>
              <w:bookmarkStart w:id="2724" w:name="_Toc422930001"/>
              <w:bookmarkStart w:id="2725" w:name="_Toc494288133"/>
              <w:bookmarkStart w:id="2726" w:name="_Toc494290949"/>
              <w:bookmarkStart w:id="2727" w:name="_Toc494293763"/>
              <w:bookmarkEnd w:id="2719"/>
              <w:bookmarkEnd w:id="2720"/>
              <w:bookmarkEnd w:id="2721"/>
              <w:bookmarkEnd w:id="2722"/>
              <w:bookmarkEnd w:id="2723"/>
              <w:bookmarkEnd w:id="2724"/>
              <w:bookmarkEnd w:id="2725"/>
              <w:bookmarkEnd w:id="2726"/>
              <w:bookmarkEnd w:id="2727"/>
            </w:del>
          </w:p>
        </w:tc>
        <w:tc>
          <w:tcPr>
            <w:tcW w:w="3330" w:type="dxa"/>
            <w:tcBorders>
              <w:top w:val="single" w:sz="6" w:space="0" w:color="auto"/>
              <w:bottom w:val="single" w:sz="6" w:space="0" w:color="auto"/>
            </w:tcBorders>
          </w:tcPr>
          <w:p w:rsidR="009C31AE" w:rsidRPr="00E056B6" w:rsidDel="00371A11" w:rsidRDefault="00C0468B">
            <w:pPr>
              <w:pStyle w:val="body"/>
              <w:rPr>
                <w:del w:id="2728" w:author="Sastry, Murali" w:date="2015-06-09T17:17:00Z"/>
              </w:rPr>
              <w:pPrChange w:id="2729" w:author="Sastry, Murali" w:date="2015-06-10T10:23:00Z">
                <w:pPr>
                  <w:pStyle w:val="tableentry"/>
                </w:pPr>
              </w:pPrChange>
            </w:pPr>
            <w:del w:id="2730" w:author="Sastry, Murali" w:date="2015-06-09T17:17:00Z">
              <w:r w:rsidRPr="00E056B6" w:rsidDel="00371A11">
                <w:delText>HY11X</w:delText>
              </w:r>
              <w:bookmarkStart w:id="2731" w:name="_Toc421701700"/>
              <w:bookmarkStart w:id="2732" w:name="_Toc421704894"/>
              <w:bookmarkStart w:id="2733" w:name="_Toc422904874"/>
              <w:bookmarkStart w:id="2734" w:name="_Toc422935505"/>
              <w:bookmarkStart w:id="2735" w:name="_Toc422938567"/>
              <w:bookmarkStart w:id="2736" w:name="_Toc422930002"/>
              <w:bookmarkStart w:id="2737" w:name="_Toc494288134"/>
              <w:bookmarkStart w:id="2738" w:name="_Toc494290950"/>
              <w:bookmarkStart w:id="2739" w:name="_Toc494293764"/>
              <w:bookmarkEnd w:id="2731"/>
              <w:bookmarkEnd w:id="2732"/>
              <w:bookmarkEnd w:id="2733"/>
              <w:bookmarkEnd w:id="2734"/>
              <w:bookmarkEnd w:id="2735"/>
              <w:bookmarkEnd w:id="2736"/>
              <w:bookmarkEnd w:id="2737"/>
              <w:bookmarkEnd w:id="2738"/>
              <w:bookmarkEnd w:id="2739"/>
            </w:del>
          </w:p>
        </w:tc>
        <w:tc>
          <w:tcPr>
            <w:tcW w:w="3330" w:type="dxa"/>
            <w:tcBorders>
              <w:top w:val="single" w:sz="6" w:space="0" w:color="auto"/>
              <w:bottom w:val="single" w:sz="6" w:space="0" w:color="auto"/>
            </w:tcBorders>
          </w:tcPr>
          <w:p w:rsidR="009C31AE" w:rsidRPr="00E056B6" w:rsidDel="00371A11" w:rsidRDefault="00C0468B">
            <w:pPr>
              <w:pStyle w:val="body"/>
              <w:rPr>
                <w:del w:id="2740" w:author="Sastry, Murali" w:date="2015-06-09T17:17:00Z"/>
              </w:rPr>
              <w:pPrChange w:id="2741" w:author="Sastry, Murali" w:date="2015-06-10T10:23:00Z">
                <w:pPr>
                  <w:pStyle w:val="tableentry"/>
                </w:pPr>
              </w:pPrChange>
            </w:pPr>
            <w:del w:id="2742" w:author="Sastry, Murali" w:date="2015-06-09T17:17:00Z">
              <w:r w:rsidRPr="00E056B6" w:rsidDel="00371A11">
                <w:delText>Unused</w:delText>
              </w:r>
              <w:bookmarkStart w:id="2743" w:name="_Toc421701701"/>
              <w:bookmarkStart w:id="2744" w:name="_Toc421704895"/>
              <w:bookmarkStart w:id="2745" w:name="_Toc422904875"/>
              <w:bookmarkStart w:id="2746" w:name="_Toc422935506"/>
              <w:bookmarkStart w:id="2747" w:name="_Toc422938568"/>
              <w:bookmarkStart w:id="2748" w:name="_Toc422930003"/>
              <w:bookmarkStart w:id="2749" w:name="_Toc494288135"/>
              <w:bookmarkStart w:id="2750" w:name="_Toc494290951"/>
              <w:bookmarkStart w:id="2751" w:name="_Toc494293765"/>
              <w:bookmarkEnd w:id="2743"/>
              <w:bookmarkEnd w:id="2744"/>
              <w:bookmarkEnd w:id="2745"/>
              <w:bookmarkEnd w:id="2746"/>
              <w:bookmarkEnd w:id="2747"/>
              <w:bookmarkEnd w:id="2748"/>
              <w:bookmarkEnd w:id="2749"/>
              <w:bookmarkEnd w:id="2750"/>
              <w:bookmarkEnd w:id="2751"/>
            </w:del>
          </w:p>
        </w:tc>
        <w:bookmarkStart w:id="2752" w:name="_Toc421701702"/>
        <w:bookmarkStart w:id="2753" w:name="_Toc421704896"/>
        <w:bookmarkStart w:id="2754" w:name="_Toc422904876"/>
        <w:bookmarkStart w:id="2755" w:name="_Toc422935507"/>
        <w:bookmarkStart w:id="2756" w:name="_Toc422938569"/>
        <w:bookmarkStart w:id="2757" w:name="_Toc422930004"/>
        <w:bookmarkStart w:id="2758" w:name="_Toc494288136"/>
        <w:bookmarkStart w:id="2759" w:name="_Toc494290952"/>
        <w:bookmarkStart w:id="2760" w:name="_Toc494293766"/>
        <w:bookmarkEnd w:id="2752"/>
        <w:bookmarkEnd w:id="2753"/>
        <w:bookmarkEnd w:id="2754"/>
        <w:bookmarkEnd w:id="2755"/>
        <w:bookmarkEnd w:id="2756"/>
        <w:bookmarkEnd w:id="2757"/>
        <w:bookmarkEnd w:id="2758"/>
        <w:bookmarkEnd w:id="2759"/>
        <w:bookmarkEnd w:id="2760"/>
      </w:tr>
      <w:tr w:rsidR="009C31AE" w:rsidRPr="00E056B6" w:rsidDel="00371A11" w:rsidTr="00D95D5F">
        <w:trPr>
          <w:cantSplit/>
          <w:del w:id="2761" w:author="Sastry, Murali" w:date="2015-06-09T17:17:00Z"/>
        </w:trPr>
        <w:tc>
          <w:tcPr>
            <w:tcW w:w="1890" w:type="dxa"/>
            <w:tcBorders>
              <w:top w:val="single" w:sz="6" w:space="0" w:color="auto"/>
              <w:bottom w:val="single" w:sz="6" w:space="0" w:color="auto"/>
            </w:tcBorders>
          </w:tcPr>
          <w:p w:rsidR="009C31AE" w:rsidRPr="00E056B6" w:rsidDel="00371A11" w:rsidRDefault="00C0468B">
            <w:pPr>
              <w:pStyle w:val="body"/>
              <w:rPr>
                <w:del w:id="2762" w:author="Sastry, Murali" w:date="2015-06-09T17:17:00Z"/>
              </w:rPr>
              <w:pPrChange w:id="2763" w:author="Sastry, Murali" w:date="2015-06-10T10:23:00Z">
                <w:pPr>
                  <w:pStyle w:val="tableentry"/>
                </w:pPr>
              </w:pPrChange>
            </w:pPr>
            <w:del w:id="2764" w:author="Sastry, Murali" w:date="2015-06-09T17:17:00Z">
              <w:r w:rsidRPr="00E056B6" w:rsidDel="00371A11">
                <w:delText>intaller_output:</w:delText>
              </w:r>
              <w:bookmarkStart w:id="2765" w:name="_Toc421701703"/>
              <w:bookmarkStart w:id="2766" w:name="_Toc421704897"/>
              <w:bookmarkStart w:id="2767" w:name="_Toc422904877"/>
              <w:bookmarkStart w:id="2768" w:name="_Toc422935508"/>
              <w:bookmarkStart w:id="2769" w:name="_Toc422938570"/>
              <w:bookmarkStart w:id="2770" w:name="_Toc422930005"/>
              <w:bookmarkStart w:id="2771" w:name="_Toc494288137"/>
              <w:bookmarkStart w:id="2772" w:name="_Toc494290953"/>
              <w:bookmarkStart w:id="2773" w:name="_Toc494293767"/>
              <w:bookmarkEnd w:id="2765"/>
              <w:bookmarkEnd w:id="2766"/>
              <w:bookmarkEnd w:id="2767"/>
              <w:bookmarkEnd w:id="2768"/>
              <w:bookmarkEnd w:id="2769"/>
              <w:bookmarkEnd w:id="2770"/>
              <w:bookmarkEnd w:id="2771"/>
              <w:bookmarkEnd w:id="2772"/>
              <w:bookmarkEnd w:id="2773"/>
            </w:del>
          </w:p>
        </w:tc>
        <w:tc>
          <w:tcPr>
            <w:tcW w:w="3330" w:type="dxa"/>
            <w:tcBorders>
              <w:top w:val="single" w:sz="6" w:space="0" w:color="auto"/>
              <w:bottom w:val="single" w:sz="6" w:space="0" w:color="auto"/>
            </w:tcBorders>
          </w:tcPr>
          <w:p w:rsidR="009C31AE" w:rsidRPr="00E056B6" w:rsidDel="00371A11" w:rsidRDefault="00C0468B">
            <w:pPr>
              <w:pStyle w:val="body"/>
              <w:rPr>
                <w:del w:id="2774" w:author="Sastry, Murali" w:date="2015-06-09T17:17:00Z"/>
              </w:rPr>
              <w:pPrChange w:id="2775" w:author="Sastry, Murali" w:date="2015-06-10T10:23:00Z">
                <w:pPr>
                  <w:pStyle w:val="tableentry"/>
                </w:pPr>
              </w:pPrChange>
            </w:pPr>
            <w:del w:id="2776" w:author="Sastry, Murali" w:date="2015-06-09T17:17:00Z">
              <w:r w:rsidRPr="00E056B6" w:rsidDel="00371A11">
                <w:delText>72</w:delText>
              </w:r>
              <w:bookmarkStart w:id="2777" w:name="_Toc421701704"/>
              <w:bookmarkStart w:id="2778" w:name="_Toc421704898"/>
              <w:bookmarkStart w:id="2779" w:name="_Toc422904878"/>
              <w:bookmarkStart w:id="2780" w:name="_Toc422935509"/>
              <w:bookmarkStart w:id="2781" w:name="_Toc422938571"/>
              <w:bookmarkStart w:id="2782" w:name="_Toc422930006"/>
              <w:bookmarkStart w:id="2783" w:name="_Toc494288138"/>
              <w:bookmarkStart w:id="2784" w:name="_Toc494290954"/>
              <w:bookmarkStart w:id="2785" w:name="_Toc494293768"/>
              <w:bookmarkEnd w:id="2777"/>
              <w:bookmarkEnd w:id="2778"/>
              <w:bookmarkEnd w:id="2779"/>
              <w:bookmarkEnd w:id="2780"/>
              <w:bookmarkEnd w:id="2781"/>
              <w:bookmarkEnd w:id="2782"/>
              <w:bookmarkEnd w:id="2783"/>
              <w:bookmarkEnd w:id="2784"/>
              <w:bookmarkEnd w:id="2785"/>
            </w:del>
          </w:p>
        </w:tc>
        <w:tc>
          <w:tcPr>
            <w:tcW w:w="3330" w:type="dxa"/>
            <w:tcBorders>
              <w:top w:val="single" w:sz="6" w:space="0" w:color="auto"/>
              <w:bottom w:val="single" w:sz="6" w:space="0" w:color="auto"/>
            </w:tcBorders>
          </w:tcPr>
          <w:p w:rsidR="009C31AE" w:rsidRPr="00E056B6" w:rsidDel="00371A11" w:rsidRDefault="00C0468B">
            <w:pPr>
              <w:pStyle w:val="body"/>
              <w:rPr>
                <w:del w:id="2786" w:author="Sastry, Murali" w:date="2015-06-09T17:17:00Z"/>
              </w:rPr>
              <w:pPrChange w:id="2787" w:author="Sastry, Murali" w:date="2015-06-10T10:23:00Z">
                <w:pPr>
                  <w:pStyle w:val="tableentry"/>
                </w:pPr>
              </w:pPrChange>
            </w:pPr>
            <w:del w:id="2788" w:author="Sastry, Murali" w:date="2015-06-09T17:17:00Z">
              <w:r w:rsidRPr="00E056B6" w:rsidDel="00371A11">
                <w:delText>Prefix of output folder where all deliverables will be placed</w:delText>
              </w:r>
              <w:bookmarkStart w:id="2789" w:name="_Toc421701705"/>
              <w:bookmarkStart w:id="2790" w:name="_Toc421704899"/>
              <w:bookmarkStart w:id="2791" w:name="_Toc422904879"/>
              <w:bookmarkStart w:id="2792" w:name="_Toc422935510"/>
              <w:bookmarkStart w:id="2793" w:name="_Toc422938572"/>
              <w:bookmarkStart w:id="2794" w:name="_Toc422930007"/>
              <w:bookmarkStart w:id="2795" w:name="_Toc494288139"/>
              <w:bookmarkStart w:id="2796" w:name="_Toc494290955"/>
              <w:bookmarkStart w:id="2797" w:name="_Toc494293769"/>
              <w:bookmarkEnd w:id="2789"/>
              <w:bookmarkEnd w:id="2790"/>
              <w:bookmarkEnd w:id="2791"/>
              <w:bookmarkEnd w:id="2792"/>
              <w:bookmarkEnd w:id="2793"/>
              <w:bookmarkEnd w:id="2794"/>
              <w:bookmarkEnd w:id="2795"/>
              <w:bookmarkEnd w:id="2796"/>
              <w:bookmarkEnd w:id="2797"/>
            </w:del>
          </w:p>
        </w:tc>
        <w:bookmarkStart w:id="2798" w:name="_Toc421701706"/>
        <w:bookmarkStart w:id="2799" w:name="_Toc421704900"/>
        <w:bookmarkStart w:id="2800" w:name="_Toc422904880"/>
        <w:bookmarkStart w:id="2801" w:name="_Toc422935511"/>
        <w:bookmarkStart w:id="2802" w:name="_Toc422938573"/>
        <w:bookmarkStart w:id="2803" w:name="_Toc422930008"/>
        <w:bookmarkStart w:id="2804" w:name="_Toc494288140"/>
        <w:bookmarkStart w:id="2805" w:name="_Toc494290956"/>
        <w:bookmarkStart w:id="2806" w:name="_Toc494293770"/>
        <w:bookmarkEnd w:id="2798"/>
        <w:bookmarkEnd w:id="2799"/>
        <w:bookmarkEnd w:id="2800"/>
        <w:bookmarkEnd w:id="2801"/>
        <w:bookmarkEnd w:id="2802"/>
        <w:bookmarkEnd w:id="2803"/>
        <w:bookmarkEnd w:id="2804"/>
        <w:bookmarkEnd w:id="2805"/>
        <w:bookmarkEnd w:id="2806"/>
      </w:tr>
      <w:tr w:rsidR="009C31AE" w:rsidRPr="00E056B6" w:rsidDel="00371A11" w:rsidTr="00D95D5F">
        <w:trPr>
          <w:cantSplit/>
          <w:del w:id="2807" w:author="Sastry, Murali" w:date="2015-06-09T17:17:00Z"/>
        </w:trPr>
        <w:tc>
          <w:tcPr>
            <w:tcW w:w="1890" w:type="dxa"/>
            <w:tcBorders>
              <w:top w:val="single" w:sz="6" w:space="0" w:color="auto"/>
              <w:bottom w:val="single" w:sz="6" w:space="0" w:color="auto"/>
            </w:tcBorders>
          </w:tcPr>
          <w:p w:rsidR="009C31AE" w:rsidRPr="00E056B6" w:rsidDel="00371A11" w:rsidRDefault="00C0468B">
            <w:pPr>
              <w:pStyle w:val="body"/>
              <w:rPr>
                <w:del w:id="2808" w:author="Sastry, Murali" w:date="2015-06-09T17:17:00Z"/>
              </w:rPr>
              <w:pPrChange w:id="2809" w:author="Sastry, Murali" w:date="2015-06-10T10:23:00Z">
                <w:pPr>
                  <w:pStyle w:val="tableentry"/>
                </w:pPr>
              </w:pPrChange>
            </w:pPr>
            <w:del w:id="2810" w:author="Sastry, Murali" w:date="2015-06-09T17:17:00Z">
              <w:r w:rsidRPr="00E056B6" w:rsidDel="00371A11">
                <w:delText>client_name:</w:delText>
              </w:r>
              <w:bookmarkStart w:id="2811" w:name="_Toc421701707"/>
              <w:bookmarkStart w:id="2812" w:name="_Toc421704901"/>
              <w:bookmarkStart w:id="2813" w:name="_Toc422904881"/>
              <w:bookmarkStart w:id="2814" w:name="_Toc422935512"/>
              <w:bookmarkStart w:id="2815" w:name="_Toc422938574"/>
              <w:bookmarkStart w:id="2816" w:name="_Toc422930009"/>
              <w:bookmarkStart w:id="2817" w:name="_Toc494288141"/>
              <w:bookmarkStart w:id="2818" w:name="_Toc494290957"/>
              <w:bookmarkStart w:id="2819" w:name="_Toc494293771"/>
              <w:bookmarkEnd w:id="2811"/>
              <w:bookmarkEnd w:id="2812"/>
              <w:bookmarkEnd w:id="2813"/>
              <w:bookmarkEnd w:id="2814"/>
              <w:bookmarkEnd w:id="2815"/>
              <w:bookmarkEnd w:id="2816"/>
              <w:bookmarkEnd w:id="2817"/>
              <w:bookmarkEnd w:id="2818"/>
              <w:bookmarkEnd w:id="2819"/>
            </w:del>
          </w:p>
        </w:tc>
        <w:tc>
          <w:tcPr>
            <w:tcW w:w="3330" w:type="dxa"/>
            <w:tcBorders>
              <w:top w:val="single" w:sz="6" w:space="0" w:color="auto"/>
              <w:bottom w:val="single" w:sz="6" w:space="0" w:color="auto"/>
            </w:tcBorders>
          </w:tcPr>
          <w:p w:rsidR="009C31AE" w:rsidRPr="00E056B6" w:rsidDel="00371A11" w:rsidRDefault="00C0468B">
            <w:pPr>
              <w:pStyle w:val="body"/>
              <w:rPr>
                <w:del w:id="2820" w:author="Sastry, Murali" w:date="2015-06-09T17:17:00Z"/>
              </w:rPr>
              <w:pPrChange w:id="2821" w:author="Sastry, Murali" w:date="2015-06-10T10:23:00Z">
                <w:pPr>
                  <w:pStyle w:val="tableentry"/>
                </w:pPr>
              </w:pPrChange>
            </w:pPr>
            <w:del w:id="2822" w:author="Sastry, Murali" w:date="2015-06-09T17:17:00Z">
              <w:r w:rsidRPr="00E056B6" w:rsidDel="00371A11">
                <w:delText>GOBIEngineeringInstallerClientSpec</w:delText>
              </w:r>
              <w:bookmarkStart w:id="2823" w:name="_Toc421701708"/>
              <w:bookmarkStart w:id="2824" w:name="_Toc421704902"/>
              <w:bookmarkStart w:id="2825" w:name="_Toc422904882"/>
              <w:bookmarkStart w:id="2826" w:name="_Toc422935513"/>
              <w:bookmarkStart w:id="2827" w:name="_Toc422938575"/>
              <w:bookmarkStart w:id="2828" w:name="_Toc422930010"/>
              <w:bookmarkStart w:id="2829" w:name="_Toc494288142"/>
              <w:bookmarkStart w:id="2830" w:name="_Toc494290958"/>
              <w:bookmarkStart w:id="2831" w:name="_Toc494293772"/>
              <w:bookmarkEnd w:id="2823"/>
              <w:bookmarkEnd w:id="2824"/>
              <w:bookmarkEnd w:id="2825"/>
              <w:bookmarkEnd w:id="2826"/>
              <w:bookmarkEnd w:id="2827"/>
              <w:bookmarkEnd w:id="2828"/>
              <w:bookmarkEnd w:id="2829"/>
              <w:bookmarkEnd w:id="2830"/>
              <w:bookmarkEnd w:id="2831"/>
            </w:del>
          </w:p>
        </w:tc>
        <w:tc>
          <w:tcPr>
            <w:tcW w:w="3330" w:type="dxa"/>
            <w:tcBorders>
              <w:top w:val="single" w:sz="6" w:space="0" w:color="auto"/>
              <w:bottom w:val="single" w:sz="6" w:space="0" w:color="auto"/>
            </w:tcBorders>
          </w:tcPr>
          <w:p w:rsidR="009C31AE" w:rsidRPr="00E056B6" w:rsidDel="00371A11" w:rsidRDefault="00C0468B">
            <w:pPr>
              <w:pStyle w:val="body"/>
              <w:rPr>
                <w:del w:id="2832" w:author="Sastry, Murali" w:date="2015-06-09T17:17:00Z"/>
              </w:rPr>
              <w:pPrChange w:id="2833" w:author="Sastry, Murali" w:date="2015-06-10T10:23:00Z">
                <w:pPr>
                  <w:pStyle w:val="tableentry"/>
                </w:pPr>
              </w:pPrChange>
            </w:pPr>
            <w:del w:id="2834" w:author="Sastry, Murali" w:date="2015-06-09T17:17:00Z">
              <w:r w:rsidRPr="00E056B6" w:rsidDel="00371A11">
                <w:delText>Perforce client spec used for building</w:delText>
              </w:r>
              <w:bookmarkStart w:id="2835" w:name="_Toc421701709"/>
              <w:bookmarkStart w:id="2836" w:name="_Toc421704903"/>
              <w:bookmarkStart w:id="2837" w:name="_Toc422904883"/>
              <w:bookmarkStart w:id="2838" w:name="_Toc422935514"/>
              <w:bookmarkStart w:id="2839" w:name="_Toc422938576"/>
              <w:bookmarkStart w:id="2840" w:name="_Toc422930011"/>
              <w:bookmarkStart w:id="2841" w:name="_Toc494288143"/>
              <w:bookmarkStart w:id="2842" w:name="_Toc494290959"/>
              <w:bookmarkStart w:id="2843" w:name="_Toc494293773"/>
              <w:bookmarkEnd w:id="2835"/>
              <w:bookmarkEnd w:id="2836"/>
              <w:bookmarkEnd w:id="2837"/>
              <w:bookmarkEnd w:id="2838"/>
              <w:bookmarkEnd w:id="2839"/>
              <w:bookmarkEnd w:id="2840"/>
              <w:bookmarkEnd w:id="2841"/>
              <w:bookmarkEnd w:id="2842"/>
              <w:bookmarkEnd w:id="2843"/>
            </w:del>
          </w:p>
        </w:tc>
        <w:bookmarkStart w:id="2844" w:name="_Toc421701710"/>
        <w:bookmarkStart w:id="2845" w:name="_Toc421704904"/>
        <w:bookmarkStart w:id="2846" w:name="_Toc422904884"/>
        <w:bookmarkStart w:id="2847" w:name="_Toc422935515"/>
        <w:bookmarkStart w:id="2848" w:name="_Toc422938577"/>
        <w:bookmarkStart w:id="2849" w:name="_Toc422930012"/>
        <w:bookmarkStart w:id="2850" w:name="_Toc494288144"/>
        <w:bookmarkStart w:id="2851" w:name="_Toc494290960"/>
        <w:bookmarkStart w:id="2852" w:name="_Toc494293774"/>
        <w:bookmarkEnd w:id="2844"/>
        <w:bookmarkEnd w:id="2845"/>
        <w:bookmarkEnd w:id="2846"/>
        <w:bookmarkEnd w:id="2847"/>
        <w:bookmarkEnd w:id="2848"/>
        <w:bookmarkEnd w:id="2849"/>
        <w:bookmarkEnd w:id="2850"/>
        <w:bookmarkEnd w:id="2851"/>
        <w:bookmarkEnd w:id="2852"/>
      </w:tr>
      <w:tr w:rsidR="009C31AE" w:rsidRPr="00E056B6" w:rsidDel="00371A11" w:rsidTr="00D95D5F">
        <w:trPr>
          <w:cantSplit/>
          <w:del w:id="2853" w:author="Sastry, Murali" w:date="2015-06-09T17:17:00Z"/>
        </w:trPr>
        <w:tc>
          <w:tcPr>
            <w:tcW w:w="1890" w:type="dxa"/>
            <w:tcBorders>
              <w:top w:val="single" w:sz="6" w:space="0" w:color="auto"/>
              <w:bottom w:val="single" w:sz="6" w:space="0" w:color="auto"/>
            </w:tcBorders>
          </w:tcPr>
          <w:p w:rsidR="009C31AE" w:rsidRPr="00E056B6" w:rsidDel="00371A11" w:rsidRDefault="00C0468B">
            <w:pPr>
              <w:pStyle w:val="body"/>
              <w:rPr>
                <w:del w:id="2854" w:author="Sastry, Murali" w:date="2015-06-09T17:17:00Z"/>
              </w:rPr>
              <w:pPrChange w:id="2855" w:author="Sastry, Murali" w:date="2015-06-10T10:23:00Z">
                <w:pPr>
                  <w:pStyle w:val="tableentry"/>
                </w:pPr>
              </w:pPrChange>
            </w:pPr>
            <w:del w:id="2856" w:author="Sastry, Murali" w:date="2015-06-09T17:17:00Z">
              <w:r w:rsidRPr="00E056B6" w:rsidDel="00371A11">
                <w:delText>revision_name:</w:delText>
              </w:r>
              <w:bookmarkStart w:id="2857" w:name="_Toc421701711"/>
              <w:bookmarkStart w:id="2858" w:name="_Toc421704905"/>
              <w:bookmarkStart w:id="2859" w:name="_Toc422904885"/>
              <w:bookmarkStart w:id="2860" w:name="_Toc422935516"/>
              <w:bookmarkStart w:id="2861" w:name="_Toc422938578"/>
              <w:bookmarkStart w:id="2862" w:name="_Toc422930013"/>
              <w:bookmarkStart w:id="2863" w:name="_Toc494288145"/>
              <w:bookmarkStart w:id="2864" w:name="_Toc494290961"/>
              <w:bookmarkStart w:id="2865" w:name="_Toc494293775"/>
              <w:bookmarkEnd w:id="2857"/>
              <w:bookmarkEnd w:id="2858"/>
              <w:bookmarkEnd w:id="2859"/>
              <w:bookmarkEnd w:id="2860"/>
              <w:bookmarkEnd w:id="2861"/>
              <w:bookmarkEnd w:id="2862"/>
              <w:bookmarkEnd w:id="2863"/>
              <w:bookmarkEnd w:id="2864"/>
              <w:bookmarkEnd w:id="2865"/>
            </w:del>
          </w:p>
        </w:tc>
        <w:tc>
          <w:tcPr>
            <w:tcW w:w="3330" w:type="dxa"/>
            <w:tcBorders>
              <w:top w:val="single" w:sz="6" w:space="0" w:color="auto"/>
              <w:bottom w:val="single" w:sz="6" w:space="0" w:color="auto"/>
            </w:tcBorders>
          </w:tcPr>
          <w:p w:rsidR="009C31AE" w:rsidRPr="00E056B6" w:rsidDel="00371A11" w:rsidRDefault="00C0468B">
            <w:pPr>
              <w:pStyle w:val="body"/>
              <w:rPr>
                <w:del w:id="2866" w:author="Sastry, Murali" w:date="2015-06-09T17:17:00Z"/>
              </w:rPr>
              <w:pPrChange w:id="2867" w:author="Sastry, Murali" w:date="2015-06-10T10:23:00Z">
                <w:pPr>
                  <w:pStyle w:val="tableentry"/>
                </w:pPr>
              </w:pPrChange>
            </w:pPr>
            <w:del w:id="2868" w:author="Sastry, Murali" w:date="2015-06-09T17:17:00Z">
              <w:r w:rsidRPr="00E056B6" w:rsidDel="00371A11">
                <w:delText>GOBI_ENGINEERING_INSTALLER.X.XX.XX</w:delText>
              </w:r>
              <w:bookmarkStart w:id="2869" w:name="_Toc421701712"/>
              <w:bookmarkStart w:id="2870" w:name="_Toc421704906"/>
              <w:bookmarkStart w:id="2871" w:name="_Toc422904886"/>
              <w:bookmarkStart w:id="2872" w:name="_Toc422935517"/>
              <w:bookmarkStart w:id="2873" w:name="_Toc422938579"/>
              <w:bookmarkStart w:id="2874" w:name="_Toc422930014"/>
              <w:bookmarkStart w:id="2875" w:name="_Toc494288146"/>
              <w:bookmarkStart w:id="2876" w:name="_Toc494290962"/>
              <w:bookmarkStart w:id="2877" w:name="_Toc494293776"/>
              <w:bookmarkEnd w:id="2869"/>
              <w:bookmarkEnd w:id="2870"/>
              <w:bookmarkEnd w:id="2871"/>
              <w:bookmarkEnd w:id="2872"/>
              <w:bookmarkEnd w:id="2873"/>
              <w:bookmarkEnd w:id="2874"/>
              <w:bookmarkEnd w:id="2875"/>
              <w:bookmarkEnd w:id="2876"/>
              <w:bookmarkEnd w:id="2877"/>
            </w:del>
          </w:p>
        </w:tc>
        <w:tc>
          <w:tcPr>
            <w:tcW w:w="3330" w:type="dxa"/>
            <w:tcBorders>
              <w:top w:val="single" w:sz="6" w:space="0" w:color="auto"/>
              <w:bottom w:val="single" w:sz="6" w:space="0" w:color="auto"/>
            </w:tcBorders>
          </w:tcPr>
          <w:p w:rsidR="009C31AE" w:rsidRPr="00E056B6" w:rsidDel="00371A11" w:rsidRDefault="00C0468B">
            <w:pPr>
              <w:pStyle w:val="body"/>
              <w:rPr>
                <w:del w:id="2878" w:author="Sastry, Murali" w:date="2015-06-09T17:17:00Z"/>
              </w:rPr>
              <w:pPrChange w:id="2879" w:author="Sastry, Murali" w:date="2015-06-10T10:23:00Z">
                <w:pPr>
                  <w:pStyle w:val="tableentry"/>
                </w:pPr>
              </w:pPrChange>
            </w:pPr>
            <w:del w:id="2880" w:author="Sastry, Murali" w:date="2015-06-09T17:17:00Z">
              <w:r w:rsidRPr="00E056B6" w:rsidDel="00371A11">
                <w:delText>Once build is complete it creates/updates this label to mark this build</w:delText>
              </w:r>
              <w:bookmarkStart w:id="2881" w:name="_Toc421701713"/>
              <w:bookmarkStart w:id="2882" w:name="_Toc421704907"/>
              <w:bookmarkStart w:id="2883" w:name="_Toc422904887"/>
              <w:bookmarkStart w:id="2884" w:name="_Toc422935518"/>
              <w:bookmarkStart w:id="2885" w:name="_Toc422938580"/>
              <w:bookmarkStart w:id="2886" w:name="_Toc422930015"/>
              <w:bookmarkStart w:id="2887" w:name="_Toc494288147"/>
              <w:bookmarkStart w:id="2888" w:name="_Toc494290963"/>
              <w:bookmarkStart w:id="2889" w:name="_Toc494293777"/>
              <w:bookmarkEnd w:id="2881"/>
              <w:bookmarkEnd w:id="2882"/>
              <w:bookmarkEnd w:id="2883"/>
              <w:bookmarkEnd w:id="2884"/>
              <w:bookmarkEnd w:id="2885"/>
              <w:bookmarkEnd w:id="2886"/>
              <w:bookmarkEnd w:id="2887"/>
              <w:bookmarkEnd w:id="2888"/>
              <w:bookmarkEnd w:id="2889"/>
            </w:del>
          </w:p>
        </w:tc>
        <w:bookmarkStart w:id="2890" w:name="_Toc421701714"/>
        <w:bookmarkStart w:id="2891" w:name="_Toc421704908"/>
        <w:bookmarkStart w:id="2892" w:name="_Toc422904888"/>
        <w:bookmarkStart w:id="2893" w:name="_Toc422935519"/>
        <w:bookmarkStart w:id="2894" w:name="_Toc422938581"/>
        <w:bookmarkStart w:id="2895" w:name="_Toc422930016"/>
        <w:bookmarkStart w:id="2896" w:name="_Toc494288148"/>
        <w:bookmarkStart w:id="2897" w:name="_Toc494290964"/>
        <w:bookmarkStart w:id="2898" w:name="_Toc494293778"/>
        <w:bookmarkEnd w:id="2890"/>
        <w:bookmarkEnd w:id="2891"/>
        <w:bookmarkEnd w:id="2892"/>
        <w:bookmarkEnd w:id="2893"/>
        <w:bookmarkEnd w:id="2894"/>
        <w:bookmarkEnd w:id="2895"/>
        <w:bookmarkEnd w:id="2896"/>
        <w:bookmarkEnd w:id="2897"/>
        <w:bookmarkEnd w:id="2898"/>
      </w:tr>
      <w:tr w:rsidR="000F5474" w:rsidRPr="00E056B6" w:rsidDel="00371A11" w:rsidTr="00D95D5F">
        <w:trPr>
          <w:cantSplit/>
          <w:del w:id="2899" w:author="Sastry, Murali" w:date="2015-06-09T17:17:00Z"/>
        </w:trPr>
        <w:tc>
          <w:tcPr>
            <w:tcW w:w="1890" w:type="dxa"/>
            <w:tcBorders>
              <w:top w:val="single" w:sz="6" w:space="0" w:color="auto"/>
              <w:bottom w:val="single" w:sz="6" w:space="0" w:color="auto"/>
            </w:tcBorders>
          </w:tcPr>
          <w:p w:rsidR="000F5474" w:rsidRPr="00E056B6" w:rsidDel="00371A11" w:rsidRDefault="00C0468B">
            <w:pPr>
              <w:pStyle w:val="body"/>
              <w:rPr>
                <w:del w:id="2900" w:author="Sastry, Murali" w:date="2015-06-09T17:17:00Z"/>
              </w:rPr>
              <w:pPrChange w:id="2901" w:author="Sastry, Murali" w:date="2015-06-10T10:23:00Z">
                <w:pPr>
                  <w:pStyle w:val="tableentry"/>
                </w:pPr>
              </w:pPrChange>
            </w:pPr>
            <w:del w:id="2902" w:author="Sastry, Murali" w:date="2015-06-09T17:17:00Z">
              <w:r w:rsidRPr="00E056B6" w:rsidDel="00371A11">
                <w:delText>Customers</w:delText>
              </w:r>
              <w:bookmarkStart w:id="2903" w:name="_Toc421701715"/>
              <w:bookmarkStart w:id="2904" w:name="_Toc421704909"/>
              <w:bookmarkStart w:id="2905" w:name="_Toc422904889"/>
              <w:bookmarkStart w:id="2906" w:name="_Toc422935520"/>
              <w:bookmarkStart w:id="2907" w:name="_Toc422938582"/>
              <w:bookmarkStart w:id="2908" w:name="_Toc422930017"/>
              <w:bookmarkStart w:id="2909" w:name="_Toc494288149"/>
              <w:bookmarkStart w:id="2910" w:name="_Toc494290965"/>
              <w:bookmarkStart w:id="2911" w:name="_Toc494293779"/>
              <w:bookmarkEnd w:id="2903"/>
              <w:bookmarkEnd w:id="2904"/>
              <w:bookmarkEnd w:id="2905"/>
              <w:bookmarkEnd w:id="2906"/>
              <w:bookmarkEnd w:id="2907"/>
              <w:bookmarkEnd w:id="2908"/>
              <w:bookmarkEnd w:id="2909"/>
              <w:bookmarkEnd w:id="2910"/>
              <w:bookmarkEnd w:id="2911"/>
            </w:del>
          </w:p>
        </w:tc>
        <w:tc>
          <w:tcPr>
            <w:tcW w:w="3330" w:type="dxa"/>
            <w:tcBorders>
              <w:top w:val="single" w:sz="6" w:space="0" w:color="auto"/>
              <w:bottom w:val="single" w:sz="6" w:space="0" w:color="auto"/>
            </w:tcBorders>
          </w:tcPr>
          <w:p w:rsidR="000F5474" w:rsidRPr="00E056B6" w:rsidDel="00371A11" w:rsidRDefault="000F5474">
            <w:pPr>
              <w:pStyle w:val="body"/>
              <w:rPr>
                <w:del w:id="2912" w:author="Sastry, Murali" w:date="2015-06-09T17:17:00Z"/>
              </w:rPr>
              <w:pPrChange w:id="2913" w:author="Sastry, Murali" w:date="2015-06-10T10:23:00Z">
                <w:pPr>
                  <w:pStyle w:val="tableentry"/>
                </w:pPr>
              </w:pPrChange>
            </w:pPr>
            <w:bookmarkStart w:id="2914" w:name="_Toc421701716"/>
            <w:bookmarkStart w:id="2915" w:name="_Toc421704910"/>
            <w:bookmarkStart w:id="2916" w:name="_Toc422904890"/>
            <w:bookmarkStart w:id="2917" w:name="_Toc422935521"/>
            <w:bookmarkStart w:id="2918" w:name="_Toc422938583"/>
            <w:bookmarkStart w:id="2919" w:name="_Toc422930018"/>
            <w:bookmarkStart w:id="2920" w:name="_Toc494288150"/>
            <w:bookmarkStart w:id="2921" w:name="_Toc494290966"/>
            <w:bookmarkStart w:id="2922" w:name="_Toc494293780"/>
            <w:bookmarkEnd w:id="2914"/>
            <w:bookmarkEnd w:id="2915"/>
            <w:bookmarkEnd w:id="2916"/>
            <w:bookmarkEnd w:id="2917"/>
            <w:bookmarkEnd w:id="2918"/>
            <w:bookmarkEnd w:id="2919"/>
            <w:bookmarkEnd w:id="2920"/>
            <w:bookmarkEnd w:id="2921"/>
            <w:bookmarkEnd w:id="2922"/>
          </w:p>
        </w:tc>
        <w:tc>
          <w:tcPr>
            <w:tcW w:w="3330" w:type="dxa"/>
            <w:tcBorders>
              <w:top w:val="single" w:sz="6" w:space="0" w:color="auto"/>
              <w:bottom w:val="single" w:sz="6" w:space="0" w:color="auto"/>
            </w:tcBorders>
          </w:tcPr>
          <w:p w:rsidR="000F5474" w:rsidRPr="00E056B6" w:rsidDel="00371A11" w:rsidRDefault="00C0468B">
            <w:pPr>
              <w:pStyle w:val="body"/>
              <w:rPr>
                <w:del w:id="2923" w:author="Sastry, Murali" w:date="2015-06-09T17:17:00Z"/>
              </w:rPr>
              <w:pPrChange w:id="2924" w:author="Sastry, Murali" w:date="2015-06-10T10:23:00Z">
                <w:pPr>
                  <w:pStyle w:val="tableentry"/>
                </w:pPr>
              </w:pPrChange>
            </w:pPr>
            <w:del w:id="2925" w:author="Sastry, Murali" w:date="2015-06-09T17:17:00Z">
              <w:r w:rsidRPr="00E056B6" w:rsidDel="00371A11">
                <w:delText>List of customers for whom drivers will be built</w:delText>
              </w:r>
              <w:bookmarkStart w:id="2926" w:name="_Toc421701717"/>
              <w:bookmarkStart w:id="2927" w:name="_Toc421704911"/>
              <w:bookmarkStart w:id="2928" w:name="_Toc422904891"/>
              <w:bookmarkStart w:id="2929" w:name="_Toc422935522"/>
              <w:bookmarkStart w:id="2930" w:name="_Toc422938584"/>
              <w:bookmarkStart w:id="2931" w:name="_Toc422930019"/>
              <w:bookmarkStart w:id="2932" w:name="_Toc494288151"/>
              <w:bookmarkStart w:id="2933" w:name="_Toc494290967"/>
              <w:bookmarkStart w:id="2934" w:name="_Toc494293781"/>
              <w:bookmarkEnd w:id="2926"/>
              <w:bookmarkEnd w:id="2927"/>
              <w:bookmarkEnd w:id="2928"/>
              <w:bookmarkEnd w:id="2929"/>
              <w:bookmarkEnd w:id="2930"/>
              <w:bookmarkEnd w:id="2931"/>
              <w:bookmarkEnd w:id="2932"/>
              <w:bookmarkEnd w:id="2933"/>
              <w:bookmarkEnd w:id="2934"/>
            </w:del>
          </w:p>
        </w:tc>
        <w:bookmarkStart w:id="2935" w:name="_Toc421701718"/>
        <w:bookmarkStart w:id="2936" w:name="_Toc421704912"/>
        <w:bookmarkStart w:id="2937" w:name="_Toc422904892"/>
        <w:bookmarkStart w:id="2938" w:name="_Toc422935523"/>
        <w:bookmarkStart w:id="2939" w:name="_Toc422938585"/>
        <w:bookmarkStart w:id="2940" w:name="_Toc422930020"/>
        <w:bookmarkStart w:id="2941" w:name="_Toc494288152"/>
        <w:bookmarkStart w:id="2942" w:name="_Toc494290968"/>
        <w:bookmarkStart w:id="2943" w:name="_Toc494293782"/>
        <w:bookmarkEnd w:id="2935"/>
        <w:bookmarkEnd w:id="2936"/>
        <w:bookmarkEnd w:id="2937"/>
        <w:bookmarkEnd w:id="2938"/>
        <w:bookmarkEnd w:id="2939"/>
        <w:bookmarkEnd w:id="2940"/>
        <w:bookmarkEnd w:id="2941"/>
        <w:bookmarkEnd w:id="2942"/>
        <w:bookmarkEnd w:id="2943"/>
      </w:tr>
      <w:tr w:rsidR="000F5474" w:rsidRPr="00E056B6" w:rsidDel="00371A11" w:rsidTr="00D95D5F">
        <w:trPr>
          <w:cantSplit/>
          <w:del w:id="2944" w:author="Sastry, Murali" w:date="2015-06-09T17:17:00Z"/>
        </w:trPr>
        <w:tc>
          <w:tcPr>
            <w:tcW w:w="1890" w:type="dxa"/>
            <w:tcBorders>
              <w:top w:val="single" w:sz="6" w:space="0" w:color="auto"/>
              <w:bottom w:val="single" w:sz="6" w:space="0" w:color="auto"/>
            </w:tcBorders>
          </w:tcPr>
          <w:p w:rsidR="000F5474" w:rsidRPr="00E056B6" w:rsidDel="00371A11" w:rsidRDefault="00C0468B">
            <w:pPr>
              <w:pStyle w:val="body"/>
              <w:rPr>
                <w:del w:id="2945" w:author="Sastry, Murali" w:date="2015-06-09T17:17:00Z"/>
              </w:rPr>
              <w:pPrChange w:id="2946" w:author="Sastry, Murali" w:date="2015-06-10T10:23:00Z">
                <w:pPr>
                  <w:pStyle w:val="tableentry"/>
                </w:pPr>
              </w:pPrChange>
            </w:pPr>
            <w:del w:id="2947" w:author="Sastry, Murali" w:date="2015-06-09T17:17:00Z">
              <w:r w:rsidRPr="00E056B6" w:rsidDel="00371A11">
                <w:delText>&lt;carrier&gt;</w:delText>
              </w:r>
              <w:bookmarkStart w:id="2948" w:name="_Toc421701719"/>
              <w:bookmarkStart w:id="2949" w:name="_Toc421704913"/>
              <w:bookmarkStart w:id="2950" w:name="_Toc422904893"/>
              <w:bookmarkStart w:id="2951" w:name="_Toc422935524"/>
              <w:bookmarkStart w:id="2952" w:name="_Toc422938586"/>
              <w:bookmarkStart w:id="2953" w:name="_Toc422930021"/>
              <w:bookmarkStart w:id="2954" w:name="_Toc494288153"/>
              <w:bookmarkStart w:id="2955" w:name="_Toc494290969"/>
              <w:bookmarkStart w:id="2956" w:name="_Toc494293783"/>
              <w:bookmarkEnd w:id="2948"/>
              <w:bookmarkEnd w:id="2949"/>
              <w:bookmarkEnd w:id="2950"/>
              <w:bookmarkEnd w:id="2951"/>
              <w:bookmarkEnd w:id="2952"/>
              <w:bookmarkEnd w:id="2953"/>
              <w:bookmarkEnd w:id="2954"/>
              <w:bookmarkEnd w:id="2955"/>
              <w:bookmarkEnd w:id="2956"/>
            </w:del>
          </w:p>
        </w:tc>
        <w:tc>
          <w:tcPr>
            <w:tcW w:w="3330" w:type="dxa"/>
            <w:tcBorders>
              <w:top w:val="single" w:sz="6" w:space="0" w:color="auto"/>
              <w:bottom w:val="single" w:sz="6" w:space="0" w:color="auto"/>
            </w:tcBorders>
          </w:tcPr>
          <w:p w:rsidR="000F5474" w:rsidRPr="00E056B6" w:rsidDel="00371A11" w:rsidRDefault="00C0468B">
            <w:pPr>
              <w:pStyle w:val="body"/>
              <w:rPr>
                <w:del w:id="2957" w:author="Sastry, Murali" w:date="2015-06-09T17:17:00Z"/>
              </w:rPr>
              <w:pPrChange w:id="2958" w:author="Sastry, Murali" w:date="2015-06-10T10:23:00Z">
                <w:pPr>
                  <w:pStyle w:val="tableentry"/>
                </w:pPr>
              </w:pPrChange>
            </w:pPr>
            <w:del w:id="2959" w:author="Sastry, Murali" w:date="2015-06-09T17:17:00Z">
              <w:r w:rsidRPr="00E056B6" w:rsidDel="00371A11">
                <w:delText>&lt;build ID&gt;</w:delText>
              </w:r>
              <w:bookmarkStart w:id="2960" w:name="_Toc421701720"/>
              <w:bookmarkStart w:id="2961" w:name="_Toc421704914"/>
              <w:bookmarkStart w:id="2962" w:name="_Toc422904894"/>
              <w:bookmarkStart w:id="2963" w:name="_Toc422935525"/>
              <w:bookmarkStart w:id="2964" w:name="_Toc422938587"/>
              <w:bookmarkStart w:id="2965" w:name="_Toc422930022"/>
              <w:bookmarkStart w:id="2966" w:name="_Toc494288154"/>
              <w:bookmarkStart w:id="2967" w:name="_Toc494290970"/>
              <w:bookmarkStart w:id="2968" w:name="_Toc494293784"/>
              <w:bookmarkEnd w:id="2960"/>
              <w:bookmarkEnd w:id="2961"/>
              <w:bookmarkEnd w:id="2962"/>
              <w:bookmarkEnd w:id="2963"/>
              <w:bookmarkEnd w:id="2964"/>
              <w:bookmarkEnd w:id="2965"/>
              <w:bookmarkEnd w:id="2966"/>
              <w:bookmarkEnd w:id="2967"/>
              <w:bookmarkEnd w:id="2968"/>
            </w:del>
          </w:p>
        </w:tc>
        <w:tc>
          <w:tcPr>
            <w:tcW w:w="3330" w:type="dxa"/>
            <w:tcBorders>
              <w:top w:val="single" w:sz="6" w:space="0" w:color="auto"/>
              <w:bottom w:val="single" w:sz="6" w:space="0" w:color="auto"/>
            </w:tcBorders>
          </w:tcPr>
          <w:p w:rsidR="000F5474" w:rsidRPr="00E056B6" w:rsidDel="00371A11" w:rsidRDefault="00C0468B">
            <w:pPr>
              <w:pStyle w:val="body"/>
              <w:rPr>
                <w:del w:id="2969" w:author="Sastry, Murali" w:date="2015-06-09T17:17:00Z"/>
              </w:rPr>
              <w:pPrChange w:id="2970" w:author="Sastry, Murali" w:date="2015-06-10T10:23:00Z">
                <w:pPr>
                  <w:pStyle w:val="tableentry"/>
                </w:pPr>
              </w:pPrChange>
            </w:pPr>
            <w:del w:id="2971" w:author="Sastry, Murali" w:date="2015-06-09T17:17:00Z">
              <w:r w:rsidRPr="00E056B6" w:rsidDel="00371A11">
                <w:delText>Build ID of firmware to use</w:delText>
              </w:r>
              <w:bookmarkStart w:id="2972" w:name="_Toc421701721"/>
              <w:bookmarkStart w:id="2973" w:name="_Toc421704915"/>
              <w:bookmarkStart w:id="2974" w:name="_Toc422904895"/>
              <w:bookmarkStart w:id="2975" w:name="_Toc422935526"/>
              <w:bookmarkStart w:id="2976" w:name="_Toc422938588"/>
              <w:bookmarkStart w:id="2977" w:name="_Toc422930023"/>
              <w:bookmarkStart w:id="2978" w:name="_Toc494288155"/>
              <w:bookmarkStart w:id="2979" w:name="_Toc494290971"/>
              <w:bookmarkStart w:id="2980" w:name="_Toc494293785"/>
              <w:bookmarkEnd w:id="2972"/>
              <w:bookmarkEnd w:id="2973"/>
              <w:bookmarkEnd w:id="2974"/>
              <w:bookmarkEnd w:id="2975"/>
              <w:bookmarkEnd w:id="2976"/>
              <w:bookmarkEnd w:id="2977"/>
              <w:bookmarkEnd w:id="2978"/>
              <w:bookmarkEnd w:id="2979"/>
              <w:bookmarkEnd w:id="2980"/>
            </w:del>
          </w:p>
        </w:tc>
        <w:bookmarkStart w:id="2981" w:name="_Toc421701722"/>
        <w:bookmarkStart w:id="2982" w:name="_Toc421704916"/>
        <w:bookmarkStart w:id="2983" w:name="_Toc422904896"/>
        <w:bookmarkStart w:id="2984" w:name="_Toc422935527"/>
        <w:bookmarkStart w:id="2985" w:name="_Toc422938589"/>
        <w:bookmarkStart w:id="2986" w:name="_Toc422930024"/>
        <w:bookmarkStart w:id="2987" w:name="_Toc494288156"/>
        <w:bookmarkStart w:id="2988" w:name="_Toc494290972"/>
        <w:bookmarkStart w:id="2989" w:name="_Toc494293786"/>
        <w:bookmarkEnd w:id="2981"/>
        <w:bookmarkEnd w:id="2982"/>
        <w:bookmarkEnd w:id="2983"/>
        <w:bookmarkEnd w:id="2984"/>
        <w:bookmarkEnd w:id="2985"/>
        <w:bookmarkEnd w:id="2986"/>
        <w:bookmarkEnd w:id="2987"/>
        <w:bookmarkEnd w:id="2988"/>
        <w:bookmarkEnd w:id="2989"/>
      </w:tr>
      <w:tr w:rsidR="009C31AE" w:rsidRPr="00E056B6" w:rsidDel="00371A11" w:rsidTr="00D95D5F">
        <w:trPr>
          <w:cantSplit/>
          <w:del w:id="2990" w:author="Sastry, Murali" w:date="2015-06-09T17:17:00Z"/>
        </w:trPr>
        <w:tc>
          <w:tcPr>
            <w:tcW w:w="1890" w:type="dxa"/>
            <w:tcBorders>
              <w:top w:val="single" w:sz="6" w:space="0" w:color="auto"/>
              <w:bottom w:val="single" w:sz="6" w:space="0" w:color="auto"/>
            </w:tcBorders>
          </w:tcPr>
          <w:p w:rsidR="009C31AE" w:rsidRPr="00E056B6" w:rsidDel="00371A11" w:rsidRDefault="00C0468B">
            <w:pPr>
              <w:pStyle w:val="body"/>
              <w:rPr>
                <w:del w:id="2991" w:author="Sastry, Murali" w:date="2015-06-09T17:17:00Z"/>
              </w:rPr>
              <w:pPrChange w:id="2992" w:author="Sastry, Murali" w:date="2015-06-10T10:23:00Z">
                <w:pPr>
                  <w:pStyle w:val="tableentry"/>
                </w:pPr>
              </w:pPrChange>
            </w:pPr>
            <w:del w:id="2993" w:author="Sastry, Murali" w:date="2015-06-09T17:17:00Z">
              <w:r w:rsidRPr="00E056B6" w:rsidDel="00371A11">
                <w:delText>view:</w:delText>
              </w:r>
              <w:bookmarkStart w:id="2994" w:name="_Toc421701723"/>
              <w:bookmarkStart w:id="2995" w:name="_Toc421704917"/>
              <w:bookmarkStart w:id="2996" w:name="_Toc422904897"/>
              <w:bookmarkStart w:id="2997" w:name="_Toc422935528"/>
              <w:bookmarkStart w:id="2998" w:name="_Toc422938590"/>
              <w:bookmarkStart w:id="2999" w:name="_Toc422930025"/>
              <w:bookmarkStart w:id="3000" w:name="_Toc494288157"/>
              <w:bookmarkStart w:id="3001" w:name="_Toc494290973"/>
              <w:bookmarkStart w:id="3002" w:name="_Toc494293787"/>
              <w:bookmarkEnd w:id="2994"/>
              <w:bookmarkEnd w:id="2995"/>
              <w:bookmarkEnd w:id="2996"/>
              <w:bookmarkEnd w:id="2997"/>
              <w:bookmarkEnd w:id="2998"/>
              <w:bookmarkEnd w:id="2999"/>
              <w:bookmarkEnd w:id="3000"/>
              <w:bookmarkEnd w:id="3001"/>
              <w:bookmarkEnd w:id="3002"/>
            </w:del>
          </w:p>
        </w:tc>
        <w:tc>
          <w:tcPr>
            <w:tcW w:w="3330" w:type="dxa"/>
            <w:tcBorders>
              <w:top w:val="single" w:sz="6" w:space="0" w:color="auto"/>
              <w:bottom w:val="single" w:sz="6" w:space="0" w:color="auto"/>
            </w:tcBorders>
          </w:tcPr>
          <w:p w:rsidR="009C31AE" w:rsidRPr="00E056B6" w:rsidDel="00371A11" w:rsidRDefault="00C0468B">
            <w:pPr>
              <w:pStyle w:val="body"/>
              <w:rPr>
                <w:del w:id="3003" w:author="Sastry, Murali" w:date="2015-06-09T17:17:00Z"/>
              </w:rPr>
              <w:pPrChange w:id="3004" w:author="Sastry, Murali" w:date="2015-06-10T10:23:00Z">
                <w:pPr>
                  <w:pStyle w:val="tableentry"/>
                </w:pPr>
              </w:pPrChange>
            </w:pPr>
            <w:del w:id="3005" w:author="Sastry, Murali" w:date="2015-06-09T17:17:00Z">
              <w:r w:rsidRPr="00E056B6" w:rsidDel="00371A11">
                <w:delText xml:space="preserve">&lt;paths&gt; </w:delText>
              </w:r>
              <w:bookmarkStart w:id="3006" w:name="_Toc421701724"/>
              <w:bookmarkStart w:id="3007" w:name="_Toc421704918"/>
              <w:bookmarkStart w:id="3008" w:name="_Toc422904898"/>
              <w:bookmarkStart w:id="3009" w:name="_Toc422935529"/>
              <w:bookmarkStart w:id="3010" w:name="_Toc422938591"/>
              <w:bookmarkStart w:id="3011" w:name="_Toc422930026"/>
              <w:bookmarkStart w:id="3012" w:name="_Toc494288158"/>
              <w:bookmarkStart w:id="3013" w:name="_Toc494290974"/>
              <w:bookmarkStart w:id="3014" w:name="_Toc494293788"/>
              <w:bookmarkEnd w:id="3006"/>
              <w:bookmarkEnd w:id="3007"/>
              <w:bookmarkEnd w:id="3008"/>
              <w:bookmarkEnd w:id="3009"/>
              <w:bookmarkEnd w:id="3010"/>
              <w:bookmarkEnd w:id="3011"/>
              <w:bookmarkEnd w:id="3012"/>
              <w:bookmarkEnd w:id="3013"/>
              <w:bookmarkEnd w:id="3014"/>
            </w:del>
          </w:p>
        </w:tc>
        <w:tc>
          <w:tcPr>
            <w:tcW w:w="3330" w:type="dxa"/>
            <w:tcBorders>
              <w:top w:val="single" w:sz="6" w:space="0" w:color="auto"/>
              <w:bottom w:val="single" w:sz="6" w:space="0" w:color="auto"/>
            </w:tcBorders>
          </w:tcPr>
          <w:p w:rsidR="009C31AE" w:rsidRPr="00E056B6" w:rsidDel="00371A11" w:rsidRDefault="00C0468B">
            <w:pPr>
              <w:pStyle w:val="body"/>
              <w:rPr>
                <w:del w:id="3015" w:author="Sastry, Murali" w:date="2015-06-09T17:17:00Z"/>
              </w:rPr>
              <w:pPrChange w:id="3016" w:author="Sastry, Murali" w:date="2015-06-10T10:23:00Z">
                <w:pPr>
                  <w:pStyle w:val="tableentry"/>
                </w:pPr>
              </w:pPrChange>
            </w:pPr>
            <w:del w:id="3017" w:author="Sastry, Murali" w:date="2015-06-09T17:17:00Z">
              <w:r w:rsidRPr="00E056B6" w:rsidDel="00371A11">
                <w:delText>List the paths to every source file used in this build.  This is the view used by the Client Spec, so any file not included will not be accessible.</w:delText>
              </w:r>
              <w:bookmarkStart w:id="3018" w:name="_Toc421701725"/>
              <w:bookmarkStart w:id="3019" w:name="_Toc421704919"/>
              <w:bookmarkStart w:id="3020" w:name="_Toc422904899"/>
              <w:bookmarkStart w:id="3021" w:name="_Toc422935530"/>
              <w:bookmarkStart w:id="3022" w:name="_Toc422938592"/>
              <w:bookmarkStart w:id="3023" w:name="_Toc422930027"/>
              <w:bookmarkStart w:id="3024" w:name="_Toc494288159"/>
              <w:bookmarkStart w:id="3025" w:name="_Toc494290975"/>
              <w:bookmarkStart w:id="3026" w:name="_Toc494293789"/>
              <w:bookmarkEnd w:id="3018"/>
              <w:bookmarkEnd w:id="3019"/>
              <w:bookmarkEnd w:id="3020"/>
              <w:bookmarkEnd w:id="3021"/>
              <w:bookmarkEnd w:id="3022"/>
              <w:bookmarkEnd w:id="3023"/>
              <w:bookmarkEnd w:id="3024"/>
              <w:bookmarkEnd w:id="3025"/>
              <w:bookmarkEnd w:id="3026"/>
            </w:del>
          </w:p>
        </w:tc>
        <w:bookmarkStart w:id="3027" w:name="_Toc421701726"/>
        <w:bookmarkStart w:id="3028" w:name="_Toc421704920"/>
        <w:bookmarkStart w:id="3029" w:name="_Toc422904900"/>
        <w:bookmarkStart w:id="3030" w:name="_Toc422935531"/>
        <w:bookmarkStart w:id="3031" w:name="_Toc422938593"/>
        <w:bookmarkStart w:id="3032" w:name="_Toc422930028"/>
        <w:bookmarkStart w:id="3033" w:name="_Toc494288160"/>
        <w:bookmarkStart w:id="3034" w:name="_Toc494290976"/>
        <w:bookmarkStart w:id="3035" w:name="_Toc494293790"/>
        <w:bookmarkEnd w:id="3027"/>
        <w:bookmarkEnd w:id="3028"/>
        <w:bookmarkEnd w:id="3029"/>
        <w:bookmarkEnd w:id="3030"/>
        <w:bookmarkEnd w:id="3031"/>
        <w:bookmarkEnd w:id="3032"/>
        <w:bookmarkEnd w:id="3033"/>
        <w:bookmarkEnd w:id="3034"/>
        <w:bookmarkEnd w:id="3035"/>
      </w:tr>
      <w:tr w:rsidR="009C31AE" w:rsidRPr="00E056B6" w:rsidDel="00371A11" w:rsidTr="00D95D5F">
        <w:trPr>
          <w:cantSplit/>
          <w:del w:id="3036" w:author="Sastry, Murali" w:date="2015-06-09T17:17:00Z"/>
        </w:trPr>
        <w:tc>
          <w:tcPr>
            <w:tcW w:w="1890" w:type="dxa"/>
            <w:tcBorders>
              <w:top w:val="single" w:sz="6" w:space="0" w:color="auto"/>
              <w:bottom w:val="single" w:sz="6" w:space="0" w:color="auto"/>
            </w:tcBorders>
          </w:tcPr>
          <w:p w:rsidR="009C31AE" w:rsidRPr="00E056B6" w:rsidDel="00371A11" w:rsidRDefault="00C0468B">
            <w:pPr>
              <w:pStyle w:val="body"/>
              <w:rPr>
                <w:del w:id="3037" w:author="Sastry, Murali" w:date="2015-06-09T17:17:00Z"/>
              </w:rPr>
              <w:pPrChange w:id="3038" w:author="Sastry, Murali" w:date="2015-06-10T10:23:00Z">
                <w:pPr>
                  <w:pStyle w:val="tableentry"/>
                </w:pPr>
              </w:pPrChange>
            </w:pPr>
            <w:del w:id="3039" w:author="Sastry, Murali" w:date="2015-06-09T17:17:00Z">
              <w:r w:rsidRPr="00E056B6" w:rsidDel="00371A11">
                <w:delText xml:space="preserve">view_label: </w:delText>
              </w:r>
              <w:bookmarkStart w:id="3040" w:name="_Toc421701727"/>
              <w:bookmarkStart w:id="3041" w:name="_Toc421704921"/>
              <w:bookmarkStart w:id="3042" w:name="_Toc422904901"/>
              <w:bookmarkStart w:id="3043" w:name="_Toc422935532"/>
              <w:bookmarkStart w:id="3044" w:name="_Toc422938594"/>
              <w:bookmarkStart w:id="3045" w:name="_Toc422930029"/>
              <w:bookmarkStart w:id="3046" w:name="_Toc494288161"/>
              <w:bookmarkStart w:id="3047" w:name="_Toc494290977"/>
              <w:bookmarkStart w:id="3048" w:name="_Toc494293791"/>
              <w:bookmarkEnd w:id="3040"/>
              <w:bookmarkEnd w:id="3041"/>
              <w:bookmarkEnd w:id="3042"/>
              <w:bookmarkEnd w:id="3043"/>
              <w:bookmarkEnd w:id="3044"/>
              <w:bookmarkEnd w:id="3045"/>
              <w:bookmarkEnd w:id="3046"/>
              <w:bookmarkEnd w:id="3047"/>
              <w:bookmarkEnd w:id="3048"/>
            </w:del>
          </w:p>
        </w:tc>
        <w:tc>
          <w:tcPr>
            <w:tcW w:w="3330" w:type="dxa"/>
            <w:tcBorders>
              <w:top w:val="single" w:sz="6" w:space="0" w:color="auto"/>
              <w:bottom w:val="single" w:sz="6" w:space="0" w:color="auto"/>
            </w:tcBorders>
          </w:tcPr>
          <w:p w:rsidR="009C31AE" w:rsidRPr="00E056B6" w:rsidDel="00371A11" w:rsidRDefault="00C0468B">
            <w:pPr>
              <w:pStyle w:val="body"/>
              <w:rPr>
                <w:del w:id="3049" w:author="Sastry, Murali" w:date="2015-06-09T17:17:00Z"/>
              </w:rPr>
              <w:pPrChange w:id="3050" w:author="Sastry, Murali" w:date="2015-06-10T10:23:00Z">
                <w:pPr>
                  <w:pStyle w:val="tableentry"/>
                </w:pPr>
              </w:pPrChange>
            </w:pPr>
            <w:del w:id="3051" w:author="Sastry, Murali" w:date="2015-06-09T17:17:00Z">
              <w:r w:rsidRPr="00E056B6" w:rsidDel="00371A11">
                <w:delText>&lt;paths&gt;</w:delText>
              </w:r>
              <w:bookmarkStart w:id="3052" w:name="_Toc421701728"/>
              <w:bookmarkStart w:id="3053" w:name="_Toc421704922"/>
              <w:bookmarkStart w:id="3054" w:name="_Toc422904902"/>
              <w:bookmarkStart w:id="3055" w:name="_Toc422935533"/>
              <w:bookmarkStart w:id="3056" w:name="_Toc422938595"/>
              <w:bookmarkStart w:id="3057" w:name="_Toc422930030"/>
              <w:bookmarkStart w:id="3058" w:name="_Toc494288162"/>
              <w:bookmarkStart w:id="3059" w:name="_Toc494290978"/>
              <w:bookmarkStart w:id="3060" w:name="_Toc494293792"/>
              <w:bookmarkEnd w:id="3052"/>
              <w:bookmarkEnd w:id="3053"/>
              <w:bookmarkEnd w:id="3054"/>
              <w:bookmarkEnd w:id="3055"/>
              <w:bookmarkEnd w:id="3056"/>
              <w:bookmarkEnd w:id="3057"/>
              <w:bookmarkEnd w:id="3058"/>
              <w:bookmarkEnd w:id="3059"/>
              <w:bookmarkEnd w:id="3060"/>
            </w:del>
          </w:p>
        </w:tc>
        <w:tc>
          <w:tcPr>
            <w:tcW w:w="3330" w:type="dxa"/>
            <w:tcBorders>
              <w:top w:val="single" w:sz="6" w:space="0" w:color="auto"/>
              <w:bottom w:val="single" w:sz="6" w:space="0" w:color="auto"/>
            </w:tcBorders>
          </w:tcPr>
          <w:p w:rsidR="009C31AE" w:rsidRPr="00E056B6" w:rsidDel="00371A11" w:rsidRDefault="00C0468B">
            <w:pPr>
              <w:pStyle w:val="body"/>
              <w:rPr>
                <w:del w:id="3061" w:author="Sastry, Murali" w:date="2015-06-09T17:17:00Z"/>
              </w:rPr>
              <w:pPrChange w:id="3062" w:author="Sastry, Murali" w:date="2015-06-10T10:23:00Z">
                <w:pPr>
                  <w:pStyle w:val="tableentry"/>
                </w:pPr>
              </w:pPrChange>
            </w:pPr>
            <w:del w:id="3063" w:author="Sastry, Murali" w:date="2015-06-09T17:17:00Z">
              <w:r w:rsidRPr="00E056B6" w:rsidDel="00371A11">
                <w:delText>List the paths of all files that should be marked with the label for this build.</w:delText>
              </w:r>
              <w:bookmarkStart w:id="3064" w:name="_Toc421701729"/>
              <w:bookmarkStart w:id="3065" w:name="_Toc421704923"/>
              <w:bookmarkStart w:id="3066" w:name="_Toc422904903"/>
              <w:bookmarkStart w:id="3067" w:name="_Toc422935534"/>
              <w:bookmarkStart w:id="3068" w:name="_Toc422938596"/>
              <w:bookmarkStart w:id="3069" w:name="_Toc422930031"/>
              <w:bookmarkStart w:id="3070" w:name="_Toc494288163"/>
              <w:bookmarkStart w:id="3071" w:name="_Toc494290979"/>
              <w:bookmarkStart w:id="3072" w:name="_Toc494293793"/>
              <w:bookmarkEnd w:id="3064"/>
              <w:bookmarkEnd w:id="3065"/>
              <w:bookmarkEnd w:id="3066"/>
              <w:bookmarkEnd w:id="3067"/>
              <w:bookmarkEnd w:id="3068"/>
              <w:bookmarkEnd w:id="3069"/>
              <w:bookmarkEnd w:id="3070"/>
              <w:bookmarkEnd w:id="3071"/>
              <w:bookmarkEnd w:id="3072"/>
            </w:del>
          </w:p>
        </w:tc>
        <w:bookmarkStart w:id="3073" w:name="_Toc421701730"/>
        <w:bookmarkStart w:id="3074" w:name="_Toc421704924"/>
        <w:bookmarkStart w:id="3075" w:name="_Toc422904904"/>
        <w:bookmarkStart w:id="3076" w:name="_Toc422935535"/>
        <w:bookmarkStart w:id="3077" w:name="_Toc422938597"/>
        <w:bookmarkStart w:id="3078" w:name="_Toc422930032"/>
        <w:bookmarkStart w:id="3079" w:name="_Toc494288164"/>
        <w:bookmarkStart w:id="3080" w:name="_Toc494290980"/>
        <w:bookmarkStart w:id="3081" w:name="_Toc494293794"/>
        <w:bookmarkEnd w:id="3073"/>
        <w:bookmarkEnd w:id="3074"/>
        <w:bookmarkEnd w:id="3075"/>
        <w:bookmarkEnd w:id="3076"/>
        <w:bookmarkEnd w:id="3077"/>
        <w:bookmarkEnd w:id="3078"/>
        <w:bookmarkEnd w:id="3079"/>
        <w:bookmarkEnd w:id="3080"/>
        <w:bookmarkEnd w:id="3081"/>
      </w:tr>
    </w:tbl>
    <w:p w:rsidR="009C31AE" w:rsidRPr="00E056B6" w:rsidDel="00371A11" w:rsidRDefault="00C0468B">
      <w:pPr>
        <w:pStyle w:val="body"/>
        <w:rPr>
          <w:del w:id="3082" w:author="Sastry, Murali" w:date="2015-06-09T17:17:00Z"/>
        </w:rPr>
        <w:pPrChange w:id="3083" w:author="Sastry, Murali" w:date="2015-06-10T10:23:00Z">
          <w:pPr>
            <w:pStyle w:val="Heading3"/>
          </w:pPr>
        </w:pPrChange>
      </w:pPr>
      <w:bookmarkStart w:id="3084" w:name="_Toc200244301"/>
      <w:bookmarkStart w:id="3085" w:name="_Toc200250032"/>
      <w:bookmarkStart w:id="3086" w:name="_Toc200274324"/>
      <w:bookmarkStart w:id="3087" w:name="_Toc200342879"/>
      <w:bookmarkStart w:id="3088" w:name="_Toc234138245"/>
      <w:del w:id="3089" w:author="Sastry, Murali" w:date="2015-06-09T17:17:00Z">
        <w:r w:rsidRPr="00E056B6" w:rsidDel="00371A11">
          <w:delText>Description</w:delText>
        </w:r>
        <w:bookmarkEnd w:id="3084"/>
        <w:bookmarkEnd w:id="3085"/>
        <w:bookmarkEnd w:id="3086"/>
        <w:bookmarkEnd w:id="3087"/>
        <w:bookmarkEnd w:id="3088"/>
        <w:r w:rsidRPr="00E056B6" w:rsidDel="00371A11">
          <w:delText xml:space="preserve"> </w:delText>
        </w:r>
        <w:bookmarkStart w:id="3090" w:name="_Toc421701731"/>
        <w:bookmarkStart w:id="3091" w:name="_Toc421704925"/>
        <w:bookmarkStart w:id="3092" w:name="_Toc422904905"/>
        <w:bookmarkStart w:id="3093" w:name="_Toc422935536"/>
        <w:bookmarkStart w:id="3094" w:name="_Toc422938598"/>
        <w:bookmarkStart w:id="3095" w:name="_Toc422930033"/>
        <w:bookmarkStart w:id="3096" w:name="_Toc494288165"/>
        <w:bookmarkStart w:id="3097" w:name="_Toc494290981"/>
        <w:bookmarkStart w:id="3098" w:name="_Toc494293795"/>
        <w:bookmarkEnd w:id="3090"/>
        <w:bookmarkEnd w:id="3091"/>
        <w:bookmarkEnd w:id="3092"/>
        <w:bookmarkEnd w:id="3093"/>
        <w:bookmarkEnd w:id="3094"/>
        <w:bookmarkEnd w:id="3095"/>
        <w:bookmarkEnd w:id="3096"/>
        <w:bookmarkEnd w:id="3097"/>
        <w:bookmarkEnd w:id="3098"/>
      </w:del>
    </w:p>
    <w:p w:rsidR="000F5474" w:rsidRPr="00E056B6" w:rsidDel="00371A11" w:rsidRDefault="00C0468B">
      <w:pPr>
        <w:pStyle w:val="body"/>
        <w:rPr>
          <w:del w:id="3099" w:author="Sastry, Murali" w:date="2015-06-09T17:17:00Z"/>
        </w:rPr>
      </w:pPr>
      <w:del w:id="3100" w:author="Sastry, Murali" w:date="2015-06-09T17:17:00Z">
        <w:r w:rsidRPr="00E056B6" w:rsidDel="00371A11">
          <w:delText xml:space="preserve">This build script begins by syncing to all the labels, head paths, and addtl_files specified to the &lt;client_root &gt;\HM11 folder.  It then parses the configuration file for carriers, and verifies the build IDs specified are CMed, and downloads all the firmware.  All releases must only contain CMed firmware images. </w:delText>
        </w:r>
        <w:bookmarkStart w:id="3101" w:name="_Toc421701732"/>
        <w:bookmarkStart w:id="3102" w:name="_Toc421704926"/>
        <w:bookmarkStart w:id="3103" w:name="_Toc422904906"/>
        <w:bookmarkStart w:id="3104" w:name="_Toc422935537"/>
        <w:bookmarkStart w:id="3105" w:name="_Toc422938599"/>
        <w:bookmarkStart w:id="3106" w:name="_Toc422930034"/>
        <w:bookmarkStart w:id="3107" w:name="_Toc494288166"/>
        <w:bookmarkStart w:id="3108" w:name="_Toc494290982"/>
        <w:bookmarkStart w:id="3109" w:name="_Toc494293796"/>
        <w:bookmarkEnd w:id="3101"/>
        <w:bookmarkEnd w:id="3102"/>
        <w:bookmarkEnd w:id="3103"/>
        <w:bookmarkEnd w:id="3104"/>
        <w:bookmarkEnd w:id="3105"/>
        <w:bookmarkEnd w:id="3106"/>
        <w:bookmarkEnd w:id="3107"/>
        <w:bookmarkEnd w:id="3108"/>
        <w:bookmarkEnd w:id="3109"/>
      </w:del>
    </w:p>
    <w:p w:rsidR="000F5474" w:rsidRPr="00E056B6" w:rsidDel="00371A11" w:rsidRDefault="00C0468B">
      <w:pPr>
        <w:pStyle w:val="body"/>
        <w:rPr>
          <w:del w:id="3110" w:author="Sastry, Murali" w:date="2015-06-09T17:17:00Z"/>
        </w:rPr>
      </w:pPr>
      <w:del w:id="3111" w:author="Sastry, Murali" w:date="2015-06-09T17:17:00Z">
        <w:r w:rsidRPr="00E056B6" w:rsidDel="00371A11">
          <w:delText>It then builds the driver custom action, DriverInstaller64, QDLSerivce2k, and the GobiInstallerCustomAction projects.</w:delText>
        </w:r>
        <w:bookmarkStart w:id="3112" w:name="_Toc421701733"/>
        <w:bookmarkStart w:id="3113" w:name="_Toc421704927"/>
        <w:bookmarkStart w:id="3114" w:name="_Toc422904907"/>
        <w:bookmarkStart w:id="3115" w:name="_Toc422935538"/>
        <w:bookmarkStart w:id="3116" w:name="_Toc422938600"/>
        <w:bookmarkStart w:id="3117" w:name="_Toc422930035"/>
        <w:bookmarkStart w:id="3118" w:name="_Toc494288167"/>
        <w:bookmarkStart w:id="3119" w:name="_Toc494290983"/>
        <w:bookmarkStart w:id="3120" w:name="_Toc494293797"/>
        <w:bookmarkEnd w:id="3112"/>
        <w:bookmarkEnd w:id="3113"/>
        <w:bookmarkEnd w:id="3114"/>
        <w:bookmarkEnd w:id="3115"/>
        <w:bookmarkEnd w:id="3116"/>
        <w:bookmarkEnd w:id="3117"/>
        <w:bookmarkEnd w:id="3118"/>
        <w:bookmarkEnd w:id="3119"/>
        <w:bookmarkEnd w:id="3120"/>
      </w:del>
    </w:p>
    <w:p w:rsidR="00341D47" w:rsidRPr="00E056B6" w:rsidDel="00371A11" w:rsidRDefault="00C0468B">
      <w:pPr>
        <w:pStyle w:val="body"/>
        <w:rPr>
          <w:del w:id="3121" w:author="Sastry, Murali" w:date="2015-06-09T17:17:00Z"/>
        </w:rPr>
      </w:pPr>
      <w:del w:id="3122" w:author="Sastry, Murali" w:date="2015-06-09T17:17:00Z">
        <w:r w:rsidRPr="00E056B6" w:rsidDel="00371A11">
          <w:delText>For each customer specified in the config file</w:delText>
        </w:r>
        <w:bookmarkStart w:id="3123" w:name="_Toc421701734"/>
        <w:bookmarkStart w:id="3124" w:name="_Toc421704928"/>
        <w:bookmarkStart w:id="3125" w:name="_Toc422904908"/>
        <w:bookmarkStart w:id="3126" w:name="_Toc422935539"/>
        <w:bookmarkStart w:id="3127" w:name="_Toc422938601"/>
        <w:bookmarkStart w:id="3128" w:name="_Toc422930036"/>
        <w:bookmarkStart w:id="3129" w:name="_Toc494288168"/>
        <w:bookmarkStart w:id="3130" w:name="_Toc494290984"/>
        <w:bookmarkStart w:id="3131" w:name="_Toc494293798"/>
        <w:bookmarkEnd w:id="3123"/>
        <w:bookmarkEnd w:id="3124"/>
        <w:bookmarkEnd w:id="3125"/>
        <w:bookmarkEnd w:id="3126"/>
        <w:bookmarkEnd w:id="3127"/>
        <w:bookmarkEnd w:id="3128"/>
        <w:bookmarkEnd w:id="3129"/>
        <w:bookmarkEnd w:id="3130"/>
        <w:bookmarkEnd w:id="3131"/>
      </w:del>
    </w:p>
    <w:p w:rsidR="00D44570" w:rsidRPr="00E056B6" w:rsidDel="00371A11" w:rsidRDefault="00C0468B">
      <w:pPr>
        <w:pStyle w:val="body"/>
        <w:rPr>
          <w:del w:id="3132" w:author="Sastry, Murali" w:date="2015-06-09T17:17:00Z"/>
        </w:rPr>
        <w:pPrChange w:id="3133" w:author="Sastry, Murali" w:date="2015-06-10T10:23:00Z">
          <w:pPr>
            <w:pStyle w:val="body"/>
            <w:ind w:left="1440"/>
          </w:pPr>
        </w:pPrChange>
      </w:pPr>
      <w:del w:id="3134" w:author="Sastry, Murali" w:date="2015-06-09T17:17:00Z">
        <w:r w:rsidRPr="00E056B6" w:rsidDel="00371A11">
          <w:delText>All INF files are updated to the dates and versions in their DriverVersions.txt file.</w:delText>
        </w:r>
        <w:bookmarkStart w:id="3135" w:name="_Toc421701735"/>
        <w:bookmarkStart w:id="3136" w:name="_Toc421704929"/>
        <w:bookmarkStart w:id="3137" w:name="_Toc422904909"/>
        <w:bookmarkStart w:id="3138" w:name="_Toc422935540"/>
        <w:bookmarkStart w:id="3139" w:name="_Toc422938602"/>
        <w:bookmarkStart w:id="3140" w:name="_Toc422930037"/>
        <w:bookmarkStart w:id="3141" w:name="_Toc494288169"/>
        <w:bookmarkStart w:id="3142" w:name="_Toc494290985"/>
        <w:bookmarkStart w:id="3143" w:name="_Toc494293799"/>
        <w:bookmarkEnd w:id="3135"/>
        <w:bookmarkEnd w:id="3136"/>
        <w:bookmarkEnd w:id="3137"/>
        <w:bookmarkEnd w:id="3138"/>
        <w:bookmarkEnd w:id="3139"/>
        <w:bookmarkEnd w:id="3140"/>
        <w:bookmarkEnd w:id="3141"/>
        <w:bookmarkEnd w:id="3142"/>
        <w:bookmarkEnd w:id="3143"/>
      </w:del>
    </w:p>
    <w:p w:rsidR="009A2808" w:rsidRPr="00E056B6" w:rsidDel="00371A11" w:rsidRDefault="009A2808">
      <w:pPr>
        <w:pStyle w:val="body"/>
        <w:rPr>
          <w:del w:id="3144" w:author="Sastry, Murali" w:date="2015-06-09T17:17:00Z"/>
        </w:rPr>
        <w:pPrChange w:id="3145" w:author="Sastry, Murali" w:date="2015-06-10T10:23:00Z">
          <w:pPr>
            <w:pStyle w:val="body"/>
            <w:ind w:left="1440"/>
          </w:pPr>
        </w:pPrChange>
      </w:pPr>
      <w:del w:id="3146" w:author="Sastry, Murali" w:date="2015-06-09T17:17:00Z">
        <w:r w:rsidRPr="00E056B6" w:rsidDel="00371A11">
          <w:delText xml:space="preserve">Without </w:delText>
        </w:r>
        <w:r w:rsidR="00C0468B" w:rsidRPr="00E056B6" w:rsidDel="00371A11">
          <w:delText>–WHQL option</w:delText>
        </w:r>
        <w:r w:rsidRPr="00E056B6" w:rsidDel="00371A11">
          <w:delText>: MB, Net, Serial and Filter drivers are built using the buildDriver.pl script.</w:delText>
        </w:r>
        <w:bookmarkStart w:id="3147" w:name="_Toc421701736"/>
        <w:bookmarkStart w:id="3148" w:name="_Toc421704930"/>
        <w:bookmarkStart w:id="3149" w:name="_Toc422904910"/>
        <w:bookmarkStart w:id="3150" w:name="_Toc422935541"/>
        <w:bookmarkStart w:id="3151" w:name="_Toc422938603"/>
        <w:bookmarkStart w:id="3152" w:name="_Toc422930038"/>
        <w:bookmarkStart w:id="3153" w:name="_Toc494288170"/>
        <w:bookmarkStart w:id="3154" w:name="_Toc494290986"/>
        <w:bookmarkStart w:id="3155" w:name="_Toc494293800"/>
        <w:bookmarkEnd w:id="3147"/>
        <w:bookmarkEnd w:id="3148"/>
        <w:bookmarkEnd w:id="3149"/>
        <w:bookmarkEnd w:id="3150"/>
        <w:bookmarkEnd w:id="3151"/>
        <w:bookmarkEnd w:id="3152"/>
        <w:bookmarkEnd w:id="3153"/>
        <w:bookmarkEnd w:id="3154"/>
        <w:bookmarkEnd w:id="3155"/>
      </w:del>
    </w:p>
    <w:p w:rsidR="009A2808" w:rsidRPr="00E056B6" w:rsidDel="00371A11" w:rsidRDefault="009A2808">
      <w:pPr>
        <w:pStyle w:val="body"/>
        <w:rPr>
          <w:del w:id="3156" w:author="Sastry, Murali" w:date="2015-06-09T17:17:00Z"/>
        </w:rPr>
        <w:pPrChange w:id="3157" w:author="Sastry, Murali" w:date="2015-06-10T10:23:00Z">
          <w:pPr>
            <w:pStyle w:val="body"/>
            <w:ind w:left="1440"/>
          </w:pPr>
        </w:pPrChange>
      </w:pPr>
      <w:del w:id="3158" w:author="Sastry, Murali" w:date="2015-06-09T17:17:00Z">
        <w:r w:rsidRPr="00E056B6" w:rsidDel="00371A11">
          <w:delText xml:space="preserve">With –WHQL option: </w:delText>
        </w:r>
        <w:r w:rsidR="00C0468B" w:rsidRPr="00E056B6" w:rsidDel="00371A11">
          <w:delText xml:space="preserve"> </w:delText>
        </w:r>
        <w:r w:rsidRPr="00E056B6" w:rsidDel="00371A11">
          <w:delText xml:space="preserve">All </w:delText>
        </w:r>
        <w:r w:rsidR="00C0468B" w:rsidRPr="00E056B6" w:rsidDel="00371A11">
          <w:delText xml:space="preserve">drivers are taken from the </w:delText>
        </w:r>
        <w:r w:rsidRPr="00E056B6" w:rsidDel="00371A11">
          <w:delText xml:space="preserve">DriversInstaller </w:delText>
        </w:r>
        <w:r w:rsidR="00C0468B" w:rsidRPr="00E056B6" w:rsidDel="00371A11">
          <w:delText xml:space="preserve">customer folder.  </w:delText>
        </w:r>
        <w:bookmarkStart w:id="3159" w:name="_Toc421701737"/>
        <w:bookmarkStart w:id="3160" w:name="_Toc421704931"/>
        <w:bookmarkStart w:id="3161" w:name="_Toc422904911"/>
        <w:bookmarkStart w:id="3162" w:name="_Toc422935542"/>
        <w:bookmarkStart w:id="3163" w:name="_Toc422938604"/>
        <w:bookmarkStart w:id="3164" w:name="_Toc422930039"/>
        <w:bookmarkStart w:id="3165" w:name="_Toc494288171"/>
        <w:bookmarkStart w:id="3166" w:name="_Toc494290987"/>
        <w:bookmarkStart w:id="3167" w:name="_Toc494293801"/>
        <w:bookmarkEnd w:id="3159"/>
        <w:bookmarkEnd w:id="3160"/>
        <w:bookmarkEnd w:id="3161"/>
        <w:bookmarkEnd w:id="3162"/>
        <w:bookmarkEnd w:id="3163"/>
        <w:bookmarkEnd w:id="3164"/>
        <w:bookmarkEnd w:id="3165"/>
        <w:bookmarkEnd w:id="3166"/>
        <w:bookmarkEnd w:id="3167"/>
      </w:del>
    </w:p>
    <w:p w:rsidR="008D1173" w:rsidRPr="00E056B6" w:rsidDel="00371A11" w:rsidRDefault="00C0468B">
      <w:pPr>
        <w:pStyle w:val="body"/>
        <w:rPr>
          <w:del w:id="3168" w:author="Sastry, Murali" w:date="2015-06-09T17:17:00Z"/>
        </w:rPr>
        <w:pPrChange w:id="3169" w:author="Sastry, Murali" w:date="2015-06-10T10:23:00Z">
          <w:pPr>
            <w:pStyle w:val="body"/>
            <w:ind w:left="1440"/>
          </w:pPr>
        </w:pPrChange>
      </w:pPr>
      <w:del w:id="3170" w:author="Sastry, Murali" w:date="2015-06-09T17:17:00Z">
        <w:r w:rsidRPr="00E056B6" w:rsidDel="00371A11">
          <w:delText>A DriverInstaller MSM is built for each customer to contain the drivers and the driver installer custom action.</w:delText>
        </w:r>
        <w:bookmarkStart w:id="3171" w:name="_Toc421701738"/>
        <w:bookmarkStart w:id="3172" w:name="_Toc421704932"/>
        <w:bookmarkStart w:id="3173" w:name="_Toc422904912"/>
        <w:bookmarkStart w:id="3174" w:name="_Toc422935543"/>
        <w:bookmarkStart w:id="3175" w:name="_Toc422938605"/>
        <w:bookmarkStart w:id="3176" w:name="_Toc422930040"/>
        <w:bookmarkStart w:id="3177" w:name="_Toc494288172"/>
        <w:bookmarkStart w:id="3178" w:name="_Toc494290988"/>
        <w:bookmarkStart w:id="3179" w:name="_Toc494293802"/>
        <w:bookmarkEnd w:id="3171"/>
        <w:bookmarkEnd w:id="3172"/>
        <w:bookmarkEnd w:id="3173"/>
        <w:bookmarkEnd w:id="3174"/>
        <w:bookmarkEnd w:id="3175"/>
        <w:bookmarkEnd w:id="3176"/>
        <w:bookmarkEnd w:id="3177"/>
        <w:bookmarkEnd w:id="3178"/>
        <w:bookmarkEnd w:id="3179"/>
      </w:del>
    </w:p>
    <w:p w:rsidR="008D1173" w:rsidRPr="00E056B6" w:rsidDel="00371A11" w:rsidRDefault="00C0468B">
      <w:pPr>
        <w:pStyle w:val="body"/>
        <w:rPr>
          <w:del w:id="3180" w:author="Sastry, Murali" w:date="2015-06-09T17:17:00Z"/>
        </w:rPr>
      </w:pPr>
      <w:del w:id="3181" w:author="Sastry, Murali" w:date="2015-06-09T17:17:00Z">
        <w:r w:rsidRPr="00E056B6" w:rsidDel="00371A11">
          <w:delText>Then the GobiEngineeringInstaller is built to include the DriverInstaller MSMs for each customer.  Finally, the MSI is modified to include all the necessary MSI properties.</w:delText>
        </w:r>
        <w:bookmarkStart w:id="3182" w:name="_Toc421701739"/>
        <w:bookmarkStart w:id="3183" w:name="_Toc421704933"/>
        <w:bookmarkStart w:id="3184" w:name="_Toc422904913"/>
        <w:bookmarkStart w:id="3185" w:name="_Toc422935544"/>
        <w:bookmarkStart w:id="3186" w:name="_Toc422938606"/>
        <w:bookmarkStart w:id="3187" w:name="_Toc422930041"/>
        <w:bookmarkStart w:id="3188" w:name="_Toc494288173"/>
        <w:bookmarkStart w:id="3189" w:name="_Toc494290989"/>
        <w:bookmarkStart w:id="3190" w:name="_Toc494293803"/>
        <w:bookmarkEnd w:id="3182"/>
        <w:bookmarkEnd w:id="3183"/>
        <w:bookmarkEnd w:id="3184"/>
        <w:bookmarkEnd w:id="3185"/>
        <w:bookmarkEnd w:id="3186"/>
        <w:bookmarkEnd w:id="3187"/>
        <w:bookmarkEnd w:id="3188"/>
        <w:bookmarkEnd w:id="3189"/>
        <w:bookmarkEnd w:id="3190"/>
      </w:del>
    </w:p>
    <w:p w:rsidR="008D1173" w:rsidRPr="00E056B6" w:rsidDel="00371A11" w:rsidRDefault="00C0468B">
      <w:pPr>
        <w:pStyle w:val="body"/>
        <w:rPr>
          <w:del w:id="3191" w:author="Sastry, Murali" w:date="2015-06-09T17:17:00Z"/>
        </w:rPr>
      </w:pPr>
      <w:del w:id="3192" w:author="Sastry, Murali" w:date="2015-06-09T17:17:00Z">
        <w:r w:rsidRPr="00E056B6" w:rsidDel="00371A11">
          <w:delText>When finished, everything is copied to the 72 folder and if the –test option was not specified the &lt;revision_name&gt; label is updated to contain all the files used in this build.</w:delText>
        </w:r>
        <w:bookmarkStart w:id="3193" w:name="_Toc421701740"/>
        <w:bookmarkStart w:id="3194" w:name="_Toc421704934"/>
        <w:bookmarkStart w:id="3195" w:name="_Toc422904914"/>
        <w:bookmarkStart w:id="3196" w:name="_Toc422935545"/>
        <w:bookmarkStart w:id="3197" w:name="_Toc422938607"/>
        <w:bookmarkStart w:id="3198" w:name="_Toc422930042"/>
        <w:bookmarkStart w:id="3199" w:name="_Toc494288174"/>
        <w:bookmarkStart w:id="3200" w:name="_Toc494290990"/>
        <w:bookmarkStart w:id="3201" w:name="_Toc494293804"/>
        <w:bookmarkEnd w:id="3193"/>
        <w:bookmarkEnd w:id="3194"/>
        <w:bookmarkEnd w:id="3195"/>
        <w:bookmarkEnd w:id="3196"/>
        <w:bookmarkEnd w:id="3197"/>
        <w:bookmarkEnd w:id="3198"/>
        <w:bookmarkEnd w:id="3199"/>
        <w:bookmarkEnd w:id="3200"/>
        <w:bookmarkEnd w:id="3201"/>
      </w:del>
    </w:p>
    <w:p w:rsidR="009C31AE" w:rsidRPr="00E056B6" w:rsidDel="00371A11" w:rsidRDefault="00C0468B">
      <w:pPr>
        <w:pStyle w:val="body"/>
        <w:rPr>
          <w:del w:id="3202" w:author="Sastry, Murali" w:date="2015-06-09T17:17:00Z"/>
        </w:rPr>
        <w:pPrChange w:id="3203" w:author="Sastry, Murali" w:date="2015-06-10T10:23:00Z">
          <w:pPr>
            <w:pStyle w:val="Heading3"/>
          </w:pPr>
        </w:pPrChange>
      </w:pPr>
      <w:bookmarkStart w:id="3204" w:name="_Toc200244302"/>
      <w:bookmarkStart w:id="3205" w:name="_Toc200250033"/>
      <w:bookmarkStart w:id="3206" w:name="_Toc200274325"/>
      <w:bookmarkStart w:id="3207" w:name="_Toc200342880"/>
      <w:bookmarkStart w:id="3208" w:name="_Toc234138246"/>
      <w:del w:id="3209" w:author="Sastry, Murali" w:date="2015-06-09T17:17:00Z">
        <w:r w:rsidRPr="00E056B6" w:rsidDel="00371A11">
          <w:delText>Output folder file structure</w:delText>
        </w:r>
        <w:bookmarkStart w:id="3210" w:name="_Toc421701741"/>
        <w:bookmarkStart w:id="3211" w:name="_Toc421704935"/>
        <w:bookmarkStart w:id="3212" w:name="_Toc422904915"/>
        <w:bookmarkStart w:id="3213" w:name="_Toc422935546"/>
        <w:bookmarkStart w:id="3214" w:name="_Toc422938608"/>
        <w:bookmarkStart w:id="3215" w:name="_Toc422930043"/>
        <w:bookmarkStart w:id="3216" w:name="_Toc494288175"/>
        <w:bookmarkStart w:id="3217" w:name="_Toc494290991"/>
        <w:bookmarkStart w:id="3218" w:name="_Toc494293805"/>
        <w:bookmarkEnd w:id="3204"/>
        <w:bookmarkEnd w:id="3205"/>
        <w:bookmarkEnd w:id="3206"/>
        <w:bookmarkEnd w:id="3207"/>
        <w:bookmarkEnd w:id="3208"/>
        <w:bookmarkEnd w:id="3210"/>
        <w:bookmarkEnd w:id="3211"/>
        <w:bookmarkEnd w:id="3212"/>
        <w:bookmarkEnd w:id="3213"/>
        <w:bookmarkEnd w:id="3214"/>
        <w:bookmarkEnd w:id="3215"/>
        <w:bookmarkEnd w:id="3216"/>
        <w:bookmarkEnd w:id="3217"/>
        <w:bookmarkEnd w:id="3218"/>
      </w:del>
    </w:p>
    <w:p w:rsidR="009C31AE" w:rsidRPr="00E056B6" w:rsidDel="00371A11" w:rsidRDefault="00C0468B">
      <w:pPr>
        <w:pStyle w:val="body"/>
        <w:rPr>
          <w:del w:id="3219" w:author="Sastry, Murali" w:date="2015-06-09T17:17:00Z"/>
        </w:rPr>
      </w:pPr>
      <w:del w:id="3220" w:author="Sastry, Murali" w:date="2015-06-09T17:17:00Z">
        <w:r w:rsidRPr="00E056B6" w:rsidDel="00371A11">
          <w:delText>The 72 folder contains:  Readme files, GobiEngineeringInstaller.msi</w:delText>
        </w:r>
        <w:bookmarkStart w:id="3221" w:name="_Toc421701742"/>
        <w:bookmarkStart w:id="3222" w:name="_Toc421704936"/>
        <w:bookmarkStart w:id="3223" w:name="_Toc422904916"/>
        <w:bookmarkStart w:id="3224" w:name="_Toc422935547"/>
        <w:bookmarkStart w:id="3225" w:name="_Toc422938609"/>
        <w:bookmarkStart w:id="3226" w:name="_Toc422930044"/>
        <w:bookmarkStart w:id="3227" w:name="_Toc494288176"/>
        <w:bookmarkStart w:id="3228" w:name="_Toc494290992"/>
        <w:bookmarkStart w:id="3229" w:name="_Toc494293806"/>
        <w:bookmarkEnd w:id="3221"/>
        <w:bookmarkEnd w:id="3222"/>
        <w:bookmarkEnd w:id="3223"/>
        <w:bookmarkEnd w:id="3224"/>
        <w:bookmarkEnd w:id="3225"/>
        <w:bookmarkEnd w:id="3226"/>
        <w:bookmarkEnd w:id="3227"/>
        <w:bookmarkEnd w:id="3228"/>
        <w:bookmarkEnd w:id="3229"/>
      </w:del>
    </w:p>
    <w:p w:rsidR="008D1173" w:rsidRPr="00E056B6" w:rsidDel="00371A11" w:rsidRDefault="00C0468B">
      <w:pPr>
        <w:pStyle w:val="body"/>
        <w:rPr>
          <w:del w:id="3230" w:author="Sastry, Murali" w:date="2015-06-09T17:17:00Z"/>
        </w:rPr>
        <w:pPrChange w:id="3231" w:author="Sastry, Murali" w:date="2015-06-10T10:23:00Z">
          <w:pPr>
            <w:pStyle w:val="body"/>
            <w:ind w:left="1440"/>
          </w:pPr>
        </w:pPrChange>
      </w:pPr>
      <w:del w:id="3232" w:author="Sastry, Murali" w:date="2015-06-09T17:17:00Z">
        <w:r w:rsidRPr="00E056B6" w:rsidDel="00371A11">
          <w:delText>If –WHQL option was not used, the DriverFiles and TestCertificate folders will be included</w:delText>
        </w:r>
        <w:bookmarkStart w:id="3233" w:name="_Toc421701743"/>
        <w:bookmarkStart w:id="3234" w:name="_Toc421704937"/>
        <w:bookmarkStart w:id="3235" w:name="_Toc422904917"/>
        <w:bookmarkStart w:id="3236" w:name="_Toc422935548"/>
        <w:bookmarkStart w:id="3237" w:name="_Toc422938610"/>
        <w:bookmarkStart w:id="3238" w:name="_Toc422930045"/>
        <w:bookmarkStart w:id="3239" w:name="_Toc494288177"/>
        <w:bookmarkStart w:id="3240" w:name="_Toc494290993"/>
        <w:bookmarkStart w:id="3241" w:name="_Toc494293807"/>
        <w:bookmarkEnd w:id="3233"/>
        <w:bookmarkEnd w:id="3234"/>
        <w:bookmarkEnd w:id="3235"/>
        <w:bookmarkEnd w:id="3236"/>
        <w:bookmarkEnd w:id="3237"/>
        <w:bookmarkEnd w:id="3238"/>
        <w:bookmarkEnd w:id="3239"/>
        <w:bookmarkEnd w:id="3240"/>
        <w:bookmarkEnd w:id="3241"/>
      </w:del>
    </w:p>
    <w:p w:rsidR="004E3C06" w:rsidRPr="00E056B6" w:rsidDel="00371A11" w:rsidRDefault="00C0468B">
      <w:pPr>
        <w:pStyle w:val="body"/>
        <w:rPr>
          <w:del w:id="3242" w:author="Sastry, Murali" w:date="2015-06-09T17:17:00Z"/>
        </w:rPr>
        <w:pPrChange w:id="3243" w:author="Sastry, Murali" w:date="2015-06-10T10:23:00Z">
          <w:pPr>
            <w:pStyle w:val="Heading2"/>
          </w:pPr>
        </w:pPrChange>
      </w:pPr>
      <w:bookmarkStart w:id="3244" w:name="_Toc200244303"/>
      <w:bookmarkStart w:id="3245" w:name="_Toc200250034"/>
      <w:bookmarkStart w:id="3246" w:name="_Toc200274326"/>
      <w:bookmarkStart w:id="3247" w:name="_Toc200342881"/>
      <w:bookmarkStart w:id="3248" w:name="_Toc234138247"/>
      <w:del w:id="3249" w:author="Sastry, Murali" w:date="2015-06-09T17:17:00Z">
        <w:r w:rsidRPr="00E056B6" w:rsidDel="00371A11">
          <w:delText>P4 files to update</w:delText>
        </w:r>
        <w:bookmarkStart w:id="3250" w:name="_Toc421701744"/>
        <w:bookmarkStart w:id="3251" w:name="_Toc421704938"/>
        <w:bookmarkStart w:id="3252" w:name="_Toc422904918"/>
        <w:bookmarkStart w:id="3253" w:name="_Toc422935549"/>
        <w:bookmarkStart w:id="3254" w:name="_Toc422938611"/>
        <w:bookmarkStart w:id="3255" w:name="_Toc422930046"/>
        <w:bookmarkStart w:id="3256" w:name="_Toc494288178"/>
        <w:bookmarkStart w:id="3257" w:name="_Toc494290994"/>
        <w:bookmarkStart w:id="3258" w:name="_Toc494293808"/>
        <w:bookmarkEnd w:id="2256"/>
        <w:bookmarkEnd w:id="3244"/>
        <w:bookmarkEnd w:id="3245"/>
        <w:bookmarkEnd w:id="3246"/>
        <w:bookmarkEnd w:id="3247"/>
        <w:bookmarkEnd w:id="3248"/>
        <w:bookmarkEnd w:id="3250"/>
        <w:bookmarkEnd w:id="3251"/>
        <w:bookmarkEnd w:id="3252"/>
        <w:bookmarkEnd w:id="3253"/>
        <w:bookmarkEnd w:id="3254"/>
        <w:bookmarkEnd w:id="3255"/>
        <w:bookmarkEnd w:id="3256"/>
        <w:bookmarkEnd w:id="3257"/>
        <w:bookmarkEnd w:id="3258"/>
      </w:del>
    </w:p>
    <w:p w:rsidR="00983820" w:rsidRPr="00E056B6" w:rsidDel="00371A11" w:rsidRDefault="00C0468B">
      <w:pPr>
        <w:pStyle w:val="body"/>
        <w:rPr>
          <w:del w:id="3259" w:author="Sastry, Murali" w:date="2015-06-09T17:17:00Z"/>
        </w:rPr>
        <w:pPrChange w:id="3260" w:author="Sastry, Murali" w:date="2015-06-10T10:23:00Z">
          <w:pPr>
            <w:pStyle w:val="Caption"/>
            <w:keepNext/>
          </w:pPr>
        </w:pPrChange>
      </w:pPr>
      <w:del w:id="3261"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4</w:delText>
        </w:r>
        <w:r w:rsidR="00A31CAF" w:rsidDel="00371A11">
          <w:rPr>
            <w:b/>
          </w:rPr>
          <w:fldChar w:fldCharType="end"/>
        </w:r>
        <w:r w:rsidRPr="00E056B6" w:rsidDel="00371A11">
          <w:delText xml:space="preserve"> GOBI2000_PACKAGE_ENG Files to edit</w:delText>
        </w:r>
        <w:bookmarkStart w:id="3262" w:name="_Toc421701745"/>
        <w:bookmarkStart w:id="3263" w:name="_Toc421704939"/>
        <w:bookmarkStart w:id="3264" w:name="_Toc422904919"/>
        <w:bookmarkStart w:id="3265" w:name="_Toc422935550"/>
        <w:bookmarkStart w:id="3266" w:name="_Toc422938612"/>
        <w:bookmarkStart w:id="3267" w:name="_Toc422930047"/>
        <w:bookmarkStart w:id="3268" w:name="_Toc494288179"/>
        <w:bookmarkStart w:id="3269" w:name="_Toc494290995"/>
        <w:bookmarkStart w:id="3270" w:name="_Toc494293809"/>
        <w:bookmarkEnd w:id="3262"/>
        <w:bookmarkEnd w:id="3263"/>
        <w:bookmarkEnd w:id="3264"/>
        <w:bookmarkEnd w:id="3265"/>
        <w:bookmarkEnd w:id="3266"/>
        <w:bookmarkEnd w:id="3267"/>
        <w:bookmarkEnd w:id="3268"/>
        <w:bookmarkEnd w:id="3269"/>
        <w:bookmarkEnd w:id="3270"/>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6120"/>
      </w:tblGrid>
      <w:tr w:rsidR="00DB0D57" w:rsidRPr="00E056B6" w:rsidDel="00371A11" w:rsidTr="00B62772">
        <w:trPr>
          <w:cantSplit/>
          <w:tblHeader/>
          <w:del w:id="3271" w:author="Sastry, Murali" w:date="2015-06-09T17:17:00Z"/>
        </w:trPr>
        <w:tc>
          <w:tcPr>
            <w:tcW w:w="2520" w:type="dxa"/>
            <w:tcBorders>
              <w:bottom w:val="single" w:sz="12" w:space="0" w:color="auto"/>
            </w:tcBorders>
          </w:tcPr>
          <w:p w:rsidR="00DB0D57" w:rsidRPr="00E056B6" w:rsidDel="00371A11" w:rsidRDefault="00C0468B">
            <w:pPr>
              <w:pStyle w:val="body"/>
              <w:rPr>
                <w:del w:id="3272" w:author="Sastry, Murali" w:date="2015-06-09T17:17:00Z"/>
              </w:rPr>
              <w:pPrChange w:id="3273" w:author="Sastry, Murali" w:date="2015-06-10T10:23:00Z">
                <w:pPr>
                  <w:pStyle w:val="tableheading"/>
                  <w:jc w:val="left"/>
                  <w:outlineLvl w:val="1"/>
                </w:pPr>
              </w:pPrChange>
            </w:pPr>
            <w:del w:id="3274" w:author="Sastry, Murali" w:date="2015-06-09T17:17:00Z">
              <w:r w:rsidRPr="00E056B6" w:rsidDel="00371A11">
                <w:delText>File</w:delText>
              </w:r>
              <w:bookmarkStart w:id="3275" w:name="_Toc421701746"/>
              <w:bookmarkStart w:id="3276" w:name="_Toc421704940"/>
              <w:bookmarkStart w:id="3277" w:name="_Toc422904920"/>
              <w:bookmarkStart w:id="3278" w:name="_Toc422935551"/>
              <w:bookmarkStart w:id="3279" w:name="_Toc422938613"/>
              <w:bookmarkStart w:id="3280" w:name="_Toc422930048"/>
              <w:bookmarkStart w:id="3281" w:name="_Toc494288180"/>
              <w:bookmarkStart w:id="3282" w:name="_Toc494290996"/>
              <w:bookmarkStart w:id="3283" w:name="_Toc494293810"/>
              <w:bookmarkEnd w:id="3275"/>
              <w:bookmarkEnd w:id="3276"/>
              <w:bookmarkEnd w:id="3277"/>
              <w:bookmarkEnd w:id="3278"/>
              <w:bookmarkEnd w:id="3279"/>
              <w:bookmarkEnd w:id="3280"/>
              <w:bookmarkEnd w:id="3281"/>
              <w:bookmarkEnd w:id="3282"/>
              <w:bookmarkEnd w:id="3283"/>
            </w:del>
          </w:p>
        </w:tc>
        <w:tc>
          <w:tcPr>
            <w:tcW w:w="6120" w:type="dxa"/>
            <w:tcBorders>
              <w:bottom w:val="single" w:sz="12" w:space="0" w:color="auto"/>
            </w:tcBorders>
          </w:tcPr>
          <w:p w:rsidR="00DB0D57" w:rsidRPr="00E056B6" w:rsidDel="00371A11" w:rsidRDefault="00C0468B">
            <w:pPr>
              <w:pStyle w:val="body"/>
              <w:rPr>
                <w:del w:id="3284" w:author="Sastry, Murali" w:date="2015-06-09T17:17:00Z"/>
              </w:rPr>
              <w:pPrChange w:id="3285" w:author="Sastry, Murali" w:date="2015-06-10T10:23:00Z">
                <w:pPr>
                  <w:pStyle w:val="tableheading"/>
                  <w:jc w:val="left"/>
                  <w:outlineLvl w:val="1"/>
                </w:pPr>
              </w:pPrChange>
            </w:pPr>
            <w:del w:id="3286" w:author="Sastry, Murali" w:date="2015-06-09T17:17:00Z">
              <w:r w:rsidRPr="00E056B6" w:rsidDel="00371A11">
                <w:delText>Description</w:delText>
              </w:r>
              <w:bookmarkStart w:id="3287" w:name="_Toc421701747"/>
              <w:bookmarkStart w:id="3288" w:name="_Toc421704941"/>
              <w:bookmarkStart w:id="3289" w:name="_Toc422904921"/>
              <w:bookmarkStart w:id="3290" w:name="_Toc422935552"/>
              <w:bookmarkStart w:id="3291" w:name="_Toc422938614"/>
              <w:bookmarkStart w:id="3292" w:name="_Toc422930049"/>
              <w:bookmarkStart w:id="3293" w:name="_Toc494288181"/>
              <w:bookmarkStart w:id="3294" w:name="_Toc494290997"/>
              <w:bookmarkStart w:id="3295" w:name="_Toc494293811"/>
              <w:bookmarkEnd w:id="3287"/>
              <w:bookmarkEnd w:id="3288"/>
              <w:bookmarkEnd w:id="3289"/>
              <w:bookmarkEnd w:id="3290"/>
              <w:bookmarkEnd w:id="3291"/>
              <w:bookmarkEnd w:id="3292"/>
              <w:bookmarkEnd w:id="3293"/>
              <w:bookmarkEnd w:id="3294"/>
              <w:bookmarkEnd w:id="3295"/>
            </w:del>
          </w:p>
        </w:tc>
        <w:bookmarkStart w:id="3296" w:name="_Toc421701748"/>
        <w:bookmarkStart w:id="3297" w:name="_Toc421704942"/>
        <w:bookmarkStart w:id="3298" w:name="_Toc422904922"/>
        <w:bookmarkStart w:id="3299" w:name="_Toc422935553"/>
        <w:bookmarkStart w:id="3300" w:name="_Toc422938615"/>
        <w:bookmarkStart w:id="3301" w:name="_Toc422930050"/>
        <w:bookmarkStart w:id="3302" w:name="_Toc494288182"/>
        <w:bookmarkStart w:id="3303" w:name="_Toc494290998"/>
        <w:bookmarkStart w:id="3304" w:name="_Toc494293812"/>
        <w:bookmarkEnd w:id="3296"/>
        <w:bookmarkEnd w:id="3297"/>
        <w:bookmarkEnd w:id="3298"/>
        <w:bookmarkEnd w:id="3299"/>
        <w:bookmarkEnd w:id="3300"/>
        <w:bookmarkEnd w:id="3301"/>
        <w:bookmarkEnd w:id="3302"/>
        <w:bookmarkEnd w:id="3303"/>
        <w:bookmarkEnd w:id="3304"/>
      </w:tr>
      <w:tr w:rsidR="00DB0D57" w:rsidRPr="00E056B6" w:rsidDel="00371A11" w:rsidTr="00B62772">
        <w:trPr>
          <w:cantSplit/>
          <w:del w:id="3305" w:author="Sastry, Murali" w:date="2015-06-09T17:17:00Z"/>
        </w:trPr>
        <w:tc>
          <w:tcPr>
            <w:tcW w:w="2520" w:type="dxa"/>
            <w:tcBorders>
              <w:top w:val="nil"/>
              <w:bottom w:val="single" w:sz="6" w:space="0" w:color="auto"/>
            </w:tcBorders>
          </w:tcPr>
          <w:p w:rsidR="00DB0D57" w:rsidRPr="00E056B6" w:rsidDel="00371A11" w:rsidRDefault="00C0468B">
            <w:pPr>
              <w:pStyle w:val="body"/>
              <w:rPr>
                <w:del w:id="3306" w:author="Sastry, Murali" w:date="2015-06-09T17:17:00Z"/>
              </w:rPr>
              <w:pPrChange w:id="3307" w:author="Sastry, Murali" w:date="2015-06-10T10:23:00Z">
                <w:pPr>
                  <w:pStyle w:val="tableentry"/>
                  <w:keepNext/>
                  <w:outlineLvl w:val="1"/>
                </w:pPr>
              </w:pPrChange>
            </w:pPr>
            <w:del w:id="3308" w:author="Sastry, Murali" w:date="2015-06-09T17:17:00Z">
              <w:r w:rsidRPr="00E056B6" w:rsidDel="00371A11">
                <w:delText>GobiEngineering.vdproj</w:delText>
              </w:r>
              <w:bookmarkStart w:id="3309" w:name="_Toc421701749"/>
              <w:bookmarkStart w:id="3310" w:name="_Toc421704943"/>
              <w:bookmarkStart w:id="3311" w:name="_Toc422904923"/>
              <w:bookmarkStart w:id="3312" w:name="_Toc422935554"/>
              <w:bookmarkStart w:id="3313" w:name="_Toc422938616"/>
              <w:bookmarkStart w:id="3314" w:name="_Toc422930051"/>
              <w:bookmarkStart w:id="3315" w:name="_Toc494288183"/>
              <w:bookmarkStart w:id="3316" w:name="_Toc494290999"/>
              <w:bookmarkStart w:id="3317" w:name="_Toc494293813"/>
              <w:bookmarkEnd w:id="3309"/>
              <w:bookmarkEnd w:id="3310"/>
              <w:bookmarkEnd w:id="3311"/>
              <w:bookmarkEnd w:id="3312"/>
              <w:bookmarkEnd w:id="3313"/>
              <w:bookmarkEnd w:id="3314"/>
              <w:bookmarkEnd w:id="3315"/>
              <w:bookmarkEnd w:id="3316"/>
              <w:bookmarkEnd w:id="3317"/>
            </w:del>
          </w:p>
        </w:tc>
        <w:tc>
          <w:tcPr>
            <w:tcW w:w="6120" w:type="dxa"/>
            <w:tcBorders>
              <w:top w:val="nil"/>
              <w:bottom w:val="single" w:sz="6" w:space="0" w:color="auto"/>
            </w:tcBorders>
          </w:tcPr>
          <w:p w:rsidR="00DB0D57" w:rsidRPr="00E056B6" w:rsidDel="00371A11" w:rsidRDefault="00C0468B">
            <w:pPr>
              <w:pStyle w:val="body"/>
              <w:rPr>
                <w:del w:id="3318" w:author="Sastry, Murali" w:date="2015-06-09T17:17:00Z"/>
              </w:rPr>
              <w:pPrChange w:id="3319" w:author="Sastry, Murali" w:date="2015-06-10T10:23:00Z">
                <w:pPr>
                  <w:pStyle w:val="tableentry"/>
                  <w:keepNext/>
                  <w:outlineLvl w:val="1"/>
                </w:pPr>
              </w:pPrChange>
            </w:pPr>
            <w:del w:id="3320" w:author="Sastry, Murali" w:date="2015-06-09T17:17:00Z">
              <w:r w:rsidRPr="00E056B6" w:rsidDel="00371A11">
                <w:delText>Update version number</w:delText>
              </w:r>
              <w:bookmarkStart w:id="3321" w:name="_Toc421701750"/>
              <w:bookmarkStart w:id="3322" w:name="_Toc421704944"/>
              <w:bookmarkStart w:id="3323" w:name="_Toc422904924"/>
              <w:bookmarkStart w:id="3324" w:name="_Toc422935555"/>
              <w:bookmarkStart w:id="3325" w:name="_Toc422938617"/>
              <w:bookmarkStart w:id="3326" w:name="_Toc422930052"/>
              <w:bookmarkStart w:id="3327" w:name="_Toc494288184"/>
              <w:bookmarkStart w:id="3328" w:name="_Toc494291000"/>
              <w:bookmarkStart w:id="3329" w:name="_Toc494293814"/>
              <w:bookmarkEnd w:id="3321"/>
              <w:bookmarkEnd w:id="3322"/>
              <w:bookmarkEnd w:id="3323"/>
              <w:bookmarkEnd w:id="3324"/>
              <w:bookmarkEnd w:id="3325"/>
              <w:bookmarkEnd w:id="3326"/>
              <w:bookmarkEnd w:id="3327"/>
              <w:bookmarkEnd w:id="3328"/>
              <w:bookmarkEnd w:id="3329"/>
            </w:del>
          </w:p>
          <w:p w:rsidR="00B62772" w:rsidRPr="00E056B6" w:rsidDel="00371A11" w:rsidRDefault="00C0468B">
            <w:pPr>
              <w:pStyle w:val="body"/>
              <w:rPr>
                <w:del w:id="3330" w:author="Sastry, Murali" w:date="2015-06-09T17:17:00Z"/>
              </w:rPr>
              <w:pPrChange w:id="3331" w:author="Sastry, Murali" w:date="2015-06-10T10:23:00Z">
                <w:pPr>
                  <w:pStyle w:val="tableentry"/>
                  <w:keepNext/>
                  <w:outlineLvl w:val="1"/>
                </w:pPr>
              </w:pPrChange>
            </w:pPr>
            <w:del w:id="3332" w:author="Sastry, Murali" w:date="2015-06-09T17:17:00Z">
              <w:r w:rsidRPr="00E056B6" w:rsidDel="00371A11">
                <w:delText>It will prompt you to update the Product Code, say YES</w:delText>
              </w:r>
              <w:bookmarkStart w:id="3333" w:name="_Toc421701751"/>
              <w:bookmarkStart w:id="3334" w:name="_Toc421704945"/>
              <w:bookmarkStart w:id="3335" w:name="_Toc422904925"/>
              <w:bookmarkStart w:id="3336" w:name="_Toc422935556"/>
              <w:bookmarkStart w:id="3337" w:name="_Toc422938618"/>
              <w:bookmarkStart w:id="3338" w:name="_Toc422930053"/>
              <w:bookmarkStart w:id="3339" w:name="_Toc494288185"/>
              <w:bookmarkStart w:id="3340" w:name="_Toc494291001"/>
              <w:bookmarkStart w:id="3341" w:name="_Toc494293815"/>
              <w:bookmarkEnd w:id="3333"/>
              <w:bookmarkEnd w:id="3334"/>
              <w:bookmarkEnd w:id="3335"/>
              <w:bookmarkEnd w:id="3336"/>
              <w:bookmarkEnd w:id="3337"/>
              <w:bookmarkEnd w:id="3338"/>
              <w:bookmarkEnd w:id="3339"/>
              <w:bookmarkEnd w:id="3340"/>
              <w:bookmarkEnd w:id="3341"/>
            </w:del>
          </w:p>
        </w:tc>
        <w:bookmarkStart w:id="3342" w:name="_Toc421701752"/>
        <w:bookmarkStart w:id="3343" w:name="_Toc421704946"/>
        <w:bookmarkStart w:id="3344" w:name="_Toc422904926"/>
        <w:bookmarkStart w:id="3345" w:name="_Toc422935557"/>
        <w:bookmarkStart w:id="3346" w:name="_Toc422938619"/>
        <w:bookmarkStart w:id="3347" w:name="_Toc422930054"/>
        <w:bookmarkStart w:id="3348" w:name="_Toc494288186"/>
        <w:bookmarkStart w:id="3349" w:name="_Toc494291002"/>
        <w:bookmarkStart w:id="3350" w:name="_Toc494293816"/>
        <w:bookmarkEnd w:id="3342"/>
        <w:bookmarkEnd w:id="3343"/>
        <w:bookmarkEnd w:id="3344"/>
        <w:bookmarkEnd w:id="3345"/>
        <w:bookmarkEnd w:id="3346"/>
        <w:bookmarkEnd w:id="3347"/>
        <w:bookmarkEnd w:id="3348"/>
        <w:bookmarkEnd w:id="3349"/>
        <w:bookmarkEnd w:id="3350"/>
      </w:tr>
      <w:tr w:rsidR="00DB0D57" w:rsidRPr="00E056B6" w:rsidDel="00371A11" w:rsidTr="00B62772">
        <w:trPr>
          <w:cantSplit/>
          <w:del w:id="3351" w:author="Sastry, Murali" w:date="2015-06-09T17:17:00Z"/>
        </w:trPr>
        <w:tc>
          <w:tcPr>
            <w:tcW w:w="2520" w:type="dxa"/>
            <w:tcBorders>
              <w:top w:val="single" w:sz="6" w:space="0" w:color="auto"/>
              <w:bottom w:val="single" w:sz="6" w:space="0" w:color="auto"/>
            </w:tcBorders>
          </w:tcPr>
          <w:p w:rsidR="00DB0D57" w:rsidRPr="00E056B6" w:rsidDel="00371A11" w:rsidRDefault="00C0468B">
            <w:pPr>
              <w:pStyle w:val="body"/>
              <w:rPr>
                <w:del w:id="3352" w:author="Sastry, Murali" w:date="2015-06-09T17:17:00Z"/>
              </w:rPr>
              <w:pPrChange w:id="3353" w:author="Sastry, Murali" w:date="2015-06-10T10:23:00Z">
                <w:pPr>
                  <w:pStyle w:val="tableentry"/>
                  <w:keepNext/>
                  <w:outlineLvl w:val="1"/>
                </w:pPr>
              </w:pPrChange>
            </w:pPr>
            <w:del w:id="3354" w:author="Sastry, Murali" w:date="2015-06-09T17:17:00Z">
              <w:r w:rsidRPr="00E056B6" w:rsidDel="00371A11">
                <w:delText>GobiInstallerENG.config</w:delText>
              </w:r>
              <w:bookmarkStart w:id="3355" w:name="_Toc421701753"/>
              <w:bookmarkStart w:id="3356" w:name="_Toc421704947"/>
              <w:bookmarkStart w:id="3357" w:name="_Toc422904927"/>
              <w:bookmarkStart w:id="3358" w:name="_Toc422935558"/>
              <w:bookmarkStart w:id="3359" w:name="_Toc422938620"/>
              <w:bookmarkStart w:id="3360" w:name="_Toc422930055"/>
              <w:bookmarkStart w:id="3361" w:name="_Toc494288187"/>
              <w:bookmarkStart w:id="3362" w:name="_Toc494291003"/>
              <w:bookmarkStart w:id="3363" w:name="_Toc494293817"/>
              <w:bookmarkEnd w:id="3355"/>
              <w:bookmarkEnd w:id="3356"/>
              <w:bookmarkEnd w:id="3357"/>
              <w:bookmarkEnd w:id="3358"/>
              <w:bookmarkEnd w:id="3359"/>
              <w:bookmarkEnd w:id="3360"/>
              <w:bookmarkEnd w:id="3361"/>
              <w:bookmarkEnd w:id="3362"/>
              <w:bookmarkEnd w:id="3363"/>
            </w:del>
          </w:p>
        </w:tc>
        <w:tc>
          <w:tcPr>
            <w:tcW w:w="6120" w:type="dxa"/>
            <w:tcBorders>
              <w:top w:val="single" w:sz="6" w:space="0" w:color="auto"/>
              <w:bottom w:val="single" w:sz="6" w:space="0" w:color="auto"/>
            </w:tcBorders>
          </w:tcPr>
          <w:p w:rsidR="00DB0D57" w:rsidRPr="00E056B6" w:rsidDel="00371A11" w:rsidRDefault="00C0468B">
            <w:pPr>
              <w:pStyle w:val="body"/>
              <w:rPr>
                <w:del w:id="3364" w:author="Sastry, Murali" w:date="2015-06-09T17:17:00Z"/>
              </w:rPr>
              <w:pPrChange w:id="3365" w:author="Sastry, Murali" w:date="2015-06-10T10:23:00Z">
                <w:pPr>
                  <w:pStyle w:val="tableentry"/>
                  <w:keepNext/>
                  <w:outlineLvl w:val="1"/>
                </w:pPr>
              </w:pPrChange>
            </w:pPr>
            <w:del w:id="3366" w:author="Sastry, Murali" w:date="2015-06-09T17:17:00Z">
              <w:r w:rsidRPr="00E056B6" w:rsidDel="00371A11">
                <w:delText>Update revision_name, firmware images, or driver locations</w:delText>
              </w:r>
              <w:bookmarkStart w:id="3367" w:name="_Toc421701754"/>
              <w:bookmarkStart w:id="3368" w:name="_Toc421704948"/>
              <w:bookmarkStart w:id="3369" w:name="_Toc422904928"/>
              <w:bookmarkStart w:id="3370" w:name="_Toc422935559"/>
              <w:bookmarkStart w:id="3371" w:name="_Toc422938621"/>
              <w:bookmarkStart w:id="3372" w:name="_Toc422930056"/>
              <w:bookmarkStart w:id="3373" w:name="_Toc494288188"/>
              <w:bookmarkStart w:id="3374" w:name="_Toc494291004"/>
              <w:bookmarkStart w:id="3375" w:name="_Toc494293818"/>
              <w:bookmarkEnd w:id="3367"/>
              <w:bookmarkEnd w:id="3368"/>
              <w:bookmarkEnd w:id="3369"/>
              <w:bookmarkEnd w:id="3370"/>
              <w:bookmarkEnd w:id="3371"/>
              <w:bookmarkEnd w:id="3372"/>
              <w:bookmarkEnd w:id="3373"/>
              <w:bookmarkEnd w:id="3374"/>
              <w:bookmarkEnd w:id="3375"/>
            </w:del>
          </w:p>
          <w:p w:rsidR="009A09DC" w:rsidRPr="00E056B6" w:rsidDel="00371A11" w:rsidRDefault="00C0468B">
            <w:pPr>
              <w:pStyle w:val="body"/>
              <w:rPr>
                <w:del w:id="3376" w:author="Sastry, Murali" w:date="2015-06-09T17:17:00Z"/>
              </w:rPr>
              <w:pPrChange w:id="3377" w:author="Sastry, Murali" w:date="2015-06-10T10:23:00Z">
                <w:pPr>
                  <w:pStyle w:val="tableentry"/>
                </w:pPr>
              </w:pPrChange>
            </w:pPr>
            <w:del w:id="3378" w:author="Sastry, Murali" w:date="2015-06-09T17:17:00Z">
              <w:r w:rsidRPr="00E056B6" w:rsidDel="00371A11">
                <w:delText>(NOTE: do not list Alienware because they use same filenames as Dell, so can’t install both)</w:delText>
              </w:r>
              <w:bookmarkStart w:id="3379" w:name="_Toc421701755"/>
              <w:bookmarkStart w:id="3380" w:name="_Toc421704949"/>
              <w:bookmarkStart w:id="3381" w:name="_Toc422904929"/>
              <w:bookmarkStart w:id="3382" w:name="_Toc422935560"/>
              <w:bookmarkStart w:id="3383" w:name="_Toc422938622"/>
              <w:bookmarkStart w:id="3384" w:name="_Toc422930057"/>
              <w:bookmarkStart w:id="3385" w:name="_Toc494288189"/>
              <w:bookmarkStart w:id="3386" w:name="_Toc494291005"/>
              <w:bookmarkStart w:id="3387" w:name="_Toc494293819"/>
              <w:bookmarkEnd w:id="3379"/>
              <w:bookmarkEnd w:id="3380"/>
              <w:bookmarkEnd w:id="3381"/>
              <w:bookmarkEnd w:id="3382"/>
              <w:bookmarkEnd w:id="3383"/>
              <w:bookmarkEnd w:id="3384"/>
              <w:bookmarkEnd w:id="3385"/>
              <w:bookmarkEnd w:id="3386"/>
              <w:bookmarkEnd w:id="3387"/>
            </w:del>
          </w:p>
        </w:tc>
        <w:bookmarkStart w:id="3388" w:name="_Toc421701756"/>
        <w:bookmarkStart w:id="3389" w:name="_Toc421704950"/>
        <w:bookmarkStart w:id="3390" w:name="_Toc422904930"/>
        <w:bookmarkStart w:id="3391" w:name="_Toc422935561"/>
        <w:bookmarkStart w:id="3392" w:name="_Toc422938623"/>
        <w:bookmarkStart w:id="3393" w:name="_Toc422930058"/>
        <w:bookmarkStart w:id="3394" w:name="_Toc494288190"/>
        <w:bookmarkStart w:id="3395" w:name="_Toc494291006"/>
        <w:bookmarkStart w:id="3396" w:name="_Toc494293820"/>
        <w:bookmarkEnd w:id="3388"/>
        <w:bookmarkEnd w:id="3389"/>
        <w:bookmarkEnd w:id="3390"/>
        <w:bookmarkEnd w:id="3391"/>
        <w:bookmarkEnd w:id="3392"/>
        <w:bookmarkEnd w:id="3393"/>
        <w:bookmarkEnd w:id="3394"/>
        <w:bookmarkEnd w:id="3395"/>
        <w:bookmarkEnd w:id="3396"/>
      </w:tr>
      <w:tr w:rsidR="00DB0D57" w:rsidRPr="00E056B6" w:rsidDel="00371A11" w:rsidTr="00B72786">
        <w:trPr>
          <w:cantSplit/>
          <w:del w:id="3397" w:author="Sastry, Murali" w:date="2015-06-09T17:17:00Z"/>
        </w:trPr>
        <w:tc>
          <w:tcPr>
            <w:tcW w:w="2520" w:type="dxa"/>
            <w:tcBorders>
              <w:top w:val="single" w:sz="6" w:space="0" w:color="auto"/>
              <w:bottom w:val="single" w:sz="6" w:space="0" w:color="auto"/>
            </w:tcBorders>
          </w:tcPr>
          <w:p w:rsidR="00DB0D57" w:rsidRPr="00E056B6" w:rsidDel="00371A11" w:rsidRDefault="00C0468B">
            <w:pPr>
              <w:pStyle w:val="body"/>
              <w:rPr>
                <w:del w:id="3398" w:author="Sastry, Murali" w:date="2015-06-09T17:17:00Z"/>
              </w:rPr>
              <w:pPrChange w:id="3399" w:author="Sastry, Murali" w:date="2015-06-10T10:23:00Z">
                <w:pPr>
                  <w:pStyle w:val="tableentry"/>
                </w:pPr>
              </w:pPrChange>
            </w:pPr>
            <w:del w:id="3400" w:author="Sastry, Murali" w:date="2015-06-09T17:17:00Z">
              <w:r w:rsidRPr="00E056B6" w:rsidDel="00371A11">
                <w:delText>Readme.rtf</w:delText>
              </w:r>
              <w:bookmarkStart w:id="3401" w:name="_Toc421701757"/>
              <w:bookmarkStart w:id="3402" w:name="_Toc421704951"/>
              <w:bookmarkStart w:id="3403" w:name="_Toc422904931"/>
              <w:bookmarkStart w:id="3404" w:name="_Toc422935562"/>
              <w:bookmarkStart w:id="3405" w:name="_Toc422938624"/>
              <w:bookmarkStart w:id="3406" w:name="_Toc422930059"/>
              <w:bookmarkStart w:id="3407" w:name="_Toc494288191"/>
              <w:bookmarkStart w:id="3408" w:name="_Toc494291007"/>
              <w:bookmarkStart w:id="3409" w:name="_Toc494293821"/>
              <w:bookmarkEnd w:id="3401"/>
              <w:bookmarkEnd w:id="3402"/>
              <w:bookmarkEnd w:id="3403"/>
              <w:bookmarkEnd w:id="3404"/>
              <w:bookmarkEnd w:id="3405"/>
              <w:bookmarkEnd w:id="3406"/>
              <w:bookmarkEnd w:id="3407"/>
              <w:bookmarkEnd w:id="3408"/>
              <w:bookmarkEnd w:id="3409"/>
            </w:del>
          </w:p>
        </w:tc>
        <w:tc>
          <w:tcPr>
            <w:tcW w:w="6120" w:type="dxa"/>
            <w:tcBorders>
              <w:top w:val="single" w:sz="6" w:space="0" w:color="auto"/>
              <w:bottom w:val="single" w:sz="6" w:space="0" w:color="auto"/>
            </w:tcBorders>
          </w:tcPr>
          <w:p w:rsidR="00DB0D57" w:rsidRPr="00E056B6" w:rsidDel="00371A11" w:rsidRDefault="00C0468B">
            <w:pPr>
              <w:pStyle w:val="body"/>
              <w:rPr>
                <w:del w:id="3410" w:author="Sastry, Murali" w:date="2015-06-09T17:17:00Z"/>
              </w:rPr>
              <w:pPrChange w:id="3411" w:author="Sastry, Murali" w:date="2015-06-10T10:23:00Z">
                <w:pPr>
                  <w:pStyle w:val="tableentry"/>
                </w:pPr>
              </w:pPrChange>
            </w:pPr>
            <w:del w:id="3412" w:author="Sastry, Murali" w:date="2015-06-09T17:17:00Z">
              <w:r w:rsidRPr="00E056B6" w:rsidDel="00371A11">
                <w:delText>Version at top</w:delText>
              </w:r>
              <w:bookmarkStart w:id="3413" w:name="_Toc421701758"/>
              <w:bookmarkStart w:id="3414" w:name="_Toc421704952"/>
              <w:bookmarkStart w:id="3415" w:name="_Toc422904932"/>
              <w:bookmarkStart w:id="3416" w:name="_Toc422935563"/>
              <w:bookmarkStart w:id="3417" w:name="_Toc422938625"/>
              <w:bookmarkStart w:id="3418" w:name="_Toc422930060"/>
              <w:bookmarkStart w:id="3419" w:name="_Toc494288192"/>
              <w:bookmarkStart w:id="3420" w:name="_Toc494291008"/>
              <w:bookmarkStart w:id="3421" w:name="_Toc494293822"/>
              <w:bookmarkEnd w:id="3413"/>
              <w:bookmarkEnd w:id="3414"/>
              <w:bookmarkEnd w:id="3415"/>
              <w:bookmarkEnd w:id="3416"/>
              <w:bookmarkEnd w:id="3417"/>
              <w:bookmarkEnd w:id="3418"/>
              <w:bookmarkEnd w:id="3419"/>
              <w:bookmarkEnd w:id="3420"/>
              <w:bookmarkEnd w:id="3421"/>
            </w:del>
          </w:p>
          <w:p w:rsidR="00DB0D57" w:rsidRPr="00E056B6" w:rsidDel="00371A11" w:rsidRDefault="00C0468B">
            <w:pPr>
              <w:pStyle w:val="body"/>
              <w:rPr>
                <w:del w:id="3422" w:author="Sastry, Murali" w:date="2015-06-09T17:17:00Z"/>
              </w:rPr>
              <w:pPrChange w:id="3423" w:author="Sastry, Murali" w:date="2015-06-10T10:23:00Z">
                <w:pPr>
                  <w:pStyle w:val="tableentry"/>
                </w:pPr>
              </w:pPrChange>
            </w:pPr>
            <w:del w:id="3424" w:author="Sastry, Murali" w:date="2015-06-09T17:17:00Z">
              <w:r w:rsidRPr="00E056B6" w:rsidDel="00371A11">
                <w:delText>Date at top</w:delText>
              </w:r>
              <w:bookmarkStart w:id="3425" w:name="_Toc421701759"/>
              <w:bookmarkStart w:id="3426" w:name="_Toc421704953"/>
              <w:bookmarkStart w:id="3427" w:name="_Toc422904933"/>
              <w:bookmarkStart w:id="3428" w:name="_Toc422935564"/>
              <w:bookmarkStart w:id="3429" w:name="_Toc422938626"/>
              <w:bookmarkStart w:id="3430" w:name="_Toc422930061"/>
              <w:bookmarkStart w:id="3431" w:name="_Toc494288193"/>
              <w:bookmarkStart w:id="3432" w:name="_Toc494291009"/>
              <w:bookmarkStart w:id="3433" w:name="_Toc494293823"/>
              <w:bookmarkEnd w:id="3425"/>
              <w:bookmarkEnd w:id="3426"/>
              <w:bookmarkEnd w:id="3427"/>
              <w:bookmarkEnd w:id="3428"/>
              <w:bookmarkEnd w:id="3429"/>
              <w:bookmarkEnd w:id="3430"/>
              <w:bookmarkEnd w:id="3431"/>
              <w:bookmarkEnd w:id="3432"/>
              <w:bookmarkEnd w:id="3433"/>
            </w:del>
          </w:p>
          <w:p w:rsidR="00DB0D57" w:rsidRPr="00E056B6" w:rsidDel="00371A11" w:rsidRDefault="00C0468B">
            <w:pPr>
              <w:pStyle w:val="body"/>
              <w:rPr>
                <w:del w:id="3434" w:author="Sastry, Murali" w:date="2015-06-09T17:17:00Z"/>
              </w:rPr>
              <w:pPrChange w:id="3435" w:author="Sastry, Murali" w:date="2015-06-10T10:23:00Z">
                <w:pPr>
                  <w:pStyle w:val="tableentry"/>
                </w:pPr>
              </w:pPrChange>
            </w:pPr>
            <w:del w:id="3436" w:author="Sastry, Murali" w:date="2015-06-09T17:17:00Z">
              <w:r w:rsidRPr="00E056B6" w:rsidDel="00371A11">
                <w:delText>Add any installation notes</w:delText>
              </w:r>
              <w:bookmarkStart w:id="3437" w:name="_Toc421701760"/>
              <w:bookmarkStart w:id="3438" w:name="_Toc421704954"/>
              <w:bookmarkStart w:id="3439" w:name="_Toc422904934"/>
              <w:bookmarkStart w:id="3440" w:name="_Toc422935565"/>
              <w:bookmarkStart w:id="3441" w:name="_Toc422938627"/>
              <w:bookmarkStart w:id="3442" w:name="_Toc422930062"/>
              <w:bookmarkStart w:id="3443" w:name="_Toc494288194"/>
              <w:bookmarkStart w:id="3444" w:name="_Toc494291010"/>
              <w:bookmarkStart w:id="3445" w:name="_Toc494293824"/>
              <w:bookmarkEnd w:id="3437"/>
              <w:bookmarkEnd w:id="3438"/>
              <w:bookmarkEnd w:id="3439"/>
              <w:bookmarkEnd w:id="3440"/>
              <w:bookmarkEnd w:id="3441"/>
              <w:bookmarkEnd w:id="3442"/>
              <w:bookmarkEnd w:id="3443"/>
              <w:bookmarkEnd w:id="3444"/>
              <w:bookmarkEnd w:id="3445"/>
            </w:del>
          </w:p>
          <w:p w:rsidR="00B62772" w:rsidRPr="00E056B6" w:rsidDel="00371A11" w:rsidRDefault="00C0468B">
            <w:pPr>
              <w:pStyle w:val="body"/>
              <w:rPr>
                <w:del w:id="3446" w:author="Sastry, Murali" w:date="2015-06-09T17:17:00Z"/>
              </w:rPr>
              <w:pPrChange w:id="3447" w:author="Sastry, Murali" w:date="2015-06-10T10:23:00Z">
                <w:pPr>
                  <w:pStyle w:val="tableentry"/>
                </w:pPr>
              </w:pPrChange>
            </w:pPr>
            <w:del w:id="3448" w:author="Sastry, Murali" w:date="2015-06-09T17:17:00Z">
              <w:r w:rsidRPr="00E056B6" w:rsidDel="00371A11">
                <w:delText>Change “This” release section to “</w:delText>
              </w:r>
              <w:r w:rsidRPr="00E056B6" w:rsidDel="00371A11">
                <w:rPr>
                  <w:iCs/>
                </w:rPr>
                <w:delText>Prior”</w:delText>
              </w:r>
              <w:r w:rsidRPr="00E056B6" w:rsidDel="00371A11">
                <w:delText xml:space="preserve"> Release</w:delText>
              </w:r>
              <w:bookmarkStart w:id="3449" w:name="_Toc421701761"/>
              <w:bookmarkStart w:id="3450" w:name="_Toc421704955"/>
              <w:bookmarkStart w:id="3451" w:name="_Toc422904935"/>
              <w:bookmarkStart w:id="3452" w:name="_Toc422935566"/>
              <w:bookmarkStart w:id="3453" w:name="_Toc422938628"/>
              <w:bookmarkStart w:id="3454" w:name="_Toc422930063"/>
              <w:bookmarkStart w:id="3455" w:name="_Toc494288195"/>
              <w:bookmarkStart w:id="3456" w:name="_Toc494291011"/>
              <w:bookmarkStart w:id="3457" w:name="_Toc494293825"/>
              <w:bookmarkEnd w:id="3449"/>
              <w:bookmarkEnd w:id="3450"/>
              <w:bookmarkEnd w:id="3451"/>
              <w:bookmarkEnd w:id="3452"/>
              <w:bookmarkEnd w:id="3453"/>
              <w:bookmarkEnd w:id="3454"/>
              <w:bookmarkEnd w:id="3455"/>
              <w:bookmarkEnd w:id="3456"/>
              <w:bookmarkEnd w:id="3457"/>
            </w:del>
          </w:p>
          <w:p w:rsidR="00DB0D57" w:rsidRPr="00E056B6" w:rsidDel="00371A11" w:rsidRDefault="00C0468B">
            <w:pPr>
              <w:pStyle w:val="body"/>
              <w:rPr>
                <w:del w:id="3458" w:author="Sastry, Murali" w:date="2015-06-09T17:17:00Z"/>
              </w:rPr>
              <w:pPrChange w:id="3459" w:author="Sastry, Murali" w:date="2015-06-10T10:23:00Z">
                <w:pPr>
                  <w:pStyle w:val="tableentry"/>
                </w:pPr>
              </w:pPrChange>
            </w:pPr>
            <w:del w:id="3460" w:author="Sastry, Murali" w:date="2015-06-09T17:17:00Z">
              <w:r w:rsidRPr="00E056B6" w:rsidDel="00371A11">
                <w:delText>Add the new “This”</w:delText>
              </w:r>
              <w:r w:rsidRPr="00E056B6" w:rsidDel="00371A11">
                <w:rPr>
                  <w:iCs/>
                </w:rPr>
                <w:delText xml:space="preserve"> Release</w:delText>
              </w:r>
              <w:r w:rsidRPr="00E056B6" w:rsidDel="00371A11">
                <w:delText xml:space="preserve"> section</w:delText>
              </w:r>
              <w:bookmarkStart w:id="3461" w:name="_Toc421701762"/>
              <w:bookmarkStart w:id="3462" w:name="_Toc421704956"/>
              <w:bookmarkStart w:id="3463" w:name="_Toc422904936"/>
              <w:bookmarkStart w:id="3464" w:name="_Toc422935567"/>
              <w:bookmarkStart w:id="3465" w:name="_Toc422938629"/>
              <w:bookmarkStart w:id="3466" w:name="_Toc422930064"/>
              <w:bookmarkStart w:id="3467" w:name="_Toc494288196"/>
              <w:bookmarkStart w:id="3468" w:name="_Toc494291012"/>
              <w:bookmarkStart w:id="3469" w:name="_Toc494293826"/>
              <w:bookmarkEnd w:id="3461"/>
              <w:bookmarkEnd w:id="3462"/>
              <w:bookmarkEnd w:id="3463"/>
              <w:bookmarkEnd w:id="3464"/>
              <w:bookmarkEnd w:id="3465"/>
              <w:bookmarkEnd w:id="3466"/>
              <w:bookmarkEnd w:id="3467"/>
              <w:bookmarkEnd w:id="3468"/>
              <w:bookmarkEnd w:id="3469"/>
            </w:del>
          </w:p>
          <w:p w:rsidR="00B62772" w:rsidRPr="00E056B6" w:rsidDel="00371A11" w:rsidRDefault="00C0468B">
            <w:pPr>
              <w:pStyle w:val="body"/>
              <w:rPr>
                <w:del w:id="3470" w:author="Sastry, Murali" w:date="2015-06-09T17:17:00Z"/>
              </w:rPr>
              <w:pPrChange w:id="3471" w:author="Sastry, Murali" w:date="2015-06-10T10:23:00Z">
                <w:pPr>
                  <w:pStyle w:val="tableentry"/>
                </w:pPr>
              </w:pPrChange>
            </w:pPr>
            <w:del w:id="3472" w:author="Sastry, Murali" w:date="2015-06-09T17:17:00Z">
              <w:r w:rsidRPr="00E056B6" w:rsidDel="00371A11">
                <w:delText>Add any known issues</w:delText>
              </w:r>
              <w:bookmarkStart w:id="3473" w:name="_Toc421701763"/>
              <w:bookmarkStart w:id="3474" w:name="_Toc421704957"/>
              <w:bookmarkStart w:id="3475" w:name="_Toc422904937"/>
              <w:bookmarkStart w:id="3476" w:name="_Toc422935568"/>
              <w:bookmarkStart w:id="3477" w:name="_Toc422938630"/>
              <w:bookmarkStart w:id="3478" w:name="_Toc422930065"/>
              <w:bookmarkStart w:id="3479" w:name="_Toc494288197"/>
              <w:bookmarkStart w:id="3480" w:name="_Toc494291013"/>
              <w:bookmarkStart w:id="3481" w:name="_Toc494293827"/>
              <w:bookmarkEnd w:id="3473"/>
              <w:bookmarkEnd w:id="3474"/>
              <w:bookmarkEnd w:id="3475"/>
              <w:bookmarkEnd w:id="3476"/>
              <w:bookmarkEnd w:id="3477"/>
              <w:bookmarkEnd w:id="3478"/>
              <w:bookmarkEnd w:id="3479"/>
              <w:bookmarkEnd w:id="3480"/>
              <w:bookmarkEnd w:id="3481"/>
            </w:del>
          </w:p>
        </w:tc>
        <w:bookmarkStart w:id="3482" w:name="_Toc421701764"/>
        <w:bookmarkStart w:id="3483" w:name="_Toc421704958"/>
        <w:bookmarkStart w:id="3484" w:name="_Toc422904938"/>
        <w:bookmarkStart w:id="3485" w:name="_Toc422935569"/>
        <w:bookmarkStart w:id="3486" w:name="_Toc422938631"/>
        <w:bookmarkStart w:id="3487" w:name="_Toc422930066"/>
        <w:bookmarkStart w:id="3488" w:name="_Toc494288198"/>
        <w:bookmarkStart w:id="3489" w:name="_Toc494291014"/>
        <w:bookmarkStart w:id="3490" w:name="_Toc494293828"/>
        <w:bookmarkEnd w:id="3482"/>
        <w:bookmarkEnd w:id="3483"/>
        <w:bookmarkEnd w:id="3484"/>
        <w:bookmarkEnd w:id="3485"/>
        <w:bookmarkEnd w:id="3486"/>
        <w:bookmarkEnd w:id="3487"/>
        <w:bookmarkEnd w:id="3488"/>
        <w:bookmarkEnd w:id="3489"/>
        <w:bookmarkEnd w:id="3490"/>
      </w:tr>
      <w:tr w:rsidR="00B62772" w:rsidRPr="00E056B6" w:rsidDel="00371A11" w:rsidTr="00B72786">
        <w:trPr>
          <w:cantSplit/>
          <w:del w:id="3491" w:author="Sastry, Murali" w:date="2015-06-09T17:17:00Z"/>
        </w:trPr>
        <w:tc>
          <w:tcPr>
            <w:tcW w:w="2520" w:type="dxa"/>
            <w:tcBorders>
              <w:top w:val="single" w:sz="6" w:space="0" w:color="auto"/>
              <w:bottom w:val="single" w:sz="6" w:space="0" w:color="auto"/>
            </w:tcBorders>
            <w:shd w:val="clear" w:color="auto" w:fill="D9D9D9"/>
          </w:tcPr>
          <w:p w:rsidR="009A09DC" w:rsidRPr="00E056B6" w:rsidDel="00371A11" w:rsidRDefault="00C0468B">
            <w:pPr>
              <w:pStyle w:val="body"/>
              <w:rPr>
                <w:del w:id="3492" w:author="Sastry, Murali" w:date="2015-06-09T17:17:00Z"/>
              </w:rPr>
              <w:pPrChange w:id="3493" w:author="Sastry, Murali" w:date="2015-06-10T10:23:00Z">
                <w:pPr>
                  <w:pStyle w:val="tableentry"/>
                </w:pPr>
              </w:pPrChange>
            </w:pPr>
            <w:del w:id="3494" w:author="Sastry, Murali" w:date="2015-06-09T17:17:00Z">
              <w:r w:rsidRPr="00E056B6" w:rsidDel="00371A11">
                <w:delText>DriverInstaller:</w:delText>
              </w:r>
              <w:bookmarkStart w:id="3495" w:name="_Toc421701765"/>
              <w:bookmarkStart w:id="3496" w:name="_Toc421704959"/>
              <w:bookmarkStart w:id="3497" w:name="_Toc422904939"/>
              <w:bookmarkStart w:id="3498" w:name="_Toc422935570"/>
              <w:bookmarkStart w:id="3499" w:name="_Toc422938632"/>
              <w:bookmarkStart w:id="3500" w:name="_Toc422930067"/>
              <w:bookmarkStart w:id="3501" w:name="_Toc494288199"/>
              <w:bookmarkStart w:id="3502" w:name="_Toc494291015"/>
              <w:bookmarkStart w:id="3503" w:name="_Toc494293829"/>
              <w:bookmarkEnd w:id="3495"/>
              <w:bookmarkEnd w:id="3496"/>
              <w:bookmarkEnd w:id="3497"/>
              <w:bookmarkEnd w:id="3498"/>
              <w:bookmarkEnd w:id="3499"/>
              <w:bookmarkEnd w:id="3500"/>
              <w:bookmarkEnd w:id="3501"/>
              <w:bookmarkEnd w:id="3502"/>
              <w:bookmarkEnd w:id="3503"/>
            </w:del>
          </w:p>
          <w:p w:rsidR="00B62772" w:rsidRPr="00E056B6" w:rsidDel="00371A11" w:rsidRDefault="00C0468B">
            <w:pPr>
              <w:pStyle w:val="body"/>
              <w:rPr>
                <w:del w:id="3504" w:author="Sastry, Murali" w:date="2015-06-09T17:17:00Z"/>
              </w:rPr>
              <w:pPrChange w:id="3505" w:author="Sastry, Murali" w:date="2015-06-10T10:23:00Z">
                <w:pPr>
                  <w:pStyle w:val="tableentry"/>
                </w:pPr>
              </w:pPrChange>
            </w:pPr>
            <w:del w:id="3506" w:author="Sastry, Murali" w:date="2015-06-09T17:17:00Z">
              <w:r w:rsidRPr="00E056B6" w:rsidDel="00371A11">
                <w:delText>DriverVersions.txt</w:delText>
              </w:r>
              <w:bookmarkStart w:id="3507" w:name="_Toc421701766"/>
              <w:bookmarkStart w:id="3508" w:name="_Toc421704960"/>
              <w:bookmarkStart w:id="3509" w:name="_Toc422904940"/>
              <w:bookmarkStart w:id="3510" w:name="_Toc422935571"/>
              <w:bookmarkStart w:id="3511" w:name="_Toc422938633"/>
              <w:bookmarkStart w:id="3512" w:name="_Toc422930068"/>
              <w:bookmarkStart w:id="3513" w:name="_Toc494288200"/>
              <w:bookmarkStart w:id="3514" w:name="_Toc494291016"/>
              <w:bookmarkStart w:id="3515" w:name="_Toc494293830"/>
              <w:bookmarkEnd w:id="3507"/>
              <w:bookmarkEnd w:id="3508"/>
              <w:bookmarkEnd w:id="3509"/>
              <w:bookmarkEnd w:id="3510"/>
              <w:bookmarkEnd w:id="3511"/>
              <w:bookmarkEnd w:id="3512"/>
              <w:bookmarkEnd w:id="3513"/>
              <w:bookmarkEnd w:id="3514"/>
              <w:bookmarkEnd w:id="3515"/>
            </w:del>
          </w:p>
        </w:tc>
        <w:tc>
          <w:tcPr>
            <w:tcW w:w="6120" w:type="dxa"/>
            <w:tcBorders>
              <w:top w:val="single" w:sz="6" w:space="0" w:color="auto"/>
              <w:bottom w:val="single" w:sz="6" w:space="0" w:color="auto"/>
            </w:tcBorders>
            <w:shd w:val="clear" w:color="auto" w:fill="D9D9D9"/>
          </w:tcPr>
          <w:p w:rsidR="00B72786" w:rsidRPr="00E056B6" w:rsidDel="00371A11" w:rsidRDefault="00C0468B">
            <w:pPr>
              <w:pStyle w:val="body"/>
              <w:rPr>
                <w:del w:id="3516" w:author="Sastry, Murali" w:date="2015-06-09T17:17:00Z"/>
              </w:rPr>
              <w:pPrChange w:id="3517" w:author="Sastry, Murali" w:date="2015-06-10T10:23:00Z">
                <w:pPr>
                  <w:pStyle w:val="tableentry"/>
                </w:pPr>
              </w:pPrChange>
            </w:pPr>
            <w:del w:id="3518" w:author="Sastry, Murali" w:date="2015-06-09T17:17:00Z">
              <w:r w:rsidRPr="00E056B6" w:rsidDel="00371A11">
                <w:rPr>
                  <w:b/>
                </w:rPr>
                <w:delText xml:space="preserve">(ONLY </w:delText>
              </w:r>
              <w:r w:rsidR="002A57B2" w:rsidRPr="00E056B6" w:rsidDel="00371A11">
                <w:rPr>
                  <w:b/>
                </w:rPr>
                <w:delText xml:space="preserve">modify </w:delText>
              </w:r>
              <w:r w:rsidRPr="00E056B6" w:rsidDel="00371A11">
                <w:rPr>
                  <w:b/>
                </w:rPr>
                <w:delText>when building new drivers)</w:delText>
              </w:r>
              <w:bookmarkStart w:id="3519" w:name="_Toc421701767"/>
              <w:bookmarkStart w:id="3520" w:name="_Toc421704961"/>
              <w:bookmarkStart w:id="3521" w:name="_Toc422904941"/>
              <w:bookmarkStart w:id="3522" w:name="_Toc422935572"/>
              <w:bookmarkStart w:id="3523" w:name="_Toc422938634"/>
              <w:bookmarkStart w:id="3524" w:name="_Toc422930069"/>
              <w:bookmarkStart w:id="3525" w:name="_Toc494288201"/>
              <w:bookmarkStart w:id="3526" w:name="_Toc494291017"/>
              <w:bookmarkStart w:id="3527" w:name="_Toc494293831"/>
              <w:bookmarkEnd w:id="3519"/>
              <w:bookmarkEnd w:id="3520"/>
              <w:bookmarkEnd w:id="3521"/>
              <w:bookmarkEnd w:id="3522"/>
              <w:bookmarkEnd w:id="3523"/>
              <w:bookmarkEnd w:id="3524"/>
              <w:bookmarkEnd w:id="3525"/>
              <w:bookmarkEnd w:id="3526"/>
              <w:bookmarkEnd w:id="3527"/>
            </w:del>
          </w:p>
          <w:p w:rsidR="003C7DCA" w:rsidRPr="00E056B6" w:rsidDel="00371A11" w:rsidRDefault="003C7DCA">
            <w:pPr>
              <w:pStyle w:val="body"/>
              <w:rPr>
                <w:del w:id="3528" w:author="Sastry, Murali" w:date="2015-06-09T17:17:00Z"/>
              </w:rPr>
              <w:pPrChange w:id="3529" w:author="Sastry, Murali" w:date="2015-06-10T10:23:00Z">
                <w:pPr>
                  <w:pStyle w:val="tableentry"/>
                </w:pPr>
              </w:pPrChange>
            </w:pPr>
            <w:del w:id="3530" w:author="Sastry, Murali" w:date="2015-06-09T17:17:00Z">
              <w:r w:rsidRPr="00E056B6" w:rsidDel="00371A11">
                <w:delText>Update versions and dates as needed</w:delText>
              </w:r>
              <w:bookmarkStart w:id="3531" w:name="_Toc421701768"/>
              <w:bookmarkStart w:id="3532" w:name="_Toc421704962"/>
              <w:bookmarkStart w:id="3533" w:name="_Toc422904942"/>
              <w:bookmarkStart w:id="3534" w:name="_Toc422935573"/>
              <w:bookmarkStart w:id="3535" w:name="_Toc422938635"/>
              <w:bookmarkStart w:id="3536" w:name="_Toc422930070"/>
              <w:bookmarkStart w:id="3537" w:name="_Toc494288202"/>
              <w:bookmarkStart w:id="3538" w:name="_Toc494291018"/>
              <w:bookmarkStart w:id="3539" w:name="_Toc494293832"/>
              <w:bookmarkEnd w:id="3531"/>
              <w:bookmarkEnd w:id="3532"/>
              <w:bookmarkEnd w:id="3533"/>
              <w:bookmarkEnd w:id="3534"/>
              <w:bookmarkEnd w:id="3535"/>
              <w:bookmarkEnd w:id="3536"/>
              <w:bookmarkEnd w:id="3537"/>
              <w:bookmarkEnd w:id="3538"/>
              <w:bookmarkEnd w:id="3539"/>
            </w:del>
          </w:p>
        </w:tc>
        <w:bookmarkStart w:id="3540" w:name="_Toc421701769"/>
        <w:bookmarkStart w:id="3541" w:name="_Toc421704963"/>
        <w:bookmarkStart w:id="3542" w:name="_Toc422904943"/>
        <w:bookmarkStart w:id="3543" w:name="_Toc422935574"/>
        <w:bookmarkStart w:id="3544" w:name="_Toc422938636"/>
        <w:bookmarkStart w:id="3545" w:name="_Toc422930071"/>
        <w:bookmarkStart w:id="3546" w:name="_Toc494288203"/>
        <w:bookmarkStart w:id="3547" w:name="_Toc494291019"/>
        <w:bookmarkStart w:id="3548" w:name="_Toc494293833"/>
        <w:bookmarkEnd w:id="3540"/>
        <w:bookmarkEnd w:id="3541"/>
        <w:bookmarkEnd w:id="3542"/>
        <w:bookmarkEnd w:id="3543"/>
        <w:bookmarkEnd w:id="3544"/>
        <w:bookmarkEnd w:id="3545"/>
        <w:bookmarkEnd w:id="3546"/>
        <w:bookmarkEnd w:id="3547"/>
        <w:bookmarkEnd w:id="3548"/>
      </w:tr>
      <w:tr w:rsidR="00B138C0" w:rsidRPr="00E056B6" w:rsidDel="00371A11" w:rsidTr="00B72786">
        <w:trPr>
          <w:cantSplit/>
          <w:del w:id="3549" w:author="Sastry, Murali" w:date="2015-06-09T17:17:00Z"/>
        </w:trPr>
        <w:tc>
          <w:tcPr>
            <w:tcW w:w="2520" w:type="dxa"/>
            <w:tcBorders>
              <w:top w:val="single" w:sz="6" w:space="0" w:color="auto"/>
              <w:bottom w:val="single" w:sz="6" w:space="0" w:color="auto"/>
            </w:tcBorders>
            <w:shd w:val="clear" w:color="auto" w:fill="D9D9D9"/>
          </w:tcPr>
          <w:p w:rsidR="009A09DC" w:rsidRPr="00E056B6" w:rsidDel="00371A11" w:rsidRDefault="00C0468B">
            <w:pPr>
              <w:pStyle w:val="body"/>
              <w:rPr>
                <w:del w:id="3550" w:author="Sastry, Murali" w:date="2015-06-09T17:17:00Z"/>
              </w:rPr>
              <w:pPrChange w:id="3551" w:author="Sastry, Murali" w:date="2015-06-10T10:23:00Z">
                <w:pPr>
                  <w:pStyle w:val="tableentry"/>
                </w:pPr>
              </w:pPrChange>
            </w:pPr>
            <w:del w:id="3552" w:author="Sastry, Murali" w:date="2015-06-09T17:17:00Z">
              <w:r w:rsidRPr="00E056B6" w:rsidDel="00371A11">
                <w:delText>DriverInstaller:</w:delText>
              </w:r>
              <w:bookmarkStart w:id="3553" w:name="_Toc421701770"/>
              <w:bookmarkStart w:id="3554" w:name="_Toc421704964"/>
              <w:bookmarkStart w:id="3555" w:name="_Toc422904944"/>
              <w:bookmarkStart w:id="3556" w:name="_Toc422935575"/>
              <w:bookmarkStart w:id="3557" w:name="_Toc422938637"/>
              <w:bookmarkStart w:id="3558" w:name="_Toc422930072"/>
              <w:bookmarkStart w:id="3559" w:name="_Toc494288204"/>
              <w:bookmarkStart w:id="3560" w:name="_Toc494291020"/>
              <w:bookmarkStart w:id="3561" w:name="_Toc494293834"/>
              <w:bookmarkEnd w:id="3553"/>
              <w:bookmarkEnd w:id="3554"/>
              <w:bookmarkEnd w:id="3555"/>
              <w:bookmarkEnd w:id="3556"/>
              <w:bookmarkEnd w:id="3557"/>
              <w:bookmarkEnd w:id="3558"/>
              <w:bookmarkEnd w:id="3559"/>
              <w:bookmarkEnd w:id="3560"/>
              <w:bookmarkEnd w:id="3561"/>
            </w:del>
          </w:p>
          <w:p w:rsidR="00B138C0" w:rsidRPr="00E056B6" w:rsidDel="00371A11" w:rsidRDefault="00C0468B">
            <w:pPr>
              <w:pStyle w:val="body"/>
              <w:rPr>
                <w:del w:id="3562" w:author="Sastry, Murali" w:date="2015-06-09T17:17:00Z"/>
              </w:rPr>
              <w:pPrChange w:id="3563" w:author="Sastry, Murali" w:date="2015-06-10T10:23:00Z">
                <w:pPr>
                  <w:pStyle w:val="tableentry"/>
                </w:pPr>
              </w:pPrChange>
            </w:pPr>
            <w:del w:id="3564" w:author="Sastry, Murali" w:date="2015-06-09T17:17:00Z">
              <w:r w:rsidRPr="00E056B6" w:rsidDel="00371A11">
                <w:delText>DriverInstallerXXMM.vdproj</w:delText>
              </w:r>
              <w:bookmarkStart w:id="3565" w:name="_Toc421701771"/>
              <w:bookmarkStart w:id="3566" w:name="_Toc421704965"/>
              <w:bookmarkStart w:id="3567" w:name="_Toc422904945"/>
              <w:bookmarkStart w:id="3568" w:name="_Toc422935576"/>
              <w:bookmarkStart w:id="3569" w:name="_Toc422938638"/>
              <w:bookmarkStart w:id="3570" w:name="_Toc422930073"/>
              <w:bookmarkStart w:id="3571" w:name="_Toc494288205"/>
              <w:bookmarkStart w:id="3572" w:name="_Toc494291021"/>
              <w:bookmarkStart w:id="3573" w:name="_Toc494293835"/>
              <w:bookmarkEnd w:id="3565"/>
              <w:bookmarkEnd w:id="3566"/>
              <w:bookmarkEnd w:id="3567"/>
              <w:bookmarkEnd w:id="3568"/>
              <w:bookmarkEnd w:id="3569"/>
              <w:bookmarkEnd w:id="3570"/>
              <w:bookmarkEnd w:id="3571"/>
              <w:bookmarkEnd w:id="3572"/>
              <w:bookmarkEnd w:id="3573"/>
            </w:del>
          </w:p>
        </w:tc>
        <w:tc>
          <w:tcPr>
            <w:tcW w:w="6120" w:type="dxa"/>
            <w:tcBorders>
              <w:top w:val="single" w:sz="6" w:space="0" w:color="auto"/>
              <w:bottom w:val="single" w:sz="6" w:space="0" w:color="auto"/>
            </w:tcBorders>
            <w:shd w:val="clear" w:color="auto" w:fill="D9D9D9"/>
          </w:tcPr>
          <w:p w:rsidR="00B72786" w:rsidRPr="00E056B6" w:rsidDel="00371A11" w:rsidRDefault="00C0468B">
            <w:pPr>
              <w:pStyle w:val="body"/>
              <w:rPr>
                <w:del w:id="3574" w:author="Sastry, Murali" w:date="2015-06-09T17:17:00Z"/>
              </w:rPr>
              <w:pPrChange w:id="3575" w:author="Sastry, Murali" w:date="2015-06-10T10:23:00Z">
                <w:pPr>
                  <w:pStyle w:val="tableentry"/>
                </w:pPr>
              </w:pPrChange>
            </w:pPr>
            <w:del w:id="3576" w:author="Sastry, Murali" w:date="2015-06-09T17:17:00Z">
              <w:r w:rsidRPr="00E056B6" w:rsidDel="00371A11">
                <w:rPr>
                  <w:b/>
                </w:rPr>
                <w:delText xml:space="preserve">(ONLY </w:delText>
              </w:r>
              <w:r w:rsidR="002A57B2" w:rsidRPr="00E056B6" w:rsidDel="00371A11">
                <w:rPr>
                  <w:b/>
                </w:rPr>
                <w:delText xml:space="preserve">modify </w:delText>
              </w:r>
              <w:r w:rsidRPr="00E056B6" w:rsidDel="00371A11">
                <w:rPr>
                  <w:b/>
                </w:rPr>
                <w:delText>when building new drivers)</w:delText>
              </w:r>
              <w:bookmarkStart w:id="3577" w:name="_Toc421701772"/>
              <w:bookmarkStart w:id="3578" w:name="_Toc421704966"/>
              <w:bookmarkStart w:id="3579" w:name="_Toc422904946"/>
              <w:bookmarkStart w:id="3580" w:name="_Toc422935577"/>
              <w:bookmarkStart w:id="3581" w:name="_Toc422938639"/>
              <w:bookmarkStart w:id="3582" w:name="_Toc422930074"/>
              <w:bookmarkStart w:id="3583" w:name="_Toc494288206"/>
              <w:bookmarkStart w:id="3584" w:name="_Toc494291022"/>
              <w:bookmarkStart w:id="3585" w:name="_Toc494293836"/>
              <w:bookmarkEnd w:id="3577"/>
              <w:bookmarkEnd w:id="3578"/>
              <w:bookmarkEnd w:id="3579"/>
              <w:bookmarkEnd w:id="3580"/>
              <w:bookmarkEnd w:id="3581"/>
              <w:bookmarkEnd w:id="3582"/>
              <w:bookmarkEnd w:id="3583"/>
              <w:bookmarkEnd w:id="3584"/>
              <w:bookmarkEnd w:id="3585"/>
            </w:del>
          </w:p>
          <w:p w:rsidR="009A09DC" w:rsidRPr="00E056B6" w:rsidDel="00371A11" w:rsidRDefault="00C0468B">
            <w:pPr>
              <w:pStyle w:val="body"/>
              <w:rPr>
                <w:del w:id="3586" w:author="Sastry, Murali" w:date="2015-06-09T17:17:00Z"/>
              </w:rPr>
              <w:pPrChange w:id="3587" w:author="Sastry, Murali" w:date="2015-06-10T10:23:00Z">
                <w:pPr>
                  <w:pStyle w:val="tableentry"/>
                </w:pPr>
              </w:pPrChange>
            </w:pPr>
            <w:del w:id="3588" w:author="Sastry, Murali" w:date="2015-06-09T17:17:00Z">
              <w:r w:rsidRPr="00E056B6" w:rsidDel="00371A11">
                <w:delText>Update versions as needed</w:delText>
              </w:r>
              <w:bookmarkStart w:id="3589" w:name="_Toc421701773"/>
              <w:bookmarkStart w:id="3590" w:name="_Toc421704967"/>
              <w:bookmarkStart w:id="3591" w:name="_Toc422904947"/>
              <w:bookmarkStart w:id="3592" w:name="_Toc422935578"/>
              <w:bookmarkStart w:id="3593" w:name="_Toc422938640"/>
              <w:bookmarkStart w:id="3594" w:name="_Toc422930075"/>
              <w:bookmarkStart w:id="3595" w:name="_Toc494288207"/>
              <w:bookmarkStart w:id="3596" w:name="_Toc494291023"/>
              <w:bookmarkStart w:id="3597" w:name="_Toc494293837"/>
              <w:bookmarkEnd w:id="3589"/>
              <w:bookmarkEnd w:id="3590"/>
              <w:bookmarkEnd w:id="3591"/>
              <w:bookmarkEnd w:id="3592"/>
              <w:bookmarkEnd w:id="3593"/>
              <w:bookmarkEnd w:id="3594"/>
              <w:bookmarkEnd w:id="3595"/>
              <w:bookmarkEnd w:id="3596"/>
              <w:bookmarkEnd w:id="3597"/>
            </w:del>
          </w:p>
        </w:tc>
        <w:bookmarkStart w:id="3598" w:name="_Toc421701774"/>
        <w:bookmarkStart w:id="3599" w:name="_Toc421704968"/>
        <w:bookmarkStart w:id="3600" w:name="_Toc422904948"/>
        <w:bookmarkStart w:id="3601" w:name="_Toc422935579"/>
        <w:bookmarkStart w:id="3602" w:name="_Toc422938641"/>
        <w:bookmarkStart w:id="3603" w:name="_Toc422930076"/>
        <w:bookmarkStart w:id="3604" w:name="_Toc494288208"/>
        <w:bookmarkStart w:id="3605" w:name="_Toc494291024"/>
        <w:bookmarkStart w:id="3606" w:name="_Toc494293838"/>
        <w:bookmarkEnd w:id="3598"/>
        <w:bookmarkEnd w:id="3599"/>
        <w:bookmarkEnd w:id="3600"/>
        <w:bookmarkEnd w:id="3601"/>
        <w:bookmarkEnd w:id="3602"/>
        <w:bookmarkEnd w:id="3603"/>
        <w:bookmarkEnd w:id="3604"/>
        <w:bookmarkEnd w:id="3605"/>
        <w:bookmarkEnd w:id="3606"/>
      </w:tr>
      <w:tr w:rsidR="009A09DC" w:rsidRPr="00E056B6" w:rsidDel="00371A11" w:rsidTr="00B72786">
        <w:trPr>
          <w:cantSplit/>
          <w:del w:id="3607" w:author="Sastry, Murali" w:date="2015-06-09T17:17:00Z"/>
        </w:trPr>
        <w:tc>
          <w:tcPr>
            <w:tcW w:w="2520" w:type="dxa"/>
            <w:tcBorders>
              <w:top w:val="single" w:sz="6" w:space="0" w:color="auto"/>
              <w:bottom w:val="single" w:sz="6" w:space="0" w:color="auto"/>
            </w:tcBorders>
            <w:shd w:val="clear" w:color="auto" w:fill="D9D9D9"/>
          </w:tcPr>
          <w:p w:rsidR="009A09DC" w:rsidRPr="00E056B6" w:rsidDel="00371A11" w:rsidRDefault="00C0468B">
            <w:pPr>
              <w:pStyle w:val="body"/>
              <w:rPr>
                <w:del w:id="3608" w:author="Sastry, Murali" w:date="2015-06-09T17:17:00Z"/>
              </w:rPr>
              <w:pPrChange w:id="3609" w:author="Sastry, Murali" w:date="2015-06-10T10:23:00Z">
                <w:pPr>
                  <w:pStyle w:val="tableentry"/>
                </w:pPr>
              </w:pPrChange>
            </w:pPr>
            <w:del w:id="3610" w:author="Sastry, Murali" w:date="2015-06-09T17:17:00Z">
              <w:r w:rsidRPr="00E056B6" w:rsidDel="00371A11">
                <w:delText>DriverInstaller (per customer)</w:delText>
              </w:r>
              <w:bookmarkStart w:id="3611" w:name="_Toc421701775"/>
              <w:bookmarkStart w:id="3612" w:name="_Toc421704969"/>
              <w:bookmarkStart w:id="3613" w:name="_Toc422904949"/>
              <w:bookmarkStart w:id="3614" w:name="_Toc422935580"/>
              <w:bookmarkStart w:id="3615" w:name="_Toc422938642"/>
              <w:bookmarkStart w:id="3616" w:name="_Toc422930077"/>
              <w:bookmarkStart w:id="3617" w:name="_Toc494288209"/>
              <w:bookmarkStart w:id="3618" w:name="_Toc494291025"/>
              <w:bookmarkStart w:id="3619" w:name="_Toc494293839"/>
              <w:bookmarkEnd w:id="3611"/>
              <w:bookmarkEnd w:id="3612"/>
              <w:bookmarkEnd w:id="3613"/>
              <w:bookmarkEnd w:id="3614"/>
              <w:bookmarkEnd w:id="3615"/>
              <w:bookmarkEnd w:id="3616"/>
              <w:bookmarkEnd w:id="3617"/>
              <w:bookmarkEnd w:id="3618"/>
              <w:bookmarkEnd w:id="3619"/>
            </w:del>
          </w:p>
          <w:p w:rsidR="009A09DC" w:rsidRPr="00E056B6" w:rsidDel="00371A11" w:rsidRDefault="00C0468B">
            <w:pPr>
              <w:pStyle w:val="body"/>
              <w:rPr>
                <w:del w:id="3620" w:author="Sastry, Murali" w:date="2015-06-09T17:17:00Z"/>
              </w:rPr>
              <w:pPrChange w:id="3621" w:author="Sastry, Murali" w:date="2015-06-10T10:23:00Z">
                <w:pPr>
                  <w:pStyle w:val="tableentry"/>
                </w:pPr>
              </w:pPrChange>
            </w:pPr>
            <w:del w:id="3622" w:author="Sastry, Murali" w:date="2015-06-09T17:17:00Z">
              <w:r w:rsidRPr="00E056B6" w:rsidDel="00371A11">
                <w:delText>ReadMe.rtf</w:delText>
              </w:r>
              <w:bookmarkStart w:id="3623" w:name="_Toc421701776"/>
              <w:bookmarkStart w:id="3624" w:name="_Toc421704970"/>
              <w:bookmarkStart w:id="3625" w:name="_Toc422904950"/>
              <w:bookmarkStart w:id="3626" w:name="_Toc422935581"/>
              <w:bookmarkStart w:id="3627" w:name="_Toc422938643"/>
              <w:bookmarkStart w:id="3628" w:name="_Toc422930078"/>
              <w:bookmarkStart w:id="3629" w:name="_Toc494288210"/>
              <w:bookmarkStart w:id="3630" w:name="_Toc494291026"/>
              <w:bookmarkStart w:id="3631" w:name="_Toc494293840"/>
              <w:bookmarkEnd w:id="3623"/>
              <w:bookmarkEnd w:id="3624"/>
              <w:bookmarkEnd w:id="3625"/>
              <w:bookmarkEnd w:id="3626"/>
              <w:bookmarkEnd w:id="3627"/>
              <w:bookmarkEnd w:id="3628"/>
              <w:bookmarkEnd w:id="3629"/>
              <w:bookmarkEnd w:id="3630"/>
              <w:bookmarkEnd w:id="3631"/>
            </w:del>
          </w:p>
        </w:tc>
        <w:tc>
          <w:tcPr>
            <w:tcW w:w="6120" w:type="dxa"/>
            <w:tcBorders>
              <w:top w:val="single" w:sz="6" w:space="0" w:color="auto"/>
              <w:bottom w:val="single" w:sz="6" w:space="0" w:color="auto"/>
            </w:tcBorders>
            <w:shd w:val="clear" w:color="auto" w:fill="D9D9D9"/>
          </w:tcPr>
          <w:p w:rsidR="00511D60" w:rsidRPr="00E056B6" w:rsidDel="00371A11" w:rsidRDefault="00C0468B">
            <w:pPr>
              <w:pStyle w:val="body"/>
              <w:rPr>
                <w:del w:id="3632" w:author="Sastry, Murali" w:date="2015-06-09T17:17:00Z"/>
              </w:rPr>
              <w:pPrChange w:id="3633" w:author="Sastry, Murali" w:date="2015-06-10T10:23:00Z">
                <w:pPr>
                  <w:pStyle w:val="tableentry"/>
                </w:pPr>
              </w:pPrChange>
            </w:pPr>
            <w:del w:id="3634" w:author="Sastry, Murali" w:date="2015-06-09T17:17:00Z">
              <w:r w:rsidRPr="00E056B6" w:rsidDel="00371A11">
                <w:rPr>
                  <w:b/>
                </w:rPr>
                <w:delText xml:space="preserve">(ONLY </w:delText>
              </w:r>
              <w:r w:rsidR="002A57B2" w:rsidRPr="00E056B6" w:rsidDel="00371A11">
                <w:rPr>
                  <w:b/>
                </w:rPr>
                <w:delText xml:space="preserve">modify </w:delText>
              </w:r>
              <w:r w:rsidRPr="00E056B6" w:rsidDel="00371A11">
                <w:rPr>
                  <w:b/>
                </w:rPr>
                <w:delText>when building new drivers)</w:delText>
              </w:r>
              <w:bookmarkStart w:id="3635" w:name="_Toc421701777"/>
              <w:bookmarkStart w:id="3636" w:name="_Toc421704971"/>
              <w:bookmarkStart w:id="3637" w:name="_Toc422904951"/>
              <w:bookmarkStart w:id="3638" w:name="_Toc422935582"/>
              <w:bookmarkStart w:id="3639" w:name="_Toc422938644"/>
              <w:bookmarkStart w:id="3640" w:name="_Toc422930079"/>
              <w:bookmarkStart w:id="3641" w:name="_Toc494288211"/>
              <w:bookmarkStart w:id="3642" w:name="_Toc494291027"/>
              <w:bookmarkStart w:id="3643" w:name="_Toc494293841"/>
              <w:bookmarkEnd w:id="3635"/>
              <w:bookmarkEnd w:id="3636"/>
              <w:bookmarkEnd w:id="3637"/>
              <w:bookmarkEnd w:id="3638"/>
              <w:bookmarkEnd w:id="3639"/>
              <w:bookmarkEnd w:id="3640"/>
              <w:bookmarkEnd w:id="3641"/>
              <w:bookmarkEnd w:id="3642"/>
              <w:bookmarkEnd w:id="3643"/>
            </w:del>
          </w:p>
          <w:p w:rsidR="009A09DC" w:rsidRPr="00E056B6" w:rsidDel="00371A11" w:rsidRDefault="00C0468B">
            <w:pPr>
              <w:pStyle w:val="body"/>
              <w:rPr>
                <w:del w:id="3644" w:author="Sastry, Murali" w:date="2015-06-09T17:17:00Z"/>
              </w:rPr>
              <w:pPrChange w:id="3645" w:author="Sastry, Murali" w:date="2015-06-10T10:23:00Z">
                <w:pPr>
                  <w:pStyle w:val="tableentry"/>
                </w:pPr>
              </w:pPrChange>
            </w:pPr>
            <w:del w:id="3646" w:author="Sastry, Murali" w:date="2015-06-09T17:17:00Z">
              <w:r w:rsidRPr="00E056B6" w:rsidDel="00371A11">
                <w:delText>Version at top</w:delText>
              </w:r>
              <w:bookmarkStart w:id="3647" w:name="_Toc421701778"/>
              <w:bookmarkStart w:id="3648" w:name="_Toc421704972"/>
              <w:bookmarkStart w:id="3649" w:name="_Toc422904952"/>
              <w:bookmarkStart w:id="3650" w:name="_Toc422935583"/>
              <w:bookmarkStart w:id="3651" w:name="_Toc422938645"/>
              <w:bookmarkStart w:id="3652" w:name="_Toc422930080"/>
              <w:bookmarkStart w:id="3653" w:name="_Toc494288212"/>
              <w:bookmarkStart w:id="3654" w:name="_Toc494291028"/>
              <w:bookmarkStart w:id="3655" w:name="_Toc494293842"/>
              <w:bookmarkEnd w:id="3647"/>
              <w:bookmarkEnd w:id="3648"/>
              <w:bookmarkEnd w:id="3649"/>
              <w:bookmarkEnd w:id="3650"/>
              <w:bookmarkEnd w:id="3651"/>
              <w:bookmarkEnd w:id="3652"/>
              <w:bookmarkEnd w:id="3653"/>
              <w:bookmarkEnd w:id="3654"/>
              <w:bookmarkEnd w:id="3655"/>
            </w:del>
          </w:p>
          <w:p w:rsidR="009A09DC" w:rsidRPr="00E056B6" w:rsidDel="00371A11" w:rsidRDefault="00C0468B">
            <w:pPr>
              <w:pStyle w:val="body"/>
              <w:rPr>
                <w:del w:id="3656" w:author="Sastry, Murali" w:date="2015-06-09T17:17:00Z"/>
              </w:rPr>
              <w:pPrChange w:id="3657" w:author="Sastry, Murali" w:date="2015-06-10T10:23:00Z">
                <w:pPr>
                  <w:pStyle w:val="tableentry"/>
                </w:pPr>
              </w:pPrChange>
            </w:pPr>
            <w:del w:id="3658" w:author="Sastry, Murali" w:date="2015-06-09T17:17:00Z">
              <w:r w:rsidRPr="00E056B6" w:rsidDel="00371A11">
                <w:delText>Date at top</w:delText>
              </w:r>
              <w:bookmarkStart w:id="3659" w:name="_Toc421701779"/>
              <w:bookmarkStart w:id="3660" w:name="_Toc421704973"/>
              <w:bookmarkStart w:id="3661" w:name="_Toc422904953"/>
              <w:bookmarkStart w:id="3662" w:name="_Toc422935584"/>
              <w:bookmarkStart w:id="3663" w:name="_Toc422938646"/>
              <w:bookmarkStart w:id="3664" w:name="_Toc422930081"/>
              <w:bookmarkStart w:id="3665" w:name="_Toc494288213"/>
              <w:bookmarkStart w:id="3666" w:name="_Toc494291029"/>
              <w:bookmarkStart w:id="3667" w:name="_Toc494293843"/>
              <w:bookmarkEnd w:id="3659"/>
              <w:bookmarkEnd w:id="3660"/>
              <w:bookmarkEnd w:id="3661"/>
              <w:bookmarkEnd w:id="3662"/>
              <w:bookmarkEnd w:id="3663"/>
              <w:bookmarkEnd w:id="3664"/>
              <w:bookmarkEnd w:id="3665"/>
              <w:bookmarkEnd w:id="3666"/>
              <w:bookmarkEnd w:id="3667"/>
            </w:del>
          </w:p>
          <w:p w:rsidR="009A09DC" w:rsidRPr="00E056B6" w:rsidDel="00371A11" w:rsidRDefault="00C0468B">
            <w:pPr>
              <w:pStyle w:val="body"/>
              <w:rPr>
                <w:del w:id="3668" w:author="Sastry, Murali" w:date="2015-06-09T17:17:00Z"/>
              </w:rPr>
              <w:pPrChange w:id="3669" w:author="Sastry, Murali" w:date="2015-06-10T10:23:00Z">
                <w:pPr>
                  <w:pStyle w:val="tableentry"/>
                </w:pPr>
              </w:pPrChange>
            </w:pPr>
            <w:del w:id="3670" w:author="Sastry, Murali" w:date="2015-06-09T17:17:00Z">
              <w:r w:rsidRPr="00E056B6" w:rsidDel="00371A11">
                <w:delText>Add any installation notes</w:delText>
              </w:r>
              <w:bookmarkStart w:id="3671" w:name="_Toc421701780"/>
              <w:bookmarkStart w:id="3672" w:name="_Toc421704974"/>
              <w:bookmarkStart w:id="3673" w:name="_Toc422904954"/>
              <w:bookmarkStart w:id="3674" w:name="_Toc422935585"/>
              <w:bookmarkStart w:id="3675" w:name="_Toc422938647"/>
              <w:bookmarkStart w:id="3676" w:name="_Toc422930082"/>
              <w:bookmarkStart w:id="3677" w:name="_Toc494288214"/>
              <w:bookmarkStart w:id="3678" w:name="_Toc494291030"/>
              <w:bookmarkStart w:id="3679" w:name="_Toc494293844"/>
              <w:bookmarkEnd w:id="3671"/>
              <w:bookmarkEnd w:id="3672"/>
              <w:bookmarkEnd w:id="3673"/>
              <w:bookmarkEnd w:id="3674"/>
              <w:bookmarkEnd w:id="3675"/>
              <w:bookmarkEnd w:id="3676"/>
              <w:bookmarkEnd w:id="3677"/>
              <w:bookmarkEnd w:id="3678"/>
              <w:bookmarkEnd w:id="3679"/>
            </w:del>
          </w:p>
          <w:p w:rsidR="009A09DC" w:rsidRPr="00E056B6" w:rsidDel="00371A11" w:rsidRDefault="00C0468B">
            <w:pPr>
              <w:pStyle w:val="body"/>
              <w:rPr>
                <w:del w:id="3680" w:author="Sastry, Murali" w:date="2015-06-09T17:17:00Z"/>
              </w:rPr>
              <w:pPrChange w:id="3681" w:author="Sastry, Murali" w:date="2015-06-10T10:23:00Z">
                <w:pPr>
                  <w:pStyle w:val="tableentry"/>
                </w:pPr>
              </w:pPrChange>
            </w:pPr>
            <w:del w:id="3682" w:author="Sastry, Murali" w:date="2015-06-09T17:17:00Z">
              <w:r w:rsidRPr="00E056B6" w:rsidDel="00371A11">
                <w:delText>Change “This” release section to “</w:delText>
              </w:r>
              <w:r w:rsidRPr="00E056B6" w:rsidDel="00371A11">
                <w:rPr>
                  <w:iCs/>
                </w:rPr>
                <w:delText>Prior”</w:delText>
              </w:r>
              <w:r w:rsidRPr="00E056B6" w:rsidDel="00371A11">
                <w:delText xml:space="preserve"> Release</w:delText>
              </w:r>
              <w:bookmarkStart w:id="3683" w:name="_Toc421701781"/>
              <w:bookmarkStart w:id="3684" w:name="_Toc421704975"/>
              <w:bookmarkStart w:id="3685" w:name="_Toc422904955"/>
              <w:bookmarkStart w:id="3686" w:name="_Toc422935586"/>
              <w:bookmarkStart w:id="3687" w:name="_Toc422938648"/>
              <w:bookmarkStart w:id="3688" w:name="_Toc422930083"/>
              <w:bookmarkStart w:id="3689" w:name="_Toc494288215"/>
              <w:bookmarkStart w:id="3690" w:name="_Toc494291031"/>
              <w:bookmarkStart w:id="3691" w:name="_Toc494293845"/>
              <w:bookmarkEnd w:id="3683"/>
              <w:bookmarkEnd w:id="3684"/>
              <w:bookmarkEnd w:id="3685"/>
              <w:bookmarkEnd w:id="3686"/>
              <w:bookmarkEnd w:id="3687"/>
              <w:bookmarkEnd w:id="3688"/>
              <w:bookmarkEnd w:id="3689"/>
              <w:bookmarkEnd w:id="3690"/>
              <w:bookmarkEnd w:id="3691"/>
            </w:del>
          </w:p>
          <w:p w:rsidR="009A09DC" w:rsidRPr="00E056B6" w:rsidDel="00371A11" w:rsidRDefault="00C0468B">
            <w:pPr>
              <w:pStyle w:val="body"/>
              <w:rPr>
                <w:del w:id="3692" w:author="Sastry, Murali" w:date="2015-06-09T17:17:00Z"/>
              </w:rPr>
              <w:pPrChange w:id="3693" w:author="Sastry, Murali" w:date="2015-06-10T10:23:00Z">
                <w:pPr>
                  <w:pStyle w:val="tableentry"/>
                </w:pPr>
              </w:pPrChange>
            </w:pPr>
            <w:del w:id="3694" w:author="Sastry, Murali" w:date="2015-06-09T17:17:00Z">
              <w:r w:rsidRPr="00E056B6" w:rsidDel="00371A11">
                <w:delText>Add the new “This”</w:delText>
              </w:r>
              <w:r w:rsidRPr="00E056B6" w:rsidDel="00371A11">
                <w:rPr>
                  <w:iCs/>
                </w:rPr>
                <w:delText xml:space="preserve"> Release</w:delText>
              </w:r>
              <w:r w:rsidRPr="00E056B6" w:rsidDel="00371A11">
                <w:delText xml:space="preserve"> section</w:delText>
              </w:r>
              <w:bookmarkStart w:id="3695" w:name="_Toc421701782"/>
              <w:bookmarkStart w:id="3696" w:name="_Toc421704976"/>
              <w:bookmarkStart w:id="3697" w:name="_Toc422904956"/>
              <w:bookmarkStart w:id="3698" w:name="_Toc422935587"/>
              <w:bookmarkStart w:id="3699" w:name="_Toc422938649"/>
              <w:bookmarkStart w:id="3700" w:name="_Toc422930084"/>
              <w:bookmarkStart w:id="3701" w:name="_Toc494288216"/>
              <w:bookmarkStart w:id="3702" w:name="_Toc494291032"/>
              <w:bookmarkStart w:id="3703" w:name="_Toc494293846"/>
              <w:bookmarkEnd w:id="3695"/>
              <w:bookmarkEnd w:id="3696"/>
              <w:bookmarkEnd w:id="3697"/>
              <w:bookmarkEnd w:id="3698"/>
              <w:bookmarkEnd w:id="3699"/>
              <w:bookmarkEnd w:id="3700"/>
              <w:bookmarkEnd w:id="3701"/>
              <w:bookmarkEnd w:id="3702"/>
              <w:bookmarkEnd w:id="3703"/>
            </w:del>
          </w:p>
          <w:p w:rsidR="009A09DC" w:rsidRPr="00E056B6" w:rsidDel="00371A11" w:rsidRDefault="00C0468B">
            <w:pPr>
              <w:pStyle w:val="body"/>
              <w:rPr>
                <w:del w:id="3704" w:author="Sastry, Murali" w:date="2015-06-09T17:17:00Z"/>
              </w:rPr>
              <w:pPrChange w:id="3705" w:author="Sastry, Murali" w:date="2015-06-10T10:23:00Z">
                <w:pPr>
                  <w:pStyle w:val="tableentry"/>
                </w:pPr>
              </w:pPrChange>
            </w:pPr>
            <w:del w:id="3706" w:author="Sastry, Murali" w:date="2015-06-09T17:17:00Z">
              <w:r w:rsidRPr="00E056B6" w:rsidDel="00371A11">
                <w:delText xml:space="preserve">Add any known issues </w:delText>
              </w:r>
              <w:bookmarkStart w:id="3707" w:name="_Toc421701783"/>
              <w:bookmarkStart w:id="3708" w:name="_Toc421704977"/>
              <w:bookmarkStart w:id="3709" w:name="_Toc422904957"/>
              <w:bookmarkStart w:id="3710" w:name="_Toc422935588"/>
              <w:bookmarkStart w:id="3711" w:name="_Toc422938650"/>
              <w:bookmarkStart w:id="3712" w:name="_Toc422930085"/>
              <w:bookmarkStart w:id="3713" w:name="_Toc494288217"/>
              <w:bookmarkStart w:id="3714" w:name="_Toc494291033"/>
              <w:bookmarkStart w:id="3715" w:name="_Toc494293847"/>
              <w:bookmarkEnd w:id="3707"/>
              <w:bookmarkEnd w:id="3708"/>
              <w:bookmarkEnd w:id="3709"/>
              <w:bookmarkEnd w:id="3710"/>
              <w:bookmarkEnd w:id="3711"/>
              <w:bookmarkEnd w:id="3712"/>
              <w:bookmarkEnd w:id="3713"/>
              <w:bookmarkEnd w:id="3714"/>
              <w:bookmarkEnd w:id="3715"/>
            </w:del>
          </w:p>
        </w:tc>
        <w:bookmarkStart w:id="3716" w:name="_Toc421701784"/>
        <w:bookmarkStart w:id="3717" w:name="_Toc421704978"/>
        <w:bookmarkStart w:id="3718" w:name="_Toc422904958"/>
        <w:bookmarkStart w:id="3719" w:name="_Toc422935589"/>
        <w:bookmarkStart w:id="3720" w:name="_Toc422938651"/>
        <w:bookmarkStart w:id="3721" w:name="_Toc422930086"/>
        <w:bookmarkStart w:id="3722" w:name="_Toc494288218"/>
        <w:bookmarkStart w:id="3723" w:name="_Toc494291034"/>
        <w:bookmarkStart w:id="3724" w:name="_Toc494293848"/>
        <w:bookmarkEnd w:id="3716"/>
        <w:bookmarkEnd w:id="3717"/>
        <w:bookmarkEnd w:id="3718"/>
        <w:bookmarkEnd w:id="3719"/>
        <w:bookmarkEnd w:id="3720"/>
        <w:bookmarkEnd w:id="3721"/>
        <w:bookmarkEnd w:id="3722"/>
        <w:bookmarkEnd w:id="3723"/>
        <w:bookmarkEnd w:id="3724"/>
      </w:tr>
      <w:tr w:rsidR="00B62772" w:rsidRPr="00E056B6" w:rsidDel="00371A11" w:rsidTr="00B62772">
        <w:trPr>
          <w:cantSplit/>
          <w:del w:id="3725" w:author="Sastry, Murali" w:date="2015-06-09T17:17:00Z"/>
        </w:trPr>
        <w:tc>
          <w:tcPr>
            <w:tcW w:w="2520" w:type="dxa"/>
            <w:tcBorders>
              <w:top w:val="single" w:sz="6" w:space="0" w:color="auto"/>
              <w:bottom w:val="single" w:sz="6" w:space="0" w:color="auto"/>
            </w:tcBorders>
          </w:tcPr>
          <w:p w:rsidR="00B62772" w:rsidRPr="00E056B6" w:rsidDel="00371A11" w:rsidRDefault="00C0468B">
            <w:pPr>
              <w:pStyle w:val="body"/>
              <w:rPr>
                <w:del w:id="3726" w:author="Sastry, Murali" w:date="2015-06-09T17:17:00Z"/>
              </w:rPr>
              <w:pPrChange w:id="3727" w:author="Sastry, Murali" w:date="2015-06-10T10:23:00Z">
                <w:pPr>
                  <w:pStyle w:val="tableentry"/>
                </w:pPr>
              </w:pPrChange>
            </w:pPr>
            <w:del w:id="3728" w:author="Sastry, Murali" w:date="2015-06-09T17:17:00Z">
              <w:r w:rsidRPr="00E056B6" w:rsidDel="00371A11">
                <w:delText>New Customers</w:delText>
              </w:r>
              <w:bookmarkStart w:id="3729" w:name="_Toc421701785"/>
              <w:bookmarkStart w:id="3730" w:name="_Toc421704979"/>
              <w:bookmarkStart w:id="3731" w:name="_Toc422904959"/>
              <w:bookmarkStart w:id="3732" w:name="_Toc422935590"/>
              <w:bookmarkStart w:id="3733" w:name="_Toc422938652"/>
              <w:bookmarkStart w:id="3734" w:name="_Toc422930087"/>
              <w:bookmarkStart w:id="3735" w:name="_Toc494288219"/>
              <w:bookmarkStart w:id="3736" w:name="_Toc494291035"/>
              <w:bookmarkStart w:id="3737" w:name="_Toc494293849"/>
              <w:bookmarkEnd w:id="3729"/>
              <w:bookmarkEnd w:id="3730"/>
              <w:bookmarkEnd w:id="3731"/>
              <w:bookmarkEnd w:id="3732"/>
              <w:bookmarkEnd w:id="3733"/>
              <w:bookmarkEnd w:id="3734"/>
              <w:bookmarkEnd w:id="3735"/>
              <w:bookmarkEnd w:id="3736"/>
              <w:bookmarkEnd w:id="3737"/>
            </w:del>
          </w:p>
        </w:tc>
        <w:tc>
          <w:tcPr>
            <w:tcW w:w="6120" w:type="dxa"/>
            <w:tcBorders>
              <w:top w:val="single" w:sz="6" w:space="0" w:color="auto"/>
              <w:bottom w:val="single" w:sz="6" w:space="0" w:color="auto"/>
            </w:tcBorders>
          </w:tcPr>
          <w:p w:rsidR="00B62772" w:rsidRPr="00E056B6" w:rsidDel="00371A11" w:rsidRDefault="00C0468B">
            <w:pPr>
              <w:pStyle w:val="body"/>
              <w:rPr>
                <w:del w:id="3738" w:author="Sastry, Murali" w:date="2015-06-09T17:17:00Z"/>
              </w:rPr>
              <w:pPrChange w:id="3739" w:author="Sastry, Murali" w:date="2015-06-10T10:23:00Z">
                <w:pPr>
                  <w:pStyle w:val="tableentry"/>
                </w:pPr>
              </w:pPrChange>
            </w:pPr>
            <w:del w:id="3740" w:author="Sastry, Murali" w:date="2015-06-09T17:17:00Z">
              <w:r w:rsidRPr="00E056B6" w:rsidDel="00371A11">
                <w:delText xml:space="preserve">If any new customers are being added, see </w:delText>
              </w:r>
              <w:r w:rsidR="00E2103E" w:rsidDel="00371A11">
                <w:fldChar w:fldCharType="begin"/>
              </w:r>
              <w:r w:rsidR="00E2103E" w:rsidDel="00371A11">
                <w:delInstrText xml:space="preserve"> HYPERLINK \l "_Adding_a_new" </w:delInstrText>
              </w:r>
              <w:r w:rsidR="00E2103E" w:rsidDel="00371A11">
                <w:fldChar w:fldCharType="separate"/>
              </w:r>
              <w:r w:rsidRPr="00E056B6" w:rsidDel="00371A11">
                <w:rPr>
                  <w:rStyle w:val="Hyperlink"/>
                </w:rPr>
                <w:delText>section 6</w:delText>
              </w:r>
              <w:r w:rsidR="00E2103E" w:rsidDel="00371A11">
                <w:rPr>
                  <w:rStyle w:val="Hyperlink"/>
                  <w:b/>
                </w:rPr>
                <w:fldChar w:fldCharType="end"/>
              </w:r>
              <w:r w:rsidRPr="00E056B6" w:rsidDel="00371A11">
                <w:delText xml:space="preserve"> for what files need to be updated.</w:delText>
              </w:r>
              <w:bookmarkStart w:id="3741" w:name="_Toc421701786"/>
              <w:bookmarkStart w:id="3742" w:name="_Toc421704980"/>
              <w:bookmarkStart w:id="3743" w:name="_Toc422904960"/>
              <w:bookmarkStart w:id="3744" w:name="_Toc422935591"/>
              <w:bookmarkStart w:id="3745" w:name="_Toc422938653"/>
              <w:bookmarkStart w:id="3746" w:name="_Toc422930088"/>
              <w:bookmarkStart w:id="3747" w:name="_Toc494288220"/>
              <w:bookmarkStart w:id="3748" w:name="_Toc494291036"/>
              <w:bookmarkStart w:id="3749" w:name="_Toc494293850"/>
              <w:bookmarkEnd w:id="3741"/>
              <w:bookmarkEnd w:id="3742"/>
              <w:bookmarkEnd w:id="3743"/>
              <w:bookmarkEnd w:id="3744"/>
              <w:bookmarkEnd w:id="3745"/>
              <w:bookmarkEnd w:id="3746"/>
              <w:bookmarkEnd w:id="3747"/>
              <w:bookmarkEnd w:id="3748"/>
              <w:bookmarkEnd w:id="3749"/>
            </w:del>
          </w:p>
        </w:tc>
        <w:bookmarkStart w:id="3750" w:name="_Toc421701787"/>
        <w:bookmarkStart w:id="3751" w:name="_Toc421704981"/>
        <w:bookmarkStart w:id="3752" w:name="_Toc422904961"/>
        <w:bookmarkStart w:id="3753" w:name="_Toc422935592"/>
        <w:bookmarkStart w:id="3754" w:name="_Toc422938654"/>
        <w:bookmarkStart w:id="3755" w:name="_Toc422930089"/>
        <w:bookmarkStart w:id="3756" w:name="_Toc494288221"/>
        <w:bookmarkStart w:id="3757" w:name="_Toc494291037"/>
        <w:bookmarkStart w:id="3758" w:name="_Toc494293851"/>
        <w:bookmarkEnd w:id="3750"/>
        <w:bookmarkEnd w:id="3751"/>
        <w:bookmarkEnd w:id="3752"/>
        <w:bookmarkEnd w:id="3753"/>
        <w:bookmarkEnd w:id="3754"/>
        <w:bookmarkEnd w:id="3755"/>
        <w:bookmarkEnd w:id="3756"/>
        <w:bookmarkEnd w:id="3757"/>
        <w:bookmarkEnd w:id="3758"/>
      </w:tr>
    </w:tbl>
    <w:p w:rsidR="004E3C06" w:rsidRPr="00E056B6" w:rsidDel="00371A11" w:rsidRDefault="004E3C06">
      <w:pPr>
        <w:pStyle w:val="body"/>
        <w:rPr>
          <w:del w:id="3759" w:author="Sastry, Murali" w:date="2015-06-09T17:17:00Z"/>
        </w:rPr>
        <w:pPrChange w:id="3760" w:author="Sastry, Murali" w:date="2015-06-10T10:23:00Z">
          <w:pPr>
            <w:pStyle w:val="tablecode"/>
          </w:pPr>
        </w:pPrChange>
      </w:pPr>
      <w:bookmarkStart w:id="3761" w:name="_Toc421701788"/>
      <w:bookmarkStart w:id="3762" w:name="_Toc421704982"/>
      <w:bookmarkStart w:id="3763" w:name="_Toc422904962"/>
      <w:bookmarkStart w:id="3764" w:name="_Toc422935593"/>
      <w:bookmarkStart w:id="3765" w:name="_Toc422938655"/>
      <w:bookmarkStart w:id="3766" w:name="_Toc422930090"/>
      <w:bookmarkStart w:id="3767" w:name="_Toc494288222"/>
      <w:bookmarkStart w:id="3768" w:name="_Toc494291038"/>
      <w:bookmarkStart w:id="3769" w:name="_Toc494293852"/>
      <w:bookmarkEnd w:id="3761"/>
      <w:bookmarkEnd w:id="3762"/>
      <w:bookmarkEnd w:id="3763"/>
      <w:bookmarkEnd w:id="3764"/>
      <w:bookmarkEnd w:id="3765"/>
      <w:bookmarkEnd w:id="3766"/>
      <w:bookmarkEnd w:id="3767"/>
      <w:bookmarkEnd w:id="3768"/>
      <w:bookmarkEnd w:id="3769"/>
    </w:p>
    <w:p w:rsidR="00F3558C" w:rsidRPr="00E056B6" w:rsidDel="00371A11" w:rsidRDefault="00C0468B">
      <w:pPr>
        <w:pStyle w:val="body"/>
        <w:rPr>
          <w:del w:id="3770" w:author="Sastry, Murali" w:date="2015-06-09T17:17:00Z"/>
        </w:rPr>
        <w:pPrChange w:id="3771" w:author="Sastry, Murali" w:date="2015-06-10T10:23:00Z">
          <w:pPr>
            <w:pStyle w:val="Heading2"/>
          </w:pPr>
        </w:pPrChange>
      </w:pPr>
      <w:bookmarkStart w:id="3772" w:name="_Toc200244304"/>
      <w:bookmarkStart w:id="3773" w:name="_Toc200250035"/>
      <w:bookmarkStart w:id="3774" w:name="_Toc200274327"/>
      <w:bookmarkStart w:id="3775" w:name="_Toc200342882"/>
      <w:bookmarkStart w:id="3776" w:name="_Toc234138248"/>
      <w:del w:id="3777" w:author="Sastry, Murali" w:date="2015-06-09T17:17:00Z">
        <w:r w:rsidRPr="00E056B6" w:rsidDel="00371A11">
          <w:delText xml:space="preserve">Build GOBI2000_PACKAGE_ENG </w:delText>
        </w:r>
        <w:bookmarkEnd w:id="3772"/>
        <w:bookmarkEnd w:id="3773"/>
        <w:bookmarkEnd w:id="3774"/>
        <w:bookmarkEnd w:id="3775"/>
        <w:r w:rsidRPr="00E056B6" w:rsidDel="00371A11">
          <w:delText>for WHQL test</w:delText>
        </w:r>
        <w:bookmarkStart w:id="3778" w:name="_Toc421701789"/>
        <w:bookmarkStart w:id="3779" w:name="_Toc421704983"/>
        <w:bookmarkStart w:id="3780" w:name="_Toc422904963"/>
        <w:bookmarkStart w:id="3781" w:name="_Toc422935594"/>
        <w:bookmarkStart w:id="3782" w:name="_Toc422938656"/>
        <w:bookmarkStart w:id="3783" w:name="_Toc422930091"/>
        <w:bookmarkStart w:id="3784" w:name="_Toc494288223"/>
        <w:bookmarkStart w:id="3785" w:name="_Toc494291039"/>
        <w:bookmarkStart w:id="3786" w:name="_Toc494293853"/>
        <w:bookmarkEnd w:id="3776"/>
        <w:bookmarkEnd w:id="3778"/>
        <w:bookmarkEnd w:id="3779"/>
        <w:bookmarkEnd w:id="3780"/>
        <w:bookmarkEnd w:id="3781"/>
        <w:bookmarkEnd w:id="3782"/>
        <w:bookmarkEnd w:id="3783"/>
        <w:bookmarkEnd w:id="3784"/>
        <w:bookmarkEnd w:id="3785"/>
        <w:bookmarkEnd w:id="3786"/>
      </w:del>
    </w:p>
    <w:p w:rsidR="00F3558C" w:rsidRPr="00E056B6" w:rsidDel="00371A11" w:rsidRDefault="00C0468B">
      <w:pPr>
        <w:pStyle w:val="body"/>
        <w:rPr>
          <w:del w:id="3787" w:author="Sastry, Murali" w:date="2015-06-09T17:17:00Z"/>
        </w:rPr>
      </w:pPr>
      <w:del w:id="3788" w:author="Sastry, Murali" w:date="2015-06-09T17:17:00Z">
        <w:r w:rsidRPr="00E056B6" w:rsidDel="00371A11">
          <w:delText>From command prompt:</w:delText>
        </w:r>
        <w:bookmarkStart w:id="3789" w:name="_Toc421701790"/>
        <w:bookmarkStart w:id="3790" w:name="_Toc421704984"/>
        <w:bookmarkStart w:id="3791" w:name="_Toc422904964"/>
        <w:bookmarkStart w:id="3792" w:name="_Toc422935595"/>
        <w:bookmarkStart w:id="3793" w:name="_Toc422938657"/>
        <w:bookmarkStart w:id="3794" w:name="_Toc422930092"/>
        <w:bookmarkStart w:id="3795" w:name="_Toc494288224"/>
        <w:bookmarkStart w:id="3796" w:name="_Toc494291040"/>
        <w:bookmarkStart w:id="3797" w:name="_Toc494293854"/>
        <w:bookmarkEnd w:id="3789"/>
        <w:bookmarkEnd w:id="3790"/>
        <w:bookmarkEnd w:id="3791"/>
        <w:bookmarkEnd w:id="3792"/>
        <w:bookmarkEnd w:id="3793"/>
        <w:bookmarkEnd w:id="3794"/>
        <w:bookmarkEnd w:id="3795"/>
        <w:bookmarkEnd w:id="3796"/>
        <w:bookmarkEnd w:id="3797"/>
      </w:del>
    </w:p>
    <w:p w:rsidR="00736443" w:rsidRPr="00E056B6" w:rsidDel="00371A11" w:rsidRDefault="00C0468B">
      <w:pPr>
        <w:pStyle w:val="body"/>
        <w:rPr>
          <w:del w:id="3798" w:author="Sastry, Murali" w:date="2015-06-09T17:17:00Z"/>
        </w:rPr>
      </w:pPr>
      <w:del w:id="3799" w:author="Sastry, Murali" w:date="2015-06-09T17:17:00Z">
        <w:r w:rsidRPr="00E056B6" w:rsidDel="00371A11">
          <w:rPr>
            <w:rFonts w:ascii="Courier" w:hAnsi="Courier" w:cs="Tahoma"/>
            <w:sz w:val="20"/>
          </w:rPr>
          <w:delText>C:\P4\U2\2000\Installers\GobiEngineeringInstaller&gt;</w:delText>
        </w:r>
        <w:r w:rsidRPr="00E056B6" w:rsidDel="00371A11">
          <w:rPr>
            <w:rFonts w:ascii="Courier" w:hAnsi="Courier" w:cs="Tahoma"/>
            <w:sz w:val="20"/>
          </w:rPr>
          <w:br/>
          <w:delText>Perl buildGobiInstallerENG.pl</w:delText>
        </w:r>
        <w:bookmarkStart w:id="3800" w:name="_Toc421701791"/>
        <w:bookmarkStart w:id="3801" w:name="_Toc421704985"/>
        <w:bookmarkStart w:id="3802" w:name="_Toc422904965"/>
        <w:bookmarkStart w:id="3803" w:name="_Toc422935596"/>
        <w:bookmarkStart w:id="3804" w:name="_Toc422938658"/>
        <w:bookmarkStart w:id="3805" w:name="_Toc422930093"/>
        <w:bookmarkStart w:id="3806" w:name="_Toc494288225"/>
        <w:bookmarkStart w:id="3807" w:name="_Toc494291041"/>
        <w:bookmarkStart w:id="3808" w:name="_Toc494293855"/>
        <w:bookmarkEnd w:id="3800"/>
        <w:bookmarkEnd w:id="3801"/>
        <w:bookmarkEnd w:id="3802"/>
        <w:bookmarkEnd w:id="3803"/>
        <w:bookmarkEnd w:id="3804"/>
        <w:bookmarkEnd w:id="3805"/>
        <w:bookmarkEnd w:id="3806"/>
        <w:bookmarkEnd w:id="3807"/>
        <w:bookmarkEnd w:id="3808"/>
      </w:del>
    </w:p>
    <w:p w:rsidR="00F3558C" w:rsidRPr="00E056B6" w:rsidDel="00371A11" w:rsidRDefault="00C0468B">
      <w:pPr>
        <w:pStyle w:val="body"/>
        <w:rPr>
          <w:del w:id="3809" w:author="Sastry, Murali" w:date="2015-06-09T17:17:00Z"/>
        </w:rPr>
        <w:pPrChange w:id="3810" w:author="Sastry, Murali" w:date="2015-06-10T10:23:00Z">
          <w:pPr>
            <w:pStyle w:val="Heading2"/>
          </w:pPr>
        </w:pPrChange>
      </w:pPr>
      <w:bookmarkStart w:id="3811" w:name="_Toc199923595"/>
      <w:bookmarkStart w:id="3812" w:name="_Toc200244305"/>
      <w:bookmarkStart w:id="3813" w:name="_Toc200250036"/>
      <w:bookmarkStart w:id="3814" w:name="_Toc200274328"/>
      <w:bookmarkStart w:id="3815" w:name="_Toc200342883"/>
      <w:bookmarkStart w:id="3816" w:name="_Toc234138249"/>
      <w:del w:id="3817" w:author="Sastry, Murali" w:date="2015-06-09T17:17:00Z">
        <w:r w:rsidRPr="00E056B6" w:rsidDel="00371A11">
          <w:delText xml:space="preserve">Build </w:delText>
        </w:r>
        <w:bookmarkEnd w:id="3811"/>
        <w:bookmarkEnd w:id="3812"/>
        <w:bookmarkEnd w:id="3813"/>
        <w:bookmarkEnd w:id="3814"/>
        <w:bookmarkEnd w:id="3815"/>
        <w:r w:rsidRPr="00E056B6" w:rsidDel="00371A11">
          <w:delText>GOBI2000_PACKAGE_ENG normally</w:delText>
        </w:r>
        <w:bookmarkStart w:id="3818" w:name="_Toc421701792"/>
        <w:bookmarkStart w:id="3819" w:name="_Toc421704986"/>
        <w:bookmarkStart w:id="3820" w:name="_Toc422904966"/>
        <w:bookmarkStart w:id="3821" w:name="_Toc422935597"/>
        <w:bookmarkStart w:id="3822" w:name="_Toc422938659"/>
        <w:bookmarkStart w:id="3823" w:name="_Toc422930094"/>
        <w:bookmarkStart w:id="3824" w:name="_Toc494288226"/>
        <w:bookmarkStart w:id="3825" w:name="_Toc494291042"/>
        <w:bookmarkStart w:id="3826" w:name="_Toc494293856"/>
        <w:bookmarkEnd w:id="3816"/>
        <w:bookmarkEnd w:id="3818"/>
        <w:bookmarkEnd w:id="3819"/>
        <w:bookmarkEnd w:id="3820"/>
        <w:bookmarkEnd w:id="3821"/>
        <w:bookmarkEnd w:id="3822"/>
        <w:bookmarkEnd w:id="3823"/>
        <w:bookmarkEnd w:id="3824"/>
        <w:bookmarkEnd w:id="3825"/>
        <w:bookmarkEnd w:id="3826"/>
      </w:del>
    </w:p>
    <w:p w:rsidR="00F3558C" w:rsidRPr="00E056B6" w:rsidDel="00371A11" w:rsidRDefault="00C0468B">
      <w:pPr>
        <w:pStyle w:val="body"/>
        <w:rPr>
          <w:del w:id="3827" w:author="Sastry, Murali" w:date="2015-06-09T17:17:00Z"/>
        </w:rPr>
      </w:pPr>
      <w:del w:id="3828" w:author="Sastry, Murali" w:date="2015-06-09T17:17:00Z">
        <w:r w:rsidRPr="00E056B6" w:rsidDel="00371A11">
          <w:delText>From command prompt:</w:delText>
        </w:r>
        <w:bookmarkStart w:id="3829" w:name="_Toc421701793"/>
        <w:bookmarkStart w:id="3830" w:name="_Toc421704987"/>
        <w:bookmarkStart w:id="3831" w:name="_Toc422904967"/>
        <w:bookmarkStart w:id="3832" w:name="_Toc422935598"/>
        <w:bookmarkStart w:id="3833" w:name="_Toc422938660"/>
        <w:bookmarkStart w:id="3834" w:name="_Toc422930095"/>
        <w:bookmarkStart w:id="3835" w:name="_Toc494288227"/>
        <w:bookmarkStart w:id="3836" w:name="_Toc494291043"/>
        <w:bookmarkStart w:id="3837" w:name="_Toc494293857"/>
        <w:bookmarkEnd w:id="3829"/>
        <w:bookmarkEnd w:id="3830"/>
        <w:bookmarkEnd w:id="3831"/>
        <w:bookmarkEnd w:id="3832"/>
        <w:bookmarkEnd w:id="3833"/>
        <w:bookmarkEnd w:id="3834"/>
        <w:bookmarkEnd w:id="3835"/>
        <w:bookmarkEnd w:id="3836"/>
        <w:bookmarkEnd w:id="3837"/>
      </w:del>
    </w:p>
    <w:p w:rsidR="00F3558C" w:rsidRPr="00E056B6" w:rsidDel="00371A11" w:rsidRDefault="00C0468B">
      <w:pPr>
        <w:pStyle w:val="body"/>
        <w:rPr>
          <w:del w:id="3838" w:author="Sastry, Murali" w:date="2015-06-09T17:17:00Z"/>
          <w:rFonts w:ascii="Courier" w:hAnsi="Courier" w:cs="Tahoma"/>
          <w:sz w:val="20"/>
        </w:rPr>
      </w:pPr>
      <w:del w:id="3839" w:author="Sastry, Murali" w:date="2015-06-09T17:17:00Z">
        <w:r w:rsidRPr="00E056B6" w:rsidDel="00371A11">
          <w:rPr>
            <w:rFonts w:ascii="Courier" w:hAnsi="Courier" w:cs="Tahoma"/>
            <w:sz w:val="20"/>
          </w:rPr>
          <w:delText>C:\P4\U2\2000\Installers\GobiEngineeringInstaller&gt;</w:delText>
        </w:r>
        <w:r w:rsidRPr="00E056B6" w:rsidDel="00371A11">
          <w:rPr>
            <w:rFonts w:ascii="Courier" w:hAnsi="Courier" w:cs="Tahoma"/>
            <w:sz w:val="20"/>
          </w:rPr>
          <w:br/>
          <w:delText>Perl buildGobiInstallerENG.pl -WHQL</w:delText>
        </w:r>
        <w:bookmarkStart w:id="3840" w:name="_Toc421701794"/>
        <w:bookmarkStart w:id="3841" w:name="_Toc421704988"/>
        <w:bookmarkStart w:id="3842" w:name="_Toc422904968"/>
        <w:bookmarkStart w:id="3843" w:name="_Toc422935599"/>
        <w:bookmarkStart w:id="3844" w:name="_Toc422938661"/>
        <w:bookmarkStart w:id="3845" w:name="_Toc422930096"/>
        <w:bookmarkStart w:id="3846" w:name="_Toc494288228"/>
        <w:bookmarkStart w:id="3847" w:name="_Toc494291044"/>
        <w:bookmarkStart w:id="3848" w:name="_Toc494293858"/>
        <w:bookmarkEnd w:id="3840"/>
        <w:bookmarkEnd w:id="3841"/>
        <w:bookmarkEnd w:id="3842"/>
        <w:bookmarkEnd w:id="3843"/>
        <w:bookmarkEnd w:id="3844"/>
        <w:bookmarkEnd w:id="3845"/>
        <w:bookmarkEnd w:id="3846"/>
        <w:bookmarkEnd w:id="3847"/>
        <w:bookmarkEnd w:id="3848"/>
      </w:del>
    </w:p>
    <w:p w:rsidR="00F3558C" w:rsidRPr="00E056B6" w:rsidDel="00371A11" w:rsidRDefault="00C0468B">
      <w:pPr>
        <w:pStyle w:val="body"/>
        <w:rPr>
          <w:del w:id="3849" w:author="Sastry, Murali" w:date="2015-06-09T17:17:00Z"/>
        </w:rPr>
        <w:pPrChange w:id="3850" w:author="Sastry, Murali" w:date="2015-06-10T10:23:00Z">
          <w:pPr>
            <w:pStyle w:val="Heading2"/>
          </w:pPr>
        </w:pPrChange>
      </w:pPr>
      <w:bookmarkStart w:id="3851" w:name="_Toc199923596"/>
      <w:bookmarkStart w:id="3852" w:name="_Toc200244306"/>
      <w:bookmarkStart w:id="3853" w:name="_Toc200250037"/>
      <w:bookmarkStart w:id="3854" w:name="_Toc200274329"/>
      <w:bookmarkStart w:id="3855" w:name="_Toc200342884"/>
      <w:bookmarkStart w:id="3856" w:name="_Toc234138250"/>
      <w:del w:id="3857" w:author="Sastry, Murali" w:date="2015-06-09T17:17:00Z">
        <w:r w:rsidRPr="00E056B6" w:rsidDel="00371A11">
          <w:delText>Build GOBI2000_PACKAGE_ENG using CRM Build Request</w:delText>
        </w:r>
        <w:bookmarkStart w:id="3858" w:name="_Toc421701795"/>
        <w:bookmarkStart w:id="3859" w:name="_Toc421704989"/>
        <w:bookmarkStart w:id="3860" w:name="_Toc422904969"/>
        <w:bookmarkStart w:id="3861" w:name="_Toc422935600"/>
        <w:bookmarkStart w:id="3862" w:name="_Toc422938662"/>
        <w:bookmarkStart w:id="3863" w:name="_Toc422930097"/>
        <w:bookmarkStart w:id="3864" w:name="_Toc494288229"/>
        <w:bookmarkStart w:id="3865" w:name="_Toc494291045"/>
        <w:bookmarkStart w:id="3866" w:name="_Toc494293859"/>
        <w:bookmarkEnd w:id="3851"/>
        <w:bookmarkEnd w:id="3852"/>
        <w:bookmarkEnd w:id="3853"/>
        <w:bookmarkEnd w:id="3854"/>
        <w:bookmarkEnd w:id="3855"/>
        <w:bookmarkEnd w:id="3856"/>
        <w:bookmarkEnd w:id="3858"/>
        <w:bookmarkEnd w:id="3859"/>
        <w:bookmarkEnd w:id="3860"/>
        <w:bookmarkEnd w:id="3861"/>
        <w:bookmarkEnd w:id="3862"/>
        <w:bookmarkEnd w:id="3863"/>
        <w:bookmarkEnd w:id="3864"/>
        <w:bookmarkEnd w:id="3865"/>
        <w:bookmarkEnd w:id="3866"/>
      </w:del>
    </w:p>
    <w:p w:rsidR="00983820" w:rsidRPr="00E056B6" w:rsidDel="00371A11" w:rsidRDefault="00C0468B">
      <w:pPr>
        <w:pStyle w:val="body"/>
        <w:rPr>
          <w:del w:id="3867" w:author="Sastry, Murali" w:date="2015-06-09T17:17:00Z"/>
        </w:rPr>
        <w:pPrChange w:id="3868" w:author="Sastry, Murali" w:date="2015-06-10T10:23:00Z">
          <w:pPr>
            <w:pStyle w:val="Caption"/>
            <w:keepNext/>
          </w:pPr>
        </w:pPrChange>
      </w:pPr>
      <w:del w:id="3869"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5</w:delText>
        </w:r>
        <w:r w:rsidR="00A31CAF" w:rsidDel="00371A11">
          <w:rPr>
            <w:b/>
          </w:rPr>
          <w:fldChar w:fldCharType="end"/>
        </w:r>
        <w:r w:rsidRPr="00E056B6" w:rsidDel="00371A11">
          <w:delText xml:space="preserve"> CRM Build Request fields for GOBI2000_PACKAGE_ENG</w:delText>
        </w:r>
        <w:bookmarkStart w:id="3870" w:name="_Toc421701796"/>
        <w:bookmarkStart w:id="3871" w:name="_Toc421704990"/>
        <w:bookmarkStart w:id="3872" w:name="_Toc422904970"/>
        <w:bookmarkStart w:id="3873" w:name="_Toc422935601"/>
        <w:bookmarkStart w:id="3874" w:name="_Toc422938663"/>
        <w:bookmarkStart w:id="3875" w:name="_Toc422930098"/>
        <w:bookmarkStart w:id="3876" w:name="_Toc494288230"/>
        <w:bookmarkStart w:id="3877" w:name="_Toc494291046"/>
        <w:bookmarkStart w:id="3878" w:name="_Toc494293860"/>
        <w:bookmarkEnd w:id="3870"/>
        <w:bookmarkEnd w:id="3871"/>
        <w:bookmarkEnd w:id="3872"/>
        <w:bookmarkEnd w:id="3873"/>
        <w:bookmarkEnd w:id="3874"/>
        <w:bookmarkEnd w:id="3875"/>
        <w:bookmarkEnd w:id="3876"/>
        <w:bookmarkEnd w:id="3877"/>
        <w:bookmarkEnd w:id="3878"/>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6660"/>
      </w:tblGrid>
      <w:tr w:rsidR="00F3558C" w:rsidRPr="00E056B6" w:rsidDel="00371A11" w:rsidTr="00D37EB2">
        <w:trPr>
          <w:cantSplit/>
          <w:tblHeader/>
          <w:del w:id="3879" w:author="Sastry, Murali" w:date="2015-06-09T17:17:00Z"/>
        </w:trPr>
        <w:tc>
          <w:tcPr>
            <w:tcW w:w="1980" w:type="dxa"/>
            <w:tcBorders>
              <w:bottom w:val="single" w:sz="12" w:space="0" w:color="auto"/>
            </w:tcBorders>
          </w:tcPr>
          <w:p w:rsidR="00F3558C" w:rsidRPr="00E056B6" w:rsidDel="00371A11" w:rsidRDefault="00C0468B">
            <w:pPr>
              <w:pStyle w:val="body"/>
              <w:rPr>
                <w:del w:id="3880" w:author="Sastry, Murali" w:date="2015-06-09T17:17:00Z"/>
              </w:rPr>
              <w:pPrChange w:id="3881" w:author="Sastry, Murali" w:date="2015-06-10T10:23:00Z">
                <w:pPr>
                  <w:pStyle w:val="tableheading"/>
                  <w:jc w:val="left"/>
                  <w:outlineLvl w:val="1"/>
                </w:pPr>
              </w:pPrChange>
            </w:pPr>
            <w:del w:id="3882" w:author="Sastry, Murali" w:date="2015-06-09T17:17:00Z">
              <w:r w:rsidRPr="00E056B6" w:rsidDel="00371A11">
                <w:delText>File</w:delText>
              </w:r>
              <w:bookmarkStart w:id="3883" w:name="_Toc421701797"/>
              <w:bookmarkStart w:id="3884" w:name="_Toc421704991"/>
              <w:bookmarkStart w:id="3885" w:name="_Toc422904971"/>
              <w:bookmarkStart w:id="3886" w:name="_Toc422935602"/>
              <w:bookmarkStart w:id="3887" w:name="_Toc422938664"/>
              <w:bookmarkStart w:id="3888" w:name="_Toc422930099"/>
              <w:bookmarkStart w:id="3889" w:name="_Toc494288231"/>
              <w:bookmarkStart w:id="3890" w:name="_Toc494291047"/>
              <w:bookmarkStart w:id="3891" w:name="_Toc494293861"/>
              <w:bookmarkEnd w:id="3883"/>
              <w:bookmarkEnd w:id="3884"/>
              <w:bookmarkEnd w:id="3885"/>
              <w:bookmarkEnd w:id="3886"/>
              <w:bookmarkEnd w:id="3887"/>
              <w:bookmarkEnd w:id="3888"/>
              <w:bookmarkEnd w:id="3889"/>
              <w:bookmarkEnd w:id="3890"/>
              <w:bookmarkEnd w:id="3891"/>
            </w:del>
          </w:p>
        </w:tc>
        <w:tc>
          <w:tcPr>
            <w:tcW w:w="6660" w:type="dxa"/>
            <w:tcBorders>
              <w:bottom w:val="single" w:sz="12" w:space="0" w:color="auto"/>
            </w:tcBorders>
          </w:tcPr>
          <w:p w:rsidR="00F3558C" w:rsidRPr="00E056B6" w:rsidDel="00371A11" w:rsidRDefault="00C0468B">
            <w:pPr>
              <w:pStyle w:val="body"/>
              <w:rPr>
                <w:del w:id="3892" w:author="Sastry, Murali" w:date="2015-06-09T17:17:00Z"/>
              </w:rPr>
              <w:pPrChange w:id="3893" w:author="Sastry, Murali" w:date="2015-06-10T10:23:00Z">
                <w:pPr>
                  <w:pStyle w:val="tableheading"/>
                  <w:jc w:val="left"/>
                  <w:outlineLvl w:val="1"/>
                </w:pPr>
              </w:pPrChange>
            </w:pPr>
            <w:del w:id="3894" w:author="Sastry, Murali" w:date="2015-06-09T17:17:00Z">
              <w:r w:rsidRPr="00E056B6" w:rsidDel="00371A11">
                <w:delText>Description</w:delText>
              </w:r>
              <w:bookmarkStart w:id="3895" w:name="_Toc421701798"/>
              <w:bookmarkStart w:id="3896" w:name="_Toc421704992"/>
              <w:bookmarkStart w:id="3897" w:name="_Toc422904972"/>
              <w:bookmarkStart w:id="3898" w:name="_Toc422935603"/>
              <w:bookmarkStart w:id="3899" w:name="_Toc422938665"/>
              <w:bookmarkStart w:id="3900" w:name="_Toc422930100"/>
              <w:bookmarkStart w:id="3901" w:name="_Toc494288232"/>
              <w:bookmarkStart w:id="3902" w:name="_Toc494291048"/>
              <w:bookmarkStart w:id="3903" w:name="_Toc494293862"/>
              <w:bookmarkEnd w:id="3895"/>
              <w:bookmarkEnd w:id="3896"/>
              <w:bookmarkEnd w:id="3897"/>
              <w:bookmarkEnd w:id="3898"/>
              <w:bookmarkEnd w:id="3899"/>
              <w:bookmarkEnd w:id="3900"/>
              <w:bookmarkEnd w:id="3901"/>
              <w:bookmarkEnd w:id="3902"/>
              <w:bookmarkEnd w:id="3903"/>
            </w:del>
          </w:p>
        </w:tc>
        <w:bookmarkStart w:id="3904" w:name="_Toc421701799"/>
        <w:bookmarkStart w:id="3905" w:name="_Toc421704993"/>
        <w:bookmarkStart w:id="3906" w:name="_Toc422904973"/>
        <w:bookmarkStart w:id="3907" w:name="_Toc422935604"/>
        <w:bookmarkStart w:id="3908" w:name="_Toc422938666"/>
        <w:bookmarkStart w:id="3909" w:name="_Toc422930101"/>
        <w:bookmarkStart w:id="3910" w:name="_Toc494288233"/>
        <w:bookmarkStart w:id="3911" w:name="_Toc494291049"/>
        <w:bookmarkStart w:id="3912" w:name="_Toc494293863"/>
        <w:bookmarkEnd w:id="3904"/>
        <w:bookmarkEnd w:id="3905"/>
        <w:bookmarkEnd w:id="3906"/>
        <w:bookmarkEnd w:id="3907"/>
        <w:bookmarkEnd w:id="3908"/>
        <w:bookmarkEnd w:id="3909"/>
        <w:bookmarkEnd w:id="3910"/>
        <w:bookmarkEnd w:id="3911"/>
        <w:bookmarkEnd w:id="3912"/>
      </w:tr>
      <w:tr w:rsidR="00F3558C" w:rsidRPr="00E056B6" w:rsidDel="00371A11" w:rsidTr="00D37EB2">
        <w:trPr>
          <w:cantSplit/>
          <w:del w:id="3913" w:author="Sastry, Murali" w:date="2015-06-09T17:17:00Z"/>
        </w:trPr>
        <w:tc>
          <w:tcPr>
            <w:tcW w:w="1980" w:type="dxa"/>
            <w:tcBorders>
              <w:top w:val="nil"/>
              <w:bottom w:val="single" w:sz="6" w:space="0" w:color="auto"/>
            </w:tcBorders>
          </w:tcPr>
          <w:p w:rsidR="00F3558C" w:rsidRPr="00E056B6" w:rsidDel="00371A11" w:rsidRDefault="00C0468B">
            <w:pPr>
              <w:pStyle w:val="body"/>
              <w:rPr>
                <w:del w:id="3914" w:author="Sastry, Murali" w:date="2015-06-09T17:17:00Z"/>
              </w:rPr>
              <w:pPrChange w:id="3915" w:author="Sastry, Murali" w:date="2015-06-10T10:23:00Z">
                <w:pPr>
                  <w:pStyle w:val="tableentry"/>
                  <w:keepNext/>
                  <w:outlineLvl w:val="1"/>
                </w:pPr>
              </w:pPrChange>
            </w:pPr>
            <w:del w:id="3916" w:author="Sastry, Murali" w:date="2015-06-09T17:17:00Z">
              <w:r w:rsidRPr="00E056B6" w:rsidDel="00371A11">
                <w:delText>Target Name</w:delText>
              </w:r>
              <w:bookmarkStart w:id="3917" w:name="_Toc421701800"/>
              <w:bookmarkStart w:id="3918" w:name="_Toc421704994"/>
              <w:bookmarkStart w:id="3919" w:name="_Toc422904974"/>
              <w:bookmarkStart w:id="3920" w:name="_Toc422935605"/>
              <w:bookmarkStart w:id="3921" w:name="_Toc422938667"/>
              <w:bookmarkStart w:id="3922" w:name="_Toc422930102"/>
              <w:bookmarkStart w:id="3923" w:name="_Toc494288234"/>
              <w:bookmarkStart w:id="3924" w:name="_Toc494291050"/>
              <w:bookmarkStart w:id="3925" w:name="_Toc494293864"/>
              <w:bookmarkEnd w:id="3917"/>
              <w:bookmarkEnd w:id="3918"/>
              <w:bookmarkEnd w:id="3919"/>
              <w:bookmarkEnd w:id="3920"/>
              <w:bookmarkEnd w:id="3921"/>
              <w:bookmarkEnd w:id="3922"/>
              <w:bookmarkEnd w:id="3923"/>
              <w:bookmarkEnd w:id="3924"/>
              <w:bookmarkEnd w:id="3925"/>
            </w:del>
          </w:p>
        </w:tc>
        <w:tc>
          <w:tcPr>
            <w:tcW w:w="6660" w:type="dxa"/>
            <w:tcBorders>
              <w:top w:val="nil"/>
              <w:bottom w:val="single" w:sz="6" w:space="0" w:color="auto"/>
            </w:tcBorders>
          </w:tcPr>
          <w:p w:rsidR="00F3558C" w:rsidRPr="00E056B6" w:rsidDel="00371A11" w:rsidRDefault="00C0468B">
            <w:pPr>
              <w:pStyle w:val="body"/>
              <w:rPr>
                <w:del w:id="3926" w:author="Sastry, Murali" w:date="2015-06-09T17:17:00Z"/>
              </w:rPr>
              <w:pPrChange w:id="3927" w:author="Sastry, Murali" w:date="2015-06-10T10:23:00Z">
                <w:pPr>
                  <w:pStyle w:val="tableentry"/>
                  <w:keepNext/>
                  <w:outlineLvl w:val="1"/>
                </w:pPr>
              </w:pPrChange>
            </w:pPr>
            <w:del w:id="3928" w:author="Sastry, Murali" w:date="2015-06-09T17:17:00Z">
              <w:r w:rsidRPr="00E056B6" w:rsidDel="00371A11">
                <w:delText>GOBI2000_PACKAGE_ENG</w:delText>
              </w:r>
              <w:bookmarkStart w:id="3929" w:name="_Toc421701801"/>
              <w:bookmarkStart w:id="3930" w:name="_Toc421704995"/>
              <w:bookmarkStart w:id="3931" w:name="_Toc422904975"/>
              <w:bookmarkStart w:id="3932" w:name="_Toc422935606"/>
              <w:bookmarkStart w:id="3933" w:name="_Toc422938668"/>
              <w:bookmarkStart w:id="3934" w:name="_Toc422930103"/>
              <w:bookmarkStart w:id="3935" w:name="_Toc494288235"/>
              <w:bookmarkStart w:id="3936" w:name="_Toc494291051"/>
              <w:bookmarkStart w:id="3937" w:name="_Toc494293865"/>
              <w:bookmarkEnd w:id="3929"/>
              <w:bookmarkEnd w:id="3930"/>
              <w:bookmarkEnd w:id="3931"/>
              <w:bookmarkEnd w:id="3932"/>
              <w:bookmarkEnd w:id="3933"/>
              <w:bookmarkEnd w:id="3934"/>
              <w:bookmarkEnd w:id="3935"/>
              <w:bookmarkEnd w:id="3936"/>
              <w:bookmarkEnd w:id="3937"/>
            </w:del>
          </w:p>
        </w:tc>
        <w:bookmarkStart w:id="3938" w:name="_Toc421701802"/>
        <w:bookmarkStart w:id="3939" w:name="_Toc421704996"/>
        <w:bookmarkStart w:id="3940" w:name="_Toc422904976"/>
        <w:bookmarkStart w:id="3941" w:name="_Toc422935607"/>
        <w:bookmarkStart w:id="3942" w:name="_Toc422938669"/>
        <w:bookmarkStart w:id="3943" w:name="_Toc422930104"/>
        <w:bookmarkStart w:id="3944" w:name="_Toc494288236"/>
        <w:bookmarkStart w:id="3945" w:name="_Toc494291052"/>
        <w:bookmarkStart w:id="3946" w:name="_Toc494293866"/>
        <w:bookmarkEnd w:id="3938"/>
        <w:bookmarkEnd w:id="3939"/>
        <w:bookmarkEnd w:id="3940"/>
        <w:bookmarkEnd w:id="3941"/>
        <w:bookmarkEnd w:id="3942"/>
        <w:bookmarkEnd w:id="3943"/>
        <w:bookmarkEnd w:id="3944"/>
        <w:bookmarkEnd w:id="3945"/>
        <w:bookmarkEnd w:id="3946"/>
      </w:tr>
      <w:tr w:rsidR="00F3558C" w:rsidRPr="00E056B6" w:rsidDel="00371A11" w:rsidTr="007A5D07">
        <w:trPr>
          <w:cantSplit/>
          <w:del w:id="3947" w:author="Sastry, Murali" w:date="2015-06-09T17:17:00Z"/>
        </w:trPr>
        <w:tc>
          <w:tcPr>
            <w:tcW w:w="1980" w:type="dxa"/>
            <w:tcBorders>
              <w:top w:val="single" w:sz="6" w:space="0" w:color="auto"/>
              <w:bottom w:val="single" w:sz="6" w:space="0" w:color="auto"/>
            </w:tcBorders>
          </w:tcPr>
          <w:p w:rsidR="00F3558C" w:rsidRPr="00E056B6" w:rsidDel="00371A11" w:rsidRDefault="00C0468B">
            <w:pPr>
              <w:pStyle w:val="body"/>
              <w:rPr>
                <w:del w:id="3948" w:author="Sastry, Murali" w:date="2015-06-09T17:17:00Z"/>
              </w:rPr>
              <w:pPrChange w:id="3949" w:author="Sastry, Murali" w:date="2015-06-10T10:23:00Z">
                <w:pPr>
                  <w:pStyle w:val="tableentry"/>
                  <w:keepNext/>
                  <w:outlineLvl w:val="1"/>
                </w:pPr>
              </w:pPrChange>
            </w:pPr>
            <w:del w:id="3950" w:author="Sastry, Murali" w:date="2015-06-09T17:17:00Z">
              <w:r w:rsidRPr="00E056B6" w:rsidDel="00371A11">
                <w:delText>Target Version</w:delText>
              </w:r>
              <w:bookmarkStart w:id="3951" w:name="_Toc421701803"/>
              <w:bookmarkStart w:id="3952" w:name="_Toc421704997"/>
              <w:bookmarkStart w:id="3953" w:name="_Toc422904977"/>
              <w:bookmarkStart w:id="3954" w:name="_Toc422935608"/>
              <w:bookmarkStart w:id="3955" w:name="_Toc422938670"/>
              <w:bookmarkStart w:id="3956" w:name="_Toc422930105"/>
              <w:bookmarkStart w:id="3957" w:name="_Toc494288237"/>
              <w:bookmarkStart w:id="3958" w:name="_Toc494291053"/>
              <w:bookmarkStart w:id="3959" w:name="_Toc494293867"/>
              <w:bookmarkEnd w:id="3951"/>
              <w:bookmarkEnd w:id="3952"/>
              <w:bookmarkEnd w:id="3953"/>
              <w:bookmarkEnd w:id="3954"/>
              <w:bookmarkEnd w:id="3955"/>
              <w:bookmarkEnd w:id="3956"/>
              <w:bookmarkEnd w:id="3957"/>
              <w:bookmarkEnd w:id="3958"/>
              <w:bookmarkEnd w:id="3959"/>
            </w:del>
          </w:p>
        </w:tc>
        <w:tc>
          <w:tcPr>
            <w:tcW w:w="6660" w:type="dxa"/>
            <w:tcBorders>
              <w:top w:val="single" w:sz="6" w:space="0" w:color="auto"/>
              <w:bottom w:val="single" w:sz="6" w:space="0" w:color="auto"/>
            </w:tcBorders>
          </w:tcPr>
          <w:p w:rsidR="00F3558C" w:rsidRPr="00E056B6" w:rsidDel="00371A11" w:rsidRDefault="00C0468B">
            <w:pPr>
              <w:pStyle w:val="body"/>
              <w:rPr>
                <w:del w:id="3960" w:author="Sastry, Murali" w:date="2015-06-09T17:17:00Z"/>
              </w:rPr>
              <w:pPrChange w:id="3961" w:author="Sastry, Murali" w:date="2015-06-10T10:23:00Z">
                <w:pPr>
                  <w:pStyle w:val="tableentry"/>
                  <w:keepNext/>
                  <w:outlineLvl w:val="1"/>
                </w:pPr>
              </w:pPrChange>
            </w:pPr>
            <w:del w:id="3962" w:author="Sastry, Murali" w:date="2015-06-09T17:17:00Z">
              <w:r w:rsidRPr="00E056B6" w:rsidDel="00371A11">
                <w:delText>Version (ie. 1.0.08)</w:delText>
              </w:r>
              <w:bookmarkStart w:id="3963" w:name="_Toc421701804"/>
              <w:bookmarkStart w:id="3964" w:name="_Toc421704998"/>
              <w:bookmarkStart w:id="3965" w:name="_Toc422904978"/>
              <w:bookmarkStart w:id="3966" w:name="_Toc422935609"/>
              <w:bookmarkStart w:id="3967" w:name="_Toc422938671"/>
              <w:bookmarkStart w:id="3968" w:name="_Toc422930106"/>
              <w:bookmarkStart w:id="3969" w:name="_Toc494288238"/>
              <w:bookmarkStart w:id="3970" w:name="_Toc494291054"/>
              <w:bookmarkStart w:id="3971" w:name="_Toc494293868"/>
              <w:bookmarkEnd w:id="3963"/>
              <w:bookmarkEnd w:id="3964"/>
              <w:bookmarkEnd w:id="3965"/>
              <w:bookmarkEnd w:id="3966"/>
              <w:bookmarkEnd w:id="3967"/>
              <w:bookmarkEnd w:id="3968"/>
              <w:bookmarkEnd w:id="3969"/>
              <w:bookmarkEnd w:id="3970"/>
              <w:bookmarkEnd w:id="3971"/>
            </w:del>
          </w:p>
        </w:tc>
        <w:bookmarkStart w:id="3972" w:name="_Toc421701805"/>
        <w:bookmarkStart w:id="3973" w:name="_Toc421704999"/>
        <w:bookmarkStart w:id="3974" w:name="_Toc422904979"/>
        <w:bookmarkStart w:id="3975" w:name="_Toc422935610"/>
        <w:bookmarkStart w:id="3976" w:name="_Toc422938672"/>
        <w:bookmarkStart w:id="3977" w:name="_Toc422930107"/>
        <w:bookmarkStart w:id="3978" w:name="_Toc494288239"/>
        <w:bookmarkStart w:id="3979" w:name="_Toc494291055"/>
        <w:bookmarkStart w:id="3980" w:name="_Toc494293869"/>
        <w:bookmarkEnd w:id="3972"/>
        <w:bookmarkEnd w:id="3973"/>
        <w:bookmarkEnd w:id="3974"/>
        <w:bookmarkEnd w:id="3975"/>
        <w:bookmarkEnd w:id="3976"/>
        <w:bookmarkEnd w:id="3977"/>
        <w:bookmarkEnd w:id="3978"/>
        <w:bookmarkEnd w:id="3979"/>
        <w:bookmarkEnd w:id="3980"/>
      </w:tr>
      <w:tr w:rsidR="00F3558C" w:rsidRPr="00E056B6" w:rsidDel="00371A11" w:rsidTr="00D37EB2">
        <w:trPr>
          <w:cantSplit/>
          <w:del w:id="3981" w:author="Sastry, Murali" w:date="2015-06-09T17:17:00Z"/>
        </w:trPr>
        <w:tc>
          <w:tcPr>
            <w:tcW w:w="1980" w:type="dxa"/>
            <w:tcBorders>
              <w:top w:val="single" w:sz="6" w:space="0" w:color="auto"/>
              <w:bottom w:val="single" w:sz="6" w:space="0" w:color="auto"/>
            </w:tcBorders>
          </w:tcPr>
          <w:p w:rsidR="00F3558C" w:rsidRPr="00E056B6" w:rsidDel="00371A11" w:rsidRDefault="00C0468B">
            <w:pPr>
              <w:pStyle w:val="body"/>
              <w:rPr>
                <w:del w:id="3982" w:author="Sastry, Murali" w:date="2015-06-09T17:17:00Z"/>
              </w:rPr>
              <w:pPrChange w:id="3983" w:author="Sastry, Murali" w:date="2015-06-10T10:23:00Z">
                <w:pPr>
                  <w:pStyle w:val="tableentry"/>
                  <w:keepNext/>
                  <w:tabs>
                    <w:tab w:val="left" w:pos="761"/>
                  </w:tabs>
                  <w:outlineLvl w:val="1"/>
                </w:pPr>
              </w:pPrChange>
            </w:pPr>
            <w:del w:id="3984" w:author="Sastry, Murali" w:date="2015-06-09T17:17:00Z">
              <w:r w:rsidRPr="00E056B6" w:rsidDel="00371A11">
                <w:delText>Type</w:delText>
              </w:r>
              <w:r w:rsidRPr="00E056B6" w:rsidDel="00371A11">
                <w:tab/>
              </w:r>
              <w:bookmarkStart w:id="3985" w:name="_Toc421701806"/>
              <w:bookmarkStart w:id="3986" w:name="_Toc421705000"/>
              <w:bookmarkStart w:id="3987" w:name="_Toc422904980"/>
              <w:bookmarkStart w:id="3988" w:name="_Toc422935611"/>
              <w:bookmarkStart w:id="3989" w:name="_Toc422938673"/>
              <w:bookmarkStart w:id="3990" w:name="_Toc422930108"/>
              <w:bookmarkStart w:id="3991" w:name="_Toc494288240"/>
              <w:bookmarkStart w:id="3992" w:name="_Toc494291056"/>
              <w:bookmarkStart w:id="3993" w:name="_Toc494293870"/>
              <w:bookmarkEnd w:id="3985"/>
              <w:bookmarkEnd w:id="3986"/>
              <w:bookmarkEnd w:id="3987"/>
              <w:bookmarkEnd w:id="3988"/>
              <w:bookmarkEnd w:id="3989"/>
              <w:bookmarkEnd w:id="3990"/>
              <w:bookmarkEnd w:id="3991"/>
              <w:bookmarkEnd w:id="3992"/>
              <w:bookmarkEnd w:id="3993"/>
            </w:del>
          </w:p>
        </w:tc>
        <w:tc>
          <w:tcPr>
            <w:tcW w:w="6660" w:type="dxa"/>
            <w:tcBorders>
              <w:top w:val="single" w:sz="6" w:space="0" w:color="auto"/>
              <w:bottom w:val="single" w:sz="6" w:space="0" w:color="auto"/>
            </w:tcBorders>
          </w:tcPr>
          <w:p w:rsidR="00F3558C" w:rsidRPr="00E056B6" w:rsidDel="00371A11" w:rsidRDefault="00C0468B">
            <w:pPr>
              <w:pStyle w:val="body"/>
              <w:rPr>
                <w:del w:id="3994" w:author="Sastry, Murali" w:date="2015-06-09T17:17:00Z"/>
              </w:rPr>
              <w:pPrChange w:id="3995" w:author="Sastry, Murali" w:date="2015-06-10T10:23:00Z">
                <w:pPr>
                  <w:pStyle w:val="tableentry"/>
                  <w:keepNext/>
                  <w:outlineLvl w:val="1"/>
                </w:pPr>
              </w:pPrChange>
            </w:pPr>
            <w:del w:id="3996" w:author="Sastry, Murali" w:date="2015-06-09T17:17:00Z">
              <w:r w:rsidRPr="00E056B6" w:rsidDel="00371A11">
                <w:delText>If building for WHQL: Test, Standard</w:delText>
              </w:r>
              <w:bookmarkStart w:id="3997" w:name="_Toc421701807"/>
              <w:bookmarkStart w:id="3998" w:name="_Toc421705001"/>
              <w:bookmarkStart w:id="3999" w:name="_Toc422904981"/>
              <w:bookmarkStart w:id="4000" w:name="_Toc422935612"/>
              <w:bookmarkStart w:id="4001" w:name="_Toc422938674"/>
              <w:bookmarkStart w:id="4002" w:name="_Toc422930109"/>
              <w:bookmarkStart w:id="4003" w:name="_Toc494288241"/>
              <w:bookmarkStart w:id="4004" w:name="_Toc494291057"/>
              <w:bookmarkStart w:id="4005" w:name="_Toc494293871"/>
              <w:bookmarkEnd w:id="3997"/>
              <w:bookmarkEnd w:id="3998"/>
              <w:bookmarkEnd w:id="3999"/>
              <w:bookmarkEnd w:id="4000"/>
              <w:bookmarkEnd w:id="4001"/>
              <w:bookmarkEnd w:id="4002"/>
              <w:bookmarkEnd w:id="4003"/>
              <w:bookmarkEnd w:id="4004"/>
              <w:bookmarkEnd w:id="4005"/>
            </w:del>
          </w:p>
          <w:p w:rsidR="003C031D" w:rsidRPr="00E056B6" w:rsidDel="00371A11" w:rsidRDefault="00C0468B">
            <w:pPr>
              <w:pStyle w:val="body"/>
              <w:rPr>
                <w:del w:id="4006" w:author="Sastry, Murali" w:date="2015-06-09T17:17:00Z"/>
              </w:rPr>
              <w:pPrChange w:id="4007" w:author="Sastry, Murali" w:date="2015-06-10T10:23:00Z">
                <w:pPr>
                  <w:pStyle w:val="tableentry"/>
                  <w:keepNext/>
                  <w:outlineLvl w:val="1"/>
                </w:pPr>
              </w:pPrChange>
            </w:pPr>
            <w:del w:id="4008" w:author="Sastry, Murali" w:date="2015-06-09T17:17:00Z">
              <w:r w:rsidRPr="00E056B6" w:rsidDel="00371A11">
                <w:delText>Otherwise: Prod, Point Release</w:delText>
              </w:r>
              <w:bookmarkStart w:id="4009" w:name="_Toc421701808"/>
              <w:bookmarkStart w:id="4010" w:name="_Toc421705002"/>
              <w:bookmarkStart w:id="4011" w:name="_Toc422904982"/>
              <w:bookmarkStart w:id="4012" w:name="_Toc422935613"/>
              <w:bookmarkStart w:id="4013" w:name="_Toc422938675"/>
              <w:bookmarkStart w:id="4014" w:name="_Toc422930110"/>
              <w:bookmarkStart w:id="4015" w:name="_Toc494288242"/>
              <w:bookmarkStart w:id="4016" w:name="_Toc494291058"/>
              <w:bookmarkStart w:id="4017" w:name="_Toc494293872"/>
              <w:bookmarkEnd w:id="4009"/>
              <w:bookmarkEnd w:id="4010"/>
              <w:bookmarkEnd w:id="4011"/>
              <w:bookmarkEnd w:id="4012"/>
              <w:bookmarkEnd w:id="4013"/>
              <w:bookmarkEnd w:id="4014"/>
              <w:bookmarkEnd w:id="4015"/>
              <w:bookmarkEnd w:id="4016"/>
              <w:bookmarkEnd w:id="4017"/>
            </w:del>
          </w:p>
        </w:tc>
        <w:bookmarkStart w:id="4018" w:name="_Toc421701809"/>
        <w:bookmarkStart w:id="4019" w:name="_Toc421705003"/>
        <w:bookmarkStart w:id="4020" w:name="_Toc422904983"/>
        <w:bookmarkStart w:id="4021" w:name="_Toc422935614"/>
        <w:bookmarkStart w:id="4022" w:name="_Toc422938676"/>
        <w:bookmarkStart w:id="4023" w:name="_Toc422930111"/>
        <w:bookmarkStart w:id="4024" w:name="_Toc494288243"/>
        <w:bookmarkStart w:id="4025" w:name="_Toc494291059"/>
        <w:bookmarkStart w:id="4026" w:name="_Toc494293873"/>
        <w:bookmarkEnd w:id="4018"/>
        <w:bookmarkEnd w:id="4019"/>
        <w:bookmarkEnd w:id="4020"/>
        <w:bookmarkEnd w:id="4021"/>
        <w:bookmarkEnd w:id="4022"/>
        <w:bookmarkEnd w:id="4023"/>
        <w:bookmarkEnd w:id="4024"/>
        <w:bookmarkEnd w:id="4025"/>
        <w:bookmarkEnd w:id="4026"/>
      </w:tr>
      <w:tr w:rsidR="00F3558C" w:rsidRPr="00E056B6" w:rsidDel="00371A11" w:rsidTr="00D37EB2">
        <w:trPr>
          <w:cantSplit/>
          <w:del w:id="4027" w:author="Sastry, Murali" w:date="2015-06-09T17:17:00Z"/>
        </w:trPr>
        <w:tc>
          <w:tcPr>
            <w:tcW w:w="1980" w:type="dxa"/>
            <w:tcBorders>
              <w:top w:val="single" w:sz="6" w:space="0" w:color="auto"/>
              <w:bottom w:val="single" w:sz="6" w:space="0" w:color="auto"/>
            </w:tcBorders>
          </w:tcPr>
          <w:p w:rsidR="00F3558C" w:rsidRPr="00E056B6" w:rsidDel="00371A11" w:rsidRDefault="00C0468B">
            <w:pPr>
              <w:pStyle w:val="body"/>
              <w:rPr>
                <w:del w:id="4028" w:author="Sastry, Murali" w:date="2015-06-09T17:17:00Z"/>
              </w:rPr>
              <w:pPrChange w:id="4029" w:author="Sastry, Murali" w:date="2015-06-10T10:23:00Z">
                <w:pPr>
                  <w:pStyle w:val="tableentry"/>
                  <w:keepNext/>
                  <w:outlineLvl w:val="1"/>
                </w:pPr>
              </w:pPrChange>
            </w:pPr>
            <w:del w:id="4030" w:author="Sastry, Murali" w:date="2015-06-09T17:17:00Z">
              <w:r w:rsidRPr="00E056B6" w:rsidDel="00371A11">
                <w:delText>Compiler</w:delText>
              </w:r>
              <w:bookmarkStart w:id="4031" w:name="_Toc421701810"/>
              <w:bookmarkStart w:id="4032" w:name="_Toc421705004"/>
              <w:bookmarkStart w:id="4033" w:name="_Toc422904984"/>
              <w:bookmarkStart w:id="4034" w:name="_Toc422935615"/>
              <w:bookmarkStart w:id="4035" w:name="_Toc422938677"/>
              <w:bookmarkStart w:id="4036" w:name="_Toc422930112"/>
              <w:bookmarkStart w:id="4037" w:name="_Toc494288244"/>
              <w:bookmarkStart w:id="4038" w:name="_Toc494291060"/>
              <w:bookmarkStart w:id="4039" w:name="_Toc494293874"/>
              <w:bookmarkEnd w:id="4031"/>
              <w:bookmarkEnd w:id="4032"/>
              <w:bookmarkEnd w:id="4033"/>
              <w:bookmarkEnd w:id="4034"/>
              <w:bookmarkEnd w:id="4035"/>
              <w:bookmarkEnd w:id="4036"/>
              <w:bookmarkEnd w:id="4037"/>
              <w:bookmarkEnd w:id="4038"/>
              <w:bookmarkEnd w:id="4039"/>
            </w:del>
          </w:p>
        </w:tc>
        <w:tc>
          <w:tcPr>
            <w:tcW w:w="6660" w:type="dxa"/>
            <w:tcBorders>
              <w:top w:val="single" w:sz="6" w:space="0" w:color="auto"/>
              <w:bottom w:val="single" w:sz="6" w:space="0" w:color="auto"/>
            </w:tcBorders>
          </w:tcPr>
          <w:p w:rsidR="00F3558C" w:rsidRPr="00E056B6" w:rsidDel="00371A11" w:rsidRDefault="00C0468B">
            <w:pPr>
              <w:pStyle w:val="body"/>
              <w:rPr>
                <w:del w:id="4040" w:author="Sastry, Murali" w:date="2015-06-09T17:17:00Z"/>
              </w:rPr>
              <w:pPrChange w:id="4041" w:author="Sastry, Murali" w:date="2015-06-10T10:23:00Z">
                <w:pPr>
                  <w:pStyle w:val="tableentry"/>
                  <w:keepNext/>
                  <w:outlineLvl w:val="1"/>
                </w:pPr>
              </w:pPrChange>
            </w:pPr>
            <w:del w:id="4042" w:author="Sastry, Murali" w:date="2015-06-09T17:17:00Z">
              <w:r w:rsidRPr="00E056B6" w:rsidDel="00371A11">
                <w:delText>MS VS2008</w:delText>
              </w:r>
              <w:bookmarkStart w:id="4043" w:name="_Toc421701811"/>
              <w:bookmarkStart w:id="4044" w:name="_Toc421705005"/>
              <w:bookmarkStart w:id="4045" w:name="_Toc422904985"/>
              <w:bookmarkStart w:id="4046" w:name="_Toc422935616"/>
              <w:bookmarkStart w:id="4047" w:name="_Toc422938678"/>
              <w:bookmarkStart w:id="4048" w:name="_Toc422930113"/>
              <w:bookmarkStart w:id="4049" w:name="_Toc494288245"/>
              <w:bookmarkStart w:id="4050" w:name="_Toc494291061"/>
              <w:bookmarkStart w:id="4051" w:name="_Toc494293875"/>
              <w:bookmarkEnd w:id="4043"/>
              <w:bookmarkEnd w:id="4044"/>
              <w:bookmarkEnd w:id="4045"/>
              <w:bookmarkEnd w:id="4046"/>
              <w:bookmarkEnd w:id="4047"/>
              <w:bookmarkEnd w:id="4048"/>
              <w:bookmarkEnd w:id="4049"/>
              <w:bookmarkEnd w:id="4050"/>
              <w:bookmarkEnd w:id="4051"/>
            </w:del>
          </w:p>
        </w:tc>
        <w:bookmarkStart w:id="4052" w:name="_Toc421701812"/>
        <w:bookmarkStart w:id="4053" w:name="_Toc421705006"/>
        <w:bookmarkStart w:id="4054" w:name="_Toc422904986"/>
        <w:bookmarkStart w:id="4055" w:name="_Toc422935617"/>
        <w:bookmarkStart w:id="4056" w:name="_Toc422938679"/>
        <w:bookmarkStart w:id="4057" w:name="_Toc422930114"/>
        <w:bookmarkStart w:id="4058" w:name="_Toc494288246"/>
        <w:bookmarkStart w:id="4059" w:name="_Toc494291062"/>
        <w:bookmarkStart w:id="4060" w:name="_Toc494293876"/>
        <w:bookmarkEnd w:id="4052"/>
        <w:bookmarkEnd w:id="4053"/>
        <w:bookmarkEnd w:id="4054"/>
        <w:bookmarkEnd w:id="4055"/>
        <w:bookmarkEnd w:id="4056"/>
        <w:bookmarkEnd w:id="4057"/>
        <w:bookmarkEnd w:id="4058"/>
        <w:bookmarkEnd w:id="4059"/>
        <w:bookmarkEnd w:id="4060"/>
      </w:tr>
      <w:tr w:rsidR="00F3558C" w:rsidRPr="00E056B6" w:rsidDel="00371A11" w:rsidTr="00D37EB2">
        <w:trPr>
          <w:cantSplit/>
          <w:del w:id="4061" w:author="Sastry, Murali" w:date="2015-06-09T17:17:00Z"/>
        </w:trPr>
        <w:tc>
          <w:tcPr>
            <w:tcW w:w="1980" w:type="dxa"/>
            <w:tcBorders>
              <w:top w:val="single" w:sz="6" w:space="0" w:color="auto"/>
              <w:bottom w:val="single" w:sz="6" w:space="0" w:color="auto"/>
            </w:tcBorders>
          </w:tcPr>
          <w:p w:rsidR="00F3558C" w:rsidRPr="00E056B6" w:rsidDel="00371A11" w:rsidRDefault="00C0468B">
            <w:pPr>
              <w:pStyle w:val="body"/>
              <w:rPr>
                <w:del w:id="4062" w:author="Sastry, Murali" w:date="2015-06-09T17:17:00Z"/>
              </w:rPr>
              <w:pPrChange w:id="4063" w:author="Sastry, Murali" w:date="2015-06-10T10:23:00Z">
                <w:pPr>
                  <w:pStyle w:val="tableentry"/>
                  <w:keepNext/>
                  <w:outlineLvl w:val="1"/>
                </w:pPr>
              </w:pPrChange>
            </w:pPr>
            <w:del w:id="4064" w:author="Sastry, Murali" w:date="2015-06-09T17:17:00Z">
              <w:r w:rsidRPr="00E056B6" w:rsidDel="00371A11">
                <w:delText>Label</w:delText>
              </w:r>
              <w:bookmarkStart w:id="4065" w:name="_Toc421701813"/>
              <w:bookmarkStart w:id="4066" w:name="_Toc421705007"/>
              <w:bookmarkStart w:id="4067" w:name="_Toc422904987"/>
              <w:bookmarkStart w:id="4068" w:name="_Toc422935618"/>
              <w:bookmarkStart w:id="4069" w:name="_Toc422938680"/>
              <w:bookmarkStart w:id="4070" w:name="_Toc422930115"/>
              <w:bookmarkStart w:id="4071" w:name="_Toc494288247"/>
              <w:bookmarkStart w:id="4072" w:name="_Toc494291063"/>
              <w:bookmarkStart w:id="4073" w:name="_Toc494293877"/>
              <w:bookmarkEnd w:id="4065"/>
              <w:bookmarkEnd w:id="4066"/>
              <w:bookmarkEnd w:id="4067"/>
              <w:bookmarkEnd w:id="4068"/>
              <w:bookmarkEnd w:id="4069"/>
              <w:bookmarkEnd w:id="4070"/>
              <w:bookmarkEnd w:id="4071"/>
              <w:bookmarkEnd w:id="4072"/>
              <w:bookmarkEnd w:id="4073"/>
            </w:del>
          </w:p>
        </w:tc>
        <w:tc>
          <w:tcPr>
            <w:tcW w:w="6660" w:type="dxa"/>
            <w:tcBorders>
              <w:top w:val="single" w:sz="6" w:space="0" w:color="auto"/>
              <w:bottom w:val="single" w:sz="6" w:space="0" w:color="auto"/>
            </w:tcBorders>
          </w:tcPr>
          <w:p w:rsidR="00F3558C" w:rsidRPr="00E056B6" w:rsidDel="00371A11" w:rsidRDefault="00C0468B">
            <w:pPr>
              <w:pStyle w:val="body"/>
              <w:rPr>
                <w:del w:id="4074" w:author="Sastry, Murali" w:date="2015-06-09T17:17:00Z"/>
              </w:rPr>
              <w:pPrChange w:id="4075" w:author="Sastry, Murali" w:date="2015-06-10T10:23:00Z">
                <w:pPr>
                  <w:pStyle w:val="tableentry"/>
                  <w:keepNext/>
                  <w:outlineLvl w:val="1"/>
                </w:pPr>
              </w:pPrChange>
            </w:pPr>
            <w:del w:id="4076" w:author="Sastry, Murali" w:date="2015-06-09T17:17:00Z">
              <w:r w:rsidRPr="00E056B6" w:rsidDel="00371A11">
                <w:delText>Perforce Label (ie. GOBI_ENGINEERING_INSTALLER.1.00.08)</w:delText>
              </w:r>
              <w:bookmarkStart w:id="4077" w:name="_Toc421701814"/>
              <w:bookmarkStart w:id="4078" w:name="_Toc421705008"/>
              <w:bookmarkStart w:id="4079" w:name="_Toc422904988"/>
              <w:bookmarkStart w:id="4080" w:name="_Toc422935619"/>
              <w:bookmarkStart w:id="4081" w:name="_Toc422938681"/>
              <w:bookmarkStart w:id="4082" w:name="_Toc422930116"/>
              <w:bookmarkStart w:id="4083" w:name="_Toc494288248"/>
              <w:bookmarkStart w:id="4084" w:name="_Toc494291064"/>
              <w:bookmarkStart w:id="4085" w:name="_Toc494293878"/>
              <w:bookmarkEnd w:id="4077"/>
              <w:bookmarkEnd w:id="4078"/>
              <w:bookmarkEnd w:id="4079"/>
              <w:bookmarkEnd w:id="4080"/>
              <w:bookmarkEnd w:id="4081"/>
              <w:bookmarkEnd w:id="4082"/>
              <w:bookmarkEnd w:id="4083"/>
              <w:bookmarkEnd w:id="4084"/>
              <w:bookmarkEnd w:id="4085"/>
            </w:del>
          </w:p>
        </w:tc>
        <w:bookmarkStart w:id="4086" w:name="_Toc421701815"/>
        <w:bookmarkStart w:id="4087" w:name="_Toc421705009"/>
        <w:bookmarkStart w:id="4088" w:name="_Toc422904989"/>
        <w:bookmarkStart w:id="4089" w:name="_Toc422935620"/>
        <w:bookmarkStart w:id="4090" w:name="_Toc422938682"/>
        <w:bookmarkStart w:id="4091" w:name="_Toc422930117"/>
        <w:bookmarkStart w:id="4092" w:name="_Toc494288249"/>
        <w:bookmarkStart w:id="4093" w:name="_Toc494291065"/>
        <w:bookmarkStart w:id="4094" w:name="_Toc494293879"/>
        <w:bookmarkEnd w:id="4086"/>
        <w:bookmarkEnd w:id="4087"/>
        <w:bookmarkEnd w:id="4088"/>
        <w:bookmarkEnd w:id="4089"/>
        <w:bookmarkEnd w:id="4090"/>
        <w:bookmarkEnd w:id="4091"/>
        <w:bookmarkEnd w:id="4092"/>
        <w:bookmarkEnd w:id="4093"/>
        <w:bookmarkEnd w:id="4094"/>
      </w:tr>
      <w:tr w:rsidR="00F3558C" w:rsidRPr="00E056B6" w:rsidDel="00371A11" w:rsidTr="00D37EB2">
        <w:trPr>
          <w:cantSplit/>
          <w:del w:id="4095" w:author="Sastry, Murali" w:date="2015-06-09T17:17:00Z"/>
        </w:trPr>
        <w:tc>
          <w:tcPr>
            <w:tcW w:w="1980" w:type="dxa"/>
            <w:tcBorders>
              <w:top w:val="single" w:sz="6" w:space="0" w:color="auto"/>
              <w:bottom w:val="single" w:sz="6" w:space="0" w:color="auto"/>
            </w:tcBorders>
          </w:tcPr>
          <w:p w:rsidR="00F3558C" w:rsidRPr="00E056B6" w:rsidDel="00371A11" w:rsidRDefault="00C0468B">
            <w:pPr>
              <w:pStyle w:val="body"/>
              <w:rPr>
                <w:del w:id="4096" w:author="Sastry, Murali" w:date="2015-06-09T17:17:00Z"/>
              </w:rPr>
              <w:pPrChange w:id="4097" w:author="Sastry, Murali" w:date="2015-06-10T10:23:00Z">
                <w:pPr>
                  <w:pStyle w:val="tableentry"/>
                  <w:keepNext/>
                  <w:outlineLvl w:val="1"/>
                </w:pPr>
              </w:pPrChange>
            </w:pPr>
            <w:del w:id="4098" w:author="Sastry, Murali" w:date="2015-06-09T17:17:00Z">
              <w:r w:rsidRPr="00E056B6" w:rsidDel="00371A11">
                <w:delText>Subsystem</w:delText>
              </w:r>
              <w:bookmarkStart w:id="4099" w:name="_Toc421701816"/>
              <w:bookmarkStart w:id="4100" w:name="_Toc421705010"/>
              <w:bookmarkStart w:id="4101" w:name="_Toc422904990"/>
              <w:bookmarkStart w:id="4102" w:name="_Toc422935621"/>
              <w:bookmarkStart w:id="4103" w:name="_Toc422938683"/>
              <w:bookmarkStart w:id="4104" w:name="_Toc422930118"/>
              <w:bookmarkStart w:id="4105" w:name="_Toc494288250"/>
              <w:bookmarkStart w:id="4106" w:name="_Toc494291066"/>
              <w:bookmarkStart w:id="4107" w:name="_Toc494293880"/>
              <w:bookmarkEnd w:id="4099"/>
              <w:bookmarkEnd w:id="4100"/>
              <w:bookmarkEnd w:id="4101"/>
              <w:bookmarkEnd w:id="4102"/>
              <w:bookmarkEnd w:id="4103"/>
              <w:bookmarkEnd w:id="4104"/>
              <w:bookmarkEnd w:id="4105"/>
              <w:bookmarkEnd w:id="4106"/>
              <w:bookmarkEnd w:id="4107"/>
            </w:del>
          </w:p>
        </w:tc>
        <w:tc>
          <w:tcPr>
            <w:tcW w:w="6660" w:type="dxa"/>
            <w:tcBorders>
              <w:top w:val="single" w:sz="6" w:space="0" w:color="auto"/>
              <w:bottom w:val="single" w:sz="6" w:space="0" w:color="auto"/>
            </w:tcBorders>
          </w:tcPr>
          <w:p w:rsidR="00F3558C" w:rsidRPr="00E056B6" w:rsidDel="00371A11" w:rsidRDefault="00C0468B">
            <w:pPr>
              <w:pStyle w:val="body"/>
              <w:rPr>
                <w:del w:id="4108" w:author="Sastry, Murali" w:date="2015-06-09T17:17:00Z"/>
              </w:rPr>
              <w:pPrChange w:id="4109" w:author="Sastry, Murali" w:date="2015-06-10T10:23:00Z">
                <w:pPr>
                  <w:pStyle w:val="tableentry"/>
                  <w:keepNext/>
                  <w:outlineLvl w:val="1"/>
                </w:pPr>
              </w:pPrChange>
            </w:pPr>
            <w:del w:id="4110" w:author="Sastry, Murali" w:date="2015-06-09T17:17:00Z">
              <w:r w:rsidRPr="00E056B6" w:rsidDel="00371A11">
                <w:delText>GOBI2000_PACKAGE_ENG</w:delText>
              </w:r>
              <w:bookmarkStart w:id="4111" w:name="_Toc421701817"/>
              <w:bookmarkStart w:id="4112" w:name="_Toc421705011"/>
              <w:bookmarkStart w:id="4113" w:name="_Toc422904991"/>
              <w:bookmarkStart w:id="4114" w:name="_Toc422935622"/>
              <w:bookmarkStart w:id="4115" w:name="_Toc422938684"/>
              <w:bookmarkStart w:id="4116" w:name="_Toc422930119"/>
              <w:bookmarkStart w:id="4117" w:name="_Toc494288251"/>
              <w:bookmarkStart w:id="4118" w:name="_Toc494291067"/>
              <w:bookmarkStart w:id="4119" w:name="_Toc494293881"/>
              <w:bookmarkEnd w:id="4111"/>
              <w:bookmarkEnd w:id="4112"/>
              <w:bookmarkEnd w:id="4113"/>
              <w:bookmarkEnd w:id="4114"/>
              <w:bookmarkEnd w:id="4115"/>
              <w:bookmarkEnd w:id="4116"/>
              <w:bookmarkEnd w:id="4117"/>
              <w:bookmarkEnd w:id="4118"/>
              <w:bookmarkEnd w:id="4119"/>
            </w:del>
          </w:p>
        </w:tc>
        <w:bookmarkStart w:id="4120" w:name="_Toc421701818"/>
        <w:bookmarkStart w:id="4121" w:name="_Toc421705012"/>
        <w:bookmarkStart w:id="4122" w:name="_Toc422904992"/>
        <w:bookmarkStart w:id="4123" w:name="_Toc422935623"/>
        <w:bookmarkStart w:id="4124" w:name="_Toc422938685"/>
        <w:bookmarkStart w:id="4125" w:name="_Toc422930120"/>
        <w:bookmarkStart w:id="4126" w:name="_Toc494288252"/>
        <w:bookmarkStart w:id="4127" w:name="_Toc494291068"/>
        <w:bookmarkStart w:id="4128" w:name="_Toc494293882"/>
        <w:bookmarkEnd w:id="4120"/>
        <w:bookmarkEnd w:id="4121"/>
        <w:bookmarkEnd w:id="4122"/>
        <w:bookmarkEnd w:id="4123"/>
        <w:bookmarkEnd w:id="4124"/>
        <w:bookmarkEnd w:id="4125"/>
        <w:bookmarkEnd w:id="4126"/>
        <w:bookmarkEnd w:id="4127"/>
        <w:bookmarkEnd w:id="4128"/>
      </w:tr>
      <w:tr w:rsidR="00F3558C" w:rsidRPr="00E056B6" w:rsidDel="00371A11" w:rsidTr="00D37EB2">
        <w:trPr>
          <w:cantSplit/>
          <w:del w:id="4129" w:author="Sastry, Murali" w:date="2015-06-09T17:17:00Z"/>
        </w:trPr>
        <w:tc>
          <w:tcPr>
            <w:tcW w:w="1980" w:type="dxa"/>
            <w:tcBorders>
              <w:top w:val="single" w:sz="6" w:space="0" w:color="auto"/>
              <w:bottom w:val="single" w:sz="6" w:space="0" w:color="auto"/>
            </w:tcBorders>
          </w:tcPr>
          <w:p w:rsidR="00F3558C" w:rsidRPr="00E056B6" w:rsidDel="00371A11" w:rsidRDefault="00C0468B">
            <w:pPr>
              <w:pStyle w:val="body"/>
              <w:rPr>
                <w:del w:id="4130" w:author="Sastry, Murali" w:date="2015-06-09T17:17:00Z"/>
              </w:rPr>
              <w:pPrChange w:id="4131" w:author="Sastry, Murali" w:date="2015-06-10T10:23:00Z">
                <w:pPr>
                  <w:pStyle w:val="tableentry"/>
                  <w:keepNext/>
                  <w:outlineLvl w:val="1"/>
                </w:pPr>
              </w:pPrChange>
            </w:pPr>
            <w:del w:id="4132" w:author="Sastry, Murali" w:date="2015-06-09T17:17:00Z">
              <w:r w:rsidRPr="00E056B6" w:rsidDel="00371A11">
                <w:delText>List Files</w:delText>
              </w:r>
              <w:bookmarkStart w:id="4133" w:name="_Toc421701819"/>
              <w:bookmarkStart w:id="4134" w:name="_Toc421705013"/>
              <w:bookmarkStart w:id="4135" w:name="_Toc422904993"/>
              <w:bookmarkStart w:id="4136" w:name="_Toc422935624"/>
              <w:bookmarkStart w:id="4137" w:name="_Toc422938686"/>
              <w:bookmarkStart w:id="4138" w:name="_Toc422930121"/>
              <w:bookmarkStart w:id="4139" w:name="_Toc494288253"/>
              <w:bookmarkStart w:id="4140" w:name="_Toc494291069"/>
              <w:bookmarkStart w:id="4141" w:name="_Toc494293883"/>
              <w:bookmarkEnd w:id="4133"/>
              <w:bookmarkEnd w:id="4134"/>
              <w:bookmarkEnd w:id="4135"/>
              <w:bookmarkEnd w:id="4136"/>
              <w:bookmarkEnd w:id="4137"/>
              <w:bookmarkEnd w:id="4138"/>
              <w:bookmarkEnd w:id="4139"/>
              <w:bookmarkEnd w:id="4140"/>
              <w:bookmarkEnd w:id="4141"/>
            </w:del>
          </w:p>
        </w:tc>
        <w:tc>
          <w:tcPr>
            <w:tcW w:w="6660" w:type="dxa"/>
            <w:tcBorders>
              <w:top w:val="single" w:sz="6" w:space="0" w:color="auto"/>
              <w:bottom w:val="single" w:sz="6" w:space="0" w:color="auto"/>
            </w:tcBorders>
          </w:tcPr>
          <w:p w:rsidR="00F3558C" w:rsidRPr="00E056B6" w:rsidDel="00371A11" w:rsidRDefault="00C0468B">
            <w:pPr>
              <w:pStyle w:val="body"/>
              <w:rPr>
                <w:del w:id="4142" w:author="Sastry, Murali" w:date="2015-06-09T17:17:00Z"/>
              </w:rPr>
              <w:pPrChange w:id="4143" w:author="Sastry, Murali" w:date="2015-06-10T10:23:00Z">
                <w:pPr>
                  <w:pStyle w:val="tableentry"/>
                  <w:keepNext/>
                  <w:outlineLvl w:val="1"/>
                </w:pPr>
              </w:pPrChange>
            </w:pPr>
            <w:del w:id="4144" w:author="Sastry, Murali" w:date="2015-06-09T17:17:00Z">
              <w:r w:rsidRPr="00E056B6" w:rsidDel="00371A11">
                <w:delText>none</w:delText>
              </w:r>
              <w:bookmarkStart w:id="4145" w:name="_Toc421701820"/>
              <w:bookmarkStart w:id="4146" w:name="_Toc421705014"/>
              <w:bookmarkStart w:id="4147" w:name="_Toc422904994"/>
              <w:bookmarkStart w:id="4148" w:name="_Toc422935625"/>
              <w:bookmarkStart w:id="4149" w:name="_Toc422938687"/>
              <w:bookmarkStart w:id="4150" w:name="_Toc422930122"/>
              <w:bookmarkStart w:id="4151" w:name="_Toc494288254"/>
              <w:bookmarkStart w:id="4152" w:name="_Toc494291070"/>
              <w:bookmarkStart w:id="4153" w:name="_Toc494293884"/>
              <w:bookmarkEnd w:id="4145"/>
              <w:bookmarkEnd w:id="4146"/>
              <w:bookmarkEnd w:id="4147"/>
              <w:bookmarkEnd w:id="4148"/>
              <w:bookmarkEnd w:id="4149"/>
              <w:bookmarkEnd w:id="4150"/>
              <w:bookmarkEnd w:id="4151"/>
              <w:bookmarkEnd w:id="4152"/>
              <w:bookmarkEnd w:id="4153"/>
            </w:del>
          </w:p>
        </w:tc>
        <w:bookmarkStart w:id="4154" w:name="_Toc421701821"/>
        <w:bookmarkStart w:id="4155" w:name="_Toc421705015"/>
        <w:bookmarkStart w:id="4156" w:name="_Toc422904995"/>
        <w:bookmarkStart w:id="4157" w:name="_Toc422935626"/>
        <w:bookmarkStart w:id="4158" w:name="_Toc422938688"/>
        <w:bookmarkStart w:id="4159" w:name="_Toc422930123"/>
        <w:bookmarkStart w:id="4160" w:name="_Toc494288255"/>
        <w:bookmarkStart w:id="4161" w:name="_Toc494291071"/>
        <w:bookmarkStart w:id="4162" w:name="_Toc494293885"/>
        <w:bookmarkEnd w:id="4154"/>
        <w:bookmarkEnd w:id="4155"/>
        <w:bookmarkEnd w:id="4156"/>
        <w:bookmarkEnd w:id="4157"/>
        <w:bookmarkEnd w:id="4158"/>
        <w:bookmarkEnd w:id="4159"/>
        <w:bookmarkEnd w:id="4160"/>
        <w:bookmarkEnd w:id="4161"/>
        <w:bookmarkEnd w:id="4162"/>
      </w:tr>
      <w:tr w:rsidR="00F3558C" w:rsidRPr="00E056B6" w:rsidDel="00371A11" w:rsidTr="00D37EB2">
        <w:trPr>
          <w:cantSplit/>
          <w:del w:id="4163" w:author="Sastry, Murali" w:date="2015-06-09T17:17:00Z"/>
        </w:trPr>
        <w:tc>
          <w:tcPr>
            <w:tcW w:w="1980" w:type="dxa"/>
            <w:tcBorders>
              <w:top w:val="single" w:sz="6" w:space="0" w:color="auto"/>
              <w:bottom w:val="single" w:sz="6" w:space="0" w:color="auto"/>
            </w:tcBorders>
          </w:tcPr>
          <w:p w:rsidR="00F3558C" w:rsidRPr="00E056B6" w:rsidDel="00371A11" w:rsidRDefault="00C0468B">
            <w:pPr>
              <w:pStyle w:val="body"/>
              <w:rPr>
                <w:del w:id="4164" w:author="Sastry, Murali" w:date="2015-06-09T17:17:00Z"/>
              </w:rPr>
              <w:pPrChange w:id="4165" w:author="Sastry, Murali" w:date="2015-06-10T10:23:00Z">
                <w:pPr>
                  <w:pStyle w:val="tableentry"/>
                  <w:keepNext/>
                  <w:outlineLvl w:val="1"/>
                </w:pPr>
              </w:pPrChange>
            </w:pPr>
            <w:del w:id="4166" w:author="Sastry, Murali" w:date="2015-06-09T17:17:00Z">
              <w:r w:rsidRPr="00E056B6" w:rsidDel="00371A11">
                <w:delText>Make command</w:delText>
              </w:r>
              <w:bookmarkStart w:id="4167" w:name="_Toc421701822"/>
              <w:bookmarkStart w:id="4168" w:name="_Toc421705016"/>
              <w:bookmarkStart w:id="4169" w:name="_Toc422904996"/>
              <w:bookmarkStart w:id="4170" w:name="_Toc422935627"/>
              <w:bookmarkStart w:id="4171" w:name="_Toc422938689"/>
              <w:bookmarkStart w:id="4172" w:name="_Toc422930124"/>
              <w:bookmarkStart w:id="4173" w:name="_Toc494288256"/>
              <w:bookmarkStart w:id="4174" w:name="_Toc494291072"/>
              <w:bookmarkStart w:id="4175" w:name="_Toc494293886"/>
              <w:bookmarkEnd w:id="4167"/>
              <w:bookmarkEnd w:id="4168"/>
              <w:bookmarkEnd w:id="4169"/>
              <w:bookmarkEnd w:id="4170"/>
              <w:bookmarkEnd w:id="4171"/>
              <w:bookmarkEnd w:id="4172"/>
              <w:bookmarkEnd w:id="4173"/>
              <w:bookmarkEnd w:id="4174"/>
              <w:bookmarkEnd w:id="4175"/>
            </w:del>
          </w:p>
        </w:tc>
        <w:tc>
          <w:tcPr>
            <w:tcW w:w="6660" w:type="dxa"/>
            <w:tcBorders>
              <w:top w:val="single" w:sz="6" w:space="0" w:color="auto"/>
              <w:bottom w:val="single" w:sz="6" w:space="0" w:color="auto"/>
            </w:tcBorders>
          </w:tcPr>
          <w:p w:rsidR="00F3558C" w:rsidRPr="00E056B6" w:rsidDel="00371A11" w:rsidRDefault="00C0468B">
            <w:pPr>
              <w:pStyle w:val="body"/>
              <w:rPr>
                <w:del w:id="4176" w:author="Sastry, Murali" w:date="2015-06-09T17:17:00Z"/>
              </w:rPr>
              <w:pPrChange w:id="4177" w:author="Sastry, Murali" w:date="2015-06-10T10:23:00Z">
                <w:pPr>
                  <w:pStyle w:val="tableentry"/>
                  <w:keepNext/>
                  <w:outlineLvl w:val="1"/>
                </w:pPr>
              </w:pPrChange>
            </w:pPr>
            <w:del w:id="4178" w:author="Sastry, Murali" w:date="2015-06-09T17:17:00Z">
              <w:r w:rsidRPr="00E056B6" w:rsidDel="00371A11">
                <w:delText>If building for WHQL: buildGobiInstallerEng.pl</w:delText>
              </w:r>
              <w:bookmarkStart w:id="4179" w:name="_Toc421701823"/>
              <w:bookmarkStart w:id="4180" w:name="_Toc421705017"/>
              <w:bookmarkStart w:id="4181" w:name="_Toc422904997"/>
              <w:bookmarkStart w:id="4182" w:name="_Toc422935628"/>
              <w:bookmarkStart w:id="4183" w:name="_Toc422938690"/>
              <w:bookmarkStart w:id="4184" w:name="_Toc422930125"/>
              <w:bookmarkStart w:id="4185" w:name="_Toc494288257"/>
              <w:bookmarkStart w:id="4186" w:name="_Toc494291073"/>
              <w:bookmarkStart w:id="4187" w:name="_Toc494293887"/>
              <w:bookmarkEnd w:id="4179"/>
              <w:bookmarkEnd w:id="4180"/>
              <w:bookmarkEnd w:id="4181"/>
              <w:bookmarkEnd w:id="4182"/>
              <w:bookmarkEnd w:id="4183"/>
              <w:bookmarkEnd w:id="4184"/>
              <w:bookmarkEnd w:id="4185"/>
              <w:bookmarkEnd w:id="4186"/>
              <w:bookmarkEnd w:id="4187"/>
            </w:del>
          </w:p>
          <w:p w:rsidR="003C031D" w:rsidRPr="00E056B6" w:rsidDel="00371A11" w:rsidRDefault="00C0468B">
            <w:pPr>
              <w:pStyle w:val="body"/>
              <w:rPr>
                <w:del w:id="4188" w:author="Sastry, Murali" w:date="2015-06-09T17:17:00Z"/>
              </w:rPr>
              <w:pPrChange w:id="4189" w:author="Sastry, Murali" w:date="2015-06-10T10:23:00Z">
                <w:pPr>
                  <w:pStyle w:val="tableentry"/>
                  <w:keepNext/>
                  <w:outlineLvl w:val="1"/>
                </w:pPr>
              </w:pPrChange>
            </w:pPr>
            <w:del w:id="4190" w:author="Sastry, Murali" w:date="2015-06-09T17:17:00Z">
              <w:r w:rsidRPr="00E056B6" w:rsidDel="00371A11">
                <w:delText>Otherwise: buildGobiInstallerEng.pl -WHQL</w:delText>
              </w:r>
              <w:bookmarkStart w:id="4191" w:name="_Toc421701824"/>
              <w:bookmarkStart w:id="4192" w:name="_Toc421705018"/>
              <w:bookmarkStart w:id="4193" w:name="_Toc422904998"/>
              <w:bookmarkStart w:id="4194" w:name="_Toc422935629"/>
              <w:bookmarkStart w:id="4195" w:name="_Toc422938691"/>
              <w:bookmarkStart w:id="4196" w:name="_Toc422930126"/>
              <w:bookmarkStart w:id="4197" w:name="_Toc494288258"/>
              <w:bookmarkStart w:id="4198" w:name="_Toc494291074"/>
              <w:bookmarkStart w:id="4199" w:name="_Toc494293888"/>
              <w:bookmarkEnd w:id="4191"/>
              <w:bookmarkEnd w:id="4192"/>
              <w:bookmarkEnd w:id="4193"/>
              <w:bookmarkEnd w:id="4194"/>
              <w:bookmarkEnd w:id="4195"/>
              <w:bookmarkEnd w:id="4196"/>
              <w:bookmarkEnd w:id="4197"/>
              <w:bookmarkEnd w:id="4198"/>
              <w:bookmarkEnd w:id="4199"/>
            </w:del>
          </w:p>
        </w:tc>
        <w:bookmarkStart w:id="4200" w:name="_Toc421701825"/>
        <w:bookmarkStart w:id="4201" w:name="_Toc421705019"/>
        <w:bookmarkStart w:id="4202" w:name="_Toc422904999"/>
        <w:bookmarkStart w:id="4203" w:name="_Toc422935630"/>
        <w:bookmarkStart w:id="4204" w:name="_Toc422938692"/>
        <w:bookmarkStart w:id="4205" w:name="_Toc422930127"/>
        <w:bookmarkStart w:id="4206" w:name="_Toc494288259"/>
        <w:bookmarkStart w:id="4207" w:name="_Toc494291075"/>
        <w:bookmarkStart w:id="4208" w:name="_Toc494293889"/>
        <w:bookmarkEnd w:id="4200"/>
        <w:bookmarkEnd w:id="4201"/>
        <w:bookmarkEnd w:id="4202"/>
        <w:bookmarkEnd w:id="4203"/>
        <w:bookmarkEnd w:id="4204"/>
        <w:bookmarkEnd w:id="4205"/>
        <w:bookmarkEnd w:id="4206"/>
        <w:bookmarkEnd w:id="4207"/>
        <w:bookmarkEnd w:id="4208"/>
      </w:tr>
      <w:tr w:rsidR="00F3558C" w:rsidRPr="00E056B6" w:rsidDel="00371A11" w:rsidTr="00D37EB2">
        <w:trPr>
          <w:cantSplit/>
          <w:del w:id="4209" w:author="Sastry, Murali" w:date="2015-06-09T17:17:00Z"/>
        </w:trPr>
        <w:tc>
          <w:tcPr>
            <w:tcW w:w="1980" w:type="dxa"/>
            <w:tcBorders>
              <w:top w:val="single" w:sz="6" w:space="0" w:color="auto"/>
              <w:bottom w:val="single" w:sz="6" w:space="0" w:color="auto"/>
            </w:tcBorders>
          </w:tcPr>
          <w:p w:rsidR="00F3558C" w:rsidRPr="00E056B6" w:rsidDel="00371A11" w:rsidRDefault="00C0468B">
            <w:pPr>
              <w:pStyle w:val="body"/>
              <w:rPr>
                <w:del w:id="4210" w:author="Sastry, Murali" w:date="2015-06-09T17:17:00Z"/>
              </w:rPr>
              <w:pPrChange w:id="4211" w:author="Sastry, Murali" w:date="2015-06-10T10:23:00Z">
                <w:pPr>
                  <w:pStyle w:val="tableentry"/>
                  <w:keepNext/>
                  <w:outlineLvl w:val="1"/>
                </w:pPr>
              </w:pPrChange>
            </w:pPr>
            <w:del w:id="4212" w:author="Sastry, Murali" w:date="2015-06-09T17:17:00Z">
              <w:r w:rsidRPr="00E056B6" w:rsidDel="00371A11">
                <w:delText>Client Specification</w:delText>
              </w:r>
              <w:bookmarkStart w:id="4213" w:name="_Toc421701826"/>
              <w:bookmarkStart w:id="4214" w:name="_Toc421705020"/>
              <w:bookmarkStart w:id="4215" w:name="_Toc422905000"/>
              <w:bookmarkStart w:id="4216" w:name="_Toc422935631"/>
              <w:bookmarkStart w:id="4217" w:name="_Toc422938693"/>
              <w:bookmarkStart w:id="4218" w:name="_Toc422930128"/>
              <w:bookmarkStart w:id="4219" w:name="_Toc494288260"/>
              <w:bookmarkStart w:id="4220" w:name="_Toc494291076"/>
              <w:bookmarkStart w:id="4221" w:name="_Toc494293890"/>
              <w:bookmarkEnd w:id="4213"/>
              <w:bookmarkEnd w:id="4214"/>
              <w:bookmarkEnd w:id="4215"/>
              <w:bookmarkEnd w:id="4216"/>
              <w:bookmarkEnd w:id="4217"/>
              <w:bookmarkEnd w:id="4218"/>
              <w:bookmarkEnd w:id="4219"/>
              <w:bookmarkEnd w:id="4220"/>
              <w:bookmarkEnd w:id="4221"/>
            </w:del>
          </w:p>
        </w:tc>
        <w:tc>
          <w:tcPr>
            <w:tcW w:w="6660" w:type="dxa"/>
            <w:tcBorders>
              <w:top w:val="single" w:sz="6" w:space="0" w:color="auto"/>
              <w:bottom w:val="single" w:sz="6" w:space="0" w:color="auto"/>
            </w:tcBorders>
          </w:tcPr>
          <w:p w:rsidR="00F3558C" w:rsidRPr="00E056B6" w:rsidDel="00371A11" w:rsidRDefault="00C0468B">
            <w:pPr>
              <w:pStyle w:val="body"/>
              <w:rPr>
                <w:del w:id="4222" w:author="Sastry, Murali" w:date="2015-06-09T17:17:00Z"/>
              </w:rPr>
              <w:pPrChange w:id="4223" w:author="Sastry, Murali" w:date="2015-06-10T10:23:00Z">
                <w:pPr>
                  <w:pStyle w:val="tableentry"/>
                  <w:keepNext/>
                  <w:outlineLvl w:val="1"/>
                </w:pPr>
              </w:pPrChange>
            </w:pPr>
            <w:del w:id="4224" w:author="Sastry, Murali" w:date="2015-06-09T17:17:00Z">
              <w:r w:rsidRPr="00E056B6" w:rsidDel="00371A11">
                <w:delText>GOBIEngineeringInstallerClientSpec</w:delText>
              </w:r>
              <w:bookmarkStart w:id="4225" w:name="_Toc421701827"/>
              <w:bookmarkStart w:id="4226" w:name="_Toc421705021"/>
              <w:bookmarkStart w:id="4227" w:name="_Toc422905001"/>
              <w:bookmarkStart w:id="4228" w:name="_Toc422935632"/>
              <w:bookmarkStart w:id="4229" w:name="_Toc422938694"/>
              <w:bookmarkStart w:id="4230" w:name="_Toc422930129"/>
              <w:bookmarkStart w:id="4231" w:name="_Toc494288261"/>
              <w:bookmarkStart w:id="4232" w:name="_Toc494291077"/>
              <w:bookmarkStart w:id="4233" w:name="_Toc494293891"/>
              <w:bookmarkEnd w:id="4225"/>
              <w:bookmarkEnd w:id="4226"/>
              <w:bookmarkEnd w:id="4227"/>
              <w:bookmarkEnd w:id="4228"/>
              <w:bookmarkEnd w:id="4229"/>
              <w:bookmarkEnd w:id="4230"/>
              <w:bookmarkEnd w:id="4231"/>
              <w:bookmarkEnd w:id="4232"/>
              <w:bookmarkEnd w:id="4233"/>
            </w:del>
          </w:p>
        </w:tc>
        <w:bookmarkStart w:id="4234" w:name="_Toc421701828"/>
        <w:bookmarkStart w:id="4235" w:name="_Toc421705022"/>
        <w:bookmarkStart w:id="4236" w:name="_Toc422905002"/>
        <w:bookmarkStart w:id="4237" w:name="_Toc422935633"/>
        <w:bookmarkStart w:id="4238" w:name="_Toc422938695"/>
        <w:bookmarkStart w:id="4239" w:name="_Toc422930130"/>
        <w:bookmarkStart w:id="4240" w:name="_Toc494288262"/>
        <w:bookmarkStart w:id="4241" w:name="_Toc494291078"/>
        <w:bookmarkStart w:id="4242" w:name="_Toc494293892"/>
        <w:bookmarkEnd w:id="4234"/>
        <w:bookmarkEnd w:id="4235"/>
        <w:bookmarkEnd w:id="4236"/>
        <w:bookmarkEnd w:id="4237"/>
        <w:bookmarkEnd w:id="4238"/>
        <w:bookmarkEnd w:id="4239"/>
        <w:bookmarkEnd w:id="4240"/>
        <w:bookmarkEnd w:id="4241"/>
        <w:bookmarkEnd w:id="4242"/>
      </w:tr>
      <w:tr w:rsidR="00954A77" w:rsidRPr="00E056B6" w:rsidDel="00371A11" w:rsidTr="00D37EB2">
        <w:trPr>
          <w:cantSplit/>
          <w:del w:id="4243" w:author="Sastry, Murali" w:date="2015-06-09T17:17:00Z"/>
        </w:trPr>
        <w:tc>
          <w:tcPr>
            <w:tcW w:w="1980" w:type="dxa"/>
            <w:tcBorders>
              <w:top w:val="single" w:sz="6" w:space="0" w:color="auto"/>
              <w:bottom w:val="single" w:sz="6" w:space="0" w:color="auto"/>
            </w:tcBorders>
          </w:tcPr>
          <w:p w:rsidR="00954A77" w:rsidRPr="00E056B6" w:rsidDel="00371A11" w:rsidRDefault="00C0468B">
            <w:pPr>
              <w:pStyle w:val="body"/>
              <w:rPr>
                <w:del w:id="4244" w:author="Sastry, Murali" w:date="2015-06-09T17:17:00Z"/>
              </w:rPr>
              <w:pPrChange w:id="4245" w:author="Sastry, Murali" w:date="2015-06-10T10:23:00Z">
                <w:pPr>
                  <w:pStyle w:val="tableentry"/>
                  <w:keepNext/>
                  <w:outlineLvl w:val="1"/>
                </w:pPr>
              </w:pPrChange>
            </w:pPr>
            <w:del w:id="4246" w:author="Sastry, Murali" w:date="2015-06-09T17:17:00Z">
              <w:r w:rsidRPr="00E056B6" w:rsidDel="00371A11">
                <w:delText>Announcements</w:delText>
              </w:r>
              <w:bookmarkStart w:id="4247" w:name="_Toc421701829"/>
              <w:bookmarkStart w:id="4248" w:name="_Toc421705023"/>
              <w:bookmarkStart w:id="4249" w:name="_Toc422905003"/>
              <w:bookmarkStart w:id="4250" w:name="_Toc422935634"/>
              <w:bookmarkStart w:id="4251" w:name="_Toc422938696"/>
              <w:bookmarkStart w:id="4252" w:name="_Toc422930131"/>
              <w:bookmarkStart w:id="4253" w:name="_Toc494288263"/>
              <w:bookmarkStart w:id="4254" w:name="_Toc494291079"/>
              <w:bookmarkStart w:id="4255" w:name="_Toc494293893"/>
              <w:bookmarkEnd w:id="4247"/>
              <w:bookmarkEnd w:id="4248"/>
              <w:bookmarkEnd w:id="4249"/>
              <w:bookmarkEnd w:id="4250"/>
              <w:bookmarkEnd w:id="4251"/>
              <w:bookmarkEnd w:id="4252"/>
              <w:bookmarkEnd w:id="4253"/>
              <w:bookmarkEnd w:id="4254"/>
              <w:bookmarkEnd w:id="4255"/>
            </w:del>
          </w:p>
        </w:tc>
        <w:tc>
          <w:tcPr>
            <w:tcW w:w="6660" w:type="dxa"/>
            <w:tcBorders>
              <w:top w:val="single" w:sz="6" w:space="0" w:color="auto"/>
              <w:bottom w:val="single" w:sz="6" w:space="0" w:color="auto"/>
            </w:tcBorders>
          </w:tcPr>
          <w:p w:rsidR="00954A77" w:rsidRPr="00E056B6" w:rsidDel="00371A11" w:rsidRDefault="00C0468B">
            <w:pPr>
              <w:pStyle w:val="body"/>
              <w:rPr>
                <w:del w:id="4256" w:author="Sastry, Murali" w:date="2015-06-09T17:17:00Z"/>
              </w:rPr>
              <w:pPrChange w:id="4257" w:author="Sastry, Murali" w:date="2015-06-10T10:23:00Z">
                <w:pPr>
                  <w:pStyle w:val="tableentry"/>
                  <w:keepNext/>
                  <w:outlineLvl w:val="1"/>
                </w:pPr>
              </w:pPrChange>
            </w:pPr>
            <w:del w:id="4258" w:author="Sastry, Murali" w:date="2015-06-09T17:17:00Z">
              <w:r w:rsidRPr="00E056B6" w:rsidDel="00371A11">
                <w:delText>Copy the WHATS NEW section from readme</w:delText>
              </w:r>
              <w:bookmarkStart w:id="4259" w:name="_Toc421701830"/>
              <w:bookmarkStart w:id="4260" w:name="_Toc421705024"/>
              <w:bookmarkStart w:id="4261" w:name="_Toc422905004"/>
              <w:bookmarkStart w:id="4262" w:name="_Toc422935635"/>
              <w:bookmarkStart w:id="4263" w:name="_Toc422938697"/>
              <w:bookmarkStart w:id="4264" w:name="_Toc422930132"/>
              <w:bookmarkStart w:id="4265" w:name="_Toc494288264"/>
              <w:bookmarkStart w:id="4266" w:name="_Toc494291080"/>
              <w:bookmarkStart w:id="4267" w:name="_Toc494293894"/>
              <w:bookmarkEnd w:id="4259"/>
              <w:bookmarkEnd w:id="4260"/>
              <w:bookmarkEnd w:id="4261"/>
              <w:bookmarkEnd w:id="4262"/>
              <w:bookmarkEnd w:id="4263"/>
              <w:bookmarkEnd w:id="4264"/>
              <w:bookmarkEnd w:id="4265"/>
              <w:bookmarkEnd w:id="4266"/>
              <w:bookmarkEnd w:id="4267"/>
            </w:del>
          </w:p>
        </w:tc>
        <w:bookmarkStart w:id="4268" w:name="_Toc421701831"/>
        <w:bookmarkStart w:id="4269" w:name="_Toc421705025"/>
        <w:bookmarkStart w:id="4270" w:name="_Toc422905005"/>
        <w:bookmarkStart w:id="4271" w:name="_Toc422935636"/>
        <w:bookmarkStart w:id="4272" w:name="_Toc422938698"/>
        <w:bookmarkStart w:id="4273" w:name="_Toc422930133"/>
        <w:bookmarkStart w:id="4274" w:name="_Toc494288265"/>
        <w:bookmarkStart w:id="4275" w:name="_Toc494291081"/>
        <w:bookmarkStart w:id="4276" w:name="_Toc494293895"/>
        <w:bookmarkEnd w:id="4268"/>
        <w:bookmarkEnd w:id="4269"/>
        <w:bookmarkEnd w:id="4270"/>
        <w:bookmarkEnd w:id="4271"/>
        <w:bookmarkEnd w:id="4272"/>
        <w:bookmarkEnd w:id="4273"/>
        <w:bookmarkEnd w:id="4274"/>
        <w:bookmarkEnd w:id="4275"/>
        <w:bookmarkEnd w:id="4276"/>
      </w:tr>
      <w:tr w:rsidR="00841B0F" w:rsidRPr="00E056B6" w:rsidDel="00371A11" w:rsidTr="00D37EB2">
        <w:trPr>
          <w:cantSplit/>
          <w:del w:id="4277" w:author="Sastry, Murali" w:date="2015-06-09T17:17:00Z"/>
        </w:trPr>
        <w:tc>
          <w:tcPr>
            <w:tcW w:w="1980" w:type="dxa"/>
            <w:tcBorders>
              <w:top w:val="single" w:sz="6" w:space="0" w:color="auto"/>
              <w:bottom w:val="single" w:sz="6" w:space="0" w:color="auto"/>
            </w:tcBorders>
          </w:tcPr>
          <w:p w:rsidR="00841B0F" w:rsidRPr="00E056B6" w:rsidDel="00371A11" w:rsidRDefault="00C0468B">
            <w:pPr>
              <w:pStyle w:val="body"/>
              <w:rPr>
                <w:del w:id="4278" w:author="Sastry, Murali" w:date="2015-06-09T17:17:00Z"/>
              </w:rPr>
              <w:pPrChange w:id="4279" w:author="Sastry, Murali" w:date="2015-06-10T10:23:00Z">
                <w:pPr>
                  <w:pStyle w:val="tableentry"/>
                  <w:keepNext/>
                  <w:outlineLvl w:val="1"/>
                </w:pPr>
              </w:pPrChange>
            </w:pPr>
            <w:del w:id="4280" w:author="Sastry, Murali" w:date="2015-06-09T17:17:00Z">
              <w:r w:rsidRPr="00E056B6" w:rsidDel="00371A11">
                <w:delText>Purpose</w:delText>
              </w:r>
              <w:bookmarkStart w:id="4281" w:name="_Toc421701832"/>
              <w:bookmarkStart w:id="4282" w:name="_Toc421705026"/>
              <w:bookmarkStart w:id="4283" w:name="_Toc422905006"/>
              <w:bookmarkStart w:id="4284" w:name="_Toc422935637"/>
              <w:bookmarkStart w:id="4285" w:name="_Toc422938699"/>
              <w:bookmarkStart w:id="4286" w:name="_Toc422930134"/>
              <w:bookmarkStart w:id="4287" w:name="_Toc494288266"/>
              <w:bookmarkStart w:id="4288" w:name="_Toc494291082"/>
              <w:bookmarkStart w:id="4289" w:name="_Toc494293896"/>
              <w:bookmarkEnd w:id="4281"/>
              <w:bookmarkEnd w:id="4282"/>
              <w:bookmarkEnd w:id="4283"/>
              <w:bookmarkEnd w:id="4284"/>
              <w:bookmarkEnd w:id="4285"/>
              <w:bookmarkEnd w:id="4286"/>
              <w:bookmarkEnd w:id="4287"/>
              <w:bookmarkEnd w:id="4288"/>
              <w:bookmarkEnd w:id="4289"/>
            </w:del>
          </w:p>
          <w:p w:rsidR="00841B0F" w:rsidRPr="00E056B6" w:rsidDel="00371A11" w:rsidRDefault="00C0468B">
            <w:pPr>
              <w:pStyle w:val="body"/>
              <w:rPr>
                <w:del w:id="4290" w:author="Sastry, Murali" w:date="2015-06-09T17:17:00Z"/>
              </w:rPr>
              <w:pPrChange w:id="4291" w:author="Sastry, Murali" w:date="2015-06-10T10:23:00Z">
                <w:pPr>
                  <w:pStyle w:val="tableentry"/>
                  <w:keepNext/>
                  <w:outlineLvl w:val="1"/>
                </w:pPr>
              </w:pPrChange>
            </w:pPr>
            <w:del w:id="4292" w:author="Sastry, Murali" w:date="2015-06-09T17:17:00Z">
              <w:r w:rsidRPr="00E056B6" w:rsidDel="00371A11">
                <w:delText xml:space="preserve">(Non WHQL test builds only) </w:delText>
              </w:r>
              <w:bookmarkStart w:id="4293" w:name="_Toc421701833"/>
              <w:bookmarkStart w:id="4294" w:name="_Toc421705027"/>
              <w:bookmarkStart w:id="4295" w:name="_Toc422905007"/>
              <w:bookmarkStart w:id="4296" w:name="_Toc422935638"/>
              <w:bookmarkStart w:id="4297" w:name="_Toc422938700"/>
              <w:bookmarkStart w:id="4298" w:name="_Toc422930135"/>
              <w:bookmarkStart w:id="4299" w:name="_Toc494288267"/>
              <w:bookmarkStart w:id="4300" w:name="_Toc494291083"/>
              <w:bookmarkStart w:id="4301" w:name="_Toc494293897"/>
              <w:bookmarkEnd w:id="4293"/>
              <w:bookmarkEnd w:id="4294"/>
              <w:bookmarkEnd w:id="4295"/>
              <w:bookmarkEnd w:id="4296"/>
              <w:bookmarkEnd w:id="4297"/>
              <w:bookmarkEnd w:id="4298"/>
              <w:bookmarkEnd w:id="4299"/>
              <w:bookmarkEnd w:id="4300"/>
              <w:bookmarkEnd w:id="4301"/>
            </w:del>
          </w:p>
        </w:tc>
        <w:tc>
          <w:tcPr>
            <w:tcW w:w="6660" w:type="dxa"/>
            <w:tcBorders>
              <w:top w:val="single" w:sz="6" w:space="0" w:color="auto"/>
              <w:bottom w:val="single" w:sz="6" w:space="0" w:color="auto"/>
            </w:tcBorders>
          </w:tcPr>
          <w:p w:rsidR="00841B0F" w:rsidRPr="00E056B6" w:rsidDel="00371A11" w:rsidRDefault="00C0468B">
            <w:pPr>
              <w:pStyle w:val="body"/>
              <w:rPr>
                <w:del w:id="4302" w:author="Sastry, Murali" w:date="2015-06-09T17:17:00Z"/>
              </w:rPr>
              <w:pPrChange w:id="4303" w:author="Sastry, Murali" w:date="2015-06-10T10:23:00Z">
                <w:pPr>
                  <w:pStyle w:val="tableentry"/>
                  <w:keepNext/>
                  <w:outlineLvl w:val="1"/>
                </w:pPr>
              </w:pPrChange>
            </w:pPr>
            <w:del w:id="4304" w:author="Sastry, Murali" w:date="2015-06-09T17:17:00Z">
              <w:r w:rsidRPr="00E056B6" w:rsidDel="00371A11">
                <w:delText>Gobi 2000 Package for Engineering release X.X.XX</w:delText>
              </w:r>
              <w:bookmarkStart w:id="4305" w:name="_Toc421701834"/>
              <w:bookmarkStart w:id="4306" w:name="_Toc421705028"/>
              <w:bookmarkStart w:id="4307" w:name="_Toc422905008"/>
              <w:bookmarkStart w:id="4308" w:name="_Toc422935639"/>
              <w:bookmarkStart w:id="4309" w:name="_Toc422938701"/>
              <w:bookmarkStart w:id="4310" w:name="_Toc422930136"/>
              <w:bookmarkStart w:id="4311" w:name="_Toc494288268"/>
              <w:bookmarkStart w:id="4312" w:name="_Toc494291084"/>
              <w:bookmarkStart w:id="4313" w:name="_Toc494293898"/>
              <w:bookmarkEnd w:id="4305"/>
              <w:bookmarkEnd w:id="4306"/>
              <w:bookmarkEnd w:id="4307"/>
              <w:bookmarkEnd w:id="4308"/>
              <w:bookmarkEnd w:id="4309"/>
              <w:bookmarkEnd w:id="4310"/>
              <w:bookmarkEnd w:id="4311"/>
              <w:bookmarkEnd w:id="4312"/>
              <w:bookmarkEnd w:id="4313"/>
            </w:del>
          </w:p>
        </w:tc>
        <w:bookmarkStart w:id="4314" w:name="_Toc421701835"/>
        <w:bookmarkStart w:id="4315" w:name="_Toc421705029"/>
        <w:bookmarkStart w:id="4316" w:name="_Toc422905009"/>
        <w:bookmarkStart w:id="4317" w:name="_Toc422935640"/>
        <w:bookmarkStart w:id="4318" w:name="_Toc422938702"/>
        <w:bookmarkStart w:id="4319" w:name="_Toc422930137"/>
        <w:bookmarkStart w:id="4320" w:name="_Toc494288269"/>
        <w:bookmarkStart w:id="4321" w:name="_Toc494291085"/>
        <w:bookmarkStart w:id="4322" w:name="_Toc494293899"/>
        <w:bookmarkEnd w:id="4314"/>
        <w:bookmarkEnd w:id="4315"/>
        <w:bookmarkEnd w:id="4316"/>
        <w:bookmarkEnd w:id="4317"/>
        <w:bookmarkEnd w:id="4318"/>
        <w:bookmarkEnd w:id="4319"/>
        <w:bookmarkEnd w:id="4320"/>
        <w:bookmarkEnd w:id="4321"/>
        <w:bookmarkEnd w:id="4322"/>
      </w:tr>
      <w:tr w:rsidR="00841B0F" w:rsidRPr="00E056B6" w:rsidDel="00371A11" w:rsidTr="00D37EB2">
        <w:trPr>
          <w:cantSplit/>
          <w:del w:id="4323" w:author="Sastry, Murali" w:date="2015-06-09T17:17:00Z"/>
        </w:trPr>
        <w:tc>
          <w:tcPr>
            <w:tcW w:w="1980" w:type="dxa"/>
            <w:tcBorders>
              <w:top w:val="single" w:sz="6" w:space="0" w:color="auto"/>
              <w:bottom w:val="single" w:sz="6" w:space="0" w:color="auto"/>
            </w:tcBorders>
          </w:tcPr>
          <w:p w:rsidR="00841B0F" w:rsidRPr="00E056B6" w:rsidDel="00371A11" w:rsidRDefault="00C0468B">
            <w:pPr>
              <w:pStyle w:val="body"/>
              <w:rPr>
                <w:del w:id="4324" w:author="Sastry, Murali" w:date="2015-06-09T17:17:00Z"/>
              </w:rPr>
              <w:pPrChange w:id="4325" w:author="Sastry, Murali" w:date="2015-06-10T10:23:00Z">
                <w:pPr>
                  <w:pStyle w:val="tableentry"/>
                  <w:keepNext/>
                  <w:outlineLvl w:val="1"/>
                </w:pPr>
              </w:pPrChange>
            </w:pPr>
            <w:del w:id="4326" w:author="Sastry, Murali" w:date="2015-06-09T17:17:00Z">
              <w:r w:rsidRPr="00E056B6" w:rsidDel="00371A11">
                <w:delText>Customers</w:delText>
              </w:r>
              <w:bookmarkStart w:id="4327" w:name="_Toc421701836"/>
              <w:bookmarkStart w:id="4328" w:name="_Toc421705030"/>
              <w:bookmarkStart w:id="4329" w:name="_Toc422905010"/>
              <w:bookmarkStart w:id="4330" w:name="_Toc422935641"/>
              <w:bookmarkStart w:id="4331" w:name="_Toc422938703"/>
              <w:bookmarkStart w:id="4332" w:name="_Toc422930138"/>
              <w:bookmarkStart w:id="4333" w:name="_Toc494288270"/>
              <w:bookmarkStart w:id="4334" w:name="_Toc494291086"/>
              <w:bookmarkStart w:id="4335" w:name="_Toc494293900"/>
              <w:bookmarkEnd w:id="4327"/>
              <w:bookmarkEnd w:id="4328"/>
              <w:bookmarkEnd w:id="4329"/>
              <w:bookmarkEnd w:id="4330"/>
              <w:bookmarkEnd w:id="4331"/>
              <w:bookmarkEnd w:id="4332"/>
              <w:bookmarkEnd w:id="4333"/>
              <w:bookmarkEnd w:id="4334"/>
              <w:bookmarkEnd w:id="4335"/>
            </w:del>
          </w:p>
          <w:p w:rsidR="00841B0F" w:rsidRPr="00E056B6" w:rsidDel="00371A11" w:rsidRDefault="00C0468B">
            <w:pPr>
              <w:pStyle w:val="body"/>
              <w:rPr>
                <w:del w:id="4336" w:author="Sastry, Murali" w:date="2015-06-09T17:17:00Z"/>
              </w:rPr>
              <w:pPrChange w:id="4337" w:author="Sastry, Murali" w:date="2015-06-10T10:23:00Z">
                <w:pPr>
                  <w:pStyle w:val="tableentry"/>
                  <w:keepNext/>
                  <w:outlineLvl w:val="1"/>
                </w:pPr>
              </w:pPrChange>
            </w:pPr>
            <w:del w:id="4338" w:author="Sastry, Murali" w:date="2015-06-09T17:17:00Z">
              <w:r w:rsidRPr="00E056B6" w:rsidDel="00371A11">
                <w:delText>(Non WHQL test builds only)</w:delText>
              </w:r>
              <w:bookmarkStart w:id="4339" w:name="_Toc421701837"/>
              <w:bookmarkStart w:id="4340" w:name="_Toc421705031"/>
              <w:bookmarkStart w:id="4341" w:name="_Toc422905011"/>
              <w:bookmarkStart w:id="4342" w:name="_Toc422935642"/>
              <w:bookmarkStart w:id="4343" w:name="_Toc422938704"/>
              <w:bookmarkStart w:id="4344" w:name="_Toc422930139"/>
              <w:bookmarkStart w:id="4345" w:name="_Toc494288271"/>
              <w:bookmarkStart w:id="4346" w:name="_Toc494291087"/>
              <w:bookmarkStart w:id="4347" w:name="_Toc494293901"/>
              <w:bookmarkEnd w:id="4339"/>
              <w:bookmarkEnd w:id="4340"/>
              <w:bookmarkEnd w:id="4341"/>
              <w:bookmarkEnd w:id="4342"/>
              <w:bookmarkEnd w:id="4343"/>
              <w:bookmarkEnd w:id="4344"/>
              <w:bookmarkEnd w:id="4345"/>
              <w:bookmarkEnd w:id="4346"/>
              <w:bookmarkEnd w:id="4347"/>
            </w:del>
          </w:p>
        </w:tc>
        <w:tc>
          <w:tcPr>
            <w:tcW w:w="6660" w:type="dxa"/>
            <w:tcBorders>
              <w:top w:val="single" w:sz="6" w:space="0" w:color="auto"/>
              <w:bottom w:val="single" w:sz="6" w:space="0" w:color="auto"/>
            </w:tcBorders>
          </w:tcPr>
          <w:p w:rsidR="00841B0F" w:rsidRPr="00E056B6" w:rsidDel="00371A11" w:rsidRDefault="00C0468B">
            <w:pPr>
              <w:pStyle w:val="body"/>
              <w:rPr>
                <w:del w:id="4348" w:author="Sastry, Murali" w:date="2015-06-09T17:17:00Z"/>
              </w:rPr>
              <w:pPrChange w:id="4349" w:author="Sastry, Murali" w:date="2015-06-10T10:23:00Z">
                <w:pPr>
                  <w:pStyle w:val="tableentry"/>
                  <w:keepNext/>
                  <w:outlineLvl w:val="1"/>
                </w:pPr>
              </w:pPrChange>
            </w:pPr>
            <w:del w:id="4350" w:author="Sastry, Murali" w:date="2015-06-09T17:17:00Z">
              <w:r w:rsidRPr="00E056B6" w:rsidDel="00371A11">
                <w:delText>Qualcomm</w:delText>
              </w:r>
              <w:bookmarkStart w:id="4351" w:name="_Toc421701838"/>
              <w:bookmarkStart w:id="4352" w:name="_Toc421705032"/>
              <w:bookmarkStart w:id="4353" w:name="_Toc422905012"/>
              <w:bookmarkStart w:id="4354" w:name="_Toc422935643"/>
              <w:bookmarkStart w:id="4355" w:name="_Toc422938705"/>
              <w:bookmarkStart w:id="4356" w:name="_Toc422930140"/>
              <w:bookmarkStart w:id="4357" w:name="_Toc494288272"/>
              <w:bookmarkStart w:id="4358" w:name="_Toc494291088"/>
              <w:bookmarkStart w:id="4359" w:name="_Toc494293902"/>
              <w:bookmarkEnd w:id="4351"/>
              <w:bookmarkEnd w:id="4352"/>
              <w:bookmarkEnd w:id="4353"/>
              <w:bookmarkEnd w:id="4354"/>
              <w:bookmarkEnd w:id="4355"/>
              <w:bookmarkEnd w:id="4356"/>
              <w:bookmarkEnd w:id="4357"/>
              <w:bookmarkEnd w:id="4358"/>
              <w:bookmarkEnd w:id="4359"/>
            </w:del>
          </w:p>
        </w:tc>
        <w:bookmarkStart w:id="4360" w:name="_Toc421701839"/>
        <w:bookmarkStart w:id="4361" w:name="_Toc421705033"/>
        <w:bookmarkStart w:id="4362" w:name="_Toc422905013"/>
        <w:bookmarkStart w:id="4363" w:name="_Toc422935644"/>
        <w:bookmarkStart w:id="4364" w:name="_Toc422938706"/>
        <w:bookmarkStart w:id="4365" w:name="_Toc422930141"/>
        <w:bookmarkStart w:id="4366" w:name="_Toc494288273"/>
        <w:bookmarkStart w:id="4367" w:name="_Toc494291089"/>
        <w:bookmarkStart w:id="4368" w:name="_Toc494293903"/>
        <w:bookmarkEnd w:id="4360"/>
        <w:bookmarkEnd w:id="4361"/>
        <w:bookmarkEnd w:id="4362"/>
        <w:bookmarkEnd w:id="4363"/>
        <w:bookmarkEnd w:id="4364"/>
        <w:bookmarkEnd w:id="4365"/>
        <w:bookmarkEnd w:id="4366"/>
        <w:bookmarkEnd w:id="4367"/>
        <w:bookmarkEnd w:id="4368"/>
      </w:tr>
    </w:tbl>
    <w:p w:rsidR="00954A77" w:rsidRPr="00E056B6" w:rsidDel="00371A11" w:rsidRDefault="00C0468B">
      <w:pPr>
        <w:pStyle w:val="body"/>
        <w:rPr>
          <w:del w:id="4369" w:author="Sastry, Murali" w:date="2015-06-09T17:17:00Z"/>
        </w:rPr>
      </w:pPr>
      <w:del w:id="4370" w:author="Sastry, Murali" w:date="2015-06-09T17:17:00Z">
        <w:r w:rsidRPr="00E056B6" w:rsidDel="00371A11">
          <w:delText>Once completing all fields press Send Request, then OK after confirming all information.  Status on the build will be received by email.</w:delText>
        </w:r>
        <w:bookmarkStart w:id="4371" w:name="_Toc421701840"/>
        <w:bookmarkStart w:id="4372" w:name="_Toc421705034"/>
        <w:bookmarkStart w:id="4373" w:name="_Toc422905014"/>
        <w:bookmarkStart w:id="4374" w:name="_Toc422935645"/>
        <w:bookmarkStart w:id="4375" w:name="_Toc422938707"/>
        <w:bookmarkStart w:id="4376" w:name="_Toc422930142"/>
        <w:bookmarkStart w:id="4377" w:name="_Toc494288274"/>
        <w:bookmarkStart w:id="4378" w:name="_Toc494291090"/>
        <w:bookmarkStart w:id="4379" w:name="_Toc494293904"/>
        <w:bookmarkEnd w:id="4371"/>
        <w:bookmarkEnd w:id="4372"/>
        <w:bookmarkEnd w:id="4373"/>
        <w:bookmarkEnd w:id="4374"/>
        <w:bookmarkEnd w:id="4375"/>
        <w:bookmarkEnd w:id="4376"/>
        <w:bookmarkEnd w:id="4377"/>
        <w:bookmarkEnd w:id="4378"/>
        <w:bookmarkEnd w:id="4379"/>
      </w:del>
    </w:p>
    <w:p w:rsidR="006334A0" w:rsidRPr="00E056B6" w:rsidDel="00371A11" w:rsidRDefault="00C0468B">
      <w:pPr>
        <w:pStyle w:val="body"/>
        <w:rPr>
          <w:del w:id="4380" w:author="Sastry, Murali" w:date="2015-06-09T17:17:00Z"/>
        </w:rPr>
      </w:pPr>
      <w:del w:id="4381" w:author="Sastry, Murali" w:date="2015-06-09T17:17:00Z">
        <w:r w:rsidRPr="00E056B6" w:rsidDel="00371A11">
          <w:delText xml:space="preserve">Builds for WHQL will take approximately 16:30 + 6:30 minutes per customer. When done they can be found at: </w:delText>
        </w:r>
        <w:r w:rsidR="00E2103E" w:rsidDel="00371A11">
          <w:fldChar w:fldCharType="begin"/>
        </w:r>
        <w:r w:rsidR="00E2103E" w:rsidDel="00371A11">
          <w:delInstrText xml:space="preserve"> HYPERLINK "file:///\\\\stone\\aswcrm\\builds\\tools\\TEST\\GOBI2000_PACKAGE_ENG" </w:delInstrText>
        </w:r>
        <w:r w:rsidR="00E2103E" w:rsidDel="00371A11">
          <w:fldChar w:fldCharType="separate"/>
        </w:r>
        <w:r w:rsidRPr="00E056B6" w:rsidDel="00371A11">
          <w:rPr>
            <w:rStyle w:val="Hyperlink"/>
          </w:rPr>
          <w:delText>\\stone\aswcrm\builds\tools\TEST\GOBI2000_PACKAGE_ENG</w:delText>
        </w:r>
        <w:r w:rsidR="00E2103E" w:rsidDel="00371A11">
          <w:rPr>
            <w:rStyle w:val="Hyperlink"/>
            <w:b/>
          </w:rPr>
          <w:fldChar w:fldCharType="end"/>
        </w:r>
        <w:bookmarkStart w:id="4382" w:name="_Toc421701841"/>
        <w:bookmarkStart w:id="4383" w:name="_Toc421705035"/>
        <w:bookmarkStart w:id="4384" w:name="_Toc422905015"/>
        <w:bookmarkStart w:id="4385" w:name="_Toc422935646"/>
        <w:bookmarkStart w:id="4386" w:name="_Toc422938708"/>
        <w:bookmarkStart w:id="4387" w:name="_Toc422930143"/>
        <w:bookmarkStart w:id="4388" w:name="_Toc494288275"/>
        <w:bookmarkStart w:id="4389" w:name="_Toc494291091"/>
        <w:bookmarkStart w:id="4390" w:name="_Toc494293905"/>
        <w:bookmarkEnd w:id="4382"/>
        <w:bookmarkEnd w:id="4383"/>
        <w:bookmarkEnd w:id="4384"/>
        <w:bookmarkEnd w:id="4385"/>
        <w:bookmarkEnd w:id="4386"/>
        <w:bookmarkEnd w:id="4387"/>
        <w:bookmarkEnd w:id="4388"/>
        <w:bookmarkEnd w:id="4389"/>
        <w:bookmarkEnd w:id="4390"/>
      </w:del>
    </w:p>
    <w:p w:rsidR="003C031D" w:rsidRPr="00E056B6" w:rsidDel="00371A11" w:rsidRDefault="00C0468B">
      <w:pPr>
        <w:pStyle w:val="body"/>
        <w:rPr>
          <w:del w:id="4391" w:author="Sastry, Murali" w:date="2015-06-09T17:17:00Z"/>
        </w:rPr>
      </w:pPr>
      <w:del w:id="4392" w:author="Sastry, Murali" w:date="2015-06-09T17:17:00Z">
        <w:r w:rsidRPr="00E056B6" w:rsidDel="00371A11">
          <w:delText xml:space="preserve">Otherwise builds will take approximately 20 minutes. When done they can be found at </w:delText>
        </w:r>
        <w:r w:rsidR="00E2103E" w:rsidDel="00371A11">
          <w:fldChar w:fldCharType="begin"/>
        </w:r>
        <w:r w:rsidR="00E2103E" w:rsidDel="00371A11">
          <w:delInstrText xml:space="preserve"> HYPERLINK "file:///\\\\stone\\aswcrm\\builds\\tools\\PROD\\GOBI2000_PACKAGE_ENG" </w:delInstrText>
        </w:r>
        <w:r w:rsidR="00E2103E" w:rsidDel="00371A11">
          <w:fldChar w:fldCharType="separate"/>
        </w:r>
        <w:r w:rsidRPr="00E056B6" w:rsidDel="00371A11">
          <w:rPr>
            <w:rStyle w:val="Hyperlink"/>
          </w:rPr>
          <w:delText>\\stone\aswcrm\builds\tools\PROD\GOBI2000_PACKAGE_ENG</w:delText>
        </w:r>
        <w:r w:rsidR="00E2103E" w:rsidDel="00371A11">
          <w:rPr>
            <w:rStyle w:val="Hyperlink"/>
            <w:b/>
          </w:rPr>
          <w:fldChar w:fldCharType="end"/>
        </w:r>
        <w:r w:rsidRPr="00E056B6" w:rsidDel="00371A11">
          <w:delText xml:space="preserve"> </w:delText>
        </w:r>
        <w:bookmarkStart w:id="4393" w:name="_Toc421701842"/>
        <w:bookmarkStart w:id="4394" w:name="_Toc421705036"/>
        <w:bookmarkStart w:id="4395" w:name="_Toc422905016"/>
        <w:bookmarkStart w:id="4396" w:name="_Toc422935647"/>
        <w:bookmarkStart w:id="4397" w:name="_Toc422938709"/>
        <w:bookmarkStart w:id="4398" w:name="_Toc422930144"/>
        <w:bookmarkStart w:id="4399" w:name="_Toc494288276"/>
        <w:bookmarkStart w:id="4400" w:name="_Toc494291092"/>
        <w:bookmarkStart w:id="4401" w:name="_Toc494293906"/>
        <w:bookmarkEnd w:id="4393"/>
        <w:bookmarkEnd w:id="4394"/>
        <w:bookmarkEnd w:id="4395"/>
        <w:bookmarkEnd w:id="4396"/>
        <w:bookmarkEnd w:id="4397"/>
        <w:bookmarkEnd w:id="4398"/>
        <w:bookmarkEnd w:id="4399"/>
        <w:bookmarkEnd w:id="4400"/>
        <w:bookmarkEnd w:id="4401"/>
      </w:del>
    </w:p>
    <w:p w:rsidR="00231EB1" w:rsidRPr="00E056B6" w:rsidDel="00371A11" w:rsidRDefault="00C0468B">
      <w:pPr>
        <w:pStyle w:val="body"/>
        <w:rPr>
          <w:del w:id="4402" w:author="Sastry, Murali" w:date="2015-06-09T17:17:00Z"/>
        </w:rPr>
        <w:pPrChange w:id="4403" w:author="Sastry, Murali" w:date="2015-06-10T10:23:00Z">
          <w:pPr>
            <w:pStyle w:val="Heading2"/>
            <w:keepNext w:val="0"/>
            <w:pageBreakBefore/>
          </w:pPr>
        </w:pPrChange>
      </w:pPr>
      <w:bookmarkStart w:id="4404" w:name="_Toc199923597"/>
      <w:bookmarkStart w:id="4405" w:name="_Toc200244307"/>
      <w:bookmarkStart w:id="4406" w:name="_Toc200250038"/>
      <w:bookmarkStart w:id="4407" w:name="_Toc200274330"/>
      <w:bookmarkStart w:id="4408" w:name="_Toc200342885"/>
      <w:bookmarkStart w:id="4409" w:name="_Toc234138251"/>
      <w:del w:id="4410" w:author="Sastry, Murali" w:date="2015-06-09T17:17:00Z">
        <w:r w:rsidRPr="00E056B6" w:rsidDel="00371A11">
          <w:delText xml:space="preserve">Build Testing for </w:delText>
        </w:r>
        <w:bookmarkEnd w:id="4404"/>
        <w:bookmarkEnd w:id="4405"/>
        <w:bookmarkEnd w:id="4406"/>
        <w:bookmarkEnd w:id="4407"/>
        <w:bookmarkEnd w:id="4408"/>
        <w:r w:rsidRPr="00E056B6" w:rsidDel="00371A11">
          <w:delText>GOBI2000_PACKAGE_ENG</w:delText>
        </w:r>
        <w:bookmarkStart w:id="4411" w:name="_Toc421701843"/>
        <w:bookmarkStart w:id="4412" w:name="_Toc421705037"/>
        <w:bookmarkStart w:id="4413" w:name="_Toc422905017"/>
        <w:bookmarkStart w:id="4414" w:name="_Toc422935648"/>
        <w:bookmarkStart w:id="4415" w:name="_Toc422938710"/>
        <w:bookmarkStart w:id="4416" w:name="_Toc422930145"/>
        <w:bookmarkStart w:id="4417" w:name="_Toc494288277"/>
        <w:bookmarkStart w:id="4418" w:name="_Toc494291093"/>
        <w:bookmarkStart w:id="4419" w:name="_Toc494293907"/>
        <w:bookmarkEnd w:id="4409"/>
        <w:bookmarkEnd w:id="4411"/>
        <w:bookmarkEnd w:id="4412"/>
        <w:bookmarkEnd w:id="4413"/>
        <w:bookmarkEnd w:id="4414"/>
        <w:bookmarkEnd w:id="4415"/>
        <w:bookmarkEnd w:id="4416"/>
        <w:bookmarkEnd w:id="4417"/>
        <w:bookmarkEnd w:id="4418"/>
        <w:bookmarkEnd w:id="4419"/>
      </w:del>
    </w:p>
    <w:p w:rsidR="00B44CC6" w:rsidRPr="00E056B6" w:rsidDel="00371A11" w:rsidRDefault="00C0468B">
      <w:pPr>
        <w:pStyle w:val="body"/>
        <w:rPr>
          <w:del w:id="4420" w:author="Sastry, Murali" w:date="2015-06-09T17:17:00Z"/>
        </w:rPr>
      </w:pPr>
      <w:del w:id="4421" w:author="Sastry, Murali" w:date="2015-06-09T17:17:00Z">
        <w:r w:rsidRPr="00E056B6" w:rsidDel="00371A11">
          <w:delText>If building for WHQL testing, install the test certificate and set testsigning on</w:delText>
        </w:r>
        <w:bookmarkStart w:id="4422" w:name="_Toc421701844"/>
        <w:bookmarkStart w:id="4423" w:name="_Toc421705038"/>
        <w:bookmarkStart w:id="4424" w:name="_Toc422905018"/>
        <w:bookmarkStart w:id="4425" w:name="_Toc422935649"/>
        <w:bookmarkStart w:id="4426" w:name="_Toc422938711"/>
        <w:bookmarkStart w:id="4427" w:name="_Toc422930146"/>
        <w:bookmarkStart w:id="4428" w:name="_Toc494288278"/>
        <w:bookmarkStart w:id="4429" w:name="_Toc494291094"/>
        <w:bookmarkStart w:id="4430" w:name="_Toc494293908"/>
        <w:bookmarkEnd w:id="4422"/>
        <w:bookmarkEnd w:id="4423"/>
        <w:bookmarkEnd w:id="4424"/>
        <w:bookmarkEnd w:id="4425"/>
        <w:bookmarkEnd w:id="4426"/>
        <w:bookmarkEnd w:id="4427"/>
        <w:bookmarkEnd w:id="4428"/>
        <w:bookmarkEnd w:id="4429"/>
        <w:bookmarkEnd w:id="4430"/>
      </w:del>
    </w:p>
    <w:p w:rsidR="00B44CC6" w:rsidRPr="00E056B6" w:rsidDel="00371A11" w:rsidRDefault="00C0468B">
      <w:pPr>
        <w:pStyle w:val="body"/>
        <w:rPr>
          <w:del w:id="4431" w:author="Sastry, Murali" w:date="2015-06-09T17:17:00Z"/>
        </w:rPr>
      </w:pPr>
      <w:del w:id="4432" w:author="Sastry, Murali" w:date="2015-06-09T17:17:00Z">
        <w:r w:rsidRPr="00E056B6" w:rsidDel="00371A11">
          <w:delText>Test on all supported platforms: XP 32 and 64 bit, Vista 32 and 64 bit, Windows 7 32 and 64 bit.</w:delText>
        </w:r>
        <w:bookmarkStart w:id="4433" w:name="_Toc421701845"/>
        <w:bookmarkStart w:id="4434" w:name="_Toc421705039"/>
        <w:bookmarkStart w:id="4435" w:name="_Toc422905019"/>
        <w:bookmarkStart w:id="4436" w:name="_Toc422935650"/>
        <w:bookmarkStart w:id="4437" w:name="_Toc422938712"/>
        <w:bookmarkStart w:id="4438" w:name="_Toc422930147"/>
        <w:bookmarkStart w:id="4439" w:name="_Toc494288279"/>
        <w:bookmarkStart w:id="4440" w:name="_Toc494291095"/>
        <w:bookmarkStart w:id="4441" w:name="_Toc494293909"/>
        <w:bookmarkEnd w:id="4433"/>
        <w:bookmarkEnd w:id="4434"/>
        <w:bookmarkEnd w:id="4435"/>
        <w:bookmarkEnd w:id="4436"/>
        <w:bookmarkEnd w:id="4437"/>
        <w:bookmarkEnd w:id="4438"/>
        <w:bookmarkEnd w:id="4439"/>
        <w:bookmarkEnd w:id="4440"/>
        <w:bookmarkEnd w:id="4441"/>
      </w:del>
    </w:p>
    <w:p w:rsidR="003C031D" w:rsidRPr="00E056B6" w:rsidDel="00371A11" w:rsidRDefault="00C0468B">
      <w:pPr>
        <w:pStyle w:val="body"/>
        <w:rPr>
          <w:del w:id="4442" w:author="Sastry, Murali" w:date="2015-06-09T17:17:00Z"/>
        </w:rPr>
      </w:pPr>
      <w:del w:id="4443" w:author="Sastry, Murali" w:date="2015-06-09T17:17:00Z">
        <w:r w:rsidRPr="00E056B6" w:rsidDel="00371A11">
          <w:delText>Test by installing a prior version, then upgrade to the newest version, as well as with a fresh installation.</w:delText>
        </w:r>
        <w:bookmarkStart w:id="4444" w:name="_Toc421701846"/>
        <w:bookmarkStart w:id="4445" w:name="_Toc421705040"/>
        <w:bookmarkStart w:id="4446" w:name="_Toc422905020"/>
        <w:bookmarkStart w:id="4447" w:name="_Toc422935651"/>
        <w:bookmarkStart w:id="4448" w:name="_Toc422938713"/>
        <w:bookmarkStart w:id="4449" w:name="_Toc422930148"/>
        <w:bookmarkStart w:id="4450" w:name="_Toc494288280"/>
        <w:bookmarkStart w:id="4451" w:name="_Toc494291096"/>
        <w:bookmarkStart w:id="4452" w:name="_Toc494293910"/>
        <w:bookmarkEnd w:id="4444"/>
        <w:bookmarkEnd w:id="4445"/>
        <w:bookmarkEnd w:id="4446"/>
        <w:bookmarkEnd w:id="4447"/>
        <w:bookmarkEnd w:id="4448"/>
        <w:bookmarkEnd w:id="4449"/>
        <w:bookmarkEnd w:id="4450"/>
        <w:bookmarkEnd w:id="4451"/>
        <w:bookmarkEnd w:id="4452"/>
      </w:del>
    </w:p>
    <w:p w:rsidR="003C031D" w:rsidRPr="00E056B6" w:rsidDel="00371A11" w:rsidRDefault="00C0468B">
      <w:pPr>
        <w:pStyle w:val="body"/>
        <w:rPr>
          <w:del w:id="4453" w:author="Sastry, Murali" w:date="2015-06-09T17:17:00Z"/>
        </w:rPr>
      </w:pPr>
      <w:del w:id="4454" w:author="Sastry, Murali" w:date="2015-06-09T17:17:00Z">
        <w:r w:rsidRPr="00E056B6" w:rsidDel="00371A11">
          <w:delText>Verify QDLService2kGeneric is started, QDLService2kGeneric version, and all readme information.</w:delText>
        </w:r>
        <w:bookmarkStart w:id="4455" w:name="_Toc421701847"/>
        <w:bookmarkStart w:id="4456" w:name="_Toc421705041"/>
        <w:bookmarkStart w:id="4457" w:name="_Toc422905021"/>
        <w:bookmarkStart w:id="4458" w:name="_Toc422935652"/>
        <w:bookmarkStart w:id="4459" w:name="_Toc422938714"/>
        <w:bookmarkStart w:id="4460" w:name="_Toc422930149"/>
        <w:bookmarkStart w:id="4461" w:name="_Toc494288281"/>
        <w:bookmarkStart w:id="4462" w:name="_Toc494291097"/>
        <w:bookmarkStart w:id="4463" w:name="_Toc494293911"/>
        <w:bookmarkEnd w:id="4455"/>
        <w:bookmarkEnd w:id="4456"/>
        <w:bookmarkEnd w:id="4457"/>
        <w:bookmarkEnd w:id="4458"/>
        <w:bookmarkEnd w:id="4459"/>
        <w:bookmarkEnd w:id="4460"/>
        <w:bookmarkEnd w:id="4461"/>
        <w:bookmarkEnd w:id="4462"/>
        <w:bookmarkEnd w:id="4463"/>
      </w:del>
    </w:p>
    <w:p w:rsidR="003C031D" w:rsidRPr="00E056B6" w:rsidDel="00371A11" w:rsidRDefault="00C0468B">
      <w:pPr>
        <w:pStyle w:val="body"/>
        <w:rPr>
          <w:del w:id="4464" w:author="Sastry, Murali" w:date="2015-06-09T17:17:00Z"/>
        </w:rPr>
      </w:pPr>
      <w:del w:id="4465" w:author="Sastry, Murali" w:date="2015-06-09T17:17:00Z">
        <w:r w:rsidRPr="00E056B6" w:rsidDel="00371A11">
          <w:delText>For each customer included</w:delText>
        </w:r>
        <w:bookmarkStart w:id="4466" w:name="_Toc421701848"/>
        <w:bookmarkStart w:id="4467" w:name="_Toc421705042"/>
        <w:bookmarkStart w:id="4468" w:name="_Toc422905022"/>
        <w:bookmarkStart w:id="4469" w:name="_Toc422935653"/>
        <w:bookmarkStart w:id="4470" w:name="_Toc422938715"/>
        <w:bookmarkStart w:id="4471" w:name="_Toc422930150"/>
        <w:bookmarkStart w:id="4472" w:name="_Toc494288282"/>
        <w:bookmarkStart w:id="4473" w:name="_Toc494291098"/>
        <w:bookmarkStart w:id="4474" w:name="_Toc494293912"/>
        <w:bookmarkEnd w:id="4466"/>
        <w:bookmarkEnd w:id="4467"/>
        <w:bookmarkEnd w:id="4468"/>
        <w:bookmarkEnd w:id="4469"/>
        <w:bookmarkEnd w:id="4470"/>
        <w:bookmarkEnd w:id="4471"/>
        <w:bookmarkEnd w:id="4472"/>
        <w:bookmarkEnd w:id="4473"/>
        <w:bookmarkEnd w:id="4474"/>
      </w:del>
    </w:p>
    <w:p w:rsidR="003C031D" w:rsidRPr="00E056B6" w:rsidDel="00371A11" w:rsidRDefault="00C0468B">
      <w:pPr>
        <w:pStyle w:val="body"/>
        <w:rPr>
          <w:del w:id="4475" w:author="Sastry, Murali" w:date="2015-06-09T17:17:00Z"/>
        </w:rPr>
        <w:pPrChange w:id="4476" w:author="Sastry, Murali" w:date="2015-06-10T10:23:00Z">
          <w:pPr>
            <w:pStyle w:val="body"/>
            <w:ind w:left="1440"/>
          </w:pPr>
        </w:pPrChange>
      </w:pPr>
      <w:del w:id="4477" w:author="Sastry, Murali" w:date="2015-06-09T17:17:00Z">
        <w:r w:rsidRPr="00E056B6" w:rsidDel="00371A11">
          <w:delText xml:space="preserve">Set your device’s VIDPID to the specific customer’s VIDPID using the </w:delText>
        </w:r>
        <w:r w:rsidR="00E2103E" w:rsidDel="00371A11">
          <w:fldChar w:fldCharType="begin"/>
        </w:r>
        <w:r w:rsidR="00E2103E" w:rsidDel="00371A11">
          <w:delInstrText xml:space="preserve"> HYPERLINK "file:///\\\\mwinn\\dropbox\\Gobi2000_Vidpidchanger" </w:delInstrText>
        </w:r>
        <w:r w:rsidR="00E2103E" w:rsidDel="00371A11">
          <w:fldChar w:fldCharType="separate"/>
        </w:r>
        <w:r w:rsidRPr="00E056B6" w:rsidDel="00371A11">
          <w:rPr>
            <w:rStyle w:val="Hyperlink"/>
          </w:rPr>
          <w:delText>\\mwinn\dropbox\Gobi2000_Vidpidchanger</w:delText>
        </w:r>
        <w:r w:rsidR="00E2103E" w:rsidDel="00371A11">
          <w:rPr>
            <w:rStyle w:val="Hyperlink"/>
            <w:b/>
          </w:rPr>
          <w:fldChar w:fldCharType="end"/>
        </w:r>
        <w:r w:rsidRPr="00E056B6" w:rsidDel="00371A11">
          <w:delText xml:space="preserve"> (from the command line)</w:delText>
        </w:r>
        <w:bookmarkStart w:id="4478" w:name="_Toc421701849"/>
        <w:bookmarkStart w:id="4479" w:name="_Toc421705043"/>
        <w:bookmarkStart w:id="4480" w:name="_Toc422905023"/>
        <w:bookmarkStart w:id="4481" w:name="_Toc422935654"/>
        <w:bookmarkStart w:id="4482" w:name="_Toc422938716"/>
        <w:bookmarkStart w:id="4483" w:name="_Toc422930151"/>
        <w:bookmarkStart w:id="4484" w:name="_Toc494288283"/>
        <w:bookmarkStart w:id="4485" w:name="_Toc494291099"/>
        <w:bookmarkStart w:id="4486" w:name="_Toc494293913"/>
        <w:bookmarkEnd w:id="4478"/>
        <w:bookmarkEnd w:id="4479"/>
        <w:bookmarkEnd w:id="4480"/>
        <w:bookmarkEnd w:id="4481"/>
        <w:bookmarkEnd w:id="4482"/>
        <w:bookmarkEnd w:id="4483"/>
        <w:bookmarkEnd w:id="4484"/>
        <w:bookmarkEnd w:id="4485"/>
        <w:bookmarkEnd w:id="4486"/>
      </w:del>
    </w:p>
    <w:p w:rsidR="003C031D" w:rsidRPr="00E056B6" w:rsidDel="00371A11" w:rsidRDefault="00C0468B">
      <w:pPr>
        <w:pStyle w:val="body"/>
        <w:rPr>
          <w:del w:id="4487" w:author="Sastry, Murali" w:date="2015-06-09T17:17:00Z"/>
        </w:rPr>
        <w:pPrChange w:id="4488" w:author="Sastry, Murali" w:date="2015-06-10T10:23:00Z">
          <w:pPr>
            <w:pStyle w:val="body"/>
            <w:ind w:left="1440"/>
          </w:pPr>
        </w:pPrChange>
      </w:pPr>
      <w:del w:id="4489" w:author="Sastry, Murali" w:date="2015-06-09T17:17:00Z">
        <w:r w:rsidRPr="00E056B6" w:rsidDel="00371A11">
          <w:tab/>
          <w:delText>Click on G2kVidPid.vbs, select OEM and verify port.</w:delText>
        </w:r>
        <w:bookmarkStart w:id="4490" w:name="_Toc421701850"/>
        <w:bookmarkStart w:id="4491" w:name="_Toc421705044"/>
        <w:bookmarkStart w:id="4492" w:name="_Toc422905024"/>
        <w:bookmarkStart w:id="4493" w:name="_Toc422935655"/>
        <w:bookmarkStart w:id="4494" w:name="_Toc422938717"/>
        <w:bookmarkStart w:id="4495" w:name="_Toc422930152"/>
        <w:bookmarkStart w:id="4496" w:name="_Toc494288284"/>
        <w:bookmarkStart w:id="4497" w:name="_Toc494291100"/>
        <w:bookmarkStart w:id="4498" w:name="_Toc494293914"/>
        <w:bookmarkEnd w:id="4490"/>
        <w:bookmarkEnd w:id="4491"/>
        <w:bookmarkEnd w:id="4492"/>
        <w:bookmarkEnd w:id="4493"/>
        <w:bookmarkEnd w:id="4494"/>
        <w:bookmarkEnd w:id="4495"/>
        <w:bookmarkEnd w:id="4496"/>
        <w:bookmarkEnd w:id="4497"/>
        <w:bookmarkEnd w:id="4498"/>
      </w:del>
    </w:p>
    <w:p w:rsidR="003C031D" w:rsidRPr="00E056B6" w:rsidDel="00371A11" w:rsidRDefault="00C0468B">
      <w:pPr>
        <w:pStyle w:val="body"/>
        <w:rPr>
          <w:del w:id="4499" w:author="Sastry, Murali" w:date="2015-06-09T17:17:00Z"/>
        </w:rPr>
        <w:pPrChange w:id="4500" w:author="Sastry, Murali" w:date="2015-06-10T10:23:00Z">
          <w:pPr>
            <w:pStyle w:val="body"/>
            <w:ind w:left="1440"/>
          </w:pPr>
        </w:pPrChange>
      </w:pPr>
      <w:del w:id="4501" w:author="Sastry, Murali" w:date="2015-06-09T17:17:00Z">
        <w:r w:rsidRPr="00E056B6" w:rsidDel="00371A11">
          <w:delText>Verify device enumerates successfully.  Using device manager, verify the following for each interface:</w:delText>
        </w:r>
        <w:bookmarkStart w:id="4502" w:name="_Toc421701851"/>
        <w:bookmarkStart w:id="4503" w:name="_Toc421705045"/>
        <w:bookmarkStart w:id="4504" w:name="_Toc422905025"/>
        <w:bookmarkStart w:id="4505" w:name="_Toc422935656"/>
        <w:bookmarkStart w:id="4506" w:name="_Toc422938718"/>
        <w:bookmarkStart w:id="4507" w:name="_Toc422930153"/>
        <w:bookmarkStart w:id="4508" w:name="_Toc494288285"/>
        <w:bookmarkStart w:id="4509" w:name="_Toc494291101"/>
        <w:bookmarkStart w:id="4510" w:name="_Toc494293915"/>
        <w:bookmarkEnd w:id="4502"/>
        <w:bookmarkEnd w:id="4503"/>
        <w:bookmarkEnd w:id="4504"/>
        <w:bookmarkEnd w:id="4505"/>
        <w:bookmarkEnd w:id="4506"/>
        <w:bookmarkEnd w:id="4507"/>
        <w:bookmarkEnd w:id="4508"/>
        <w:bookmarkEnd w:id="4509"/>
        <w:bookmarkEnd w:id="4510"/>
      </w:del>
    </w:p>
    <w:p w:rsidR="00B44CC6" w:rsidRPr="00E056B6" w:rsidDel="00371A11" w:rsidRDefault="00C0468B">
      <w:pPr>
        <w:pStyle w:val="body"/>
        <w:rPr>
          <w:del w:id="4511" w:author="Sastry, Murali" w:date="2015-06-09T17:17:00Z"/>
        </w:rPr>
        <w:pPrChange w:id="4512" w:author="Sastry, Murali" w:date="2015-06-10T10:23:00Z">
          <w:pPr>
            <w:pStyle w:val="body"/>
            <w:ind w:left="2160"/>
          </w:pPr>
        </w:pPrChange>
      </w:pPr>
      <w:del w:id="4513" w:author="Sastry, Murali" w:date="2015-06-09T17:17:00Z">
        <w:r w:rsidRPr="00E056B6" w:rsidDel="00371A11">
          <w:delText>Interface name: Should match the eRoom customer request document</w:delText>
        </w:r>
        <w:bookmarkStart w:id="4514" w:name="_Toc421701852"/>
        <w:bookmarkStart w:id="4515" w:name="_Toc421705046"/>
        <w:bookmarkStart w:id="4516" w:name="_Toc422905026"/>
        <w:bookmarkStart w:id="4517" w:name="_Toc422935657"/>
        <w:bookmarkStart w:id="4518" w:name="_Toc422938719"/>
        <w:bookmarkStart w:id="4519" w:name="_Toc422930154"/>
        <w:bookmarkStart w:id="4520" w:name="_Toc494288286"/>
        <w:bookmarkStart w:id="4521" w:name="_Toc494291102"/>
        <w:bookmarkStart w:id="4522" w:name="_Toc494293916"/>
        <w:bookmarkEnd w:id="4514"/>
        <w:bookmarkEnd w:id="4515"/>
        <w:bookmarkEnd w:id="4516"/>
        <w:bookmarkEnd w:id="4517"/>
        <w:bookmarkEnd w:id="4518"/>
        <w:bookmarkEnd w:id="4519"/>
        <w:bookmarkEnd w:id="4520"/>
        <w:bookmarkEnd w:id="4521"/>
        <w:bookmarkEnd w:id="4522"/>
      </w:del>
    </w:p>
    <w:p w:rsidR="00B44CC6" w:rsidRPr="00E056B6" w:rsidDel="00371A11" w:rsidRDefault="00C0468B">
      <w:pPr>
        <w:pStyle w:val="body"/>
        <w:rPr>
          <w:del w:id="4523" w:author="Sastry, Murali" w:date="2015-06-09T17:17:00Z"/>
        </w:rPr>
        <w:pPrChange w:id="4524" w:author="Sastry, Murali" w:date="2015-06-10T10:23:00Z">
          <w:pPr>
            <w:pStyle w:val="body"/>
            <w:ind w:left="2160"/>
          </w:pPr>
        </w:pPrChange>
      </w:pPr>
      <w:del w:id="4525" w:author="Sastry, Murali" w:date="2015-06-09T17:17:00Z">
        <w:r w:rsidRPr="00E056B6" w:rsidDel="00371A11">
          <w:delText>Driver version: Should match the Driver readme file</w:delText>
        </w:r>
        <w:bookmarkStart w:id="4526" w:name="_Toc421701853"/>
        <w:bookmarkStart w:id="4527" w:name="_Toc421705047"/>
        <w:bookmarkStart w:id="4528" w:name="_Toc422905027"/>
        <w:bookmarkStart w:id="4529" w:name="_Toc422935658"/>
        <w:bookmarkStart w:id="4530" w:name="_Toc422938720"/>
        <w:bookmarkStart w:id="4531" w:name="_Toc422930155"/>
        <w:bookmarkStart w:id="4532" w:name="_Toc494288287"/>
        <w:bookmarkStart w:id="4533" w:name="_Toc494291103"/>
        <w:bookmarkStart w:id="4534" w:name="_Toc494293917"/>
        <w:bookmarkEnd w:id="4526"/>
        <w:bookmarkEnd w:id="4527"/>
        <w:bookmarkEnd w:id="4528"/>
        <w:bookmarkEnd w:id="4529"/>
        <w:bookmarkEnd w:id="4530"/>
        <w:bookmarkEnd w:id="4531"/>
        <w:bookmarkEnd w:id="4532"/>
        <w:bookmarkEnd w:id="4533"/>
        <w:bookmarkEnd w:id="4534"/>
      </w:del>
    </w:p>
    <w:p w:rsidR="00B44CC6" w:rsidRPr="00E056B6" w:rsidDel="00371A11" w:rsidRDefault="00C0468B">
      <w:pPr>
        <w:pStyle w:val="body"/>
        <w:rPr>
          <w:del w:id="4535" w:author="Sastry, Murali" w:date="2015-06-09T17:17:00Z"/>
        </w:rPr>
        <w:pPrChange w:id="4536" w:author="Sastry, Murali" w:date="2015-06-10T10:23:00Z">
          <w:pPr>
            <w:pStyle w:val="body"/>
            <w:ind w:left="2160"/>
          </w:pPr>
        </w:pPrChange>
      </w:pPr>
      <w:del w:id="4537" w:author="Sastry, Murali" w:date="2015-06-09T17:17:00Z">
        <w:r w:rsidRPr="00E056B6" w:rsidDel="00371A11">
          <w:delText>Driver date: Should match the DriverVersions.txt file</w:delText>
        </w:r>
        <w:bookmarkStart w:id="4538" w:name="_Toc421701854"/>
        <w:bookmarkStart w:id="4539" w:name="_Toc421705048"/>
        <w:bookmarkStart w:id="4540" w:name="_Toc422905028"/>
        <w:bookmarkStart w:id="4541" w:name="_Toc422935659"/>
        <w:bookmarkStart w:id="4542" w:name="_Toc422938721"/>
        <w:bookmarkStart w:id="4543" w:name="_Toc422930156"/>
        <w:bookmarkStart w:id="4544" w:name="_Toc494288288"/>
        <w:bookmarkStart w:id="4545" w:name="_Toc494291104"/>
        <w:bookmarkStart w:id="4546" w:name="_Toc494293918"/>
        <w:bookmarkEnd w:id="4538"/>
        <w:bookmarkEnd w:id="4539"/>
        <w:bookmarkEnd w:id="4540"/>
        <w:bookmarkEnd w:id="4541"/>
        <w:bookmarkEnd w:id="4542"/>
        <w:bookmarkEnd w:id="4543"/>
        <w:bookmarkEnd w:id="4544"/>
        <w:bookmarkEnd w:id="4545"/>
        <w:bookmarkEnd w:id="4546"/>
      </w:del>
    </w:p>
    <w:p w:rsidR="00B44CC6" w:rsidRPr="00E056B6" w:rsidDel="00371A11" w:rsidRDefault="00C0468B">
      <w:pPr>
        <w:pStyle w:val="body"/>
        <w:rPr>
          <w:del w:id="4547" w:author="Sastry, Murali" w:date="2015-06-09T17:17:00Z"/>
        </w:rPr>
        <w:pPrChange w:id="4548" w:author="Sastry, Murali" w:date="2015-06-10T10:23:00Z">
          <w:pPr>
            <w:pStyle w:val="body"/>
            <w:ind w:left="2160"/>
          </w:pPr>
        </w:pPrChange>
      </w:pPr>
      <w:del w:id="4549" w:author="Sastry, Murali" w:date="2015-06-09T17:17:00Z">
        <w:r w:rsidRPr="00E056B6" w:rsidDel="00371A11">
          <w:delText>Driver signature:</w:delText>
        </w:r>
        <w:bookmarkStart w:id="4550" w:name="_Toc421701855"/>
        <w:bookmarkStart w:id="4551" w:name="_Toc421705049"/>
        <w:bookmarkStart w:id="4552" w:name="_Toc422905029"/>
        <w:bookmarkStart w:id="4553" w:name="_Toc422935660"/>
        <w:bookmarkStart w:id="4554" w:name="_Toc422938722"/>
        <w:bookmarkStart w:id="4555" w:name="_Toc422930157"/>
        <w:bookmarkStart w:id="4556" w:name="_Toc494288289"/>
        <w:bookmarkStart w:id="4557" w:name="_Toc494291105"/>
        <w:bookmarkStart w:id="4558" w:name="_Toc494293919"/>
        <w:bookmarkEnd w:id="4550"/>
        <w:bookmarkEnd w:id="4551"/>
        <w:bookmarkEnd w:id="4552"/>
        <w:bookmarkEnd w:id="4553"/>
        <w:bookmarkEnd w:id="4554"/>
        <w:bookmarkEnd w:id="4555"/>
        <w:bookmarkEnd w:id="4556"/>
        <w:bookmarkEnd w:id="4557"/>
        <w:bookmarkEnd w:id="4558"/>
      </w:del>
    </w:p>
    <w:p w:rsidR="00B44CC6" w:rsidRPr="00E056B6" w:rsidDel="00371A11" w:rsidRDefault="00C0468B">
      <w:pPr>
        <w:pStyle w:val="body"/>
        <w:rPr>
          <w:del w:id="4559" w:author="Sastry, Murali" w:date="2015-06-09T17:17:00Z"/>
        </w:rPr>
        <w:pPrChange w:id="4560" w:author="Sastry, Murali" w:date="2015-06-10T10:23:00Z">
          <w:pPr>
            <w:pStyle w:val="body"/>
            <w:ind w:left="2880"/>
          </w:pPr>
        </w:pPrChange>
      </w:pPr>
      <w:del w:id="4561" w:author="Sastry, Murali" w:date="2015-06-09T17:17:00Z">
        <w:r w:rsidRPr="00E056B6" w:rsidDel="00371A11">
          <w:delText>If doing a WHQL test build: “USBHostDriver(Test003)”</w:delText>
        </w:r>
        <w:bookmarkStart w:id="4562" w:name="_Toc421701856"/>
        <w:bookmarkStart w:id="4563" w:name="_Toc421705050"/>
        <w:bookmarkStart w:id="4564" w:name="_Toc422905030"/>
        <w:bookmarkStart w:id="4565" w:name="_Toc422935661"/>
        <w:bookmarkStart w:id="4566" w:name="_Toc422938723"/>
        <w:bookmarkStart w:id="4567" w:name="_Toc422930158"/>
        <w:bookmarkStart w:id="4568" w:name="_Toc494288290"/>
        <w:bookmarkStart w:id="4569" w:name="_Toc494291106"/>
        <w:bookmarkStart w:id="4570" w:name="_Toc494293920"/>
        <w:bookmarkEnd w:id="4562"/>
        <w:bookmarkEnd w:id="4563"/>
        <w:bookmarkEnd w:id="4564"/>
        <w:bookmarkEnd w:id="4565"/>
        <w:bookmarkEnd w:id="4566"/>
        <w:bookmarkEnd w:id="4567"/>
        <w:bookmarkEnd w:id="4568"/>
        <w:bookmarkEnd w:id="4569"/>
        <w:bookmarkEnd w:id="4570"/>
      </w:del>
    </w:p>
    <w:p w:rsidR="00B44CC6" w:rsidRPr="00E056B6" w:rsidDel="00371A11" w:rsidRDefault="00C0468B">
      <w:pPr>
        <w:pStyle w:val="body"/>
        <w:rPr>
          <w:del w:id="4571" w:author="Sastry, Murali" w:date="2015-06-09T17:17:00Z"/>
        </w:rPr>
        <w:pPrChange w:id="4572" w:author="Sastry, Murali" w:date="2015-06-10T10:23:00Z">
          <w:pPr>
            <w:pStyle w:val="body"/>
            <w:ind w:left="2880"/>
          </w:pPr>
        </w:pPrChange>
      </w:pPr>
      <w:del w:id="4573" w:author="Sastry, Murali" w:date="2015-06-09T17:17:00Z">
        <w:r w:rsidRPr="00E056B6" w:rsidDel="00371A11">
          <w:delText>If doing a normal build: “Microsoft Windows Hardware Compatibility Publisher”</w:delText>
        </w:r>
        <w:bookmarkStart w:id="4574" w:name="_Toc421701857"/>
        <w:bookmarkStart w:id="4575" w:name="_Toc421705051"/>
        <w:bookmarkStart w:id="4576" w:name="_Toc422905031"/>
        <w:bookmarkStart w:id="4577" w:name="_Toc422935662"/>
        <w:bookmarkStart w:id="4578" w:name="_Toc422938724"/>
        <w:bookmarkStart w:id="4579" w:name="_Toc422930159"/>
        <w:bookmarkStart w:id="4580" w:name="_Toc494288291"/>
        <w:bookmarkStart w:id="4581" w:name="_Toc494291107"/>
        <w:bookmarkStart w:id="4582" w:name="_Toc494293921"/>
        <w:bookmarkEnd w:id="4574"/>
        <w:bookmarkEnd w:id="4575"/>
        <w:bookmarkEnd w:id="4576"/>
        <w:bookmarkEnd w:id="4577"/>
        <w:bookmarkEnd w:id="4578"/>
        <w:bookmarkEnd w:id="4579"/>
        <w:bookmarkEnd w:id="4580"/>
        <w:bookmarkEnd w:id="4581"/>
        <w:bookmarkEnd w:id="4582"/>
      </w:del>
    </w:p>
    <w:p w:rsidR="00B44CC6" w:rsidRPr="00E056B6" w:rsidDel="00371A11" w:rsidRDefault="00C0468B">
      <w:pPr>
        <w:pStyle w:val="body"/>
        <w:rPr>
          <w:del w:id="4583" w:author="Sastry, Murali" w:date="2015-06-09T17:17:00Z"/>
        </w:rPr>
      </w:pPr>
      <w:del w:id="4584" w:author="Sastry, Murali" w:date="2015-06-09T17:17:00Z">
        <w:r w:rsidRPr="00E056B6" w:rsidDel="00371A11">
          <w:delText>Verify all firmware images by using the “whereisbuild” command and diffing the files against those installed.  Load each firmware image at least once (IE: using Sample CM)</w:delText>
        </w:r>
        <w:bookmarkStart w:id="4585" w:name="_Toc421701858"/>
        <w:bookmarkStart w:id="4586" w:name="_Toc421705052"/>
        <w:bookmarkStart w:id="4587" w:name="_Toc422905032"/>
        <w:bookmarkStart w:id="4588" w:name="_Toc422935663"/>
        <w:bookmarkStart w:id="4589" w:name="_Toc422938725"/>
        <w:bookmarkStart w:id="4590" w:name="_Toc422930160"/>
        <w:bookmarkStart w:id="4591" w:name="_Toc494288292"/>
        <w:bookmarkStart w:id="4592" w:name="_Toc494291108"/>
        <w:bookmarkStart w:id="4593" w:name="_Toc494293922"/>
        <w:bookmarkEnd w:id="4585"/>
        <w:bookmarkEnd w:id="4586"/>
        <w:bookmarkEnd w:id="4587"/>
        <w:bookmarkEnd w:id="4588"/>
        <w:bookmarkEnd w:id="4589"/>
        <w:bookmarkEnd w:id="4590"/>
        <w:bookmarkEnd w:id="4591"/>
        <w:bookmarkEnd w:id="4592"/>
        <w:bookmarkEnd w:id="4593"/>
      </w:del>
    </w:p>
    <w:p w:rsidR="002F5112" w:rsidRPr="00E056B6" w:rsidDel="00371A11" w:rsidRDefault="00C0468B">
      <w:pPr>
        <w:pStyle w:val="body"/>
        <w:rPr>
          <w:del w:id="4594" w:author="Sastry, Murali" w:date="2015-06-09T17:17:00Z"/>
        </w:rPr>
      </w:pPr>
      <w:del w:id="4595" w:author="Sastry, Murali" w:date="2015-06-09T17:17:00Z">
        <w:r w:rsidRPr="00E056B6" w:rsidDel="00371A11">
          <w:delText xml:space="preserve">After uninstalling, verify everything is gone and service is stopped.  </w:delText>
        </w:r>
        <w:bookmarkStart w:id="4596" w:name="_Toc421701859"/>
        <w:bookmarkStart w:id="4597" w:name="_Toc421705053"/>
        <w:bookmarkStart w:id="4598" w:name="_Toc422905033"/>
        <w:bookmarkStart w:id="4599" w:name="_Toc422935664"/>
        <w:bookmarkStart w:id="4600" w:name="_Toc422938726"/>
        <w:bookmarkStart w:id="4601" w:name="_Toc422930161"/>
        <w:bookmarkStart w:id="4602" w:name="_Toc494288293"/>
        <w:bookmarkStart w:id="4603" w:name="_Toc494291109"/>
        <w:bookmarkStart w:id="4604" w:name="_Toc494293923"/>
        <w:bookmarkEnd w:id="4596"/>
        <w:bookmarkEnd w:id="4597"/>
        <w:bookmarkEnd w:id="4598"/>
        <w:bookmarkEnd w:id="4599"/>
        <w:bookmarkEnd w:id="4600"/>
        <w:bookmarkEnd w:id="4601"/>
        <w:bookmarkEnd w:id="4602"/>
        <w:bookmarkEnd w:id="4603"/>
        <w:bookmarkEnd w:id="4604"/>
      </w:del>
    </w:p>
    <w:p w:rsidR="004F155F" w:rsidRPr="00E056B6" w:rsidDel="00371A11" w:rsidRDefault="004F155F">
      <w:pPr>
        <w:pStyle w:val="body"/>
        <w:rPr>
          <w:del w:id="4605" w:author="Sastry, Murali" w:date="2015-06-09T17:17:00Z"/>
        </w:rPr>
        <w:pPrChange w:id="4606" w:author="Sastry, Murali" w:date="2015-06-10T10:23:00Z">
          <w:pPr>
            <w:pStyle w:val="Heading2"/>
            <w:keepNext w:val="0"/>
            <w:pageBreakBefore/>
          </w:pPr>
        </w:pPrChange>
      </w:pPr>
      <w:del w:id="4607" w:author="Sastry, Murali" w:date="2015-06-09T17:17:00Z">
        <w:r w:rsidDel="00371A11">
          <w:delText>Email to PT for ENG package</w:delText>
        </w:r>
        <w:bookmarkStart w:id="4608" w:name="_Toc421701860"/>
        <w:bookmarkStart w:id="4609" w:name="_Toc421705054"/>
        <w:bookmarkStart w:id="4610" w:name="_Toc422905034"/>
        <w:bookmarkStart w:id="4611" w:name="_Toc422935665"/>
        <w:bookmarkStart w:id="4612" w:name="_Toc422938727"/>
        <w:bookmarkStart w:id="4613" w:name="_Toc422930162"/>
        <w:bookmarkStart w:id="4614" w:name="_Toc494288294"/>
        <w:bookmarkStart w:id="4615" w:name="_Toc494291110"/>
        <w:bookmarkStart w:id="4616" w:name="_Toc494293924"/>
        <w:bookmarkEnd w:id="4608"/>
        <w:bookmarkEnd w:id="4609"/>
        <w:bookmarkEnd w:id="4610"/>
        <w:bookmarkEnd w:id="4611"/>
        <w:bookmarkEnd w:id="4612"/>
        <w:bookmarkEnd w:id="4613"/>
        <w:bookmarkEnd w:id="4614"/>
        <w:bookmarkEnd w:id="4615"/>
        <w:bookmarkEnd w:id="4616"/>
      </w:del>
    </w:p>
    <w:p w:rsidR="004F155F" w:rsidRPr="00630C5C" w:rsidDel="00371A11" w:rsidRDefault="004F155F">
      <w:pPr>
        <w:pStyle w:val="body"/>
        <w:rPr>
          <w:del w:id="4617" w:author="Sastry, Murali" w:date="2015-06-09T17:17:00Z"/>
          <w:color w:val="000000" w:themeColor="text1"/>
          <w:szCs w:val="22"/>
        </w:rPr>
        <w:pPrChange w:id="4618" w:author="Sastry, Murali" w:date="2015-06-10T10:23:00Z">
          <w:pPr>
            <w:ind w:left="720"/>
          </w:pPr>
        </w:pPrChange>
      </w:pPr>
      <w:del w:id="4619" w:author="Sastry, Murali" w:date="2015-06-09T17:17:00Z">
        <w:r w:rsidRPr="00630C5C" w:rsidDel="00371A11">
          <w:rPr>
            <w:color w:val="000000" w:themeColor="text1"/>
            <w:szCs w:val="22"/>
          </w:rPr>
          <w:delText xml:space="preserve">Since this is not a commercial product, we want PT to only do very basic testing on this package.  This is intended to encourage them to test EVERYTHING in the OEM packages. </w:delText>
        </w:r>
        <w:bookmarkStart w:id="4620" w:name="_Toc421701861"/>
        <w:bookmarkStart w:id="4621" w:name="_Toc421705055"/>
        <w:bookmarkStart w:id="4622" w:name="_Toc422905035"/>
        <w:bookmarkStart w:id="4623" w:name="_Toc422935666"/>
        <w:bookmarkStart w:id="4624" w:name="_Toc422938728"/>
        <w:bookmarkStart w:id="4625" w:name="_Toc422930163"/>
        <w:bookmarkStart w:id="4626" w:name="_Toc494288295"/>
        <w:bookmarkStart w:id="4627" w:name="_Toc494291111"/>
        <w:bookmarkStart w:id="4628" w:name="_Toc494293925"/>
        <w:bookmarkEnd w:id="4620"/>
        <w:bookmarkEnd w:id="4621"/>
        <w:bookmarkEnd w:id="4622"/>
        <w:bookmarkEnd w:id="4623"/>
        <w:bookmarkEnd w:id="4624"/>
        <w:bookmarkEnd w:id="4625"/>
        <w:bookmarkEnd w:id="4626"/>
        <w:bookmarkEnd w:id="4627"/>
        <w:bookmarkEnd w:id="4628"/>
      </w:del>
    </w:p>
    <w:p w:rsidR="004F155F" w:rsidRPr="00630C5C" w:rsidDel="00371A11" w:rsidRDefault="004F155F">
      <w:pPr>
        <w:pStyle w:val="body"/>
        <w:rPr>
          <w:del w:id="4629" w:author="Sastry, Murali" w:date="2015-06-09T17:17:00Z"/>
          <w:color w:val="000000" w:themeColor="text1"/>
          <w:szCs w:val="22"/>
        </w:rPr>
        <w:pPrChange w:id="4630" w:author="Sastry, Murali" w:date="2015-06-10T10:23:00Z">
          <w:pPr>
            <w:ind w:left="720"/>
          </w:pPr>
        </w:pPrChange>
      </w:pPr>
      <w:bookmarkStart w:id="4631" w:name="_Toc421701862"/>
      <w:bookmarkStart w:id="4632" w:name="_Toc421705056"/>
      <w:bookmarkStart w:id="4633" w:name="_Toc422905036"/>
      <w:bookmarkStart w:id="4634" w:name="_Toc422935667"/>
      <w:bookmarkStart w:id="4635" w:name="_Toc422938729"/>
      <w:bookmarkStart w:id="4636" w:name="_Toc422930164"/>
      <w:bookmarkStart w:id="4637" w:name="_Toc494288296"/>
      <w:bookmarkStart w:id="4638" w:name="_Toc494291112"/>
      <w:bookmarkStart w:id="4639" w:name="_Toc494293926"/>
      <w:bookmarkEnd w:id="4631"/>
      <w:bookmarkEnd w:id="4632"/>
      <w:bookmarkEnd w:id="4633"/>
      <w:bookmarkEnd w:id="4634"/>
      <w:bookmarkEnd w:id="4635"/>
      <w:bookmarkEnd w:id="4636"/>
      <w:bookmarkEnd w:id="4637"/>
      <w:bookmarkEnd w:id="4638"/>
      <w:bookmarkEnd w:id="4639"/>
    </w:p>
    <w:p w:rsidR="004F155F" w:rsidRPr="00630C5C" w:rsidDel="00371A11" w:rsidRDefault="004F155F">
      <w:pPr>
        <w:pStyle w:val="body"/>
        <w:rPr>
          <w:del w:id="4640" w:author="Sastry, Murali" w:date="2015-06-09T17:17:00Z"/>
          <w:color w:val="000000" w:themeColor="text1"/>
          <w:szCs w:val="22"/>
        </w:rPr>
        <w:pPrChange w:id="4641" w:author="Sastry, Murali" w:date="2015-06-10T10:23:00Z">
          <w:pPr>
            <w:ind w:left="720"/>
          </w:pPr>
        </w:pPrChange>
      </w:pPr>
      <w:del w:id="4642" w:author="Sastry, Murali" w:date="2015-06-09T17:17:00Z">
        <w:r w:rsidRPr="00630C5C" w:rsidDel="00371A11">
          <w:rPr>
            <w:color w:val="000000" w:themeColor="text1"/>
            <w:szCs w:val="22"/>
          </w:rPr>
          <w:delText>TO: gobi.ni</w:delText>
        </w:r>
        <w:bookmarkStart w:id="4643" w:name="_Toc421701863"/>
        <w:bookmarkStart w:id="4644" w:name="_Toc421705057"/>
        <w:bookmarkStart w:id="4645" w:name="_Toc422905037"/>
        <w:bookmarkStart w:id="4646" w:name="_Toc422935668"/>
        <w:bookmarkStart w:id="4647" w:name="_Toc422938730"/>
        <w:bookmarkStart w:id="4648" w:name="_Toc422930165"/>
        <w:bookmarkStart w:id="4649" w:name="_Toc494288297"/>
        <w:bookmarkStart w:id="4650" w:name="_Toc494291113"/>
        <w:bookmarkStart w:id="4651" w:name="_Toc494293927"/>
        <w:bookmarkEnd w:id="4643"/>
        <w:bookmarkEnd w:id="4644"/>
        <w:bookmarkEnd w:id="4645"/>
        <w:bookmarkEnd w:id="4646"/>
        <w:bookmarkEnd w:id="4647"/>
        <w:bookmarkEnd w:id="4648"/>
        <w:bookmarkEnd w:id="4649"/>
        <w:bookmarkEnd w:id="4650"/>
        <w:bookmarkEnd w:id="4651"/>
      </w:del>
    </w:p>
    <w:p w:rsidR="004F155F" w:rsidRPr="00630C5C" w:rsidDel="00371A11" w:rsidRDefault="004F155F">
      <w:pPr>
        <w:pStyle w:val="body"/>
        <w:rPr>
          <w:del w:id="4652" w:author="Sastry, Murali" w:date="2015-06-09T17:17:00Z"/>
          <w:color w:val="000000" w:themeColor="text1"/>
          <w:szCs w:val="22"/>
        </w:rPr>
        <w:pPrChange w:id="4653" w:author="Sastry, Murali" w:date="2015-06-10T10:23:00Z">
          <w:pPr>
            <w:ind w:left="720"/>
          </w:pPr>
        </w:pPrChange>
      </w:pPr>
      <w:del w:id="4654" w:author="Sastry, Murali" w:date="2015-06-09T17:17:00Z">
        <w:r w:rsidRPr="00630C5C" w:rsidDel="00371A11">
          <w:rPr>
            <w:color w:val="000000" w:themeColor="text1"/>
            <w:szCs w:val="22"/>
          </w:rPr>
          <w:delText>CC: undp-pcsw, pcsw.build.notify</w:delText>
        </w:r>
        <w:bookmarkStart w:id="4655" w:name="_Toc421701864"/>
        <w:bookmarkStart w:id="4656" w:name="_Toc421705058"/>
        <w:bookmarkStart w:id="4657" w:name="_Toc422905038"/>
        <w:bookmarkStart w:id="4658" w:name="_Toc422935669"/>
        <w:bookmarkStart w:id="4659" w:name="_Toc422938731"/>
        <w:bookmarkStart w:id="4660" w:name="_Toc422930166"/>
        <w:bookmarkStart w:id="4661" w:name="_Toc494288298"/>
        <w:bookmarkStart w:id="4662" w:name="_Toc494291114"/>
        <w:bookmarkStart w:id="4663" w:name="_Toc494293928"/>
        <w:bookmarkEnd w:id="4655"/>
        <w:bookmarkEnd w:id="4656"/>
        <w:bookmarkEnd w:id="4657"/>
        <w:bookmarkEnd w:id="4658"/>
        <w:bookmarkEnd w:id="4659"/>
        <w:bookmarkEnd w:id="4660"/>
        <w:bookmarkEnd w:id="4661"/>
        <w:bookmarkEnd w:id="4662"/>
        <w:bookmarkEnd w:id="4663"/>
      </w:del>
    </w:p>
    <w:p w:rsidR="004F155F" w:rsidRPr="00630C5C" w:rsidDel="00371A11" w:rsidRDefault="004F155F">
      <w:pPr>
        <w:pStyle w:val="body"/>
        <w:rPr>
          <w:del w:id="4664" w:author="Sastry, Murali" w:date="2015-06-09T17:17:00Z"/>
          <w:color w:val="000000" w:themeColor="text1"/>
          <w:szCs w:val="22"/>
        </w:rPr>
        <w:pPrChange w:id="4665" w:author="Sastry, Murali" w:date="2015-06-10T10:23:00Z">
          <w:pPr>
            <w:ind w:left="720"/>
          </w:pPr>
        </w:pPrChange>
      </w:pPr>
      <w:del w:id="4666" w:author="Sastry, Murali" w:date="2015-06-09T17:17:00Z">
        <w:r w:rsidRPr="00630C5C" w:rsidDel="00371A11">
          <w:rPr>
            <w:color w:val="000000" w:themeColor="text1"/>
            <w:szCs w:val="22"/>
          </w:rPr>
          <w:delText>Subject: GOBI2000_PACKAGE_ENG 1.1.72 is ready for CAT testing</w:delText>
        </w:r>
        <w:bookmarkStart w:id="4667" w:name="_Toc421701865"/>
        <w:bookmarkStart w:id="4668" w:name="_Toc421705059"/>
        <w:bookmarkStart w:id="4669" w:name="_Toc422905039"/>
        <w:bookmarkStart w:id="4670" w:name="_Toc422935670"/>
        <w:bookmarkStart w:id="4671" w:name="_Toc422938732"/>
        <w:bookmarkStart w:id="4672" w:name="_Toc422930167"/>
        <w:bookmarkStart w:id="4673" w:name="_Toc494288299"/>
        <w:bookmarkStart w:id="4674" w:name="_Toc494291115"/>
        <w:bookmarkStart w:id="4675" w:name="_Toc494293929"/>
        <w:bookmarkEnd w:id="4667"/>
        <w:bookmarkEnd w:id="4668"/>
        <w:bookmarkEnd w:id="4669"/>
        <w:bookmarkEnd w:id="4670"/>
        <w:bookmarkEnd w:id="4671"/>
        <w:bookmarkEnd w:id="4672"/>
        <w:bookmarkEnd w:id="4673"/>
        <w:bookmarkEnd w:id="4674"/>
        <w:bookmarkEnd w:id="4675"/>
      </w:del>
    </w:p>
    <w:p w:rsidR="004F155F" w:rsidRPr="00630C5C" w:rsidDel="00371A11" w:rsidRDefault="004F155F">
      <w:pPr>
        <w:pStyle w:val="body"/>
        <w:rPr>
          <w:del w:id="4676" w:author="Sastry, Murali" w:date="2015-06-09T17:17:00Z"/>
          <w:color w:val="000000" w:themeColor="text1"/>
          <w:szCs w:val="22"/>
        </w:rPr>
        <w:pPrChange w:id="4677" w:author="Sastry, Murali" w:date="2015-06-10T10:23:00Z">
          <w:pPr>
            <w:ind w:left="720"/>
          </w:pPr>
        </w:pPrChange>
      </w:pPr>
      <w:bookmarkStart w:id="4678" w:name="_Toc421701866"/>
      <w:bookmarkStart w:id="4679" w:name="_Toc421705060"/>
      <w:bookmarkStart w:id="4680" w:name="_Toc422905040"/>
      <w:bookmarkStart w:id="4681" w:name="_Toc422935671"/>
      <w:bookmarkStart w:id="4682" w:name="_Toc422938733"/>
      <w:bookmarkStart w:id="4683" w:name="_Toc422930168"/>
      <w:bookmarkStart w:id="4684" w:name="_Toc494288300"/>
      <w:bookmarkStart w:id="4685" w:name="_Toc494291116"/>
      <w:bookmarkStart w:id="4686" w:name="_Toc494293930"/>
      <w:bookmarkEnd w:id="4678"/>
      <w:bookmarkEnd w:id="4679"/>
      <w:bookmarkEnd w:id="4680"/>
      <w:bookmarkEnd w:id="4681"/>
      <w:bookmarkEnd w:id="4682"/>
      <w:bookmarkEnd w:id="4683"/>
      <w:bookmarkEnd w:id="4684"/>
      <w:bookmarkEnd w:id="4685"/>
      <w:bookmarkEnd w:id="4686"/>
    </w:p>
    <w:p w:rsidR="004F155F" w:rsidRPr="00630C5C" w:rsidDel="00371A11" w:rsidRDefault="004F155F">
      <w:pPr>
        <w:pStyle w:val="body"/>
        <w:rPr>
          <w:del w:id="4687" w:author="Sastry, Murali" w:date="2015-06-09T17:17:00Z"/>
          <w:color w:val="000000" w:themeColor="text1"/>
          <w:szCs w:val="22"/>
        </w:rPr>
        <w:pPrChange w:id="4688" w:author="Sastry, Murali" w:date="2015-06-10T10:23:00Z">
          <w:pPr>
            <w:ind w:left="720"/>
          </w:pPr>
        </w:pPrChange>
      </w:pPr>
      <w:del w:id="4689" w:author="Sastry, Murali" w:date="2015-06-09T17:17:00Z">
        <w:r w:rsidRPr="00630C5C" w:rsidDel="00371A11">
          <w:rPr>
            <w:color w:val="000000" w:themeColor="text1"/>
            <w:szCs w:val="22"/>
          </w:rPr>
          <w:delText>Product Test,</w:delText>
        </w:r>
        <w:bookmarkStart w:id="4690" w:name="_Toc421701867"/>
        <w:bookmarkStart w:id="4691" w:name="_Toc421705061"/>
        <w:bookmarkStart w:id="4692" w:name="_Toc422905041"/>
        <w:bookmarkStart w:id="4693" w:name="_Toc422935672"/>
        <w:bookmarkStart w:id="4694" w:name="_Toc422938734"/>
        <w:bookmarkStart w:id="4695" w:name="_Toc422930169"/>
        <w:bookmarkStart w:id="4696" w:name="_Toc494288301"/>
        <w:bookmarkStart w:id="4697" w:name="_Toc494291117"/>
        <w:bookmarkStart w:id="4698" w:name="_Toc494293931"/>
        <w:bookmarkEnd w:id="4690"/>
        <w:bookmarkEnd w:id="4691"/>
        <w:bookmarkEnd w:id="4692"/>
        <w:bookmarkEnd w:id="4693"/>
        <w:bookmarkEnd w:id="4694"/>
        <w:bookmarkEnd w:id="4695"/>
        <w:bookmarkEnd w:id="4696"/>
        <w:bookmarkEnd w:id="4697"/>
        <w:bookmarkEnd w:id="4698"/>
      </w:del>
    </w:p>
    <w:p w:rsidR="004F155F" w:rsidRPr="00630C5C" w:rsidDel="00371A11" w:rsidRDefault="004F155F">
      <w:pPr>
        <w:pStyle w:val="body"/>
        <w:rPr>
          <w:del w:id="4699" w:author="Sastry, Murali" w:date="2015-06-09T17:17:00Z"/>
          <w:color w:val="000000" w:themeColor="text1"/>
          <w:szCs w:val="22"/>
        </w:rPr>
        <w:pPrChange w:id="4700" w:author="Sastry, Murali" w:date="2015-06-10T10:23:00Z">
          <w:pPr>
            <w:ind w:left="720"/>
          </w:pPr>
        </w:pPrChange>
      </w:pPr>
      <w:bookmarkStart w:id="4701" w:name="_Toc421701868"/>
      <w:bookmarkStart w:id="4702" w:name="_Toc421705062"/>
      <w:bookmarkStart w:id="4703" w:name="_Toc422905042"/>
      <w:bookmarkStart w:id="4704" w:name="_Toc422935673"/>
      <w:bookmarkStart w:id="4705" w:name="_Toc422938735"/>
      <w:bookmarkStart w:id="4706" w:name="_Toc422930170"/>
      <w:bookmarkStart w:id="4707" w:name="_Toc494288302"/>
      <w:bookmarkStart w:id="4708" w:name="_Toc494291118"/>
      <w:bookmarkStart w:id="4709" w:name="_Toc494293932"/>
      <w:bookmarkEnd w:id="4701"/>
      <w:bookmarkEnd w:id="4702"/>
      <w:bookmarkEnd w:id="4703"/>
      <w:bookmarkEnd w:id="4704"/>
      <w:bookmarkEnd w:id="4705"/>
      <w:bookmarkEnd w:id="4706"/>
      <w:bookmarkEnd w:id="4707"/>
      <w:bookmarkEnd w:id="4708"/>
      <w:bookmarkEnd w:id="4709"/>
    </w:p>
    <w:p w:rsidR="004F155F" w:rsidRPr="00630C5C" w:rsidDel="00371A11" w:rsidRDefault="004F155F">
      <w:pPr>
        <w:pStyle w:val="body"/>
        <w:rPr>
          <w:del w:id="4710" w:author="Sastry, Murali" w:date="2015-06-09T17:17:00Z"/>
          <w:bCs/>
          <w:color w:val="000000" w:themeColor="text1"/>
          <w:sz w:val="20"/>
        </w:rPr>
        <w:pPrChange w:id="4711" w:author="Sastry, Murali" w:date="2015-06-10T10:23:00Z">
          <w:pPr>
            <w:ind w:left="720"/>
          </w:pPr>
        </w:pPrChange>
      </w:pPr>
      <w:del w:id="4712" w:author="Sastry, Murali" w:date="2015-06-09T17:17:00Z">
        <w:r w:rsidRPr="00630C5C" w:rsidDel="00371A11">
          <w:rPr>
            <w:color w:val="000000" w:themeColor="text1"/>
            <w:szCs w:val="22"/>
          </w:rPr>
          <w:delText>I have built the GOBI2000_PACKAGE_ENG 1.1.72.  It can be found at:</w:delText>
        </w:r>
        <w:bookmarkStart w:id="4713" w:name="_Toc421701869"/>
        <w:bookmarkStart w:id="4714" w:name="_Toc421705063"/>
        <w:bookmarkStart w:id="4715" w:name="_Toc422905043"/>
        <w:bookmarkStart w:id="4716" w:name="_Toc422935674"/>
        <w:bookmarkStart w:id="4717" w:name="_Toc422938736"/>
        <w:bookmarkStart w:id="4718" w:name="_Toc422930171"/>
        <w:bookmarkStart w:id="4719" w:name="_Toc494288303"/>
        <w:bookmarkStart w:id="4720" w:name="_Toc494291119"/>
        <w:bookmarkStart w:id="4721" w:name="_Toc494293933"/>
        <w:bookmarkEnd w:id="4713"/>
        <w:bookmarkEnd w:id="4714"/>
        <w:bookmarkEnd w:id="4715"/>
        <w:bookmarkEnd w:id="4716"/>
        <w:bookmarkEnd w:id="4717"/>
        <w:bookmarkEnd w:id="4718"/>
        <w:bookmarkEnd w:id="4719"/>
        <w:bookmarkEnd w:id="4720"/>
        <w:bookmarkEnd w:id="4721"/>
      </w:del>
    </w:p>
    <w:p w:rsidR="004F155F" w:rsidRPr="00630C5C" w:rsidDel="00371A11" w:rsidRDefault="00E2103E">
      <w:pPr>
        <w:pStyle w:val="body"/>
        <w:rPr>
          <w:del w:id="4722" w:author="Sastry, Murali" w:date="2015-06-09T17:17:00Z"/>
          <w:color w:val="000000" w:themeColor="text1"/>
          <w:sz w:val="24"/>
          <w:szCs w:val="24"/>
        </w:rPr>
        <w:pPrChange w:id="4723" w:author="Sastry, Murali" w:date="2015-06-10T10:23:00Z">
          <w:pPr>
            <w:ind w:left="720"/>
          </w:pPr>
        </w:pPrChange>
      </w:pPr>
      <w:del w:id="4724" w:author="Sastry, Murali" w:date="2015-06-09T17:17:00Z">
        <w:r w:rsidDel="00371A11">
          <w:fldChar w:fldCharType="begin"/>
        </w:r>
        <w:r w:rsidDel="00371A11">
          <w:delInstrText xml:space="preserve"> HYPERLINK "File:///\\\\stone\\aswcrm\\builds\\tools\\prod\\GOBI2000_PACKAGE_ENG\\GOBI2000_PACKAGE_ENG1172" </w:delInstrText>
        </w:r>
        <w:r w:rsidDel="00371A11">
          <w:fldChar w:fldCharType="separate"/>
        </w:r>
        <w:r w:rsidR="004F155F" w:rsidRPr="00630C5C" w:rsidDel="00371A11">
          <w:rPr>
            <w:rStyle w:val="Hyperlink"/>
            <w:color w:val="000000" w:themeColor="text1"/>
          </w:rPr>
          <w:delText>\\stone\aswcrm\builds\tools\prod\GOBI2000_PACKAGE_ENG\GOBI2000_PACKAGE_ENG1172</w:delText>
        </w:r>
        <w:r w:rsidDel="00371A11">
          <w:rPr>
            <w:rStyle w:val="Hyperlink"/>
            <w:b/>
            <w:color w:val="000000" w:themeColor="text1"/>
          </w:rPr>
          <w:fldChar w:fldCharType="end"/>
        </w:r>
        <w:bookmarkStart w:id="4725" w:name="_Toc421701870"/>
        <w:bookmarkStart w:id="4726" w:name="_Toc421705064"/>
        <w:bookmarkStart w:id="4727" w:name="_Toc422905044"/>
        <w:bookmarkStart w:id="4728" w:name="_Toc422935675"/>
        <w:bookmarkStart w:id="4729" w:name="_Toc422938737"/>
        <w:bookmarkStart w:id="4730" w:name="_Toc422930172"/>
        <w:bookmarkStart w:id="4731" w:name="_Toc494288304"/>
        <w:bookmarkStart w:id="4732" w:name="_Toc494291120"/>
        <w:bookmarkStart w:id="4733" w:name="_Toc494293934"/>
        <w:bookmarkEnd w:id="4725"/>
        <w:bookmarkEnd w:id="4726"/>
        <w:bookmarkEnd w:id="4727"/>
        <w:bookmarkEnd w:id="4728"/>
        <w:bookmarkEnd w:id="4729"/>
        <w:bookmarkEnd w:id="4730"/>
        <w:bookmarkEnd w:id="4731"/>
        <w:bookmarkEnd w:id="4732"/>
        <w:bookmarkEnd w:id="4733"/>
      </w:del>
    </w:p>
    <w:p w:rsidR="004F155F" w:rsidRPr="00630C5C" w:rsidDel="00371A11" w:rsidRDefault="004F155F">
      <w:pPr>
        <w:pStyle w:val="body"/>
        <w:rPr>
          <w:del w:id="4734" w:author="Sastry, Murali" w:date="2015-06-09T17:17:00Z"/>
          <w:color w:val="000000" w:themeColor="text1"/>
          <w:szCs w:val="22"/>
        </w:rPr>
        <w:pPrChange w:id="4735" w:author="Sastry, Murali" w:date="2015-06-10T10:23:00Z">
          <w:pPr>
            <w:ind w:left="720"/>
          </w:pPr>
        </w:pPrChange>
      </w:pPr>
      <w:bookmarkStart w:id="4736" w:name="_Toc421701871"/>
      <w:bookmarkStart w:id="4737" w:name="_Toc421705065"/>
      <w:bookmarkStart w:id="4738" w:name="_Toc422905045"/>
      <w:bookmarkStart w:id="4739" w:name="_Toc422935676"/>
      <w:bookmarkStart w:id="4740" w:name="_Toc422938738"/>
      <w:bookmarkStart w:id="4741" w:name="_Toc422930173"/>
      <w:bookmarkStart w:id="4742" w:name="_Toc494288305"/>
      <w:bookmarkStart w:id="4743" w:name="_Toc494291121"/>
      <w:bookmarkStart w:id="4744" w:name="_Toc494293935"/>
      <w:bookmarkEnd w:id="4736"/>
      <w:bookmarkEnd w:id="4737"/>
      <w:bookmarkEnd w:id="4738"/>
      <w:bookmarkEnd w:id="4739"/>
      <w:bookmarkEnd w:id="4740"/>
      <w:bookmarkEnd w:id="4741"/>
      <w:bookmarkEnd w:id="4742"/>
      <w:bookmarkEnd w:id="4743"/>
      <w:bookmarkEnd w:id="4744"/>
    </w:p>
    <w:p w:rsidR="004F155F" w:rsidRPr="00630C5C" w:rsidDel="00371A11" w:rsidRDefault="004F155F">
      <w:pPr>
        <w:pStyle w:val="body"/>
        <w:rPr>
          <w:del w:id="4745" w:author="Sastry, Murali" w:date="2015-06-09T17:17:00Z"/>
          <w:color w:val="000000" w:themeColor="text1"/>
          <w:szCs w:val="22"/>
        </w:rPr>
        <w:pPrChange w:id="4746" w:author="Sastry, Murali" w:date="2015-06-10T10:23:00Z">
          <w:pPr>
            <w:ind w:left="720"/>
          </w:pPr>
        </w:pPrChange>
      </w:pPr>
      <w:del w:id="4747" w:author="Sastry, Murali" w:date="2015-06-09T17:17:00Z">
        <w:r w:rsidRPr="00630C5C" w:rsidDel="00371A11">
          <w:rPr>
            <w:color w:val="000000" w:themeColor="text1"/>
            <w:szCs w:val="22"/>
          </w:rPr>
          <w:delText>Testing information:</w:delText>
        </w:r>
        <w:bookmarkStart w:id="4748" w:name="_Toc421701872"/>
        <w:bookmarkStart w:id="4749" w:name="_Toc421705066"/>
        <w:bookmarkStart w:id="4750" w:name="_Toc422905046"/>
        <w:bookmarkStart w:id="4751" w:name="_Toc422935677"/>
        <w:bookmarkStart w:id="4752" w:name="_Toc422938739"/>
        <w:bookmarkStart w:id="4753" w:name="_Toc422930174"/>
        <w:bookmarkStart w:id="4754" w:name="_Toc494288306"/>
        <w:bookmarkStart w:id="4755" w:name="_Toc494291122"/>
        <w:bookmarkStart w:id="4756" w:name="_Toc494293936"/>
        <w:bookmarkEnd w:id="4748"/>
        <w:bookmarkEnd w:id="4749"/>
        <w:bookmarkEnd w:id="4750"/>
        <w:bookmarkEnd w:id="4751"/>
        <w:bookmarkEnd w:id="4752"/>
        <w:bookmarkEnd w:id="4753"/>
        <w:bookmarkEnd w:id="4754"/>
        <w:bookmarkEnd w:id="4755"/>
        <w:bookmarkEnd w:id="4756"/>
      </w:del>
    </w:p>
    <w:p w:rsidR="004F155F" w:rsidRPr="00630C5C" w:rsidDel="00371A11" w:rsidRDefault="004F155F">
      <w:pPr>
        <w:pStyle w:val="body"/>
        <w:rPr>
          <w:del w:id="4757" w:author="Sastry, Murali" w:date="2015-06-09T17:17:00Z"/>
          <w:color w:val="000000" w:themeColor="text1"/>
        </w:rPr>
        <w:pPrChange w:id="4758" w:author="Sastry, Murali" w:date="2015-06-10T10:23:00Z">
          <w:pPr>
            <w:pStyle w:val="ListParagraph"/>
            <w:numPr>
              <w:numId w:val="48"/>
            </w:numPr>
            <w:ind w:left="1440" w:hanging="360"/>
          </w:pPr>
        </w:pPrChange>
      </w:pPr>
      <w:del w:id="4759" w:author="Sastry, Murali" w:date="2015-06-09T17:17:00Z">
        <w:r w:rsidRPr="00630C5C" w:rsidDel="00371A11">
          <w:rPr>
            <w:color w:val="000000" w:themeColor="text1"/>
          </w:rPr>
          <w:delText>For ENG packages you should ONLY be testing the certified drivers (ie: with test signing turned off, drivers install automatically).  Driver versions:</w:delText>
        </w:r>
        <w:bookmarkStart w:id="4760" w:name="_Toc421701873"/>
        <w:bookmarkStart w:id="4761" w:name="_Toc421705067"/>
        <w:bookmarkStart w:id="4762" w:name="_Toc422905047"/>
        <w:bookmarkStart w:id="4763" w:name="_Toc422935678"/>
        <w:bookmarkStart w:id="4764" w:name="_Toc422938740"/>
        <w:bookmarkStart w:id="4765" w:name="_Toc422930175"/>
        <w:bookmarkStart w:id="4766" w:name="_Toc494288307"/>
        <w:bookmarkStart w:id="4767" w:name="_Toc494291123"/>
        <w:bookmarkStart w:id="4768" w:name="_Toc494293937"/>
        <w:bookmarkEnd w:id="4760"/>
        <w:bookmarkEnd w:id="4761"/>
        <w:bookmarkEnd w:id="4762"/>
        <w:bookmarkEnd w:id="4763"/>
        <w:bookmarkEnd w:id="4764"/>
        <w:bookmarkEnd w:id="4765"/>
        <w:bookmarkEnd w:id="4766"/>
        <w:bookmarkEnd w:id="4767"/>
        <w:bookmarkEnd w:id="4768"/>
      </w:del>
    </w:p>
    <w:p w:rsidR="004F155F" w:rsidRPr="00630C5C" w:rsidDel="00371A11" w:rsidRDefault="004F155F">
      <w:pPr>
        <w:pStyle w:val="body"/>
        <w:rPr>
          <w:del w:id="4769" w:author="Sastry, Murali" w:date="2015-06-09T17:17:00Z"/>
          <w:color w:val="000000" w:themeColor="text1"/>
        </w:rPr>
        <w:pPrChange w:id="4770" w:author="Sastry, Murali" w:date="2015-06-10T10:23:00Z">
          <w:pPr>
            <w:pStyle w:val="ListParagraph"/>
            <w:numPr>
              <w:ilvl w:val="1"/>
              <w:numId w:val="48"/>
            </w:numPr>
            <w:ind w:left="2160" w:hanging="360"/>
          </w:pPr>
        </w:pPrChange>
      </w:pPr>
      <w:del w:id="4771" w:author="Sastry, Murali" w:date="2015-06-09T17:17:00Z">
        <w:r w:rsidRPr="00630C5C" w:rsidDel="00371A11">
          <w:rPr>
            <w:color w:val="000000" w:themeColor="text1"/>
          </w:rPr>
          <w:delText xml:space="preserve">Net:    1.0.4.6 </w:delText>
        </w:r>
        <w:bookmarkStart w:id="4772" w:name="_Toc421701874"/>
        <w:bookmarkStart w:id="4773" w:name="_Toc421705068"/>
        <w:bookmarkStart w:id="4774" w:name="_Toc422905048"/>
        <w:bookmarkStart w:id="4775" w:name="_Toc422935679"/>
        <w:bookmarkStart w:id="4776" w:name="_Toc422938741"/>
        <w:bookmarkStart w:id="4777" w:name="_Toc422930176"/>
        <w:bookmarkStart w:id="4778" w:name="_Toc494288308"/>
        <w:bookmarkStart w:id="4779" w:name="_Toc494291124"/>
        <w:bookmarkStart w:id="4780" w:name="_Toc494293938"/>
        <w:bookmarkEnd w:id="4772"/>
        <w:bookmarkEnd w:id="4773"/>
        <w:bookmarkEnd w:id="4774"/>
        <w:bookmarkEnd w:id="4775"/>
        <w:bookmarkEnd w:id="4776"/>
        <w:bookmarkEnd w:id="4777"/>
        <w:bookmarkEnd w:id="4778"/>
        <w:bookmarkEnd w:id="4779"/>
        <w:bookmarkEnd w:id="4780"/>
      </w:del>
    </w:p>
    <w:p w:rsidR="004F155F" w:rsidRPr="00630C5C" w:rsidDel="00371A11" w:rsidRDefault="004F155F">
      <w:pPr>
        <w:pStyle w:val="body"/>
        <w:rPr>
          <w:del w:id="4781" w:author="Sastry, Murali" w:date="2015-06-09T17:17:00Z"/>
          <w:color w:val="000000" w:themeColor="text1"/>
        </w:rPr>
        <w:pPrChange w:id="4782" w:author="Sastry, Murali" w:date="2015-06-10T10:23:00Z">
          <w:pPr>
            <w:pStyle w:val="ListParagraph"/>
            <w:numPr>
              <w:ilvl w:val="1"/>
              <w:numId w:val="48"/>
            </w:numPr>
            <w:ind w:left="2160" w:hanging="360"/>
          </w:pPr>
        </w:pPrChange>
      </w:pPr>
      <w:del w:id="4783" w:author="Sastry, Murali" w:date="2015-06-09T17:17:00Z">
        <w:r w:rsidRPr="00630C5C" w:rsidDel="00371A11">
          <w:rPr>
            <w:color w:val="000000" w:themeColor="text1"/>
          </w:rPr>
          <w:delText>Modem:  2.0.7.3</w:delText>
        </w:r>
        <w:bookmarkStart w:id="4784" w:name="_Toc421701875"/>
        <w:bookmarkStart w:id="4785" w:name="_Toc421705069"/>
        <w:bookmarkStart w:id="4786" w:name="_Toc422905049"/>
        <w:bookmarkStart w:id="4787" w:name="_Toc422935680"/>
        <w:bookmarkStart w:id="4788" w:name="_Toc422938742"/>
        <w:bookmarkStart w:id="4789" w:name="_Toc422930177"/>
        <w:bookmarkStart w:id="4790" w:name="_Toc494288309"/>
        <w:bookmarkStart w:id="4791" w:name="_Toc494291125"/>
        <w:bookmarkStart w:id="4792" w:name="_Toc494293939"/>
        <w:bookmarkEnd w:id="4784"/>
        <w:bookmarkEnd w:id="4785"/>
        <w:bookmarkEnd w:id="4786"/>
        <w:bookmarkEnd w:id="4787"/>
        <w:bookmarkEnd w:id="4788"/>
        <w:bookmarkEnd w:id="4789"/>
        <w:bookmarkEnd w:id="4790"/>
        <w:bookmarkEnd w:id="4791"/>
        <w:bookmarkEnd w:id="4792"/>
      </w:del>
    </w:p>
    <w:p w:rsidR="004F155F" w:rsidRPr="00630C5C" w:rsidDel="00371A11" w:rsidRDefault="004F155F">
      <w:pPr>
        <w:pStyle w:val="body"/>
        <w:rPr>
          <w:del w:id="4793" w:author="Sastry, Murali" w:date="2015-06-09T17:17:00Z"/>
          <w:color w:val="000000" w:themeColor="text1"/>
        </w:rPr>
        <w:pPrChange w:id="4794" w:author="Sastry, Murali" w:date="2015-06-10T10:23:00Z">
          <w:pPr>
            <w:pStyle w:val="ListParagraph"/>
            <w:numPr>
              <w:ilvl w:val="1"/>
              <w:numId w:val="48"/>
            </w:numPr>
            <w:ind w:left="2160" w:hanging="360"/>
          </w:pPr>
        </w:pPrChange>
      </w:pPr>
      <w:del w:id="4795" w:author="Sastry, Murali" w:date="2015-06-09T17:17:00Z">
        <w:r w:rsidRPr="00630C5C" w:rsidDel="00371A11">
          <w:rPr>
            <w:color w:val="000000" w:themeColor="text1"/>
          </w:rPr>
          <w:delText>Filter: 1.0.0.0</w:delText>
        </w:r>
        <w:bookmarkStart w:id="4796" w:name="_Toc421701876"/>
        <w:bookmarkStart w:id="4797" w:name="_Toc421705070"/>
        <w:bookmarkStart w:id="4798" w:name="_Toc422905050"/>
        <w:bookmarkStart w:id="4799" w:name="_Toc422935681"/>
        <w:bookmarkStart w:id="4800" w:name="_Toc422938743"/>
        <w:bookmarkStart w:id="4801" w:name="_Toc422930178"/>
        <w:bookmarkStart w:id="4802" w:name="_Toc494288310"/>
        <w:bookmarkStart w:id="4803" w:name="_Toc494291126"/>
        <w:bookmarkStart w:id="4804" w:name="_Toc494293940"/>
        <w:bookmarkEnd w:id="4796"/>
        <w:bookmarkEnd w:id="4797"/>
        <w:bookmarkEnd w:id="4798"/>
        <w:bookmarkEnd w:id="4799"/>
        <w:bookmarkEnd w:id="4800"/>
        <w:bookmarkEnd w:id="4801"/>
        <w:bookmarkEnd w:id="4802"/>
        <w:bookmarkEnd w:id="4803"/>
        <w:bookmarkEnd w:id="4804"/>
      </w:del>
    </w:p>
    <w:p w:rsidR="004F155F" w:rsidRPr="00630C5C" w:rsidDel="00371A11" w:rsidRDefault="004F155F">
      <w:pPr>
        <w:pStyle w:val="body"/>
        <w:rPr>
          <w:del w:id="4805" w:author="Sastry, Murali" w:date="2015-06-09T17:17:00Z"/>
          <w:color w:val="000000" w:themeColor="text1"/>
        </w:rPr>
        <w:pPrChange w:id="4806" w:author="Sastry, Murali" w:date="2015-06-10T10:23:00Z">
          <w:pPr>
            <w:pStyle w:val="ListParagraph"/>
            <w:numPr>
              <w:ilvl w:val="1"/>
              <w:numId w:val="48"/>
            </w:numPr>
            <w:ind w:left="2160" w:hanging="360"/>
          </w:pPr>
        </w:pPrChange>
      </w:pPr>
      <w:del w:id="4807" w:author="Sastry, Murali" w:date="2015-06-09T17:17:00Z">
        <w:r w:rsidRPr="00630C5C" w:rsidDel="00371A11">
          <w:rPr>
            <w:color w:val="000000" w:themeColor="text1"/>
          </w:rPr>
          <w:delText>WIN7:   3.0.2.2</w:delText>
        </w:r>
        <w:bookmarkStart w:id="4808" w:name="_Toc421701877"/>
        <w:bookmarkStart w:id="4809" w:name="_Toc421705071"/>
        <w:bookmarkStart w:id="4810" w:name="_Toc422905051"/>
        <w:bookmarkStart w:id="4811" w:name="_Toc422935682"/>
        <w:bookmarkStart w:id="4812" w:name="_Toc422938744"/>
        <w:bookmarkStart w:id="4813" w:name="_Toc422930179"/>
        <w:bookmarkStart w:id="4814" w:name="_Toc494288311"/>
        <w:bookmarkStart w:id="4815" w:name="_Toc494291127"/>
        <w:bookmarkStart w:id="4816" w:name="_Toc494293941"/>
        <w:bookmarkEnd w:id="4808"/>
        <w:bookmarkEnd w:id="4809"/>
        <w:bookmarkEnd w:id="4810"/>
        <w:bookmarkEnd w:id="4811"/>
        <w:bookmarkEnd w:id="4812"/>
        <w:bookmarkEnd w:id="4813"/>
        <w:bookmarkEnd w:id="4814"/>
        <w:bookmarkEnd w:id="4815"/>
        <w:bookmarkEnd w:id="4816"/>
      </w:del>
    </w:p>
    <w:p w:rsidR="004F155F" w:rsidRPr="00630C5C" w:rsidDel="00371A11" w:rsidRDefault="004F155F">
      <w:pPr>
        <w:pStyle w:val="body"/>
        <w:rPr>
          <w:del w:id="4817" w:author="Sastry, Murali" w:date="2015-06-09T17:17:00Z"/>
          <w:color w:val="000000" w:themeColor="text1"/>
        </w:rPr>
        <w:pPrChange w:id="4818" w:author="Sastry, Murali" w:date="2015-06-10T10:23:00Z">
          <w:pPr>
            <w:pStyle w:val="ListParagraph"/>
            <w:numPr>
              <w:ilvl w:val="1"/>
              <w:numId w:val="48"/>
            </w:numPr>
            <w:ind w:left="2160" w:hanging="360"/>
          </w:pPr>
        </w:pPrChange>
      </w:pPr>
      <w:del w:id="4819" w:author="Sastry, Murali" w:date="2015-06-09T17:17:00Z">
        <w:r w:rsidRPr="00630C5C" w:rsidDel="00371A11">
          <w:rPr>
            <w:color w:val="000000" w:themeColor="text1"/>
          </w:rPr>
          <w:delText>Bus driver is not included in this build</w:delText>
        </w:r>
        <w:bookmarkStart w:id="4820" w:name="_Toc421701878"/>
        <w:bookmarkStart w:id="4821" w:name="_Toc421705072"/>
        <w:bookmarkStart w:id="4822" w:name="_Toc422905052"/>
        <w:bookmarkStart w:id="4823" w:name="_Toc422935683"/>
        <w:bookmarkStart w:id="4824" w:name="_Toc422938745"/>
        <w:bookmarkStart w:id="4825" w:name="_Toc422930180"/>
        <w:bookmarkStart w:id="4826" w:name="_Toc494288312"/>
        <w:bookmarkStart w:id="4827" w:name="_Toc494291128"/>
        <w:bookmarkStart w:id="4828" w:name="_Toc494293942"/>
        <w:bookmarkEnd w:id="4820"/>
        <w:bookmarkEnd w:id="4821"/>
        <w:bookmarkEnd w:id="4822"/>
        <w:bookmarkEnd w:id="4823"/>
        <w:bookmarkEnd w:id="4824"/>
        <w:bookmarkEnd w:id="4825"/>
        <w:bookmarkEnd w:id="4826"/>
        <w:bookmarkEnd w:id="4827"/>
        <w:bookmarkEnd w:id="4828"/>
      </w:del>
    </w:p>
    <w:p w:rsidR="004F155F" w:rsidRPr="00630C5C" w:rsidDel="00371A11" w:rsidRDefault="004F155F">
      <w:pPr>
        <w:pStyle w:val="body"/>
        <w:rPr>
          <w:del w:id="4829" w:author="Sastry, Murali" w:date="2015-06-09T17:17:00Z"/>
          <w:color w:val="000000" w:themeColor="text1"/>
        </w:rPr>
        <w:pPrChange w:id="4830" w:author="Sastry, Murali" w:date="2015-06-10T10:23:00Z">
          <w:pPr>
            <w:pStyle w:val="ListParagraph"/>
            <w:numPr>
              <w:numId w:val="48"/>
            </w:numPr>
            <w:ind w:left="1440" w:hanging="360"/>
          </w:pPr>
        </w:pPrChange>
      </w:pPr>
      <w:del w:id="4831" w:author="Sastry, Murali" w:date="2015-06-09T17:17:00Z">
        <w:r w:rsidRPr="00630C5C" w:rsidDel="00371A11">
          <w:rPr>
            <w:b/>
            <w:bCs/>
            <w:color w:val="000000" w:themeColor="text1"/>
          </w:rPr>
          <w:delText>ALL</w:delText>
        </w:r>
        <w:r w:rsidRPr="00630C5C" w:rsidDel="00371A11">
          <w:rPr>
            <w:color w:val="000000" w:themeColor="text1"/>
          </w:rPr>
          <w:delText xml:space="preserve"> other driver/installer testing should be done on the OEM package (to be delivered to PT tomorrow)</w:delText>
        </w:r>
        <w:bookmarkStart w:id="4832" w:name="_Toc421701879"/>
        <w:bookmarkStart w:id="4833" w:name="_Toc421705073"/>
        <w:bookmarkStart w:id="4834" w:name="_Toc422905053"/>
        <w:bookmarkStart w:id="4835" w:name="_Toc422935684"/>
        <w:bookmarkStart w:id="4836" w:name="_Toc422938746"/>
        <w:bookmarkStart w:id="4837" w:name="_Toc422930181"/>
        <w:bookmarkStart w:id="4838" w:name="_Toc494288313"/>
        <w:bookmarkStart w:id="4839" w:name="_Toc494291129"/>
        <w:bookmarkStart w:id="4840" w:name="_Toc494293943"/>
        <w:bookmarkEnd w:id="4832"/>
        <w:bookmarkEnd w:id="4833"/>
        <w:bookmarkEnd w:id="4834"/>
        <w:bookmarkEnd w:id="4835"/>
        <w:bookmarkEnd w:id="4836"/>
        <w:bookmarkEnd w:id="4837"/>
        <w:bookmarkEnd w:id="4838"/>
        <w:bookmarkEnd w:id="4839"/>
        <w:bookmarkEnd w:id="4840"/>
      </w:del>
    </w:p>
    <w:p w:rsidR="004F155F" w:rsidRPr="00630C5C" w:rsidDel="00371A11" w:rsidRDefault="004F155F">
      <w:pPr>
        <w:pStyle w:val="body"/>
        <w:rPr>
          <w:del w:id="4841" w:author="Sastry, Murali" w:date="2015-06-09T17:17:00Z"/>
          <w:color w:val="000000" w:themeColor="text1"/>
          <w:szCs w:val="22"/>
        </w:rPr>
        <w:pPrChange w:id="4842" w:author="Sastry, Murali" w:date="2015-06-10T10:23:00Z">
          <w:pPr>
            <w:ind w:left="720"/>
          </w:pPr>
        </w:pPrChange>
      </w:pPr>
      <w:bookmarkStart w:id="4843" w:name="_Toc421701880"/>
      <w:bookmarkStart w:id="4844" w:name="_Toc421705074"/>
      <w:bookmarkStart w:id="4845" w:name="_Toc422905054"/>
      <w:bookmarkStart w:id="4846" w:name="_Toc422935685"/>
      <w:bookmarkStart w:id="4847" w:name="_Toc422938747"/>
      <w:bookmarkStart w:id="4848" w:name="_Toc422930182"/>
      <w:bookmarkStart w:id="4849" w:name="_Toc494288314"/>
      <w:bookmarkStart w:id="4850" w:name="_Toc494291130"/>
      <w:bookmarkStart w:id="4851" w:name="_Toc494293944"/>
      <w:bookmarkEnd w:id="4843"/>
      <w:bookmarkEnd w:id="4844"/>
      <w:bookmarkEnd w:id="4845"/>
      <w:bookmarkEnd w:id="4846"/>
      <w:bookmarkEnd w:id="4847"/>
      <w:bookmarkEnd w:id="4848"/>
      <w:bookmarkEnd w:id="4849"/>
      <w:bookmarkEnd w:id="4850"/>
      <w:bookmarkEnd w:id="4851"/>
    </w:p>
    <w:p w:rsidR="004F155F" w:rsidRPr="00630C5C" w:rsidDel="00371A11" w:rsidRDefault="004F155F">
      <w:pPr>
        <w:pStyle w:val="body"/>
        <w:rPr>
          <w:del w:id="4852" w:author="Sastry, Murali" w:date="2015-06-09T17:17:00Z"/>
          <w:color w:val="000000" w:themeColor="text1"/>
          <w:szCs w:val="22"/>
        </w:rPr>
        <w:pPrChange w:id="4853" w:author="Sastry, Murali" w:date="2015-06-10T10:23:00Z">
          <w:pPr>
            <w:ind w:left="720"/>
          </w:pPr>
        </w:pPrChange>
      </w:pPr>
      <w:del w:id="4854" w:author="Sastry, Murali" w:date="2015-06-09T17:17:00Z">
        <w:r w:rsidRPr="00630C5C" w:rsidDel="00371A11">
          <w:rPr>
            <w:color w:val="000000" w:themeColor="text1"/>
            <w:szCs w:val="22"/>
          </w:rPr>
          <w:delText>Let me know if you have any questions about these testing procedures.</w:delText>
        </w:r>
        <w:bookmarkStart w:id="4855" w:name="_Toc421701881"/>
        <w:bookmarkStart w:id="4856" w:name="_Toc421705075"/>
        <w:bookmarkStart w:id="4857" w:name="_Toc422905055"/>
        <w:bookmarkStart w:id="4858" w:name="_Toc422935686"/>
        <w:bookmarkStart w:id="4859" w:name="_Toc422938748"/>
        <w:bookmarkStart w:id="4860" w:name="_Toc422930183"/>
        <w:bookmarkStart w:id="4861" w:name="_Toc494288315"/>
        <w:bookmarkStart w:id="4862" w:name="_Toc494291131"/>
        <w:bookmarkStart w:id="4863" w:name="_Toc494293945"/>
        <w:bookmarkEnd w:id="4855"/>
        <w:bookmarkEnd w:id="4856"/>
        <w:bookmarkEnd w:id="4857"/>
        <w:bookmarkEnd w:id="4858"/>
        <w:bookmarkEnd w:id="4859"/>
        <w:bookmarkEnd w:id="4860"/>
        <w:bookmarkEnd w:id="4861"/>
        <w:bookmarkEnd w:id="4862"/>
        <w:bookmarkEnd w:id="4863"/>
      </w:del>
    </w:p>
    <w:p w:rsidR="004F155F" w:rsidRPr="00630C5C" w:rsidDel="00371A11" w:rsidRDefault="004F155F">
      <w:pPr>
        <w:pStyle w:val="body"/>
        <w:rPr>
          <w:del w:id="4864" w:author="Sastry, Murali" w:date="2015-06-09T17:17:00Z"/>
          <w:color w:val="000000" w:themeColor="text1"/>
          <w:szCs w:val="22"/>
        </w:rPr>
        <w:pPrChange w:id="4865" w:author="Sastry, Murali" w:date="2015-06-10T10:23:00Z">
          <w:pPr>
            <w:ind w:left="720"/>
          </w:pPr>
        </w:pPrChange>
      </w:pPr>
      <w:bookmarkStart w:id="4866" w:name="_Toc421701882"/>
      <w:bookmarkStart w:id="4867" w:name="_Toc421705076"/>
      <w:bookmarkStart w:id="4868" w:name="_Toc422905056"/>
      <w:bookmarkStart w:id="4869" w:name="_Toc422935687"/>
      <w:bookmarkStart w:id="4870" w:name="_Toc422938749"/>
      <w:bookmarkStart w:id="4871" w:name="_Toc422930184"/>
      <w:bookmarkStart w:id="4872" w:name="_Toc494288316"/>
      <w:bookmarkStart w:id="4873" w:name="_Toc494291132"/>
      <w:bookmarkStart w:id="4874" w:name="_Toc494293946"/>
      <w:bookmarkEnd w:id="4866"/>
      <w:bookmarkEnd w:id="4867"/>
      <w:bookmarkEnd w:id="4868"/>
      <w:bookmarkEnd w:id="4869"/>
      <w:bookmarkEnd w:id="4870"/>
      <w:bookmarkEnd w:id="4871"/>
      <w:bookmarkEnd w:id="4872"/>
      <w:bookmarkEnd w:id="4873"/>
      <w:bookmarkEnd w:id="4874"/>
    </w:p>
    <w:p w:rsidR="004F155F" w:rsidRPr="00630C5C" w:rsidDel="00371A11" w:rsidRDefault="004F155F">
      <w:pPr>
        <w:pStyle w:val="body"/>
        <w:rPr>
          <w:del w:id="4875" w:author="Sastry, Murali" w:date="2015-06-09T17:17:00Z"/>
          <w:color w:val="000000" w:themeColor="text1"/>
          <w:szCs w:val="22"/>
        </w:rPr>
        <w:pPrChange w:id="4876" w:author="Sastry, Murali" w:date="2015-06-10T10:23:00Z">
          <w:pPr>
            <w:ind w:left="720"/>
          </w:pPr>
        </w:pPrChange>
      </w:pPr>
      <w:del w:id="4877" w:author="Sastry, Murali" w:date="2015-06-09T17:17:00Z">
        <w:r w:rsidRPr="00630C5C" w:rsidDel="00371A11">
          <w:rPr>
            <w:color w:val="000000" w:themeColor="text1"/>
            <w:szCs w:val="22"/>
          </w:rPr>
          <w:delText>Please provide test results to undp-pcsw by 5/26.</w:delText>
        </w:r>
        <w:bookmarkStart w:id="4878" w:name="_Toc421701883"/>
        <w:bookmarkStart w:id="4879" w:name="_Toc421705077"/>
        <w:bookmarkStart w:id="4880" w:name="_Toc422905057"/>
        <w:bookmarkStart w:id="4881" w:name="_Toc422935688"/>
        <w:bookmarkStart w:id="4882" w:name="_Toc422938750"/>
        <w:bookmarkStart w:id="4883" w:name="_Toc422930185"/>
        <w:bookmarkStart w:id="4884" w:name="_Toc494288317"/>
        <w:bookmarkStart w:id="4885" w:name="_Toc494291133"/>
        <w:bookmarkStart w:id="4886" w:name="_Toc494293947"/>
        <w:bookmarkEnd w:id="4878"/>
        <w:bookmarkEnd w:id="4879"/>
        <w:bookmarkEnd w:id="4880"/>
        <w:bookmarkEnd w:id="4881"/>
        <w:bookmarkEnd w:id="4882"/>
        <w:bookmarkEnd w:id="4883"/>
        <w:bookmarkEnd w:id="4884"/>
        <w:bookmarkEnd w:id="4885"/>
        <w:bookmarkEnd w:id="4886"/>
      </w:del>
    </w:p>
    <w:p w:rsidR="004F155F" w:rsidRPr="00630C5C" w:rsidDel="00371A11" w:rsidRDefault="004F155F">
      <w:pPr>
        <w:pStyle w:val="body"/>
        <w:rPr>
          <w:del w:id="4887" w:author="Sastry, Murali" w:date="2015-06-09T17:17:00Z"/>
          <w:color w:val="000000" w:themeColor="text1"/>
          <w:szCs w:val="22"/>
        </w:rPr>
        <w:pPrChange w:id="4888" w:author="Sastry, Murali" w:date="2015-06-10T10:23:00Z">
          <w:pPr>
            <w:ind w:left="720"/>
          </w:pPr>
        </w:pPrChange>
      </w:pPr>
      <w:bookmarkStart w:id="4889" w:name="_Toc421701884"/>
      <w:bookmarkStart w:id="4890" w:name="_Toc421705078"/>
      <w:bookmarkStart w:id="4891" w:name="_Toc422905058"/>
      <w:bookmarkStart w:id="4892" w:name="_Toc422935689"/>
      <w:bookmarkStart w:id="4893" w:name="_Toc422938751"/>
      <w:bookmarkStart w:id="4894" w:name="_Toc422930186"/>
      <w:bookmarkStart w:id="4895" w:name="_Toc494288318"/>
      <w:bookmarkStart w:id="4896" w:name="_Toc494291134"/>
      <w:bookmarkStart w:id="4897" w:name="_Toc494293948"/>
      <w:bookmarkEnd w:id="4889"/>
      <w:bookmarkEnd w:id="4890"/>
      <w:bookmarkEnd w:id="4891"/>
      <w:bookmarkEnd w:id="4892"/>
      <w:bookmarkEnd w:id="4893"/>
      <w:bookmarkEnd w:id="4894"/>
      <w:bookmarkEnd w:id="4895"/>
      <w:bookmarkEnd w:id="4896"/>
      <w:bookmarkEnd w:id="4897"/>
    </w:p>
    <w:p w:rsidR="004F155F" w:rsidRPr="00630C5C" w:rsidDel="00371A11" w:rsidRDefault="004F155F">
      <w:pPr>
        <w:pStyle w:val="body"/>
        <w:rPr>
          <w:del w:id="4898" w:author="Sastry, Murali" w:date="2015-06-09T17:17:00Z"/>
          <w:color w:val="000000" w:themeColor="text1"/>
          <w:szCs w:val="22"/>
        </w:rPr>
        <w:pPrChange w:id="4899" w:author="Sastry, Murali" w:date="2015-06-10T10:23:00Z">
          <w:pPr>
            <w:ind w:left="720"/>
          </w:pPr>
        </w:pPrChange>
      </w:pPr>
      <w:del w:id="4900" w:author="Sastry, Murali" w:date="2015-06-09T17:17:00Z">
        <w:r w:rsidRPr="00630C5C" w:rsidDel="00371A11">
          <w:rPr>
            <w:color w:val="000000" w:themeColor="text1"/>
            <w:szCs w:val="22"/>
          </w:rPr>
          <w:delText>Thanks,</w:delText>
        </w:r>
        <w:bookmarkStart w:id="4901" w:name="_Toc421701885"/>
        <w:bookmarkStart w:id="4902" w:name="_Toc421705079"/>
        <w:bookmarkStart w:id="4903" w:name="_Toc422905059"/>
        <w:bookmarkStart w:id="4904" w:name="_Toc422935690"/>
        <w:bookmarkStart w:id="4905" w:name="_Toc422938752"/>
        <w:bookmarkStart w:id="4906" w:name="_Toc422930187"/>
        <w:bookmarkStart w:id="4907" w:name="_Toc494288319"/>
        <w:bookmarkStart w:id="4908" w:name="_Toc494291135"/>
        <w:bookmarkStart w:id="4909" w:name="_Toc494293949"/>
        <w:bookmarkEnd w:id="4901"/>
        <w:bookmarkEnd w:id="4902"/>
        <w:bookmarkEnd w:id="4903"/>
        <w:bookmarkEnd w:id="4904"/>
        <w:bookmarkEnd w:id="4905"/>
        <w:bookmarkEnd w:id="4906"/>
        <w:bookmarkEnd w:id="4907"/>
        <w:bookmarkEnd w:id="4908"/>
        <w:bookmarkEnd w:id="4909"/>
      </w:del>
    </w:p>
    <w:p w:rsidR="004F155F" w:rsidDel="00371A11" w:rsidRDefault="004F155F">
      <w:pPr>
        <w:pStyle w:val="body"/>
        <w:rPr>
          <w:del w:id="4910" w:author="Sastry, Murali" w:date="2015-06-09T17:17:00Z"/>
          <w:color w:val="000000" w:themeColor="text1"/>
          <w:szCs w:val="22"/>
        </w:rPr>
        <w:pPrChange w:id="4911" w:author="Sastry, Murali" w:date="2015-06-10T10:23:00Z">
          <w:pPr>
            <w:ind w:left="720"/>
          </w:pPr>
        </w:pPrChange>
      </w:pPr>
      <w:del w:id="4912" w:author="Sastry, Murali" w:date="2015-06-09T17:17:00Z">
        <w:r w:rsidRPr="00630C5C" w:rsidDel="00371A11">
          <w:rPr>
            <w:color w:val="000000" w:themeColor="text1"/>
            <w:szCs w:val="22"/>
          </w:rPr>
          <w:delText>&lt;name&gt;</w:delText>
        </w:r>
        <w:bookmarkStart w:id="4913" w:name="_Toc421701886"/>
        <w:bookmarkStart w:id="4914" w:name="_Toc421705080"/>
        <w:bookmarkStart w:id="4915" w:name="_Toc422905060"/>
        <w:bookmarkStart w:id="4916" w:name="_Toc422935691"/>
        <w:bookmarkStart w:id="4917" w:name="_Toc422938753"/>
        <w:bookmarkStart w:id="4918" w:name="_Toc422930188"/>
        <w:bookmarkStart w:id="4919" w:name="_Toc494288320"/>
        <w:bookmarkStart w:id="4920" w:name="_Toc494291136"/>
        <w:bookmarkStart w:id="4921" w:name="_Toc494293950"/>
        <w:bookmarkEnd w:id="4913"/>
        <w:bookmarkEnd w:id="4914"/>
        <w:bookmarkEnd w:id="4915"/>
        <w:bookmarkEnd w:id="4916"/>
        <w:bookmarkEnd w:id="4917"/>
        <w:bookmarkEnd w:id="4918"/>
        <w:bookmarkEnd w:id="4919"/>
        <w:bookmarkEnd w:id="4920"/>
        <w:bookmarkEnd w:id="4921"/>
      </w:del>
    </w:p>
    <w:p w:rsidR="00630C5C" w:rsidDel="00371A11" w:rsidRDefault="00630C5C">
      <w:pPr>
        <w:pStyle w:val="body"/>
        <w:rPr>
          <w:del w:id="4922" w:author="Sastry, Murali" w:date="2015-06-09T17:17:00Z"/>
        </w:rPr>
        <w:pPrChange w:id="4923" w:author="Sastry, Murali" w:date="2015-06-10T10:23:00Z">
          <w:pPr>
            <w:pStyle w:val="Heading1"/>
            <w:pageBreakBefore/>
          </w:pPr>
        </w:pPrChange>
      </w:pPr>
      <w:del w:id="4924" w:author="Sastry, Murali" w:date="2015-06-09T17:17:00Z">
        <w:r w:rsidRPr="00E056B6" w:rsidDel="00371A11">
          <w:delText>GOBI2</w:delText>
        </w:r>
        <w:r w:rsidDel="00371A11">
          <w:delText>0</w:delText>
        </w:r>
        <w:r w:rsidRPr="00E056B6" w:rsidDel="00371A11">
          <w:delText>00_PACKAGE_OEM</w:delText>
        </w:r>
        <w:bookmarkStart w:id="4925" w:name="_Toc421701887"/>
        <w:bookmarkStart w:id="4926" w:name="_Toc421705081"/>
        <w:bookmarkStart w:id="4927" w:name="_Toc422905061"/>
        <w:bookmarkStart w:id="4928" w:name="_Toc422935692"/>
        <w:bookmarkStart w:id="4929" w:name="_Toc422938754"/>
        <w:bookmarkStart w:id="4930" w:name="_Toc422930189"/>
        <w:bookmarkStart w:id="4931" w:name="_Toc494288321"/>
        <w:bookmarkStart w:id="4932" w:name="_Toc494291137"/>
        <w:bookmarkStart w:id="4933" w:name="_Toc494293951"/>
        <w:bookmarkEnd w:id="4925"/>
        <w:bookmarkEnd w:id="4926"/>
        <w:bookmarkEnd w:id="4927"/>
        <w:bookmarkEnd w:id="4928"/>
        <w:bookmarkEnd w:id="4929"/>
        <w:bookmarkEnd w:id="4930"/>
        <w:bookmarkEnd w:id="4931"/>
        <w:bookmarkEnd w:id="4932"/>
        <w:bookmarkEnd w:id="4933"/>
      </w:del>
    </w:p>
    <w:p w:rsidR="004F5FFF" w:rsidRPr="00E056B6" w:rsidDel="00371A11" w:rsidRDefault="00C0468B">
      <w:pPr>
        <w:pStyle w:val="body"/>
        <w:rPr>
          <w:del w:id="4934" w:author="Sastry, Murali" w:date="2015-06-09T17:17:00Z"/>
        </w:rPr>
        <w:pPrChange w:id="4935" w:author="Sastry, Murali" w:date="2015-06-10T10:23:00Z">
          <w:pPr>
            <w:pStyle w:val="Heading2"/>
          </w:pPr>
        </w:pPrChange>
      </w:pPr>
      <w:bookmarkStart w:id="4936" w:name="_Toc234138253"/>
      <w:bookmarkStart w:id="4937" w:name="_Toc199923598"/>
      <w:bookmarkStart w:id="4938" w:name="_Toc200244308"/>
      <w:bookmarkStart w:id="4939" w:name="_Toc200250039"/>
      <w:bookmarkStart w:id="4940" w:name="_Toc200274331"/>
      <w:bookmarkStart w:id="4941" w:name="_Toc200342886"/>
      <w:del w:id="4942" w:author="Sastry, Murali" w:date="2015-06-09T17:17:00Z">
        <w:r w:rsidRPr="00E056B6" w:rsidDel="00371A11">
          <w:delText>Introduction</w:delText>
        </w:r>
        <w:bookmarkStart w:id="4943" w:name="_Toc421701888"/>
        <w:bookmarkStart w:id="4944" w:name="_Toc421705082"/>
        <w:bookmarkStart w:id="4945" w:name="_Toc422905062"/>
        <w:bookmarkStart w:id="4946" w:name="_Toc422935693"/>
        <w:bookmarkStart w:id="4947" w:name="_Toc422938755"/>
        <w:bookmarkStart w:id="4948" w:name="_Toc422930190"/>
        <w:bookmarkStart w:id="4949" w:name="_Toc494288322"/>
        <w:bookmarkStart w:id="4950" w:name="_Toc494291138"/>
        <w:bookmarkStart w:id="4951" w:name="_Toc494293952"/>
        <w:bookmarkEnd w:id="4936"/>
        <w:bookmarkEnd w:id="4943"/>
        <w:bookmarkEnd w:id="4944"/>
        <w:bookmarkEnd w:id="4945"/>
        <w:bookmarkEnd w:id="4946"/>
        <w:bookmarkEnd w:id="4947"/>
        <w:bookmarkEnd w:id="4948"/>
        <w:bookmarkEnd w:id="4949"/>
        <w:bookmarkEnd w:id="4950"/>
        <w:bookmarkEnd w:id="4951"/>
      </w:del>
    </w:p>
    <w:p w:rsidR="004F5FFF" w:rsidRPr="00E056B6" w:rsidDel="00371A11" w:rsidRDefault="00C0468B">
      <w:pPr>
        <w:pStyle w:val="body"/>
        <w:rPr>
          <w:del w:id="4952" w:author="Sastry, Murali" w:date="2015-06-09T17:17:00Z"/>
        </w:rPr>
      </w:pPr>
      <w:del w:id="4953" w:author="Sastry, Murali" w:date="2015-06-09T17:17:00Z">
        <w:r w:rsidRPr="00E056B6" w:rsidDel="00371A11">
          <w:delText>The GOBI2000_PACKAGE_OEM is the Primary customer build.  It contains a separate installer for each customer with their drivers, nb locked firmware, bios locked QDLService2k, and any OEM customizations.</w:delText>
        </w:r>
        <w:bookmarkStart w:id="4954" w:name="_Toc421701889"/>
        <w:bookmarkStart w:id="4955" w:name="_Toc421705083"/>
        <w:bookmarkStart w:id="4956" w:name="_Toc422905063"/>
        <w:bookmarkStart w:id="4957" w:name="_Toc422935694"/>
        <w:bookmarkStart w:id="4958" w:name="_Toc422938756"/>
        <w:bookmarkStart w:id="4959" w:name="_Toc422930191"/>
        <w:bookmarkStart w:id="4960" w:name="_Toc494288323"/>
        <w:bookmarkStart w:id="4961" w:name="_Toc494291139"/>
        <w:bookmarkStart w:id="4962" w:name="_Toc494293953"/>
        <w:bookmarkEnd w:id="4954"/>
        <w:bookmarkEnd w:id="4955"/>
        <w:bookmarkEnd w:id="4956"/>
        <w:bookmarkEnd w:id="4957"/>
        <w:bookmarkEnd w:id="4958"/>
        <w:bookmarkEnd w:id="4959"/>
        <w:bookmarkEnd w:id="4960"/>
        <w:bookmarkEnd w:id="4961"/>
        <w:bookmarkEnd w:id="4962"/>
      </w:del>
    </w:p>
    <w:p w:rsidR="004F5FFF" w:rsidRPr="00E056B6" w:rsidDel="00371A11" w:rsidRDefault="00C0468B">
      <w:pPr>
        <w:pStyle w:val="body"/>
        <w:rPr>
          <w:del w:id="4963" w:author="Sastry, Murali" w:date="2015-06-09T17:17:00Z"/>
        </w:rPr>
      </w:pPr>
      <w:del w:id="4964" w:author="Sastry, Murali" w:date="2015-06-09T17:17:00Z">
        <w:r w:rsidRPr="00E056B6" w:rsidDel="00371A11">
          <w:delText>These installers can all individually be installed at the same time, but none may be installed at the same time as the GOBI2000_PACKAGE_ENG.</w:delText>
        </w:r>
        <w:bookmarkStart w:id="4965" w:name="_Toc421701890"/>
        <w:bookmarkStart w:id="4966" w:name="_Toc421705084"/>
        <w:bookmarkStart w:id="4967" w:name="_Toc422905064"/>
        <w:bookmarkStart w:id="4968" w:name="_Toc422935695"/>
        <w:bookmarkStart w:id="4969" w:name="_Toc422938757"/>
        <w:bookmarkStart w:id="4970" w:name="_Toc422930192"/>
        <w:bookmarkStart w:id="4971" w:name="_Toc494288324"/>
        <w:bookmarkStart w:id="4972" w:name="_Toc494291140"/>
        <w:bookmarkStart w:id="4973" w:name="_Toc494293954"/>
        <w:bookmarkEnd w:id="4965"/>
        <w:bookmarkEnd w:id="4966"/>
        <w:bookmarkEnd w:id="4967"/>
        <w:bookmarkEnd w:id="4968"/>
        <w:bookmarkEnd w:id="4969"/>
        <w:bookmarkEnd w:id="4970"/>
        <w:bookmarkEnd w:id="4971"/>
        <w:bookmarkEnd w:id="4972"/>
        <w:bookmarkEnd w:id="4973"/>
      </w:del>
    </w:p>
    <w:p w:rsidR="004F5FFF" w:rsidRPr="00E056B6" w:rsidDel="00371A11" w:rsidRDefault="00C0468B">
      <w:pPr>
        <w:pStyle w:val="body"/>
        <w:rPr>
          <w:del w:id="4974" w:author="Sastry, Murali" w:date="2015-06-09T17:17:00Z"/>
        </w:rPr>
        <w:pPrChange w:id="4975" w:author="Sastry, Murali" w:date="2015-06-10T10:23:00Z">
          <w:pPr>
            <w:pStyle w:val="Heading2"/>
          </w:pPr>
        </w:pPrChange>
      </w:pPr>
      <w:bookmarkStart w:id="4976" w:name="_Toc234138254"/>
      <w:del w:id="4977" w:author="Sastry, Murali" w:date="2015-06-09T17:17:00Z">
        <w:r w:rsidRPr="00E056B6" w:rsidDel="00371A11">
          <w:delText>Build script description</w:delText>
        </w:r>
        <w:bookmarkStart w:id="4978" w:name="_Toc421701891"/>
        <w:bookmarkStart w:id="4979" w:name="_Toc421705085"/>
        <w:bookmarkStart w:id="4980" w:name="_Toc422905065"/>
        <w:bookmarkStart w:id="4981" w:name="_Toc422935696"/>
        <w:bookmarkStart w:id="4982" w:name="_Toc422938758"/>
        <w:bookmarkStart w:id="4983" w:name="_Toc422930193"/>
        <w:bookmarkStart w:id="4984" w:name="_Toc494288325"/>
        <w:bookmarkStart w:id="4985" w:name="_Toc494291141"/>
        <w:bookmarkStart w:id="4986" w:name="_Toc494293955"/>
        <w:bookmarkEnd w:id="4976"/>
        <w:bookmarkEnd w:id="4978"/>
        <w:bookmarkEnd w:id="4979"/>
        <w:bookmarkEnd w:id="4980"/>
        <w:bookmarkEnd w:id="4981"/>
        <w:bookmarkEnd w:id="4982"/>
        <w:bookmarkEnd w:id="4983"/>
        <w:bookmarkEnd w:id="4984"/>
        <w:bookmarkEnd w:id="4985"/>
        <w:bookmarkEnd w:id="4986"/>
      </w:del>
    </w:p>
    <w:p w:rsidR="004F5FFF" w:rsidRPr="00E056B6" w:rsidDel="00371A11" w:rsidRDefault="00C0468B">
      <w:pPr>
        <w:pStyle w:val="body"/>
        <w:rPr>
          <w:del w:id="4987" w:author="Sastry, Murali" w:date="2015-06-09T17:17:00Z"/>
        </w:rPr>
        <w:pPrChange w:id="4988" w:author="Sastry, Murali" w:date="2015-06-10T10:23:00Z">
          <w:pPr>
            <w:pStyle w:val="Heading3"/>
          </w:pPr>
        </w:pPrChange>
      </w:pPr>
      <w:bookmarkStart w:id="4989" w:name="_Toc234138255"/>
      <w:del w:id="4990" w:author="Sastry, Murali" w:date="2015-06-09T17:17:00Z">
        <w:r w:rsidRPr="00E056B6" w:rsidDel="00371A11">
          <w:delText>Syntax</w:delText>
        </w:r>
        <w:bookmarkEnd w:id="4989"/>
        <w:r w:rsidRPr="00E056B6" w:rsidDel="00371A11">
          <w:delText xml:space="preserve">  </w:delText>
        </w:r>
        <w:bookmarkStart w:id="4991" w:name="_Toc421701892"/>
        <w:bookmarkStart w:id="4992" w:name="_Toc421705086"/>
        <w:bookmarkStart w:id="4993" w:name="_Toc422905066"/>
        <w:bookmarkStart w:id="4994" w:name="_Toc422935697"/>
        <w:bookmarkStart w:id="4995" w:name="_Toc422938759"/>
        <w:bookmarkStart w:id="4996" w:name="_Toc422930194"/>
        <w:bookmarkStart w:id="4997" w:name="_Toc494288326"/>
        <w:bookmarkStart w:id="4998" w:name="_Toc494291142"/>
        <w:bookmarkStart w:id="4999" w:name="_Toc494293956"/>
        <w:bookmarkEnd w:id="4991"/>
        <w:bookmarkEnd w:id="4992"/>
        <w:bookmarkEnd w:id="4993"/>
        <w:bookmarkEnd w:id="4994"/>
        <w:bookmarkEnd w:id="4995"/>
        <w:bookmarkEnd w:id="4996"/>
        <w:bookmarkEnd w:id="4997"/>
        <w:bookmarkEnd w:id="4998"/>
        <w:bookmarkEnd w:id="4999"/>
      </w:del>
    </w:p>
    <w:p w:rsidR="004F5FFF" w:rsidRPr="00E056B6" w:rsidDel="00371A11" w:rsidRDefault="00C0468B">
      <w:pPr>
        <w:pStyle w:val="body"/>
        <w:rPr>
          <w:del w:id="5000" w:author="Sastry, Murali" w:date="2015-06-09T17:17:00Z"/>
        </w:rPr>
      </w:pPr>
      <w:del w:id="5001" w:author="Sastry, Murali" w:date="2015-06-09T17:17:00Z">
        <w:r w:rsidRPr="00E056B6" w:rsidDel="00371A11">
          <w:delText>Perl buildGobiInstallerOEM.pl [options]</w:delText>
        </w:r>
        <w:bookmarkStart w:id="5002" w:name="_Toc421701893"/>
        <w:bookmarkStart w:id="5003" w:name="_Toc421705087"/>
        <w:bookmarkStart w:id="5004" w:name="_Toc422905067"/>
        <w:bookmarkStart w:id="5005" w:name="_Toc422935698"/>
        <w:bookmarkStart w:id="5006" w:name="_Toc422938760"/>
        <w:bookmarkStart w:id="5007" w:name="_Toc422930195"/>
        <w:bookmarkStart w:id="5008" w:name="_Toc494288327"/>
        <w:bookmarkStart w:id="5009" w:name="_Toc494291143"/>
        <w:bookmarkStart w:id="5010" w:name="_Toc494293957"/>
        <w:bookmarkEnd w:id="5002"/>
        <w:bookmarkEnd w:id="5003"/>
        <w:bookmarkEnd w:id="5004"/>
        <w:bookmarkEnd w:id="5005"/>
        <w:bookmarkEnd w:id="5006"/>
        <w:bookmarkEnd w:id="5007"/>
        <w:bookmarkEnd w:id="5008"/>
        <w:bookmarkEnd w:id="5009"/>
        <w:bookmarkEnd w:id="5010"/>
      </w:del>
    </w:p>
    <w:p w:rsidR="004F5FFF" w:rsidRPr="00E056B6" w:rsidDel="00371A11" w:rsidRDefault="00C0468B">
      <w:pPr>
        <w:pStyle w:val="body"/>
        <w:rPr>
          <w:del w:id="5011" w:author="Sastry, Murali" w:date="2015-06-09T17:17:00Z"/>
        </w:rPr>
      </w:pPr>
      <w:del w:id="5012" w:author="Sastry, Murali" w:date="2015-06-09T17:17:00Z">
        <w:r w:rsidRPr="00E056B6" w:rsidDel="00371A11">
          <w:delText>Command line parameters:</w:delText>
        </w:r>
        <w:bookmarkStart w:id="5013" w:name="_Toc421701894"/>
        <w:bookmarkStart w:id="5014" w:name="_Toc421705088"/>
        <w:bookmarkStart w:id="5015" w:name="_Toc422905068"/>
        <w:bookmarkStart w:id="5016" w:name="_Toc422935699"/>
        <w:bookmarkStart w:id="5017" w:name="_Toc422938761"/>
        <w:bookmarkStart w:id="5018" w:name="_Toc422930196"/>
        <w:bookmarkStart w:id="5019" w:name="_Toc494288328"/>
        <w:bookmarkStart w:id="5020" w:name="_Toc494291144"/>
        <w:bookmarkStart w:id="5021" w:name="_Toc494293958"/>
        <w:bookmarkEnd w:id="5013"/>
        <w:bookmarkEnd w:id="5014"/>
        <w:bookmarkEnd w:id="5015"/>
        <w:bookmarkEnd w:id="5016"/>
        <w:bookmarkEnd w:id="5017"/>
        <w:bookmarkEnd w:id="5018"/>
        <w:bookmarkEnd w:id="5019"/>
        <w:bookmarkEnd w:id="5020"/>
        <w:bookmarkEnd w:id="5021"/>
      </w:del>
    </w:p>
    <w:p w:rsidR="004F5FFF" w:rsidRPr="00E056B6" w:rsidDel="00371A11" w:rsidRDefault="00C0468B">
      <w:pPr>
        <w:pStyle w:val="body"/>
        <w:rPr>
          <w:del w:id="5022" w:author="Sastry, Murali" w:date="2015-06-09T17:17:00Z"/>
        </w:rPr>
        <w:pPrChange w:id="5023" w:author="Sastry, Murali" w:date="2015-06-10T10:23:00Z">
          <w:pPr>
            <w:pStyle w:val="body"/>
            <w:spacing w:before="0" w:after="0"/>
            <w:ind w:left="1440"/>
          </w:pPr>
        </w:pPrChange>
      </w:pPr>
      <w:del w:id="5024" w:author="Sastry, Murali" w:date="2015-06-09T17:17:00Z">
        <w:r w:rsidRPr="00E056B6" w:rsidDel="00371A11">
          <w:delText>-help</w:delText>
        </w:r>
        <w:r w:rsidRPr="00E056B6" w:rsidDel="00371A11">
          <w:tab/>
        </w:r>
        <w:r w:rsidRPr="00E056B6" w:rsidDel="00371A11">
          <w:tab/>
        </w:r>
        <w:r w:rsidRPr="00E056B6" w:rsidDel="00371A11">
          <w:tab/>
          <w:delText>Displays syntax and parameters, then quits</w:delText>
        </w:r>
        <w:bookmarkStart w:id="5025" w:name="_Toc421701895"/>
        <w:bookmarkStart w:id="5026" w:name="_Toc421705089"/>
        <w:bookmarkStart w:id="5027" w:name="_Toc422905069"/>
        <w:bookmarkStart w:id="5028" w:name="_Toc422935700"/>
        <w:bookmarkStart w:id="5029" w:name="_Toc422938762"/>
        <w:bookmarkStart w:id="5030" w:name="_Toc422930197"/>
        <w:bookmarkStart w:id="5031" w:name="_Toc494288329"/>
        <w:bookmarkStart w:id="5032" w:name="_Toc494291145"/>
        <w:bookmarkStart w:id="5033" w:name="_Toc494293959"/>
        <w:bookmarkEnd w:id="5025"/>
        <w:bookmarkEnd w:id="5026"/>
        <w:bookmarkEnd w:id="5027"/>
        <w:bookmarkEnd w:id="5028"/>
        <w:bookmarkEnd w:id="5029"/>
        <w:bookmarkEnd w:id="5030"/>
        <w:bookmarkEnd w:id="5031"/>
        <w:bookmarkEnd w:id="5032"/>
        <w:bookmarkEnd w:id="5033"/>
      </w:del>
    </w:p>
    <w:p w:rsidR="004F5FFF" w:rsidRPr="00E056B6" w:rsidDel="00371A11" w:rsidRDefault="00C0468B">
      <w:pPr>
        <w:pStyle w:val="body"/>
        <w:rPr>
          <w:del w:id="5034" w:author="Sastry, Murali" w:date="2015-06-09T17:17:00Z"/>
        </w:rPr>
        <w:pPrChange w:id="5035" w:author="Sastry, Murali" w:date="2015-06-10T10:23:00Z">
          <w:pPr>
            <w:pStyle w:val="body"/>
            <w:spacing w:before="0" w:after="0"/>
            <w:ind w:left="1440"/>
          </w:pPr>
        </w:pPrChange>
      </w:pPr>
      <w:del w:id="5036" w:author="Sastry, Murali" w:date="2015-06-09T17:17:00Z">
        <w:r w:rsidRPr="00E056B6" w:rsidDel="00371A11">
          <w:delText>-test</w:delText>
        </w:r>
        <w:r w:rsidRPr="00E056B6" w:rsidDel="00371A11">
          <w:tab/>
        </w:r>
        <w:r w:rsidRPr="00E056B6" w:rsidDel="00371A11">
          <w:tab/>
        </w:r>
        <w:r w:rsidRPr="00E056B6" w:rsidDel="00371A11">
          <w:tab/>
          <w:delText>Does not clobber files when syncing</w:delText>
        </w:r>
        <w:bookmarkStart w:id="5037" w:name="_Toc421701896"/>
        <w:bookmarkStart w:id="5038" w:name="_Toc421705090"/>
        <w:bookmarkStart w:id="5039" w:name="_Toc422905070"/>
        <w:bookmarkStart w:id="5040" w:name="_Toc422935701"/>
        <w:bookmarkStart w:id="5041" w:name="_Toc422938763"/>
        <w:bookmarkStart w:id="5042" w:name="_Toc422930198"/>
        <w:bookmarkStart w:id="5043" w:name="_Toc494288330"/>
        <w:bookmarkStart w:id="5044" w:name="_Toc494291146"/>
        <w:bookmarkStart w:id="5045" w:name="_Toc494293960"/>
        <w:bookmarkEnd w:id="5037"/>
        <w:bookmarkEnd w:id="5038"/>
        <w:bookmarkEnd w:id="5039"/>
        <w:bookmarkEnd w:id="5040"/>
        <w:bookmarkEnd w:id="5041"/>
        <w:bookmarkEnd w:id="5042"/>
        <w:bookmarkEnd w:id="5043"/>
        <w:bookmarkEnd w:id="5044"/>
        <w:bookmarkEnd w:id="5045"/>
      </w:del>
    </w:p>
    <w:p w:rsidR="004F5FFF" w:rsidRPr="00E056B6" w:rsidDel="00371A11" w:rsidRDefault="00C0468B">
      <w:pPr>
        <w:pStyle w:val="body"/>
        <w:rPr>
          <w:del w:id="5046" w:author="Sastry, Murali" w:date="2015-06-09T17:17:00Z"/>
        </w:rPr>
        <w:pPrChange w:id="5047" w:author="Sastry, Murali" w:date="2015-06-10T10:23:00Z">
          <w:pPr>
            <w:pStyle w:val="body"/>
            <w:spacing w:before="0" w:after="0"/>
            <w:ind w:left="2880" w:firstLine="720"/>
          </w:pPr>
        </w:pPrChange>
      </w:pPr>
      <w:del w:id="5048" w:author="Sastry, Murali" w:date="2015-06-09T17:17:00Z">
        <w:r w:rsidRPr="00E056B6" w:rsidDel="00371A11">
          <w:delText>Does not force rebuild of projects</w:delText>
        </w:r>
        <w:bookmarkStart w:id="5049" w:name="_Toc421701897"/>
        <w:bookmarkStart w:id="5050" w:name="_Toc421705091"/>
        <w:bookmarkStart w:id="5051" w:name="_Toc422905071"/>
        <w:bookmarkStart w:id="5052" w:name="_Toc422935702"/>
        <w:bookmarkStart w:id="5053" w:name="_Toc422938764"/>
        <w:bookmarkStart w:id="5054" w:name="_Toc422930199"/>
        <w:bookmarkStart w:id="5055" w:name="_Toc494288331"/>
        <w:bookmarkStart w:id="5056" w:name="_Toc494291147"/>
        <w:bookmarkStart w:id="5057" w:name="_Toc494293961"/>
        <w:bookmarkEnd w:id="5049"/>
        <w:bookmarkEnd w:id="5050"/>
        <w:bookmarkEnd w:id="5051"/>
        <w:bookmarkEnd w:id="5052"/>
        <w:bookmarkEnd w:id="5053"/>
        <w:bookmarkEnd w:id="5054"/>
        <w:bookmarkEnd w:id="5055"/>
        <w:bookmarkEnd w:id="5056"/>
        <w:bookmarkEnd w:id="5057"/>
      </w:del>
    </w:p>
    <w:p w:rsidR="004F5FFF" w:rsidRPr="00E056B6" w:rsidDel="00371A11" w:rsidRDefault="00C0468B">
      <w:pPr>
        <w:pStyle w:val="body"/>
        <w:rPr>
          <w:del w:id="5058" w:author="Sastry, Murali" w:date="2015-06-09T17:17:00Z"/>
        </w:rPr>
        <w:pPrChange w:id="5059" w:author="Sastry, Murali" w:date="2015-06-10T10:23:00Z">
          <w:pPr>
            <w:pStyle w:val="body"/>
            <w:spacing w:before="0"/>
            <w:ind w:left="1440"/>
          </w:pPr>
        </w:pPrChange>
      </w:pPr>
      <w:del w:id="5060" w:author="Sastry, Murali" w:date="2015-06-09T17:17:00Z">
        <w:r w:rsidRPr="00E056B6" w:rsidDel="00371A11">
          <w:delText>-syncOnly</w:delText>
        </w:r>
        <w:r w:rsidRPr="00E056B6" w:rsidDel="00371A11">
          <w:tab/>
        </w:r>
        <w:r w:rsidRPr="00E056B6" w:rsidDel="00371A11">
          <w:tab/>
          <w:delText>Does not build, just syncs files</w:delText>
        </w:r>
        <w:bookmarkStart w:id="5061" w:name="_Toc421701898"/>
        <w:bookmarkStart w:id="5062" w:name="_Toc421705092"/>
        <w:bookmarkStart w:id="5063" w:name="_Toc422905072"/>
        <w:bookmarkStart w:id="5064" w:name="_Toc422935703"/>
        <w:bookmarkStart w:id="5065" w:name="_Toc422938765"/>
        <w:bookmarkStart w:id="5066" w:name="_Toc422930200"/>
        <w:bookmarkStart w:id="5067" w:name="_Toc494288332"/>
        <w:bookmarkStart w:id="5068" w:name="_Toc494291148"/>
        <w:bookmarkStart w:id="5069" w:name="_Toc494293962"/>
        <w:bookmarkEnd w:id="5061"/>
        <w:bookmarkEnd w:id="5062"/>
        <w:bookmarkEnd w:id="5063"/>
        <w:bookmarkEnd w:id="5064"/>
        <w:bookmarkEnd w:id="5065"/>
        <w:bookmarkEnd w:id="5066"/>
        <w:bookmarkEnd w:id="5067"/>
        <w:bookmarkEnd w:id="5068"/>
        <w:bookmarkEnd w:id="5069"/>
      </w:del>
    </w:p>
    <w:p w:rsidR="004F5FFF" w:rsidRPr="00E056B6" w:rsidDel="00371A11" w:rsidRDefault="00C0468B">
      <w:pPr>
        <w:pStyle w:val="body"/>
        <w:rPr>
          <w:del w:id="5070" w:author="Sastry, Murali" w:date="2015-06-09T17:17:00Z"/>
        </w:rPr>
        <w:pPrChange w:id="5071" w:author="Sastry, Murali" w:date="2015-06-10T10:23:00Z">
          <w:pPr>
            <w:pStyle w:val="body"/>
            <w:spacing w:before="0"/>
            <w:ind w:left="1440"/>
          </w:pPr>
        </w:pPrChange>
      </w:pPr>
      <w:del w:id="5072" w:author="Sastry, Murali" w:date="2015-06-09T17:17:00Z">
        <w:r w:rsidRPr="00E056B6" w:rsidDel="00371A11">
          <w:delText>-SBA</w:delText>
        </w:r>
        <w:r w:rsidRPr="00E056B6" w:rsidDel="00371A11">
          <w:tab/>
        </w:r>
        <w:r w:rsidRPr="00E056B6" w:rsidDel="00371A11">
          <w:tab/>
        </w:r>
        <w:r w:rsidRPr="00E056B6" w:rsidDel="00371A11">
          <w:tab/>
          <w:delText>Does not require firmware images to be CMed</w:delText>
        </w:r>
        <w:bookmarkStart w:id="5073" w:name="_Toc421701899"/>
        <w:bookmarkStart w:id="5074" w:name="_Toc421705093"/>
        <w:bookmarkStart w:id="5075" w:name="_Toc422905073"/>
        <w:bookmarkStart w:id="5076" w:name="_Toc422935704"/>
        <w:bookmarkStart w:id="5077" w:name="_Toc422938766"/>
        <w:bookmarkStart w:id="5078" w:name="_Toc422930201"/>
        <w:bookmarkStart w:id="5079" w:name="_Toc494288333"/>
        <w:bookmarkStart w:id="5080" w:name="_Toc494291149"/>
        <w:bookmarkStart w:id="5081" w:name="_Toc494293963"/>
        <w:bookmarkEnd w:id="5073"/>
        <w:bookmarkEnd w:id="5074"/>
        <w:bookmarkEnd w:id="5075"/>
        <w:bookmarkEnd w:id="5076"/>
        <w:bookmarkEnd w:id="5077"/>
        <w:bookmarkEnd w:id="5078"/>
        <w:bookmarkEnd w:id="5079"/>
        <w:bookmarkEnd w:id="5080"/>
        <w:bookmarkEnd w:id="5081"/>
      </w:del>
    </w:p>
    <w:p w:rsidR="00983820" w:rsidRPr="00E056B6" w:rsidDel="00371A11" w:rsidRDefault="00C0468B">
      <w:pPr>
        <w:pStyle w:val="body"/>
        <w:rPr>
          <w:del w:id="5082" w:author="Sastry, Murali" w:date="2015-06-09T17:17:00Z"/>
        </w:rPr>
        <w:pPrChange w:id="5083" w:author="Sastry, Murali" w:date="2015-06-10T10:23:00Z">
          <w:pPr>
            <w:pStyle w:val="body"/>
            <w:spacing w:before="0"/>
            <w:ind w:left="3600" w:hanging="2160"/>
          </w:pPr>
        </w:pPrChange>
      </w:pPr>
      <w:del w:id="5084" w:author="Sastry, Murali" w:date="2015-06-09T17:17:00Z">
        <w:r w:rsidRPr="00E056B6" w:rsidDel="00371A11">
          <w:delText>-CRMRelease</w:delText>
        </w:r>
        <w:r w:rsidRPr="00E056B6" w:rsidDel="00371A11">
          <w:tab/>
          <w:delText>Uses DCN numbers listed in config file to customize the folder names for CRM team.  Be sure DCN numbers are correct</w:delText>
        </w:r>
        <w:r w:rsidR="00744E82" w:rsidRPr="00E056B6" w:rsidDel="00371A11">
          <w:delText xml:space="preserve"> in the config file</w:delText>
        </w:r>
        <w:r w:rsidRPr="00E056B6" w:rsidDel="00371A11">
          <w:delText xml:space="preserve"> for this release</w:delText>
        </w:r>
        <w:r w:rsidR="00744E82" w:rsidRPr="00E056B6" w:rsidDel="00371A11">
          <w:delText xml:space="preserve"> (from information from CRM team)</w:delText>
        </w:r>
        <w:r w:rsidRPr="00E056B6" w:rsidDel="00371A11">
          <w:delText>.</w:delText>
        </w:r>
        <w:bookmarkStart w:id="5085" w:name="_Toc421701900"/>
        <w:bookmarkStart w:id="5086" w:name="_Toc421705094"/>
        <w:bookmarkStart w:id="5087" w:name="_Toc422905074"/>
        <w:bookmarkStart w:id="5088" w:name="_Toc422935705"/>
        <w:bookmarkStart w:id="5089" w:name="_Toc422938767"/>
        <w:bookmarkStart w:id="5090" w:name="_Toc422930202"/>
        <w:bookmarkStart w:id="5091" w:name="_Toc494288334"/>
        <w:bookmarkStart w:id="5092" w:name="_Toc494291150"/>
        <w:bookmarkStart w:id="5093" w:name="_Toc494293964"/>
        <w:bookmarkEnd w:id="5085"/>
        <w:bookmarkEnd w:id="5086"/>
        <w:bookmarkEnd w:id="5087"/>
        <w:bookmarkEnd w:id="5088"/>
        <w:bookmarkEnd w:id="5089"/>
        <w:bookmarkEnd w:id="5090"/>
        <w:bookmarkEnd w:id="5091"/>
        <w:bookmarkEnd w:id="5092"/>
        <w:bookmarkEnd w:id="5093"/>
      </w:del>
    </w:p>
    <w:p w:rsidR="004F5FFF" w:rsidRPr="00E056B6" w:rsidDel="00371A11" w:rsidRDefault="00C0468B">
      <w:pPr>
        <w:pStyle w:val="body"/>
        <w:rPr>
          <w:del w:id="5094" w:author="Sastry, Murali" w:date="2015-06-09T17:17:00Z"/>
        </w:rPr>
        <w:pPrChange w:id="5095" w:author="Sastry, Murali" w:date="2015-06-10T10:23:00Z">
          <w:pPr>
            <w:pStyle w:val="Heading3"/>
            <w:pageBreakBefore/>
          </w:pPr>
        </w:pPrChange>
      </w:pPr>
      <w:bookmarkStart w:id="5096" w:name="_Toc234138256"/>
      <w:del w:id="5097" w:author="Sastry, Murali" w:date="2015-06-09T17:17:00Z">
        <w:r w:rsidRPr="00E056B6" w:rsidDel="00371A11">
          <w:delText>GobiInstallerOEM.config</w:delText>
        </w:r>
        <w:bookmarkStart w:id="5098" w:name="_Toc421701901"/>
        <w:bookmarkStart w:id="5099" w:name="_Toc421705095"/>
        <w:bookmarkStart w:id="5100" w:name="_Toc422905075"/>
        <w:bookmarkStart w:id="5101" w:name="_Toc422935706"/>
        <w:bookmarkStart w:id="5102" w:name="_Toc422938768"/>
        <w:bookmarkStart w:id="5103" w:name="_Toc422930203"/>
        <w:bookmarkStart w:id="5104" w:name="_Toc494288335"/>
        <w:bookmarkStart w:id="5105" w:name="_Toc494291151"/>
        <w:bookmarkStart w:id="5106" w:name="_Toc494293965"/>
        <w:bookmarkEnd w:id="5096"/>
        <w:bookmarkEnd w:id="5098"/>
        <w:bookmarkEnd w:id="5099"/>
        <w:bookmarkEnd w:id="5100"/>
        <w:bookmarkEnd w:id="5101"/>
        <w:bookmarkEnd w:id="5102"/>
        <w:bookmarkEnd w:id="5103"/>
        <w:bookmarkEnd w:id="5104"/>
        <w:bookmarkEnd w:id="5105"/>
        <w:bookmarkEnd w:id="5106"/>
      </w:del>
    </w:p>
    <w:p w:rsidR="00983820" w:rsidRPr="00E056B6" w:rsidDel="00371A11" w:rsidRDefault="00C0468B">
      <w:pPr>
        <w:pStyle w:val="body"/>
        <w:rPr>
          <w:del w:id="5107" w:author="Sastry, Murali" w:date="2015-06-09T17:17:00Z"/>
        </w:rPr>
        <w:pPrChange w:id="5108" w:author="Sastry, Murali" w:date="2015-06-10T10:23:00Z">
          <w:pPr>
            <w:pStyle w:val="Caption"/>
            <w:keepNext/>
          </w:pPr>
        </w:pPrChange>
      </w:pPr>
      <w:del w:id="5109"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6</w:delText>
        </w:r>
        <w:r w:rsidR="00A31CAF" w:rsidDel="00371A11">
          <w:rPr>
            <w:b/>
          </w:rPr>
          <w:fldChar w:fldCharType="end"/>
        </w:r>
        <w:r w:rsidRPr="00E056B6" w:rsidDel="00371A11">
          <w:delText xml:space="preserve"> OEM config files settings</w:delText>
        </w:r>
        <w:bookmarkStart w:id="5110" w:name="_Toc421701902"/>
        <w:bookmarkStart w:id="5111" w:name="_Toc421705096"/>
        <w:bookmarkStart w:id="5112" w:name="_Toc422905076"/>
        <w:bookmarkStart w:id="5113" w:name="_Toc422935707"/>
        <w:bookmarkStart w:id="5114" w:name="_Toc422938769"/>
        <w:bookmarkStart w:id="5115" w:name="_Toc422930204"/>
        <w:bookmarkStart w:id="5116" w:name="_Toc494288336"/>
        <w:bookmarkStart w:id="5117" w:name="_Toc494291152"/>
        <w:bookmarkStart w:id="5118" w:name="_Toc494293966"/>
        <w:bookmarkEnd w:id="5110"/>
        <w:bookmarkEnd w:id="5111"/>
        <w:bookmarkEnd w:id="5112"/>
        <w:bookmarkEnd w:id="5113"/>
        <w:bookmarkEnd w:id="5114"/>
        <w:bookmarkEnd w:id="5115"/>
        <w:bookmarkEnd w:id="5116"/>
        <w:bookmarkEnd w:id="5117"/>
        <w:bookmarkEnd w:id="5118"/>
      </w:del>
    </w:p>
    <w:tbl>
      <w:tblPr>
        <w:tblW w:w="855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330"/>
        <w:gridCol w:w="3330"/>
      </w:tblGrid>
      <w:tr w:rsidR="004F5FFF" w:rsidRPr="00E056B6" w:rsidDel="00371A11" w:rsidTr="005F0C61">
        <w:trPr>
          <w:cantSplit/>
          <w:tblHeader/>
          <w:del w:id="5119" w:author="Sastry, Murali" w:date="2015-06-09T17:17:00Z"/>
        </w:trPr>
        <w:tc>
          <w:tcPr>
            <w:tcW w:w="1890" w:type="dxa"/>
            <w:tcBorders>
              <w:bottom w:val="single" w:sz="12" w:space="0" w:color="auto"/>
            </w:tcBorders>
          </w:tcPr>
          <w:p w:rsidR="004F5FFF" w:rsidRPr="00E056B6" w:rsidDel="00371A11" w:rsidRDefault="00C0468B">
            <w:pPr>
              <w:pStyle w:val="body"/>
              <w:rPr>
                <w:del w:id="5120" w:author="Sastry, Murali" w:date="2015-06-09T17:17:00Z"/>
              </w:rPr>
              <w:pPrChange w:id="5121" w:author="Sastry, Murali" w:date="2015-06-10T10:23:00Z">
                <w:pPr>
                  <w:pStyle w:val="tableheading"/>
                  <w:jc w:val="left"/>
                  <w:outlineLvl w:val="1"/>
                </w:pPr>
              </w:pPrChange>
            </w:pPr>
            <w:del w:id="5122" w:author="Sastry, Murali" w:date="2015-06-09T17:17:00Z">
              <w:r w:rsidRPr="00E056B6" w:rsidDel="00371A11">
                <w:delText>Keywords</w:delText>
              </w:r>
              <w:bookmarkStart w:id="5123" w:name="_Toc421701903"/>
              <w:bookmarkStart w:id="5124" w:name="_Toc421705097"/>
              <w:bookmarkStart w:id="5125" w:name="_Toc422905077"/>
              <w:bookmarkStart w:id="5126" w:name="_Toc422935708"/>
              <w:bookmarkStart w:id="5127" w:name="_Toc422938770"/>
              <w:bookmarkStart w:id="5128" w:name="_Toc422930205"/>
              <w:bookmarkStart w:id="5129" w:name="_Toc494288337"/>
              <w:bookmarkStart w:id="5130" w:name="_Toc494291153"/>
              <w:bookmarkStart w:id="5131" w:name="_Toc494293967"/>
              <w:bookmarkEnd w:id="5123"/>
              <w:bookmarkEnd w:id="5124"/>
              <w:bookmarkEnd w:id="5125"/>
              <w:bookmarkEnd w:id="5126"/>
              <w:bookmarkEnd w:id="5127"/>
              <w:bookmarkEnd w:id="5128"/>
              <w:bookmarkEnd w:id="5129"/>
              <w:bookmarkEnd w:id="5130"/>
              <w:bookmarkEnd w:id="5131"/>
            </w:del>
          </w:p>
        </w:tc>
        <w:tc>
          <w:tcPr>
            <w:tcW w:w="3330" w:type="dxa"/>
            <w:tcBorders>
              <w:bottom w:val="single" w:sz="12" w:space="0" w:color="auto"/>
            </w:tcBorders>
          </w:tcPr>
          <w:p w:rsidR="004F5FFF" w:rsidRPr="00E056B6" w:rsidDel="00371A11" w:rsidRDefault="00C0468B">
            <w:pPr>
              <w:pStyle w:val="body"/>
              <w:rPr>
                <w:del w:id="5132" w:author="Sastry, Murali" w:date="2015-06-09T17:17:00Z"/>
              </w:rPr>
              <w:pPrChange w:id="5133" w:author="Sastry, Murali" w:date="2015-06-10T10:23:00Z">
                <w:pPr>
                  <w:pStyle w:val="tableheading"/>
                  <w:jc w:val="left"/>
                  <w:outlineLvl w:val="1"/>
                </w:pPr>
              </w:pPrChange>
            </w:pPr>
            <w:del w:id="5134" w:author="Sastry, Murali" w:date="2015-06-09T17:17:00Z">
              <w:r w:rsidRPr="00E056B6" w:rsidDel="00371A11">
                <w:delText>Value</w:delText>
              </w:r>
              <w:bookmarkStart w:id="5135" w:name="_Toc421701904"/>
              <w:bookmarkStart w:id="5136" w:name="_Toc421705098"/>
              <w:bookmarkStart w:id="5137" w:name="_Toc422905078"/>
              <w:bookmarkStart w:id="5138" w:name="_Toc422935709"/>
              <w:bookmarkStart w:id="5139" w:name="_Toc422938771"/>
              <w:bookmarkStart w:id="5140" w:name="_Toc422930206"/>
              <w:bookmarkStart w:id="5141" w:name="_Toc494288338"/>
              <w:bookmarkStart w:id="5142" w:name="_Toc494291154"/>
              <w:bookmarkStart w:id="5143" w:name="_Toc494293968"/>
              <w:bookmarkEnd w:id="5135"/>
              <w:bookmarkEnd w:id="5136"/>
              <w:bookmarkEnd w:id="5137"/>
              <w:bookmarkEnd w:id="5138"/>
              <w:bookmarkEnd w:id="5139"/>
              <w:bookmarkEnd w:id="5140"/>
              <w:bookmarkEnd w:id="5141"/>
              <w:bookmarkEnd w:id="5142"/>
              <w:bookmarkEnd w:id="5143"/>
            </w:del>
          </w:p>
        </w:tc>
        <w:tc>
          <w:tcPr>
            <w:tcW w:w="3330" w:type="dxa"/>
            <w:tcBorders>
              <w:bottom w:val="single" w:sz="12" w:space="0" w:color="auto"/>
            </w:tcBorders>
          </w:tcPr>
          <w:p w:rsidR="004F5FFF" w:rsidRPr="00E056B6" w:rsidDel="00371A11" w:rsidRDefault="00C0468B">
            <w:pPr>
              <w:pStyle w:val="body"/>
              <w:rPr>
                <w:del w:id="5144" w:author="Sastry, Murali" w:date="2015-06-09T17:17:00Z"/>
              </w:rPr>
              <w:pPrChange w:id="5145" w:author="Sastry, Murali" w:date="2015-06-10T10:23:00Z">
                <w:pPr>
                  <w:pStyle w:val="tableheading"/>
                  <w:jc w:val="left"/>
                  <w:outlineLvl w:val="1"/>
                </w:pPr>
              </w:pPrChange>
            </w:pPr>
            <w:del w:id="5146" w:author="Sastry, Murali" w:date="2015-06-09T17:17:00Z">
              <w:r w:rsidRPr="00E056B6" w:rsidDel="00371A11">
                <w:delText>Description</w:delText>
              </w:r>
              <w:bookmarkStart w:id="5147" w:name="_Toc421701905"/>
              <w:bookmarkStart w:id="5148" w:name="_Toc421705099"/>
              <w:bookmarkStart w:id="5149" w:name="_Toc422905079"/>
              <w:bookmarkStart w:id="5150" w:name="_Toc422935710"/>
              <w:bookmarkStart w:id="5151" w:name="_Toc422938772"/>
              <w:bookmarkStart w:id="5152" w:name="_Toc422930207"/>
              <w:bookmarkStart w:id="5153" w:name="_Toc494288339"/>
              <w:bookmarkStart w:id="5154" w:name="_Toc494291155"/>
              <w:bookmarkStart w:id="5155" w:name="_Toc494293969"/>
              <w:bookmarkEnd w:id="5147"/>
              <w:bookmarkEnd w:id="5148"/>
              <w:bookmarkEnd w:id="5149"/>
              <w:bookmarkEnd w:id="5150"/>
              <w:bookmarkEnd w:id="5151"/>
              <w:bookmarkEnd w:id="5152"/>
              <w:bookmarkEnd w:id="5153"/>
              <w:bookmarkEnd w:id="5154"/>
              <w:bookmarkEnd w:id="5155"/>
            </w:del>
          </w:p>
        </w:tc>
        <w:bookmarkStart w:id="5156" w:name="_Toc421701906"/>
        <w:bookmarkStart w:id="5157" w:name="_Toc421705100"/>
        <w:bookmarkStart w:id="5158" w:name="_Toc422905080"/>
        <w:bookmarkStart w:id="5159" w:name="_Toc422935711"/>
        <w:bookmarkStart w:id="5160" w:name="_Toc422938773"/>
        <w:bookmarkStart w:id="5161" w:name="_Toc422930208"/>
        <w:bookmarkStart w:id="5162" w:name="_Toc494288340"/>
        <w:bookmarkStart w:id="5163" w:name="_Toc494291156"/>
        <w:bookmarkStart w:id="5164" w:name="_Toc494293970"/>
        <w:bookmarkEnd w:id="5156"/>
        <w:bookmarkEnd w:id="5157"/>
        <w:bookmarkEnd w:id="5158"/>
        <w:bookmarkEnd w:id="5159"/>
        <w:bookmarkEnd w:id="5160"/>
        <w:bookmarkEnd w:id="5161"/>
        <w:bookmarkEnd w:id="5162"/>
        <w:bookmarkEnd w:id="5163"/>
        <w:bookmarkEnd w:id="5164"/>
      </w:tr>
      <w:tr w:rsidR="004F5FFF" w:rsidRPr="00E056B6" w:rsidDel="00371A11" w:rsidTr="005F0C61">
        <w:trPr>
          <w:cantSplit/>
          <w:del w:id="5165" w:author="Sastry, Murali" w:date="2015-06-09T17:17:00Z"/>
        </w:trPr>
        <w:tc>
          <w:tcPr>
            <w:tcW w:w="1890" w:type="dxa"/>
            <w:tcBorders>
              <w:top w:val="nil"/>
              <w:bottom w:val="single" w:sz="6" w:space="0" w:color="auto"/>
            </w:tcBorders>
          </w:tcPr>
          <w:p w:rsidR="004F5FFF" w:rsidRPr="00E056B6" w:rsidDel="00371A11" w:rsidRDefault="00C0468B">
            <w:pPr>
              <w:pStyle w:val="body"/>
              <w:rPr>
                <w:del w:id="5166" w:author="Sastry, Murali" w:date="2015-06-09T17:17:00Z"/>
              </w:rPr>
              <w:pPrChange w:id="5167" w:author="Sastry, Murali" w:date="2015-06-10T10:23:00Z">
                <w:pPr>
                  <w:pStyle w:val="tableentry"/>
                  <w:keepNext/>
                  <w:outlineLvl w:val="1"/>
                </w:pPr>
              </w:pPrChange>
            </w:pPr>
            <w:del w:id="5168" w:author="Sastry, Murali" w:date="2015-06-09T17:17:00Z">
              <w:r w:rsidRPr="00E056B6" w:rsidDel="00371A11">
                <w:delText>build:</w:delText>
              </w:r>
              <w:bookmarkStart w:id="5169" w:name="_Toc421701907"/>
              <w:bookmarkStart w:id="5170" w:name="_Toc421705101"/>
              <w:bookmarkStart w:id="5171" w:name="_Toc422905081"/>
              <w:bookmarkStart w:id="5172" w:name="_Toc422935712"/>
              <w:bookmarkStart w:id="5173" w:name="_Toc422938774"/>
              <w:bookmarkStart w:id="5174" w:name="_Toc422930209"/>
              <w:bookmarkStart w:id="5175" w:name="_Toc494288341"/>
              <w:bookmarkStart w:id="5176" w:name="_Toc494291157"/>
              <w:bookmarkStart w:id="5177" w:name="_Toc494293971"/>
              <w:bookmarkEnd w:id="5169"/>
              <w:bookmarkEnd w:id="5170"/>
              <w:bookmarkEnd w:id="5171"/>
              <w:bookmarkEnd w:id="5172"/>
              <w:bookmarkEnd w:id="5173"/>
              <w:bookmarkEnd w:id="5174"/>
              <w:bookmarkEnd w:id="5175"/>
              <w:bookmarkEnd w:id="5176"/>
              <w:bookmarkEnd w:id="5177"/>
            </w:del>
          </w:p>
        </w:tc>
        <w:tc>
          <w:tcPr>
            <w:tcW w:w="3330" w:type="dxa"/>
            <w:tcBorders>
              <w:top w:val="nil"/>
              <w:bottom w:val="single" w:sz="6" w:space="0" w:color="auto"/>
            </w:tcBorders>
          </w:tcPr>
          <w:p w:rsidR="004F5FFF" w:rsidRPr="00E056B6" w:rsidDel="00371A11" w:rsidRDefault="00C0468B">
            <w:pPr>
              <w:pStyle w:val="body"/>
              <w:rPr>
                <w:del w:id="5178" w:author="Sastry, Murali" w:date="2015-06-09T17:17:00Z"/>
              </w:rPr>
              <w:pPrChange w:id="5179" w:author="Sastry, Murali" w:date="2015-06-10T10:23:00Z">
                <w:pPr>
                  <w:pStyle w:val="tableentry"/>
                  <w:keepNext/>
                  <w:outlineLvl w:val="1"/>
                </w:pPr>
              </w:pPrChange>
            </w:pPr>
            <w:del w:id="5180" w:author="Sastry, Murali" w:date="2015-06-09T17:17:00Z">
              <w:r w:rsidRPr="00E056B6" w:rsidDel="00371A11">
                <w:delText>head (not typically used)</w:delText>
              </w:r>
              <w:bookmarkStart w:id="5181" w:name="_Toc421701908"/>
              <w:bookmarkStart w:id="5182" w:name="_Toc421705102"/>
              <w:bookmarkStart w:id="5183" w:name="_Toc422905082"/>
              <w:bookmarkStart w:id="5184" w:name="_Toc422935713"/>
              <w:bookmarkStart w:id="5185" w:name="_Toc422938775"/>
              <w:bookmarkStart w:id="5186" w:name="_Toc422930210"/>
              <w:bookmarkStart w:id="5187" w:name="_Toc494288342"/>
              <w:bookmarkStart w:id="5188" w:name="_Toc494291158"/>
              <w:bookmarkStart w:id="5189" w:name="_Toc494293972"/>
              <w:bookmarkEnd w:id="5181"/>
              <w:bookmarkEnd w:id="5182"/>
              <w:bookmarkEnd w:id="5183"/>
              <w:bookmarkEnd w:id="5184"/>
              <w:bookmarkEnd w:id="5185"/>
              <w:bookmarkEnd w:id="5186"/>
              <w:bookmarkEnd w:id="5187"/>
              <w:bookmarkEnd w:id="5188"/>
              <w:bookmarkEnd w:id="5189"/>
            </w:del>
          </w:p>
          <w:p w:rsidR="004F5FFF" w:rsidRPr="00E056B6" w:rsidDel="00371A11" w:rsidRDefault="00C0468B">
            <w:pPr>
              <w:pStyle w:val="body"/>
              <w:rPr>
                <w:del w:id="5190" w:author="Sastry, Murali" w:date="2015-06-09T17:17:00Z"/>
              </w:rPr>
              <w:pPrChange w:id="5191" w:author="Sastry, Murali" w:date="2015-06-10T10:23:00Z">
                <w:pPr>
                  <w:pStyle w:val="tableentry"/>
                  <w:keepNext/>
                  <w:outlineLvl w:val="1"/>
                </w:pPr>
              </w:pPrChange>
            </w:pPr>
            <w:del w:id="5192" w:author="Sastry, Murali" w:date="2015-06-09T17:17:00Z">
              <w:r w:rsidRPr="00E056B6" w:rsidDel="00371A11">
                <w:delText>label</w:delText>
              </w:r>
              <w:bookmarkStart w:id="5193" w:name="_Toc421701909"/>
              <w:bookmarkStart w:id="5194" w:name="_Toc421705103"/>
              <w:bookmarkStart w:id="5195" w:name="_Toc422905083"/>
              <w:bookmarkStart w:id="5196" w:name="_Toc422935714"/>
              <w:bookmarkStart w:id="5197" w:name="_Toc422938776"/>
              <w:bookmarkStart w:id="5198" w:name="_Toc422930211"/>
              <w:bookmarkStart w:id="5199" w:name="_Toc494288343"/>
              <w:bookmarkStart w:id="5200" w:name="_Toc494291159"/>
              <w:bookmarkStart w:id="5201" w:name="_Toc494293973"/>
              <w:bookmarkEnd w:id="5193"/>
              <w:bookmarkEnd w:id="5194"/>
              <w:bookmarkEnd w:id="5195"/>
              <w:bookmarkEnd w:id="5196"/>
              <w:bookmarkEnd w:id="5197"/>
              <w:bookmarkEnd w:id="5198"/>
              <w:bookmarkEnd w:id="5199"/>
              <w:bookmarkEnd w:id="5200"/>
              <w:bookmarkEnd w:id="5201"/>
            </w:del>
          </w:p>
        </w:tc>
        <w:tc>
          <w:tcPr>
            <w:tcW w:w="3330" w:type="dxa"/>
            <w:tcBorders>
              <w:top w:val="nil"/>
              <w:bottom w:val="single" w:sz="6" w:space="0" w:color="auto"/>
            </w:tcBorders>
          </w:tcPr>
          <w:p w:rsidR="004F5FFF" w:rsidRPr="00E056B6" w:rsidDel="00371A11" w:rsidRDefault="00C0468B">
            <w:pPr>
              <w:pStyle w:val="body"/>
              <w:rPr>
                <w:del w:id="5202" w:author="Sastry, Murali" w:date="2015-06-09T17:17:00Z"/>
              </w:rPr>
              <w:pPrChange w:id="5203" w:author="Sastry, Murali" w:date="2015-06-10T10:23:00Z">
                <w:pPr>
                  <w:pStyle w:val="tableentry"/>
                  <w:keepNext/>
                  <w:outlineLvl w:val="1"/>
                </w:pPr>
              </w:pPrChange>
            </w:pPr>
            <w:del w:id="5204" w:author="Sastry, Murali" w:date="2015-06-09T17:17:00Z">
              <w:r w:rsidRPr="00E056B6" w:rsidDel="00371A11">
                <w:delText>Sync to head revision</w:delText>
              </w:r>
              <w:bookmarkStart w:id="5205" w:name="_Toc421701910"/>
              <w:bookmarkStart w:id="5206" w:name="_Toc421705104"/>
              <w:bookmarkStart w:id="5207" w:name="_Toc422905084"/>
              <w:bookmarkStart w:id="5208" w:name="_Toc422935715"/>
              <w:bookmarkStart w:id="5209" w:name="_Toc422938777"/>
              <w:bookmarkStart w:id="5210" w:name="_Toc422930212"/>
              <w:bookmarkStart w:id="5211" w:name="_Toc494288344"/>
              <w:bookmarkStart w:id="5212" w:name="_Toc494291160"/>
              <w:bookmarkStart w:id="5213" w:name="_Toc494293974"/>
              <w:bookmarkEnd w:id="5205"/>
              <w:bookmarkEnd w:id="5206"/>
              <w:bookmarkEnd w:id="5207"/>
              <w:bookmarkEnd w:id="5208"/>
              <w:bookmarkEnd w:id="5209"/>
              <w:bookmarkEnd w:id="5210"/>
              <w:bookmarkEnd w:id="5211"/>
              <w:bookmarkEnd w:id="5212"/>
              <w:bookmarkEnd w:id="5213"/>
            </w:del>
          </w:p>
          <w:p w:rsidR="004F5FFF" w:rsidRPr="00E056B6" w:rsidDel="00371A11" w:rsidRDefault="00C0468B">
            <w:pPr>
              <w:pStyle w:val="body"/>
              <w:rPr>
                <w:del w:id="5214" w:author="Sastry, Murali" w:date="2015-06-09T17:17:00Z"/>
              </w:rPr>
              <w:pPrChange w:id="5215" w:author="Sastry, Murali" w:date="2015-06-10T10:23:00Z">
                <w:pPr>
                  <w:pStyle w:val="tableentry"/>
                  <w:keepNext/>
                  <w:outlineLvl w:val="1"/>
                </w:pPr>
              </w:pPrChange>
            </w:pPr>
            <w:del w:id="5216" w:author="Sastry, Murali" w:date="2015-06-09T17:17:00Z">
              <w:r w:rsidRPr="00E056B6" w:rsidDel="00371A11">
                <w:delText>Sync client to label</w:delText>
              </w:r>
              <w:bookmarkStart w:id="5217" w:name="_Toc421701911"/>
              <w:bookmarkStart w:id="5218" w:name="_Toc421705105"/>
              <w:bookmarkStart w:id="5219" w:name="_Toc422905085"/>
              <w:bookmarkStart w:id="5220" w:name="_Toc422935716"/>
              <w:bookmarkStart w:id="5221" w:name="_Toc422938778"/>
              <w:bookmarkStart w:id="5222" w:name="_Toc422930213"/>
              <w:bookmarkStart w:id="5223" w:name="_Toc494288345"/>
              <w:bookmarkStart w:id="5224" w:name="_Toc494291161"/>
              <w:bookmarkStart w:id="5225" w:name="_Toc494293975"/>
              <w:bookmarkEnd w:id="5217"/>
              <w:bookmarkEnd w:id="5218"/>
              <w:bookmarkEnd w:id="5219"/>
              <w:bookmarkEnd w:id="5220"/>
              <w:bookmarkEnd w:id="5221"/>
              <w:bookmarkEnd w:id="5222"/>
              <w:bookmarkEnd w:id="5223"/>
              <w:bookmarkEnd w:id="5224"/>
              <w:bookmarkEnd w:id="5225"/>
            </w:del>
          </w:p>
        </w:tc>
        <w:bookmarkStart w:id="5226" w:name="_Toc421701912"/>
        <w:bookmarkStart w:id="5227" w:name="_Toc421705106"/>
        <w:bookmarkStart w:id="5228" w:name="_Toc422905086"/>
        <w:bookmarkStart w:id="5229" w:name="_Toc422935717"/>
        <w:bookmarkStart w:id="5230" w:name="_Toc422938779"/>
        <w:bookmarkStart w:id="5231" w:name="_Toc422930214"/>
        <w:bookmarkStart w:id="5232" w:name="_Toc494288346"/>
        <w:bookmarkStart w:id="5233" w:name="_Toc494291162"/>
        <w:bookmarkStart w:id="5234" w:name="_Toc494293976"/>
        <w:bookmarkEnd w:id="5226"/>
        <w:bookmarkEnd w:id="5227"/>
        <w:bookmarkEnd w:id="5228"/>
        <w:bookmarkEnd w:id="5229"/>
        <w:bookmarkEnd w:id="5230"/>
        <w:bookmarkEnd w:id="5231"/>
        <w:bookmarkEnd w:id="5232"/>
        <w:bookmarkEnd w:id="5233"/>
        <w:bookmarkEnd w:id="5234"/>
      </w:tr>
      <w:tr w:rsidR="004F5FFF" w:rsidRPr="00E056B6" w:rsidDel="00371A11" w:rsidTr="005F0C61">
        <w:trPr>
          <w:cantSplit/>
          <w:del w:id="5235" w:author="Sastry, Murali" w:date="2015-06-09T17:17:00Z"/>
        </w:trPr>
        <w:tc>
          <w:tcPr>
            <w:tcW w:w="1890" w:type="dxa"/>
            <w:tcBorders>
              <w:top w:val="single" w:sz="6" w:space="0" w:color="auto"/>
              <w:bottom w:val="single" w:sz="6" w:space="0" w:color="auto"/>
            </w:tcBorders>
          </w:tcPr>
          <w:p w:rsidR="004F5FFF" w:rsidRPr="00E056B6" w:rsidDel="00371A11" w:rsidRDefault="00C0468B">
            <w:pPr>
              <w:pStyle w:val="body"/>
              <w:rPr>
                <w:del w:id="5236" w:author="Sastry, Murali" w:date="2015-06-09T17:17:00Z"/>
              </w:rPr>
              <w:pPrChange w:id="5237" w:author="Sastry, Murali" w:date="2015-06-10T10:23:00Z">
                <w:pPr>
                  <w:pStyle w:val="tableentry"/>
                  <w:keepNext/>
                  <w:outlineLvl w:val="1"/>
                </w:pPr>
              </w:pPrChange>
            </w:pPr>
            <w:del w:id="5238" w:author="Sastry, Murali" w:date="2015-06-09T17:17:00Z">
              <w:r w:rsidRPr="00E056B6" w:rsidDel="00371A11">
                <w:delText>label:</w:delText>
              </w:r>
              <w:bookmarkStart w:id="5239" w:name="_Toc421701913"/>
              <w:bookmarkStart w:id="5240" w:name="_Toc421705107"/>
              <w:bookmarkStart w:id="5241" w:name="_Toc422905087"/>
              <w:bookmarkStart w:id="5242" w:name="_Toc422935718"/>
              <w:bookmarkStart w:id="5243" w:name="_Toc422938780"/>
              <w:bookmarkStart w:id="5244" w:name="_Toc422930215"/>
              <w:bookmarkStart w:id="5245" w:name="_Toc494288347"/>
              <w:bookmarkStart w:id="5246" w:name="_Toc494291163"/>
              <w:bookmarkStart w:id="5247" w:name="_Toc494293977"/>
              <w:bookmarkEnd w:id="5239"/>
              <w:bookmarkEnd w:id="5240"/>
              <w:bookmarkEnd w:id="5241"/>
              <w:bookmarkEnd w:id="5242"/>
              <w:bookmarkEnd w:id="5243"/>
              <w:bookmarkEnd w:id="5244"/>
              <w:bookmarkEnd w:id="5245"/>
              <w:bookmarkEnd w:id="5246"/>
              <w:bookmarkEnd w:id="5247"/>
            </w:del>
          </w:p>
        </w:tc>
        <w:tc>
          <w:tcPr>
            <w:tcW w:w="3330" w:type="dxa"/>
            <w:tcBorders>
              <w:top w:val="single" w:sz="6" w:space="0" w:color="auto"/>
              <w:bottom w:val="single" w:sz="6" w:space="0" w:color="auto"/>
            </w:tcBorders>
          </w:tcPr>
          <w:p w:rsidR="004F5FFF" w:rsidRPr="00E056B6" w:rsidDel="00371A11" w:rsidRDefault="004F5FFF">
            <w:pPr>
              <w:pStyle w:val="body"/>
              <w:rPr>
                <w:del w:id="5248" w:author="Sastry, Murali" w:date="2015-06-09T17:17:00Z"/>
              </w:rPr>
              <w:pPrChange w:id="5249" w:author="Sastry, Murali" w:date="2015-06-10T10:23:00Z">
                <w:pPr>
                  <w:pStyle w:val="tableentry"/>
                </w:pPr>
              </w:pPrChange>
            </w:pPr>
            <w:bookmarkStart w:id="5250" w:name="_Toc421701914"/>
            <w:bookmarkStart w:id="5251" w:name="_Toc421705108"/>
            <w:bookmarkStart w:id="5252" w:name="_Toc422905088"/>
            <w:bookmarkStart w:id="5253" w:name="_Toc422935719"/>
            <w:bookmarkStart w:id="5254" w:name="_Toc422938781"/>
            <w:bookmarkStart w:id="5255" w:name="_Toc422930216"/>
            <w:bookmarkStart w:id="5256" w:name="_Toc494288348"/>
            <w:bookmarkStart w:id="5257" w:name="_Toc494291164"/>
            <w:bookmarkStart w:id="5258" w:name="_Toc494293978"/>
            <w:bookmarkEnd w:id="5250"/>
            <w:bookmarkEnd w:id="5251"/>
            <w:bookmarkEnd w:id="5252"/>
            <w:bookmarkEnd w:id="5253"/>
            <w:bookmarkEnd w:id="5254"/>
            <w:bookmarkEnd w:id="5255"/>
            <w:bookmarkEnd w:id="5256"/>
            <w:bookmarkEnd w:id="5257"/>
            <w:bookmarkEnd w:id="5258"/>
          </w:p>
        </w:tc>
        <w:tc>
          <w:tcPr>
            <w:tcW w:w="3330" w:type="dxa"/>
            <w:tcBorders>
              <w:top w:val="single" w:sz="6" w:space="0" w:color="auto"/>
              <w:bottom w:val="single" w:sz="6" w:space="0" w:color="auto"/>
            </w:tcBorders>
          </w:tcPr>
          <w:p w:rsidR="004F5FFF" w:rsidRPr="00E056B6" w:rsidDel="00371A11" w:rsidRDefault="00C0468B">
            <w:pPr>
              <w:pStyle w:val="body"/>
              <w:rPr>
                <w:del w:id="5259" w:author="Sastry, Murali" w:date="2015-06-09T17:17:00Z"/>
              </w:rPr>
              <w:pPrChange w:id="5260" w:author="Sastry, Murali" w:date="2015-06-10T10:23:00Z">
                <w:pPr>
                  <w:pStyle w:val="tableentry"/>
                </w:pPr>
              </w:pPrChange>
            </w:pPr>
            <w:del w:id="5261" w:author="Sastry, Murali" w:date="2015-06-09T17:17:00Z">
              <w:r w:rsidRPr="00E056B6" w:rsidDel="00371A11">
                <w:delText>Add if syncing to label</w:delText>
              </w:r>
              <w:bookmarkStart w:id="5262" w:name="_Toc421701915"/>
              <w:bookmarkStart w:id="5263" w:name="_Toc421705109"/>
              <w:bookmarkStart w:id="5264" w:name="_Toc422905089"/>
              <w:bookmarkStart w:id="5265" w:name="_Toc422935720"/>
              <w:bookmarkStart w:id="5266" w:name="_Toc422938782"/>
              <w:bookmarkStart w:id="5267" w:name="_Toc422930217"/>
              <w:bookmarkStart w:id="5268" w:name="_Toc494288349"/>
              <w:bookmarkStart w:id="5269" w:name="_Toc494291165"/>
              <w:bookmarkStart w:id="5270" w:name="_Toc494293979"/>
              <w:bookmarkEnd w:id="5262"/>
              <w:bookmarkEnd w:id="5263"/>
              <w:bookmarkEnd w:id="5264"/>
              <w:bookmarkEnd w:id="5265"/>
              <w:bookmarkEnd w:id="5266"/>
              <w:bookmarkEnd w:id="5267"/>
              <w:bookmarkEnd w:id="5268"/>
              <w:bookmarkEnd w:id="5269"/>
              <w:bookmarkEnd w:id="5270"/>
            </w:del>
          </w:p>
          <w:p w:rsidR="004F5FFF" w:rsidRPr="00E056B6" w:rsidDel="00371A11" w:rsidRDefault="00C0468B">
            <w:pPr>
              <w:pStyle w:val="body"/>
              <w:rPr>
                <w:del w:id="5271" w:author="Sastry, Murali" w:date="2015-06-09T17:17:00Z"/>
              </w:rPr>
              <w:pPrChange w:id="5272" w:author="Sastry, Murali" w:date="2015-06-10T10:23:00Z">
                <w:pPr>
                  <w:pStyle w:val="tableentry"/>
                </w:pPr>
              </w:pPrChange>
            </w:pPr>
            <w:del w:id="5273" w:author="Sastry, Murali" w:date="2015-06-09T17:17:00Z">
              <w:r w:rsidRPr="00E056B6" w:rsidDel="00371A11">
                <w:delText>Multiple labels may be used</w:delText>
              </w:r>
              <w:bookmarkStart w:id="5274" w:name="_Toc421701916"/>
              <w:bookmarkStart w:id="5275" w:name="_Toc421705110"/>
              <w:bookmarkStart w:id="5276" w:name="_Toc422905090"/>
              <w:bookmarkStart w:id="5277" w:name="_Toc422935721"/>
              <w:bookmarkStart w:id="5278" w:name="_Toc422938783"/>
              <w:bookmarkStart w:id="5279" w:name="_Toc422930218"/>
              <w:bookmarkStart w:id="5280" w:name="_Toc494288350"/>
              <w:bookmarkStart w:id="5281" w:name="_Toc494291166"/>
              <w:bookmarkStart w:id="5282" w:name="_Toc494293980"/>
              <w:bookmarkEnd w:id="5274"/>
              <w:bookmarkEnd w:id="5275"/>
              <w:bookmarkEnd w:id="5276"/>
              <w:bookmarkEnd w:id="5277"/>
              <w:bookmarkEnd w:id="5278"/>
              <w:bookmarkEnd w:id="5279"/>
              <w:bookmarkEnd w:id="5280"/>
              <w:bookmarkEnd w:id="5281"/>
              <w:bookmarkEnd w:id="5282"/>
            </w:del>
          </w:p>
          <w:p w:rsidR="002A2890" w:rsidRPr="00E056B6" w:rsidDel="00371A11" w:rsidRDefault="00C0468B">
            <w:pPr>
              <w:pStyle w:val="body"/>
              <w:rPr>
                <w:del w:id="5283" w:author="Sastry, Murali" w:date="2015-06-09T17:17:00Z"/>
              </w:rPr>
              <w:pPrChange w:id="5284" w:author="Sastry, Murali" w:date="2015-06-10T10:23:00Z">
                <w:pPr>
                  <w:pStyle w:val="tableentry"/>
                </w:pPr>
              </w:pPrChange>
            </w:pPr>
            <w:del w:id="5285" w:author="Sastry, Murali" w:date="2015-06-09T17:17:00Z">
              <w:r w:rsidRPr="00E056B6" w:rsidDel="00371A11">
                <w:delText>NOTE: Specifying a driver label in this build has no effect, as the drivers are taken from the WHQL folders.</w:delText>
              </w:r>
              <w:bookmarkStart w:id="5286" w:name="_Toc421701917"/>
              <w:bookmarkStart w:id="5287" w:name="_Toc421705111"/>
              <w:bookmarkStart w:id="5288" w:name="_Toc422905091"/>
              <w:bookmarkStart w:id="5289" w:name="_Toc422935722"/>
              <w:bookmarkStart w:id="5290" w:name="_Toc422938784"/>
              <w:bookmarkStart w:id="5291" w:name="_Toc422930219"/>
              <w:bookmarkStart w:id="5292" w:name="_Toc494288351"/>
              <w:bookmarkStart w:id="5293" w:name="_Toc494291167"/>
              <w:bookmarkStart w:id="5294" w:name="_Toc494293981"/>
              <w:bookmarkEnd w:id="5286"/>
              <w:bookmarkEnd w:id="5287"/>
              <w:bookmarkEnd w:id="5288"/>
              <w:bookmarkEnd w:id="5289"/>
              <w:bookmarkEnd w:id="5290"/>
              <w:bookmarkEnd w:id="5291"/>
              <w:bookmarkEnd w:id="5292"/>
              <w:bookmarkEnd w:id="5293"/>
              <w:bookmarkEnd w:id="5294"/>
            </w:del>
          </w:p>
        </w:tc>
        <w:bookmarkStart w:id="5295" w:name="_Toc421701918"/>
        <w:bookmarkStart w:id="5296" w:name="_Toc421705112"/>
        <w:bookmarkStart w:id="5297" w:name="_Toc422905092"/>
        <w:bookmarkStart w:id="5298" w:name="_Toc422935723"/>
        <w:bookmarkStart w:id="5299" w:name="_Toc422938785"/>
        <w:bookmarkStart w:id="5300" w:name="_Toc422930220"/>
        <w:bookmarkStart w:id="5301" w:name="_Toc494288352"/>
        <w:bookmarkStart w:id="5302" w:name="_Toc494291168"/>
        <w:bookmarkStart w:id="5303" w:name="_Toc494293982"/>
        <w:bookmarkEnd w:id="5295"/>
        <w:bookmarkEnd w:id="5296"/>
        <w:bookmarkEnd w:id="5297"/>
        <w:bookmarkEnd w:id="5298"/>
        <w:bookmarkEnd w:id="5299"/>
        <w:bookmarkEnd w:id="5300"/>
        <w:bookmarkEnd w:id="5301"/>
        <w:bookmarkEnd w:id="5302"/>
        <w:bookmarkEnd w:id="5303"/>
      </w:tr>
      <w:tr w:rsidR="004F5FFF" w:rsidRPr="00E056B6" w:rsidDel="00371A11" w:rsidTr="005F0C61">
        <w:trPr>
          <w:cantSplit/>
          <w:del w:id="5304" w:author="Sastry, Murali" w:date="2015-06-09T17:17:00Z"/>
        </w:trPr>
        <w:tc>
          <w:tcPr>
            <w:tcW w:w="1890" w:type="dxa"/>
            <w:tcBorders>
              <w:top w:val="single" w:sz="6" w:space="0" w:color="auto"/>
              <w:bottom w:val="single" w:sz="6" w:space="0" w:color="auto"/>
            </w:tcBorders>
          </w:tcPr>
          <w:p w:rsidR="004F5FFF" w:rsidRPr="00E056B6" w:rsidDel="00371A11" w:rsidRDefault="00C0468B">
            <w:pPr>
              <w:pStyle w:val="body"/>
              <w:rPr>
                <w:del w:id="5305" w:author="Sastry, Murali" w:date="2015-06-09T17:17:00Z"/>
              </w:rPr>
              <w:pPrChange w:id="5306" w:author="Sastry, Murali" w:date="2015-06-10T10:23:00Z">
                <w:pPr>
                  <w:pStyle w:val="tableentry"/>
                </w:pPr>
              </w:pPrChange>
            </w:pPr>
            <w:del w:id="5307" w:author="Sastry, Murali" w:date="2015-06-09T17:17:00Z">
              <w:r w:rsidRPr="00E056B6" w:rsidDel="00371A11">
                <w:delText>head_paths:</w:delText>
              </w:r>
              <w:bookmarkStart w:id="5308" w:name="_Toc421701919"/>
              <w:bookmarkStart w:id="5309" w:name="_Toc421705113"/>
              <w:bookmarkStart w:id="5310" w:name="_Toc422905093"/>
              <w:bookmarkStart w:id="5311" w:name="_Toc422935724"/>
              <w:bookmarkStart w:id="5312" w:name="_Toc422938786"/>
              <w:bookmarkStart w:id="5313" w:name="_Toc422930221"/>
              <w:bookmarkStart w:id="5314" w:name="_Toc494288353"/>
              <w:bookmarkStart w:id="5315" w:name="_Toc494291169"/>
              <w:bookmarkStart w:id="5316" w:name="_Toc494293983"/>
              <w:bookmarkEnd w:id="5308"/>
              <w:bookmarkEnd w:id="5309"/>
              <w:bookmarkEnd w:id="5310"/>
              <w:bookmarkEnd w:id="5311"/>
              <w:bookmarkEnd w:id="5312"/>
              <w:bookmarkEnd w:id="5313"/>
              <w:bookmarkEnd w:id="5314"/>
              <w:bookmarkEnd w:id="5315"/>
              <w:bookmarkEnd w:id="5316"/>
            </w:del>
          </w:p>
        </w:tc>
        <w:tc>
          <w:tcPr>
            <w:tcW w:w="3330" w:type="dxa"/>
            <w:tcBorders>
              <w:top w:val="single" w:sz="6" w:space="0" w:color="auto"/>
              <w:bottom w:val="single" w:sz="6" w:space="0" w:color="auto"/>
            </w:tcBorders>
          </w:tcPr>
          <w:p w:rsidR="004F5FFF" w:rsidRPr="00E056B6" w:rsidDel="00371A11" w:rsidRDefault="004F5FFF">
            <w:pPr>
              <w:pStyle w:val="body"/>
              <w:rPr>
                <w:del w:id="5317" w:author="Sastry, Murali" w:date="2015-06-09T17:17:00Z"/>
              </w:rPr>
              <w:pPrChange w:id="5318" w:author="Sastry, Murali" w:date="2015-06-10T10:23:00Z">
                <w:pPr>
                  <w:pStyle w:val="tableentry"/>
                </w:pPr>
              </w:pPrChange>
            </w:pPr>
            <w:bookmarkStart w:id="5319" w:name="_Toc421701920"/>
            <w:bookmarkStart w:id="5320" w:name="_Toc421705114"/>
            <w:bookmarkStart w:id="5321" w:name="_Toc422905094"/>
            <w:bookmarkStart w:id="5322" w:name="_Toc422935725"/>
            <w:bookmarkStart w:id="5323" w:name="_Toc422938787"/>
            <w:bookmarkStart w:id="5324" w:name="_Toc422930222"/>
            <w:bookmarkStart w:id="5325" w:name="_Toc494288354"/>
            <w:bookmarkStart w:id="5326" w:name="_Toc494291170"/>
            <w:bookmarkStart w:id="5327" w:name="_Toc494293984"/>
            <w:bookmarkEnd w:id="5319"/>
            <w:bookmarkEnd w:id="5320"/>
            <w:bookmarkEnd w:id="5321"/>
            <w:bookmarkEnd w:id="5322"/>
            <w:bookmarkEnd w:id="5323"/>
            <w:bookmarkEnd w:id="5324"/>
            <w:bookmarkEnd w:id="5325"/>
            <w:bookmarkEnd w:id="5326"/>
            <w:bookmarkEnd w:id="5327"/>
          </w:p>
        </w:tc>
        <w:tc>
          <w:tcPr>
            <w:tcW w:w="3330" w:type="dxa"/>
            <w:tcBorders>
              <w:top w:val="single" w:sz="6" w:space="0" w:color="auto"/>
              <w:bottom w:val="single" w:sz="6" w:space="0" w:color="auto"/>
            </w:tcBorders>
          </w:tcPr>
          <w:p w:rsidR="004F5FFF" w:rsidRPr="00E056B6" w:rsidDel="00371A11" w:rsidRDefault="00C0468B">
            <w:pPr>
              <w:pStyle w:val="body"/>
              <w:rPr>
                <w:del w:id="5328" w:author="Sastry, Murali" w:date="2015-06-09T17:17:00Z"/>
              </w:rPr>
              <w:pPrChange w:id="5329" w:author="Sastry, Murali" w:date="2015-06-10T10:23:00Z">
                <w:pPr>
                  <w:pStyle w:val="tableentry"/>
                </w:pPr>
              </w:pPrChange>
            </w:pPr>
            <w:del w:id="5330" w:author="Sastry, Murali" w:date="2015-06-09T17:17:00Z">
              <w:r w:rsidRPr="00E056B6" w:rsidDel="00371A11">
                <w:delText>Add if using head path</w:delText>
              </w:r>
              <w:bookmarkStart w:id="5331" w:name="_Toc421701921"/>
              <w:bookmarkStart w:id="5332" w:name="_Toc421705115"/>
              <w:bookmarkStart w:id="5333" w:name="_Toc422905095"/>
              <w:bookmarkStart w:id="5334" w:name="_Toc422935726"/>
              <w:bookmarkStart w:id="5335" w:name="_Toc422938788"/>
              <w:bookmarkStart w:id="5336" w:name="_Toc422930223"/>
              <w:bookmarkStart w:id="5337" w:name="_Toc494288355"/>
              <w:bookmarkStart w:id="5338" w:name="_Toc494291171"/>
              <w:bookmarkStart w:id="5339" w:name="_Toc494293985"/>
              <w:bookmarkEnd w:id="5331"/>
              <w:bookmarkEnd w:id="5332"/>
              <w:bookmarkEnd w:id="5333"/>
              <w:bookmarkEnd w:id="5334"/>
              <w:bookmarkEnd w:id="5335"/>
              <w:bookmarkEnd w:id="5336"/>
              <w:bookmarkEnd w:id="5337"/>
              <w:bookmarkEnd w:id="5338"/>
              <w:bookmarkEnd w:id="5339"/>
            </w:del>
          </w:p>
        </w:tc>
        <w:bookmarkStart w:id="5340" w:name="_Toc421701922"/>
        <w:bookmarkStart w:id="5341" w:name="_Toc421705116"/>
        <w:bookmarkStart w:id="5342" w:name="_Toc422905096"/>
        <w:bookmarkStart w:id="5343" w:name="_Toc422935727"/>
        <w:bookmarkStart w:id="5344" w:name="_Toc422938789"/>
        <w:bookmarkStart w:id="5345" w:name="_Toc422930224"/>
        <w:bookmarkStart w:id="5346" w:name="_Toc494288356"/>
        <w:bookmarkStart w:id="5347" w:name="_Toc494291172"/>
        <w:bookmarkStart w:id="5348" w:name="_Toc494293986"/>
        <w:bookmarkEnd w:id="5340"/>
        <w:bookmarkEnd w:id="5341"/>
        <w:bookmarkEnd w:id="5342"/>
        <w:bookmarkEnd w:id="5343"/>
        <w:bookmarkEnd w:id="5344"/>
        <w:bookmarkEnd w:id="5345"/>
        <w:bookmarkEnd w:id="5346"/>
        <w:bookmarkEnd w:id="5347"/>
        <w:bookmarkEnd w:id="5348"/>
      </w:tr>
      <w:tr w:rsidR="004F5FFF" w:rsidRPr="00E056B6" w:rsidDel="00371A11" w:rsidTr="005F0C61">
        <w:trPr>
          <w:cantSplit/>
          <w:del w:id="5349" w:author="Sastry, Murali" w:date="2015-06-09T17:17:00Z"/>
        </w:trPr>
        <w:tc>
          <w:tcPr>
            <w:tcW w:w="1890" w:type="dxa"/>
            <w:tcBorders>
              <w:top w:val="single" w:sz="6" w:space="0" w:color="auto"/>
              <w:bottom w:val="single" w:sz="6" w:space="0" w:color="auto"/>
            </w:tcBorders>
          </w:tcPr>
          <w:p w:rsidR="004F5FFF" w:rsidRPr="00E056B6" w:rsidDel="00371A11" w:rsidRDefault="00C0468B">
            <w:pPr>
              <w:pStyle w:val="body"/>
              <w:rPr>
                <w:del w:id="5350" w:author="Sastry, Murali" w:date="2015-06-09T17:17:00Z"/>
              </w:rPr>
              <w:pPrChange w:id="5351" w:author="Sastry, Murali" w:date="2015-06-10T10:23:00Z">
                <w:pPr>
                  <w:pStyle w:val="tableentry"/>
                </w:pPr>
              </w:pPrChange>
            </w:pPr>
            <w:del w:id="5352" w:author="Sastry, Murali" w:date="2015-06-09T17:17:00Z">
              <w:r w:rsidRPr="00E056B6" w:rsidDel="00371A11">
                <w:delText>addtl_files:</w:delText>
              </w:r>
              <w:bookmarkStart w:id="5353" w:name="_Toc421701923"/>
              <w:bookmarkStart w:id="5354" w:name="_Toc421705117"/>
              <w:bookmarkStart w:id="5355" w:name="_Toc422905097"/>
              <w:bookmarkStart w:id="5356" w:name="_Toc422935728"/>
              <w:bookmarkStart w:id="5357" w:name="_Toc422938790"/>
              <w:bookmarkStart w:id="5358" w:name="_Toc422930225"/>
              <w:bookmarkStart w:id="5359" w:name="_Toc494288357"/>
              <w:bookmarkStart w:id="5360" w:name="_Toc494291173"/>
              <w:bookmarkStart w:id="5361" w:name="_Toc494293987"/>
              <w:bookmarkEnd w:id="5353"/>
              <w:bookmarkEnd w:id="5354"/>
              <w:bookmarkEnd w:id="5355"/>
              <w:bookmarkEnd w:id="5356"/>
              <w:bookmarkEnd w:id="5357"/>
              <w:bookmarkEnd w:id="5358"/>
              <w:bookmarkEnd w:id="5359"/>
              <w:bookmarkEnd w:id="5360"/>
              <w:bookmarkEnd w:id="5361"/>
            </w:del>
          </w:p>
        </w:tc>
        <w:tc>
          <w:tcPr>
            <w:tcW w:w="3330" w:type="dxa"/>
            <w:tcBorders>
              <w:top w:val="single" w:sz="6" w:space="0" w:color="auto"/>
              <w:bottom w:val="single" w:sz="6" w:space="0" w:color="auto"/>
            </w:tcBorders>
          </w:tcPr>
          <w:p w:rsidR="004F5FFF" w:rsidRPr="00E056B6" w:rsidDel="00371A11" w:rsidRDefault="004F5FFF">
            <w:pPr>
              <w:pStyle w:val="body"/>
              <w:rPr>
                <w:del w:id="5362" w:author="Sastry, Murali" w:date="2015-06-09T17:17:00Z"/>
              </w:rPr>
              <w:pPrChange w:id="5363" w:author="Sastry, Murali" w:date="2015-06-10T10:23:00Z">
                <w:pPr>
                  <w:pStyle w:val="tableentry"/>
                </w:pPr>
              </w:pPrChange>
            </w:pPr>
            <w:bookmarkStart w:id="5364" w:name="_Toc421701924"/>
            <w:bookmarkStart w:id="5365" w:name="_Toc421705118"/>
            <w:bookmarkStart w:id="5366" w:name="_Toc422905098"/>
            <w:bookmarkStart w:id="5367" w:name="_Toc422935729"/>
            <w:bookmarkStart w:id="5368" w:name="_Toc422938791"/>
            <w:bookmarkStart w:id="5369" w:name="_Toc422930226"/>
            <w:bookmarkStart w:id="5370" w:name="_Toc494288358"/>
            <w:bookmarkStart w:id="5371" w:name="_Toc494291174"/>
            <w:bookmarkStart w:id="5372" w:name="_Toc494293988"/>
            <w:bookmarkEnd w:id="5364"/>
            <w:bookmarkEnd w:id="5365"/>
            <w:bookmarkEnd w:id="5366"/>
            <w:bookmarkEnd w:id="5367"/>
            <w:bookmarkEnd w:id="5368"/>
            <w:bookmarkEnd w:id="5369"/>
            <w:bookmarkEnd w:id="5370"/>
            <w:bookmarkEnd w:id="5371"/>
            <w:bookmarkEnd w:id="5372"/>
          </w:p>
        </w:tc>
        <w:tc>
          <w:tcPr>
            <w:tcW w:w="3330" w:type="dxa"/>
            <w:tcBorders>
              <w:top w:val="single" w:sz="6" w:space="0" w:color="auto"/>
              <w:bottom w:val="single" w:sz="6" w:space="0" w:color="auto"/>
            </w:tcBorders>
          </w:tcPr>
          <w:p w:rsidR="004F5FFF" w:rsidRPr="00E056B6" w:rsidDel="00371A11" w:rsidRDefault="00C0468B">
            <w:pPr>
              <w:pStyle w:val="body"/>
              <w:rPr>
                <w:del w:id="5373" w:author="Sastry, Murali" w:date="2015-06-09T17:17:00Z"/>
              </w:rPr>
              <w:pPrChange w:id="5374" w:author="Sastry, Murali" w:date="2015-06-10T10:23:00Z">
                <w:pPr>
                  <w:pStyle w:val="tableentry"/>
                </w:pPr>
              </w:pPrChange>
            </w:pPr>
            <w:del w:id="5375" w:author="Sastry, Murali" w:date="2015-06-09T17:17:00Z">
              <w:r w:rsidRPr="00E056B6" w:rsidDel="00371A11">
                <w:delText>Add if need additional files</w:delText>
              </w:r>
              <w:bookmarkStart w:id="5376" w:name="_Toc421701925"/>
              <w:bookmarkStart w:id="5377" w:name="_Toc421705119"/>
              <w:bookmarkStart w:id="5378" w:name="_Toc422905099"/>
              <w:bookmarkStart w:id="5379" w:name="_Toc422935730"/>
              <w:bookmarkStart w:id="5380" w:name="_Toc422938792"/>
              <w:bookmarkStart w:id="5381" w:name="_Toc422930227"/>
              <w:bookmarkStart w:id="5382" w:name="_Toc494288359"/>
              <w:bookmarkStart w:id="5383" w:name="_Toc494291175"/>
              <w:bookmarkStart w:id="5384" w:name="_Toc494293989"/>
              <w:bookmarkEnd w:id="5376"/>
              <w:bookmarkEnd w:id="5377"/>
              <w:bookmarkEnd w:id="5378"/>
              <w:bookmarkEnd w:id="5379"/>
              <w:bookmarkEnd w:id="5380"/>
              <w:bookmarkEnd w:id="5381"/>
              <w:bookmarkEnd w:id="5382"/>
              <w:bookmarkEnd w:id="5383"/>
              <w:bookmarkEnd w:id="5384"/>
            </w:del>
          </w:p>
        </w:tc>
        <w:bookmarkStart w:id="5385" w:name="_Toc421701926"/>
        <w:bookmarkStart w:id="5386" w:name="_Toc421705120"/>
        <w:bookmarkStart w:id="5387" w:name="_Toc422905100"/>
        <w:bookmarkStart w:id="5388" w:name="_Toc422935731"/>
        <w:bookmarkStart w:id="5389" w:name="_Toc422938793"/>
        <w:bookmarkStart w:id="5390" w:name="_Toc422930228"/>
        <w:bookmarkStart w:id="5391" w:name="_Toc494288360"/>
        <w:bookmarkStart w:id="5392" w:name="_Toc494291176"/>
        <w:bookmarkStart w:id="5393" w:name="_Toc494293990"/>
        <w:bookmarkEnd w:id="5385"/>
        <w:bookmarkEnd w:id="5386"/>
        <w:bookmarkEnd w:id="5387"/>
        <w:bookmarkEnd w:id="5388"/>
        <w:bookmarkEnd w:id="5389"/>
        <w:bookmarkEnd w:id="5390"/>
        <w:bookmarkEnd w:id="5391"/>
        <w:bookmarkEnd w:id="5392"/>
        <w:bookmarkEnd w:id="5393"/>
      </w:tr>
      <w:tr w:rsidR="004F5FFF" w:rsidRPr="00E056B6" w:rsidDel="00371A11" w:rsidTr="005F0C61">
        <w:trPr>
          <w:cantSplit/>
          <w:del w:id="5394" w:author="Sastry, Murali" w:date="2015-06-09T17:17:00Z"/>
        </w:trPr>
        <w:tc>
          <w:tcPr>
            <w:tcW w:w="1890" w:type="dxa"/>
            <w:tcBorders>
              <w:top w:val="single" w:sz="6" w:space="0" w:color="auto"/>
              <w:bottom w:val="single" w:sz="6" w:space="0" w:color="auto"/>
            </w:tcBorders>
          </w:tcPr>
          <w:p w:rsidR="004F5FFF" w:rsidRPr="00E056B6" w:rsidDel="00371A11" w:rsidRDefault="00C0468B">
            <w:pPr>
              <w:pStyle w:val="body"/>
              <w:rPr>
                <w:del w:id="5395" w:author="Sastry, Murali" w:date="2015-06-09T17:17:00Z"/>
              </w:rPr>
              <w:pPrChange w:id="5396" w:author="Sastry, Murali" w:date="2015-06-10T10:23:00Z">
                <w:pPr>
                  <w:pStyle w:val="tableentry"/>
                </w:pPr>
              </w:pPrChange>
            </w:pPr>
            <w:del w:id="5397" w:author="Sastry, Murali" w:date="2015-06-09T17:17:00Z">
              <w:r w:rsidRPr="00E056B6" w:rsidDel="00371A11">
                <w:delText>client_root:</w:delText>
              </w:r>
              <w:bookmarkStart w:id="5398" w:name="_Toc421701927"/>
              <w:bookmarkStart w:id="5399" w:name="_Toc421705121"/>
              <w:bookmarkStart w:id="5400" w:name="_Toc422905101"/>
              <w:bookmarkStart w:id="5401" w:name="_Toc422935732"/>
              <w:bookmarkStart w:id="5402" w:name="_Toc422938794"/>
              <w:bookmarkStart w:id="5403" w:name="_Toc422930229"/>
              <w:bookmarkStart w:id="5404" w:name="_Toc494288361"/>
              <w:bookmarkStart w:id="5405" w:name="_Toc494291177"/>
              <w:bookmarkStart w:id="5406" w:name="_Toc494293991"/>
              <w:bookmarkEnd w:id="5398"/>
              <w:bookmarkEnd w:id="5399"/>
              <w:bookmarkEnd w:id="5400"/>
              <w:bookmarkEnd w:id="5401"/>
              <w:bookmarkEnd w:id="5402"/>
              <w:bookmarkEnd w:id="5403"/>
              <w:bookmarkEnd w:id="5404"/>
              <w:bookmarkEnd w:id="5405"/>
              <w:bookmarkEnd w:id="5406"/>
            </w:del>
          </w:p>
        </w:tc>
        <w:tc>
          <w:tcPr>
            <w:tcW w:w="3330" w:type="dxa"/>
            <w:tcBorders>
              <w:top w:val="single" w:sz="6" w:space="0" w:color="auto"/>
              <w:bottom w:val="single" w:sz="6" w:space="0" w:color="auto"/>
            </w:tcBorders>
          </w:tcPr>
          <w:p w:rsidR="004F5FFF" w:rsidRPr="00E056B6" w:rsidDel="00371A11" w:rsidRDefault="00C0468B">
            <w:pPr>
              <w:pStyle w:val="body"/>
              <w:rPr>
                <w:del w:id="5407" w:author="Sastry, Murali" w:date="2015-06-09T17:17:00Z"/>
              </w:rPr>
              <w:pPrChange w:id="5408" w:author="Sastry, Murali" w:date="2015-06-10T10:23:00Z">
                <w:pPr>
                  <w:pStyle w:val="tableentry"/>
                </w:pPr>
              </w:pPrChange>
            </w:pPr>
            <w:del w:id="5409" w:author="Sastry, Murali" w:date="2015-06-09T17:17:00Z">
              <w:r w:rsidRPr="00E056B6" w:rsidDel="00371A11">
                <w:delText>C:\work\GobiOEMInstaller</w:delText>
              </w:r>
              <w:bookmarkStart w:id="5410" w:name="_Toc421701928"/>
              <w:bookmarkStart w:id="5411" w:name="_Toc421705122"/>
              <w:bookmarkStart w:id="5412" w:name="_Toc422905102"/>
              <w:bookmarkStart w:id="5413" w:name="_Toc422935733"/>
              <w:bookmarkStart w:id="5414" w:name="_Toc422938795"/>
              <w:bookmarkStart w:id="5415" w:name="_Toc422930230"/>
              <w:bookmarkStart w:id="5416" w:name="_Toc494288362"/>
              <w:bookmarkStart w:id="5417" w:name="_Toc494291178"/>
              <w:bookmarkStart w:id="5418" w:name="_Toc494293992"/>
              <w:bookmarkEnd w:id="5410"/>
              <w:bookmarkEnd w:id="5411"/>
              <w:bookmarkEnd w:id="5412"/>
              <w:bookmarkEnd w:id="5413"/>
              <w:bookmarkEnd w:id="5414"/>
              <w:bookmarkEnd w:id="5415"/>
              <w:bookmarkEnd w:id="5416"/>
              <w:bookmarkEnd w:id="5417"/>
              <w:bookmarkEnd w:id="5418"/>
            </w:del>
          </w:p>
        </w:tc>
        <w:tc>
          <w:tcPr>
            <w:tcW w:w="3330" w:type="dxa"/>
            <w:tcBorders>
              <w:top w:val="single" w:sz="6" w:space="0" w:color="auto"/>
              <w:bottom w:val="single" w:sz="6" w:space="0" w:color="auto"/>
            </w:tcBorders>
          </w:tcPr>
          <w:p w:rsidR="004F5FFF" w:rsidRPr="00E056B6" w:rsidDel="00371A11" w:rsidRDefault="00C0468B">
            <w:pPr>
              <w:pStyle w:val="body"/>
              <w:rPr>
                <w:del w:id="5419" w:author="Sastry, Murali" w:date="2015-06-09T17:17:00Z"/>
              </w:rPr>
              <w:pPrChange w:id="5420" w:author="Sastry, Murali" w:date="2015-06-10T10:23:00Z">
                <w:pPr>
                  <w:pStyle w:val="tableentry"/>
                </w:pPr>
              </w:pPrChange>
            </w:pPr>
            <w:del w:id="5421" w:author="Sastry, Murali" w:date="2015-06-09T17:17:00Z">
              <w:r w:rsidRPr="00E056B6" w:rsidDel="00371A11">
                <w:delText>Location of where all source files will be synced and built for local builds</w:delText>
              </w:r>
              <w:bookmarkStart w:id="5422" w:name="_Toc421701929"/>
              <w:bookmarkStart w:id="5423" w:name="_Toc421705123"/>
              <w:bookmarkStart w:id="5424" w:name="_Toc422905103"/>
              <w:bookmarkStart w:id="5425" w:name="_Toc422935734"/>
              <w:bookmarkStart w:id="5426" w:name="_Toc422938796"/>
              <w:bookmarkStart w:id="5427" w:name="_Toc422930231"/>
              <w:bookmarkStart w:id="5428" w:name="_Toc494288363"/>
              <w:bookmarkStart w:id="5429" w:name="_Toc494291179"/>
              <w:bookmarkStart w:id="5430" w:name="_Toc494293993"/>
              <w:bookmarkEnd w:id="5422"/>
              <w:bookmarkEnd w:id="5423"/>
              <w:bookmarkEnd w:id="5424"/>
              <w:bookmarkEnd w:id="5425"/>
              <w:bookmarkEnd w:id="5426"/>
              <w:bookmarkEnd w:id="5427"/>
              <w:bookmarkEnd w:id="5428"/>
              <w:bookmarkEnd w:id="5429"/>
              <w:bookmarkEnd w:id="5430"/>
            </w:del>
          </w:p>
        </w:tc>
        <w:bookmarkStart w:id="5431" w:name="_Toc421701930"/>
        <w:bookmarkStart w:id="5432" w:name="_Toc421705124"/>
        <w:bookmarkStart w:id="5433" w:name="_Toc422905104"/>
        <w:bookmarkStart w:id="5434" w:name="_Toc422935735"/>
        <w:bookmarkStart w:id="5435" w:name="_Toc422938797"/>
        <w:bookmarkStart w:id="5436" w:name="_Toc422930232"/>
        <w:bookmarkStart w:id="5437" w:name="_Toc494288364"/>
        <w:bookmarkStart w:id="5438" w:name="_Toc494291180"/>
        <w:bookmarkStart w:id="5439" w:name="_Toc494293994"/>
        <w:bookmarkEnd w:id="5431"/>
        <w:bookmarkEnd w:id="5432"/>
        <w:bookmarkEnd w:id="5433"/>
        <w:bookmarkEnd w:id="5434"/>
        <w:bookmarkEnd w:id="5435"/>
        <w:bookmarkEnd w:id="5436"/>
        <w:bookmarkEnd w:id="5437"/>
        <w:bookmarkEnd w:id="5438"/>
        <w:bookmarkEnd w:id="5439"/>
      </w:tr>
      <w:tr w:rsidR="004F5FFF" w:rsidRPr="00E056B6" w:rsidDel="00371A11" w:rsidTr="005F0C61">
        <w:trPr>
          <w:cantSplit/>
          <w:del w:id="5440" w:author="Sastry, Murali" w:date="2015-06-09T17:17:00Z"/>
        </w:trPr>
        <w:tc>
          <w:tcPr>
            <w:tcW w:w="1890" w:type="dxa"/>
            <w:tcBorders>
              <w:top w:val="single" w:sz="6" w:space="0" w:color="auto"/>
              <w:bottom w:val="single" w:sz="6" w:space="0" w:color="auto"/>
            </w:tcBorders>
          </w:tcPr>
          <w:p w:rsidR="004F5FFF" w:rsidRPr="00E056B6" w:rsidDel="00371A11" w:rsidRDefault="00C0468B">
            <w:pPr>
              <w:pStyle w:val="body"/>
              <w:rPr>
                <w:del w:id="5441" w:author="Sastry, Murali" w:date="2015-06-09T17:17:00Z"/>
              </w:rPr>
              <w:pPrChange w:id="5442" w:author="Sastry, Murali" w:date="2015-06-10T10:23:00Z">
                <w:pPr>
                  <w:pStyle w:val="tableentry"/>
                </w:pPr>
              </w:pPrChange>
            </w:pPr>
            <w:del w:id="5443" w:author="Sastry, Murali" w:date="2015-06-09T17:17:00Z">
              <w:r w:rsidRPr="00E056B6" w:rsidDel="00371A11">
                <w:delText>SourcesDeliverable:</w:delText>
              </w:r>
              <w:bookmarkStart w:id="5444" w:name="_Toc421701931"/>
              <w:bookmarkStart w:id="5445" w:name="_Toc421705125"/>
              <w:bookmarkStart w:id="5446" w:name="_Toc422905105"/>
              <w:bookmarkStart w:id="5447" w:name="_Toc422935736"/>
              <w:bookmarkStart w:id="5448" w:name="_Toc422938798"/>
              <w:bookmarkStart w:id="5449" w:name="_Toc422930233"/>
              <w:bookmarkStart w:id="5450" w:name="_Toc494288365"/>
              <w:bookmarkStart w:id="5451" w:name="_Toc494291181"/>
              <w:bookmarkStart w:id="5452" w:name="_Toc494293995"/>
              <w:bookmarkEnd w:id="5444"/>
              <w:bookmarkEnd w:id="5445"/>
              <w:bookmarkEnd w:id="5446"/>
              <w:bookmarkEnd w:id="5447"/>
              <w:bookmarkEnd w:id="5448"/>
              <w:bookmarkEnd w:id="5449"/>
              <w:bookmarkEnd w:id="5450"/>
              <w:bookmarkEnd w:id="5451"/>
              <w:bookmarkEnd w:id="5452"/>
            </w:del>
          </w:p>
        </w:tc>
        <w:tc>
          <w:tcPr>
            <w:tcW w:w="3330" w:type="dxa"/>
            <w:tcBorders>
              <w:top w:val="single" w:sz="6" w:space="0" w:color="auto"/>
              <w:bottom w:val="single" w:sz="6" w:space="0" w:color="auto"/>
            </w:tcBorders>
          </w:tcPr>
          <w:p w:rsidR="004F5FFF" w:rsidRPr="00E056B6" w:rsidDel="00371A11" w:rsidRDefault="00C0468B">
            <w:pPr>
              <w:pStyle w:val="body"/>
              <w:rPr>
                <w:del w:id="5453" w:author="Sastry, Murali" w:date="2015-06-09T17:17:00Z"/>
              </w:rPr>
              <w:pPrChange w:id="5454" w:author="Sastry, Murali" w:date="2015-06-10T10:23:00Z">
                <w:pPr>
                  <w:pStyle w:val="tableentry"/>
                </w:pPr>
              </w:pPrChange>
            </w:pPr>
            <w:del w:id="5455" w:author="Sastry, Murali" w:date="2015-06-09T17:17:00Z">
              <w:r w:rsidRPr="00E056B6" w:rsidDel="00371A11">
                <w:delText>HY11X</w:delText>
              </w:r>
              <w:bookmarkStart w:id="5456" w:name="_Toc421701932"/>
              <w:bookmarkStart w:id="5457" w:name="_Toc421705126"/>
              <w:bookmarkStart w:id="5458" w:name="_Toc422905106"/>
              <w:bookmarkStart w:id="5459" w:name="_Toc422935737"/>
              <w:bookmarkStart w:id="5460" w:name="_Toc422938799"/>
              <w:bookmarkStart w:id="5461" w:name="_Toc422930234"/>
              <w:bookmarkStart w:id="5462" w:name="_Toc494288366"/>
              <w:bookmarkStart w:id="5463" w:name="_Toc494291182"/>
              <w:bookmarkStart w:id="5464" w:name="_Toc494293996"/>
              <w:bookmarkEnd w:id="5456"/>
              <w:bookmarkEnd w:id="5457"/>
              <w:bookmarkEnd w:id="5458"/>
              <w:bookmarkEnd w:id="5459"/>
              <w:bookmarkEnd w:id="5460"/>
              <w:bookmarkEnd w:id="5461"/>
              <w:bookmarkEnd w:id="5462"/>
              <w:bookmarkEnd w:id="5463"/>
              <w:bookmarkEnd w:id="5464"/>
            </w:del>
          </w:p>
        </w:tc>
        <w:tc>
          <w:tcPr>
            <w:tcW w:w="3330" w:type="dxa"/>
            <w:tcBorders>
              <w:top w:val="single" w:sz="6" w:space="0" w:color="auto"/>
              <w:bottom w:val="single" w:sz="6" w:space="0" w:color="auto"/>
            </w:tcBorders>
          </w:tcPr>
          <w:p w:rsidR="004F5FFF" w:rsidRPr="00E056B6" w:rsidDel="00371A11" w:rsidRDefault="00C0468B">
            <w:pPr>
              <w:pStyle w:val="body"/>
              <w:rPr>
                <w:del w:id="5465" w:author="Sastry, Murali" w:date="2015-06-09T17:17:00Z"/>
              </w:rPr>
              <w:pPrChange w:id="5466" w:author="Sastry, Murali" w:date="2015-06-10T10:23:00Z">
                <w:pPr>
                  <w:pStyle w:val="tableentry"/>
                </w:pPr>
              </w:pPrChange>
            </w:pPr>
            <w:del w:id="5467" w:author="Sastry, Murali" w:date="2015-06-09T17:17:00Z">
              <w:r w:rsidRPr="00E056B6" w:rsidDel="00371A11">
                <w:delText>Unused</w:delText>
              </w:r>
              <w:bookmarkStart w:id="5468" w:name="_Toc421701933"/>
              <w:bookmarkStart w:id="5469" w:name="_Toc421705127"/>
              <w:bookmarkStart w:id="5470" w:name="_Toc422905107"/>
              <w:bookmarkStart w:id="5471" w:name="_Toc422935738"/>
              <w:bookmarkStart w:id="5472" w:name="_Toc422938800"/>
              <w:bookmarkStart w:id="5473" w:name="_Toc422930235"/>
              <w:bookmarkStart w:id="5474" w:name="_Toc494288367"/>
              <w:bookmarkStart w:id="5475" w:name="_Toc494291183"/>
              <w:bookmarkStart w:id="5476" w:name="_Toc494293997"/>
              <w:bookmarkEnd w:id="5468"/>
              <w:bookmarkEnd w:id="5469"/>
              <w:bookmarkEnd w:id="5470"/>
              <w:bookmarkEnd w:id="5471"/>
              <w:bookmarkEnd w:id="5472"/>
              <w:bookmarkEnd w:id="5473"/>
              <w:bookmarkEnd w:id="5474"/>
              <w:bookmarkEnd w:id="5475"/>
              <w:bookmarkEnd w:id="5476"/>
            </w:del>
          </w:p>
        </w:tc>
        <w:bookmarkStart w:id="5477" w:name="_Toc421701934"/>
        <w:bookmarkStart w:id="5478" w:name="_Toc421705128"/>
        <w:bookmarkStart w:id="5479" w:name="_Toc422905108"/>
        <w:bookmarkStart w:id="5480" w:name="_Toc422935739"/>
        <w:bookmarkStart w:id="5481" w:name="_Toc422938801"/>
        <w:bookmarkStart w:id="5482" w:name="_Toc422930236"/>
        <w:bookmarkStart w:id="5483" w:name="_Toc494288368"/>
        <w:bookmarkStart w:id="5484" w:name="_Toc494291184"/>
        <w:bookmarkStart w:id="5485" w:name="_Toc494293998"/>
        <w:bookmarkEnd w:id="5477"/>
        <w:bookmarkEnd w:id="5478"/>
        <w:bookmarkEnd w:id="5479"/>
        <w:bookmarkEnd w:id="5480"/>
        <w:bookmarkEnd w:id="5481"/>
        <w:bookmarkEnd w:id="5482"/>
        <w:bookmarkEnd w:id="5483"/>
        <w:bookmarkEnd w:id="5484"/>
        <w:bookmarkEnd w:id="5485"/>
      </w:tr>
      <w:tr w:rsidR="004F5FFF" w:rsidRPr="00E056B6" w:rsidDel="00371A11" w:rsidTr="005F0C61">
        <w:trPr>
          <w:cantSplit/>
          <w:del w:id="5486" w:author="Sastry, Murali" w:date="2015-06-09T17:17:00Z"/>
        </w:trPr>
        <w:tc>
          <w:tcPr>
            <w:tcW w:w="1890" w:type="dxa"/>
            <w:tcBorders>
              <w:top w:val="single" w:sz="6" w:space="0" w:color="auto"/>
              <w:bottom w:val="single" w:sz="6" w:space="0" w:color="auto"/>
            </w:tcBorders>
          </w:tcPr>
          <w:p w:rsidR="004F5FFF" w:rsidRPr="00E056B6" w:rsidDel="00371A11" w:rsidRDefault="00C0468B">
            <w:pPr>
              <w:pStyle w:val="body"/>
              <w:rPr>
                <w:del w:id="5487" w:author="Sastry, Murali" w:date="2015-06-09T17:17:00Z"/>
              </w:rPr>
              <w:pPrChange w:id="5488" w:author="Sastry, Murali" w:date="2015-06-10T10:23:00Z">
                <w:pPr>
                  <w:pStyle w:val="tableentry"/>
                </w:pPr>
              </w:pPrChange>
            </w:pPr>
            <w:del w:id="5489" w:author="Sastry, Murali" w:date="2015-06-09T17:17:00Z">
              <w:r w:rsidRPr="00E056B6" w:rsidDel="00371A11">
                <w:delText>intaller_output:</w:delText>
              </w:r>
              <w:bookmarkStart w:id="5490" w:name="_Toc421701935"/>
              <w:bookmarkStart w:id="5491" w:name="_Toc421705129"/>
              <w:bookmarkStart w:id="5492" w:name="_Toc422905109"/>
              <w:bookmarkStart w:id="5493" w:name="_Toc422935740"/>
              <w:bookmarkStart w:id="5494" w:name="_Toc422938802"/>
              <w:bookmarkStart w:id="5495" w:name="_Toc422930237"/>
              <w:bookmarkStart w:id="5496" w:name="_Toc494288369"/>
              <w:bookmarkStart w:id="5497" w:name="_Toc494291185"/>
              <w:bookmarkStart w:id="5498" w:name="_Toc494293999"/>
              <w:bookmarkEnd w:id="5490"/>
              <w:bookmarkEnd w:id="5491"/>
              <w:bookmarkEnd w:id="5492"/>
              <w:bookmarkEnd w:id="5493"/>
              <w:bookmarkEnd w:id="5494"/>
              <w:bookmarkEnd w:id="5495"/>
              <w:bookmarkEnd w:id="5496"/>
              <w:bookmarkEnd w:id="5497"/>
              <w:bookmarkEnd w:id="5498"/>
            </w:del>
          </w:p>
        </w:tc>
        <w:tc>
          <w:tcPr>
            <w:tcW w:w="3330" w:type="dxa"/>
            <w:tcBorders>
              <w:top w:val="single" w:sz="6" w:space="0" w:color="auto"/>
              <w:bottom w:val="single" w:sz="6" w:space="0" w:color="auto"/>
            </w:tcBorders>
          </w:tcPr>
          <w:p w:rsidR="004F5FFF" w:rsidRPr="00E056B6" w:rsidDel="00371A11" w:rsidRDefault="00C0468B">
            <w:pPr>
              <w:pStyle w:val="body"/>
              <w:rPr>
                <w:del w:id="5499" w:author="Sastry, Murali" w:date="2015-06-09T17:17:00Z"/>
              </w:rPr>
              <w:pPrChange w:id="5500" w:author="Sastry, Murali" w:date="2015-06-10T10:23:00Z">
                <w:pPr>
                  <w:pStyle w:val="tableentry"/>
                </w:pPr>
              </w:pPrChange>
            </w:pPr>
            <w:del w:id="5501" w:author="Sastry, Murali" w:date="2015-06-09T17:17:00Z">
              <w:r w:rsidRPr="00E056B6" w:rsidDel="00371A11">
                <w:delText>72</w:delText>
              </w:r>
              <w:bookmarkStart w:id="5502" w:name="_Toc421701936"/>
              <w:bookmarkStart w:id="5503" w:name="_Toc421705130"/>
              <w:bookmarkStart w:id="5504" w:name="_Toc422905110"/>
              <w:bookmarkStart w:id="5505" w:name="_Toc422935741"/>
              <w:bookmarkStart w:id="5506" w:name="_Toc422938803"/>
              <w:bookmarkStart w:id="5507" w:name="_Toc422930238"/>
              <w:bookmarkStart w:id="5508" w:name="_Toc494288370"/>
              <w:bookmarkStart w:id="5509" w:name="_Toc494291186"/>
              <w:bookmarkStart w:id="5510" w:name="_Toc494294000"/>
              <w:bookmarkEnd w:id="5502"/>
              <w:bookmarkEnd w:id="5503"/>
              <w:bookmarkEnd w:id="5504"/>
              <w:bookmarkEnd w:id="5505"/>
              <w:bookmarkEnd w:id="5506"/>
              <w:bookmarkEnd w:id="5507"/>
              <w:bookmarkEnd w:id="5508"/>
              <w:bookmarkEnd w:id="5509"/>
              <w:bookmarkEnd w:id="5510"/>
            </w:del>
          </w:p>
        </w:tc>
        <w:tc>
          <w:tcPr>
            <w:tcW w:w="3330" w:type="dxa"/>
            <w:tcBorders>
              <w:top w:val="single" w:sz="6" w:space="0" w:color="auto"/>
              <w:bottom w:val="single" w:sz="6" w:space="0" w:color="auto"/>
            </w:tcBorders>
          </w:tcPr>
          <w:p w:rsidR="004F5FFF" w:rsidRPr="00E056B6" w:rsidDel="00371A11" w:rsidRDefault="00C0468B">
            <w:pPr>
              <w:pStyle w:val="body"/>
              <w:rPr>
                <w:del w:id="5511" w:author="Sastry, Murali" w:date="2015-06-09T17:17:00Z"/>
              </w:rPr>
              <w:pPrChange w:id="5512" w:author="Sastry, Murali" w:date="2015-06-10T10:23:00Z">
                <w:pPr>
                  <w:pStyle w:val="tableentry"/>
                </w:pPr>
              </w:pPrChange>
            </w:pPr>
            <w:del w:id="5513" w:author="Sastry, Murali" w:date="2015-06-09T17:17:00Z">
              <w:r w:rsidRPr="00E056B6" w:rsidDel="00371A11">
                <w:delText>Prefix of output folder where all deliverables will be placed</w:delText>
              </w:r>
              <w:bookmarkStart w:id="5514" w:name="_Toc421701937"/>
              <w:bookmarkStart w:id="5515" w:name="_Toc421705131"/>
              <w:bookmarkStart w:id="5516" w:name="_Toc422905111"/>
              <w:bookmarkStart w:id="5517" w:name="_Toc422935742"/>
              <w:bookmarkStart w:id="5518" w:name="_Toc422938804"/>
              <w:bookmarkStart w:id="5519" w:name="_Toc422930239"/>
              <w:bookmarkStart w:id="5520" w:name="_Toc494288371"/>
              <w:bookmarkStart w:id="5521" w:name="_Toc494291187"/>
              <w:bookmarkStart w:id="5522" w:name="_Toc494294001"/>
              <w:bookmarkEnd w:id="5514"/>
              <w:bookmarkEnd w:id="5515"/>
              <w:bookmarkEnd w:id="5516"/>
              <w:bookmarkEnd w:id="5517"/>
              <w:bookmarkEnd w:id="5518"/>
              <w:bookmarkEnd w:id="5519"/>
              <w:bookmarkEnd w:id="5520"/>
              <w:bookmarkEnd w:id="5521"/>
              <w:bookmarkEnd w:id="5522"/>
            </w:del>
          </w:p>
        </w:tc>
        <w:bookmarkStart w:id="5523" w:name="_Toc421701938"/>
        <w:bookmarkStart w:id="5524" w:name="_Toc421705132"/>
        <w:bookmarkStart w:id="5525" w:name="_Toc422905112"/>
        <w:bookmarkStart w:id="5526" w:name="_Toc422935743"/>
        <w:bookmarkStart w:id="5527" w:name="_Toc422938805"/>
        <w:bookmarkStart w:id="5528" w:name="_Toc422930240"/>
        <w:bookmarkStart w:id="5529" w:name="_Toc494288372"/>
        <w:bookmarkStart w:id="5530" w:name="_Toc494291188"/>
        <w:bookmarkStart w:id="5531" w:name="_Toc494294002"/>
        <w:bookmarkEnd w:id="5523"/>
        <w:bookmarkEnd w:id="5524"/>
        <w:bookmarkEnd w:id="5525"/>
        <w:bookmarkEnd w:id="5526"/>
        <w:bookmarkEnd w:id="5527"/>
        <w:bookmarkEnd w:id="5528"/>
        <w:bookmarkEnd w:id="5529"/>
        <w:bookmarkEnd w:id="5530"/>
        <w:bookmarkEnd w:id="5531"/>
      </w:tr>
      <w:tr w:rsidR="004F5FFF" w:rsidRPr="00E056B6" w:rsidDel="00371A11" w:rsidTr="005F0C61">
        <w:trPr>
          <w:cantSplit/>
          <w:del w:id="5532" w:author="Sastry, Murali" w:date="2015-06-09T17:17:00Z"/>
        </w:trPr>
        <w:tc>
          <w:tcPr>
            <w:tcW w:w="1890" w:type="dxa"/>
            <w:tcBorders>
              <w:top w:val="single" w:sz="6" w:space="0" w:color="auto"/>
              <w:bottom w:val="single" w:sz="6" w:space="0" w:color="auto"/>
            </w:tcBorders>
          </w:tcPr>
          <w:p w:rsidR="004F5FFF" w:rsidRPr="00E056B6" w:rsidDel="00371A11" w:rsidRDefault="00C0468B">
            <w:pPr>
              <w:pStyle w:val="body"/>
              <w:rPr>
                <w:del w:id="5533" w:author="Sastry, Murali" w:date="2015-06-09T17:17:00Z"/>
              </w:rPr>
              <w:pPrChange w:id="5534" w:author="Sastry, Murali" w:date="2015-06-10T10:23:00Z">
                <w:pPr>
                  <w:pStyle w:val="tableentry"/>
                </w:pPr>
              </w:pPrChange>
            </w:pPr>
            <w:del w:id="5535" w:author="Sastry, Murali" w:date="2015-06-09T17:17:00Z">
              <w:r w:rsidRPr="00E056B6" w:rsidDel="00371A11">
                <w:delText>client_name:</w:delText>
              </w:r>
              <w:bookmarkStart w:id="5536" w:name="_Toc421701939"/>
              <w:bookmarkStart w:id="5537" w:name="_Toc421705133"/>
              <w:bookmarkStart w:id="5538" w:name="_Toc422905113"/>
              <w:bookmarkStart w:id="5539" w:name="_Toc422935744"/>
              <w:bookmarkStart w:id="5540" w:name="_Toc422938806"/>
              <w:bookmarkStart w:id="5541" w:name="_Toc422930241"/>
              <w:bookmarkStart w:id="5542" w:name="_Toc494288373"/>
              <w:bookmarkStart w:id="5543" w:name="_Toc494291189"/>
              <w:bookmarkStart w:id="5544" w:name="_Toc494294003"/>
              <w:bookmarkEnd w:id="5536"/>
              <w:bookmarkEnd w:id="5537"/>
              <w:bookmarkEnd w:id="5538"/>
              <w:bookmarkEnd w:id="5539"/>
              <w:bookmarkEnd w:id="5540"/>
              <w:bookmarkEnd w:id="5541"/>
              <w:bookmarkEnd w:id="5542"/>
              <w:bookmarkEnd w:id="5543"/>
              <w:bookmarkEnd w:id="5544"/>
            </w:del>
          </w:p>
        </w:tc>
        <w:tc>
          <w:tcPr>
            <w:tcW w:w="3330" w:type="dxa"/>
            <w:tcBorders>
              <w:top w:val="single" w:sz="6" w:space="0" w:color="auto"/>
              <w:bottom w:val="single" w:sz="6" w:space="0" w:color="auto"/>
            </w:tcBorders>
          </w:tcPr>
          <w:p w:rsidR="004F5FFF" w:rsidRPr="00E056B6" w:rsidDel="00371A11" w:rsidRDefault="00C0468B">
            <w:pPr>
              <w:pStyle w:val="body"/>
              <w:rPr>
                <w:del w:id="5545" w:author="Sastry, Murali" w:date="2015-06-09T17:17:00Z"/>
              </w:rPr>
              <w:pPrChange w:id="5546" w:author="Sastry, Murali" w:date="2015-06-10T10:23:00Z">
                <w:pPr>
                  <w:pStyle w:val="tableentry"/>
                </w:pPr>
              </w:pPrChange>
            </w:pPr>
            <w:del w:id="5547" w:author="Sastry, Murali" w:date="2015-06-09T17:17:00Z">
              <w:r w:rsidRPr="00E056B6" w:rsidDel="00371A11">
                <w:delText>GOBIOEMInstallerClientSpec</w:delText>
              </w:r>
              <w:bookmarkStart w:id="5548" w:name="_Toc421701940"/>
              <w:bookmarkStart w:id="5549" w:name="_Toc421705134"/>
              <w:bookmarkStart w:id="5550" w:name="_Toc422905114"/>
              <w:bookmarkStart w:id="5551" w:name="_Toc422935745"/>
              <w:bookmarkStart w:id="5552" w:name="_Toc422938807"/>
              <w:bookmarkStart w:id="5553" w:name="_Toc422930242"/>
              <w:bookmarkStart w:id="5554" w:name="_Toc494288374"/>
              <w:bookmarkStart w:id="5555" w:name="_Toc494291190"/>
              <w:bookmarkStart w:id="5556" w:name="_Toc494294004"/>
              <w:bookmarkEnd w:id="5548"/>
              <w:bookmarkEnd w:id="5549"/>
              <w:bookmarkEnd w:id="5550"/>
              <w:bookmarkEnd w:id="5551"/>
              <w:bookmarkEnd w:id="5552"/>
              <w:bookmarkEnd w:id="5553"/>
              <w:bookmarkEnd w:id="5554"/>
              <w:bookmarkEnd w:id="5555"/>
              <w:bookmarkEnd w:id="5556"/>
            </w:del>
          </w:p>
        </w:tc>
        <w:tc>
          <w:tcPr>
            <w:tcW w:w="3330" w:type="dxa"/>
            <w:tcBorders>
              <w:top w:val="single" w:sz="6" w:space="0" w:color="auto"/>
              <w:bottom w:val="single" w:sz="6" w:space="0" w:color="auto"/>
            </w:tcBorders>
          </w:tcPr>
          <w:p w:rsidR="004F5FFF" w:rsidRPr="00E056B6" w:rsidDel="00371A11" w:rsidRDefault="00C0468B">
            <w:pPr>
              <w:pStyle w:val="body"/>
              <w:rPr>
                <w:del w:id="5557" w:author="Sastry, Murali" w:date="2015-06-09T17:17:00Z"/>
              </w:rPr>
              <w:pPrChange w:id="5558" w:author="Sastry, Murali" w:date="2015-06-10T10:23:00Z">
                <w:pPr>
                  <w:pStyle w:val="tableentry"/>
                </w:pPr>
              </w:pPrChange>
            </w:pPr>
            <w:del w:id="5559" w:author="Sastry, Murali" w:date="2015-06-09T17:17:00Z">
              <w:r w:rsidRPr="00E056B6" w:rsidDel="00371A11">
                <w:delText>Perforce client spec used for building</w:delText>
              </w:r>
              <w:bookmarkStart w:id="5560" w:name="_Toc421701941"/>
              <w:bookmarkStart w:id="5561" w:name="_Toc421705135"/>
              <w:bookmarkStart w:id="5562" w:name="_Toc422905115"/>
              <w:bookmarkStart w:id="5563" w:name="_Toc422935746"/>
              <w:bookmarkStart w:id="5564" w:name="_Toc422938808"/>
              <w:bookmarkStart w:id="5565" w:name="_Toc422930243"/>
              <w:bookmarkStart w:id="5566" w:name="_Toc494288375"/>
              <w:bookmarkStart w:id="5567" w:name="_Toc494291191"/>
              <w:bookmarkStart w:id="5568" w:name="_Toc494294005"/>
              <w:bookmarkEnd w:id="5560"/>
              <w:bookmarkEnd w:id="5561"/>
              <w:bookmarkEnd w:id="5562"/>
              <w:bookmarkEnd w:id="5563"/>
              <w:bookmarkEnd w:id="5564"/>
              <w:bookmarkEnd w:id="5565"/>
              <w:bookmarkEnd w:id="5566"/>
              <w:bookmarkEnd w:id="5567"/>
              <w:bookmarkEnd w:id="5568"/>
            </w:del>
          </w:p>
        </w:tc>
        <w:bookmarkStart w:id="5569" w:name="_Toc421701942"/>
        <w:bookmarkStart w:id="5570" w:name="_Toc421705136"/>
        <w:bookmarkStart w:id="5571" w:name="_Toc422905116"/>
        <w:bookmarkStart w:id="5572" w:name="_Toc422935747"/>
        <w:bookmarkStart w:id="5573" w:name="_Toc422938809"/>
        <w:bookmarkStart w:id="5574" w:name="_Toc422930244"/>
        <w:bookmarkStart w:id="5575" w:name="_Toc494288376"/>
        <w:bookmarkStart w:id="5576" w:name="_Toc494291192"/>
        <w:bookmarkStart w:id="5577" w:name="_Toc494294006"/>
        <w:bookmarkEnd w:id="5569"/>
        <w:bookmarkEnd w:id="5570"/>
        <w:bookmarkEnd w:id="5571"/>
        <w:bookmarkEnd w:id="5572"/>
        <w:bookmarkEnd w:id="5573"/>
        <w:bookmarkEnd w:id="5574"/>
        <w:bookmarkEnd w:id="5575"/>
        <w:bookmarkEnd w:id="5576"/>
        <w:bookmarkEnd w:id="5577"/>
      </w:tr>
      <w:tr w:rsidR="004F5FFF" w:rsidRPr="00E056B6" w:rsidDel="00371A11" w:rsidTr="005F0C61">
        <w:trPr>
          <w:cantSplit/>
          <w:del w:id="5578" w:author="Sastry, Murali" w:date="2015-06-09T17:17:00Z"/>
        </w:trPr>
        <w:tc>
          <w:tcPr>
            <w:tcW w:w="1890" w:type="dxa"/>
            <w:tcBorders>
              <w:top w:val="single" w:sz="6" w:space="0" w:color="auto"/>
              <w:bottom w:val="single" w:sz="6" w:space="0" w:color="auto"/>
            </w:tcBorders>
          </w:tcPr>
          <w:p w:rsidR="004F5FFF" w:rsidRPr="00E056B6" w:rsidDel="00371A11" w:rsidRDefault="00C0468B">
            <w:pPr>
              <w:pStyle w:val="body"/>
              <w:rPr>
                <w:del w:id="5579" w:author="Sastry, Murali" w:date="2015-06-09T17:17:00Z"/>
              </w:rPr>
              <w:pPrChange w:id="5580" w:author="Sastry, Murali" w:date="2015-06-10T10:23:00Z">
                <w:pPr>
                  <w:pStyle w:val="tableentry"/>
                </w:pPr>
              </w:pPrChange>
            </w:pPr>
            <w:del w:id="5581" w:author="Sastry, Murali" w:date="2015-06-09T17:17:00Z">
              <w:r w:rsidRPr="00E056B6" w:rsidDel="00371A11">
                <w:delText>revision_name:</w:delText>
              </w:r>
              <w:bookmarkStart w:id="5582" w:name="_Toc421701943"/>
              <w:bookmarkStart w:id="5583" w:name="_Toc421705137"/>
              <w:bookmarkStart w:id="5584" w:name="_Toc422905117"/>
              <w:bookmarkStart w:id="5585" w:name="_Toc422935748"/>
              <w:bookmarkStart w:id="5586" w:name="_Toc422938810"/>
              <w:bookmarkStart w:id="5587" w:name="_Toc422930245"/>
              <w:bookmarkStart w:id="5588" w:name="_Toc494288377"/>
              <w:bookmarkStart w:id="5589" w:name="_Toc494291193"/>
              <w:bookmarkStart w:id="5590" w:name="_Toc494294007"/>
              <w:bookmarkEnd w:id="5582"/>
              <w:bookmarkEnd w:id="5583"/>
              <w:bookmarkEnd w:id="5584"/>
              <w:bookmarkEnd w:id="5585"/>
              <w:bookmarkEnd w:id="5586"/>
              <w:bookmarkEnd w:id="5587"/>
              <w:bookmarkEnd w:id="5588"/>
              <w:bookmarkEnd w:id="5589"/>
              <w:bookmarkEnd w:id="5590"/>
            </w:del>
          </w:p>
        </w:tc>
        <w:tc>
          <w:tcPr>
            <w:tcW w:w="3330" w:type="dxa"/>
            <w:tcBorders>
              <w:top w:val="single" w:sz="6" w:space="0" w:color="auto"/>
              <w:bottom w:val="single" w:sz="6" w:space="0" w:color="auto"/>
            </w:tcBorders>
          </w:tcPr>
          <w:p w:rsidR="004F5FFF" w:rsidRPr="00E056B6" w:rsidDel="00371A11" w:rsidRDefault="00C0468B">
            <w:pPr>
              <w:pStyle w:val="body"/>
              <w:rPr>
                <w:del w:id="5591" w:author="Sastry, Murali" w:date="2015-06-09T17:17:00Z"/>
              </w:rPr>
              <w:pPrChange w:id="5592" w:author="Sastry, Murali" w:date="2015-06-10T10:23:00Z">
                <w:pPr>
                  <w:pStyle w:val="tableentry"/>
                </w:pPr>
              </w:pPrChange>
            </w:pPr>
            <w:del w:id="5593" w:author="Sastry, Murali" w:date="2015-06-09T17:17:00Z">
              <w:r w:rsidRPr="00E056B6" w:rsidDel="00371A11">
                <w:delText>GOBI_OEM_INSTALLER.X.XX.XX</w:delText>
              </w:r>
              <w:bookmarkStart w:id="5594" w:name="_Toc421701944"/>
              <w:bookmarkStart w:id="5595" w:name="_Toc421705138"/>
              <w:bookmarkStart w:id="5596" w:name="_Toc422905118"/>
              <w:bookmarkStart w:id="5597" w:name="_Toc422935749"/>
              <w:bookmarkStart w:id="5598" w:name="_Toc422938811"/>
              <w:bookmarkStart w:id="5599" w:name="_Toc422930246"/>
              <w:bookmarkStart w:id="5600" w:name="_Toc494288378"/>
              <w:bookmarkStart w:id="5601" w:name="_Toc494291194"/>
              <w:bookmarkStart w:id="5602" w:name="_Toc494294008"/>
              <w:bookmarkEnd w:id="5594"/>
              <w:bookmarkEnd w:id="5595"/>
              <w:bookmarkEnd w:id="5596"/>
              <w:bookmarkEnd w:id="5597"/>
              <w:bookmarkEnd w:id="5598"/>
              <w:bookmarkEnd w:id="5599"/>
              <w:bookmarkEnd w:id="5600"/>
              <w:bookmarkEnd w:id="5601"/>
              <w:bookmarkEnd w:id="5602"/>
            </w:del>
          </w:p>
        </w:tc>
        <w:tc>
          <w:tcPr>
            <w:tcW w:w="3330" w:type="dxa"/>
            <w:tcBorders>
              <w:top w:val="single" w:sz="6" w:space="0" w:color="auto"/>
              <w:bottom w:val="single" w:sz="6" w:space="0" w:color="auto"/>
            </w:tcBorders>
          </w:tcPr>
          <w:p w:rsidR="004F5FFF" w:rsidRPr="00E056B6" w:rsidDel="00371A11" w:rsidRDefault="00C0468B">
            <w:pPr>
              <w:pStyle w:val="body"/>
              <w:rPr>
                <w:del w:id="5603" w:author="Sastry, Murali" w:date="2015-06-09T17:17:00Z"/>
              </w:rPr>
              <w:pPrChange w:id="5604" w:author="Sastry, Murali" w:date="2015-06-10T10:23:00Z">
                <w:pPr>
                  <w:pStyle w:val="tableentry"/>
                </w:pPr>
              </w:pPrChange>
            </w:pPr>
            <w:del w:id="5605" w:author="Sastry, Murali" w:date="2015-06-09T17:17:00Z">
              <w:r w:rsidRPr="00E056B6" w:rsidDel="00371A11">
                <w:delText>Once build is complete it creates/updates this label to mark this build</w:delText>
              </w:r>
              <w:bookmarkStart w:id="5606" w:name="_Toc421701945"/>
              <w:bookmarkStart w:id="5607" w:name="_Toc421705139"/>
              <w:bookmarkStart w:id="5608" w:name="_Toc422905119"/>
              <w:bookmarkStart w:id="5609" w:name="_Toc422935750"/>
              <w:bookmarkStart w:id="5610" w:name="_Toc422938812"/>
              <w:bookmarkStart w:id="5611" w:name="_Toc422930247"/>
              <w:bookmarkStart w:id="5612" w:name="_Toc494288379"/>
              <w:bookmarkStart w:id="5613" w:name="_Toc494291195"/>
              <w:bookmarkStart w:id="5614" w:name="_Toc494294009"/>
              <w:bookmarkEnd w:id="5606"/>
              <w:bookmarkEnd w:id="5607"/>
              <w:bookmarkEnd w:id="5608"/>
              <w:bookmarkEnd w:id="5609"/>
              <w:bookmarkEnd w:id="5610"/>
              <w:bookmarkEnd w:id="5611"/>
              <w:bookmarkEnd w:id="5612"/>
              <w:bookmarkEnd w:id="5613"/>
              <w:bookmarkEnd w:id="5614"/>
            </w:del>
          </w:p>
        </w:tc>
        <w:bookmarkStart w:id="5615" w:name="_Toc421701946"/>
        <w:bookmarkStart w:id="5616" w:name="_Toc421705140"/>
        <w:bookmarkStart w:id="5617" w:name="_Toc422905120"/>
        <w:bookmarkStart w:id="5618" w:name="_Toc422935751"/>
        <w:bookmarkStart w:id="5619" w:name="_Toc422938813"/>
        <w:bookmarkStart w:id="5620" w:name="_Toc422930248"/>
        <w:bookmarkStart w:id="5621" w:name="_Toc494288380"/>
        <w:bookmarkStart w:id="5622" w:name="_Toc494291196"/>
        <w:bookmarkStart w:id="5623" w:name="_Toc494294010"/>
        <w:bookmarkEnd w:id="5615"/>
        <w:bookmarkEnd w:id="5616"/>
        <w:bookmarkEnd w:id="5617"/>
        <w:bookmarkEnd w:id="5618"/>
        <w:bookmarkEnd w:id="5619"/>
        <w:bookmarkEnd w:id="5620"/>
        <w:bookmarkEnd w:id="5621"/>
        <w:bookmarkEnd w:id="5622"/>
        <w:bookmarkEnd w:id="5623"/>
      </w:tr>
      <w:tr w:rsidR="004F5FFF" w:rsidRPr="00E056B6" w:rsidDel="00371A11" w:rsidTr="005F0C61">
        <w:trPr>
          <w:cantSplit/>
          <w:del w:id="5624" w:author="Sastry, Murali" w:date="2015-06-09T17:17:00Z"/>
        </w:trPr>
        <w:tc>
          <w:tcPr>
            <w:tcW w:w="1890" w:type="dxa"/>
            <w:tcBorders>
              <w:top w:val="single" w:sz="6" w:space="0" w:color="auto"/>
              <w:bottom w:val="single" w:sz="6" w:space="0" w:color="auto"/>
            </w:tcBorders>
          </w:tcPr>
          <w:p w:rsidR="004F5FFF" w:rsidRPr="00E056B6" w:rsidDel="00371A11" w:rsidRDefault="00C0468B">
            <w:pPr>
              <w:pStyle w:val="body"/>
              <w:rPr>
                <w:del w:id="5625" w:author="Sastry, Murali" w:date="2015-06-09T17:17:00Z"/>
              </w:rPr>
              <w:pPrChange w:id="5626" w:author="Sastry, Murali" w:date="2015-06-10T10:23:00Z">
                <w:pPr>
                  <w:pStyle w:val="tableentry"/>
                </w:pPr>
              </w:pPrChange>
            </w:pPr>
            <w:del w:id="5627" w:author="Sastry, Murali" w:date="2015-06-09T17:17:00Z">
              <w:r w:rsidRPr="00E056B6" w:rsidDel="00371A11">
                <w:delText>Customers</w:delText>
              </w:r>
              <w:bookmarkStart w:id="5628" w:name="_Toc421701947"/>
              <w:bookmarkStart w:id="5629" w:name="_Toc421705141"/>
              <w:bookmarkStart w:id="5630" w:name="_Toc422905121"/>
              <w:bookmarkStart w:id="5631" w:name="_Toc422935752"/>
              <w:bookmarkStart w:id="5632" w:name="_Toc422938814"/>
              <w:bookmarkStart w:id="5633" w:name="_Toc422930249"/>
              <w:bookmarkStart w:id="5634" w:name="_Toc494288381"/>
              <w:bookmarkStart w:id="5635" w:name="_Toc494291197"/>
              <w:bookmarkStart w:id="5636" w:name="_Toc494294011"/>
              <w:bookmarkEnd w:id="5628"/>
              <w:bookmarkEnd w:id="5629"/>
              <w:bookmarkEnd w:id="5630"/>
              <w:bookmarkEnd w:id="5631"/>
              <w:bookmarkEnd w:id="5632"/>
              <w:bookmarkEnd w:id="5633"/>
              <w:bookmarkEnd w:id="5634"/>
              <w:bookmarkEnd w:id="5635"/>
              <w:bookmarkEnd w:id="5636"/>
            </w:del>
          </w:p>
        </w:tc>
        <w:tc>
          <w:tcPr>
            <w:tcW w:w="3330" w:type="dxa"/>
            <w:tcBorders>
              <w:top w:val="single" w:sz="6" w:space="0" w:color="auto"/>
              <w:bottom w:val="single" w:sz="6" w:space="0" w:color="auto"/>
            </w:tcBorders>
          </w:tcPr>
          <w:p w:rsidR="004F5FFF" w:rsidRPr="00E056B6" w:rsidDel="00371A11" w:rsidRDefault="004F5FFF">
            <w:pPr>
              <w:pStyle w:val="body"/>
              <w:rPr>
                <w:del w:id="5637" w:author="Sastry, Murali" w:date="2015-06-09T17:17:00Z"/>
              </w:rPr>
              <w:pPrChange w:id="5638" w:author="Sastry, Murali" w:date="2015-06-10T10:23:00Z">
                <w:pPr>
                  <w:pStyle w:val="tableentry"/>
                </w:pPr>
              </w:pPrChange>
            </w:pPr>
            <w:bookmarkStart w:id="5639" w:name="_Toc421701948"/>
            <w:bookmarkStart w:id="5640" w:name="_Toc421705142"/>
            <w:bookmarkStart w:id="5641" w:name="_Toc422905122"/>
            <w:bookmarkStart w:id="5642" w:name="_Toc422935753"/>
            <w:bookmarkStart w:id="5643" w:name="_Toc422938815"/>
            <w:bookmarkStart w:id="5644" w:name="_Toc422930250"/>
            <w:bookmarkStart w:id="5645" w:name="_Toc494288382"/>
            <w:bookmarkStart w:id="5646" w:name="_Toc494291198"/>
            <w:bookmarkStart w:id="5647" w:name="_Toc494294012"/>
            <w:bookmarkEnd w:id="5639"/>
            <w:bookmarkEnd w:id="5640"/>
            <w:bookmarkEnd w:id="5641"/>
            <w:bookmarkEnd w:id="5642"/>
            <w:bookmarkEnd w:id="5643"/>
            <w:bookmarkEnd w:id="5644"/>
            <w:bookmarkEnd w:id="5645"/>
            <w:bookmarkEnd w:id="5646"/>
            <w:bookmarkEnd w:id="5647"/>
          </w:p>
        </w:tc>
        <w:tc>
          <w:tcPr>
            <w:tcW w:w="3330" w:type="dxa"/>
            <w:tcBorders>
              <w:top w:val="single" w:sz="6" w:space="0" w:color="auto"/>
              <w:bottom w:val="single" w:sz="6" w:space="0" w:color="auto"/>
            </w:tcBorders>
          </w:tcPr>
          <w:p w:rsidR="004F5FFF" w:rsidRPr="00E056B6" w:rsidDel="00371A11" w:rsidRDefault="00C0468B">
            <w:pPr>
              <w:pStyle w:val="body"/>
              <w:rPr>
                <w:del w:id="5648" w:author="Sastry, Murali" w:date="2015-06-09T17:17:00Z"/>
              </w:rPr>
              <w:pPrChange w:id="5649" w:author="Sastry, Murali" w:date="2015-06-10T10:23:00Z">
                <w:pPr>
                  <w:pStyle w:val="tableentry"/>
                </w:pPr>
              </w:pPrChange>
            </w:pPr>
            <w:del w:id="5650" w:author="Sastry, Murali" w:date="2015-06-09T17:17:00Z">
              <w:r w:rsidRPr="00E056B6" w:rsidDel="00371A11">
                <w:delText>List of customers for whom drivers will be built</w:delText>
              </w:r>
              <w:bookmarkStart w:id="5651" w:name="_Toc421701949"/>
              <w:bookmarkStart w:id="5652" w:name="_Toc421705143"/>
              <w:bookmarkStart w:id="5653" w:name="_Toc422905123"/>
              <w:bookmarkStart w:id="5654" w:name="_Toc422935754"/>
              <w:bookmarkStart w:id="5655" w:name="_Toc422938816"/>
              <w:bookmarkStart w:id="5656" w:name="_Toc422930251"/>
              <w:bookmarkStart w:id="5657" w:name="_Toc494288383"/>
              <w:bookmarkStart w:id="5658" w:name="_Toc494291199"/>
              <w:bookmarkStart w:id="5659" w:name="_Toc494294013"/>
              <w:bookmarkEnd w:id="5651"/>
              <w:bookmarkEnd w:id="5652"/>
              <w:bookmarkEnd w:id="5653"/>
              <w:bookmarkEnd w:id="5654"/>
              <w:bookmarkEnd w:id="5655"/>
              <w:bookmarkEnd w:id="5656"/>
              <w:bookmarkEnd w:id="5657"/>
              <w:bookmarkEnd w:id="5658"/>
              <w:bookmarkEnd w:id="5659"/>
            </w:del>
          </w:p>
        </w:tc>
        <w:bookmarkStart w:id="5660" w:name="_Toc421701950"/>
        <w:bookmarkStart w:id="5661" w:name="_Toc421705144"/>
        <w:bookmarkStart w:id="5662" w:name="_Toc422905124"/>
        <w:bookmarkStart w:id="5663" w:name="_Toc422935755"/>
        <w:bookmarkStart w:id="5664" w:name="_Toc422938817"/>
        <w:bookmarkStart w:id="5665" w:name="_Toc422930252"/>
        <w:bookmarkStart w:id="5666" w:name="_Toc494288384"/>
        <w:bookmarkStart w:id="5667" w:name="_Toc494291200"/>
        <w:bookmarkStart w:id="5668" w:name="_Toc494294014"/>
        <w:bookmarkEnd w:id="5660"/>
        <w:bookmarkEnd w:id="5661"/>
        <w:bookmarkEnd w:id="5662"/>
        <w:bookmarkEnd w:id="5663"/>
        <w:bookmarkEnd w:id="5664"/>
        <w:bookmarkEnd w:id="5665"/>
        <w:bookmarkEnd w:id="5666"/>
        <w:bookmarkEnd w:id="5667"/>
        <w:bookmarkEnd w:id="5668"/>
      </w:tr>
      <w:tr w:rsidR="004F5FFF" w:rsidRPr="00E056B6" w:rsidDel="00371A11" w:rsidTr="005F0C61">
        <w:trPr>
          <w:cantSplit/>
          <w:del w:id="5669" w:author="Sastry, Murali" w:date="2015-06-09T17:17:00Z"/>
        </w:trPr>
        <w:tc>
          <w:tcPr>
            <w:tcW w:w="1890" w:type="dxa"/>
            <w:tcBorders>
              <w:top w:val="single" w:sz="6" w:space="0" w:color="auto"/>
              <w:bottom w:val="single" w:sz="6" w:space="0" w:color="auto"/>
            </w:tcBorders>
          </w:tcPr>
          <w:p w:rsidR="004F5FFF" w:rsidRPr="00E056B6" w:rsidDel="00371A11" w:rsidRDefault="00C0468B">
            <w:pPr>
              <w:pStyle w:val="body"/>
              <w:rPr>
                <w:del w:id="5670" w:author="Sastry, Murali" w:date="2015-06-09T17:17:00Z"/>
              </w:rPr>
              <w:pPrChange w:id="5671" w:author="Sastry, Murali" w:date="2015-06-10T10:23:00Z">
                <w:pPr>
                  <w:pStyle w:val="tableentry"/>
                </w:pPr>
              </w:pPrChange>
            </w:pPr>
            <w:del w:id="5672" w:author="Sastry, Murali" w:date="2015-06-09T17:17:00Z">
              <w:r w:rsidRPr="00E056B6" w:rsidDel="00371A11">
                <w:delText>&lt;carrier&gt;</w:delText>
              </w:r>
              <w:bookmarkStart w:id="5673" w:name="_Toc421701951"/>
              <w:bookmarkStart w:id="5674" w:name="_Toc421705145"/>
              <w:bookmarkStart w:id="5675" w:name="_Toc422905125"/>
              <w:bookmarkStart w:id="5676" w:name="_Toc422935756"/>
              <w:bookmarkStart w:id="5677" w:name="_Toc422938818"/>
              <w:bookmarkStart w:id="5678" w:name="_Toc422930253"/>
              <w:bookmarkStart w:id="5679" w:name="_Toc494288385"/>
              <w:bookmarkStart w:id="5680" w:name="_Toc494291201"/>
              <w:bookmarkStart w:id="5681" w:name="_Toc494294015"/>
              <w:bookmarkEnd w:id="5673"/>
              <w:bookmarkEnd w:id="5674"/>
              <w:bookmarkEnd w:id="5675"/>
              <w:bookmarkEnd w:id="5676"/>
              <w:bookmarkEnd w:id="5677"/>
              <w:bookmarkEnd w:id="5678"/>
              <w:bookmarkEnd w:id="5679"/>
              <w:bookmarkEnd w:id="5680"/>
              <w:bookmarkEnd w:id="5681"/>
            </w:del>
          </w:p>
          <w:p w:rsidR="00930B57" w:rsidRPr="00E056B6" w:rsidDel="00371A11" w:rsidRDefault="00930B57">
            <w:pPr>
              <w:pStyle w:val="body"/>
              <w:rPr>
                <w:del w:id="5682" w:author="Sastry, Murali" w:date="2015-06-09T17:17:00Z"/>
              </w:rPr>
              <w:pPrChange w:id="5683" w:author="Sastry, Murali" w:date="2015-06-10T10:23:00Z">
                <w:pPr>
                  <w:pStyle w:val="tableentry"/>
                </w:pPr>
              </w:pPrChange>
            </w:pPr>
            <w:bookmarkStart w:id="5684" w:name="_Toc421701952"/>
            <w:bookmarkStart w:id="5685" w:name="_Toc421705146"/>
            <w:bookmarkStart w:id="5686" w:name="_Toc422905126"/>
            <w:bookmarkStart w:id="5687" w:name="_Toc422935757"/>
            <w:bookmarkStart w:id="5688" w:name="_Toc422938819"/>
            <w:bookmarkStart w:id="5689" w:name="_Toc422930254"/>
            <w:bookmarkStart w:id="5690" w:name="_Toc494288386"/>
            <w:bookmarkStart w:id="5691" w:name="_Toc494291202"/>
            <w:bookmarkStart w:id="5692" w:name="_Toc494294016"/>
            <w:bookmarkEnd w:id="5684"/>
            <w:bookmarkEnd w:id="5685"/>
            <w:bookmarkEnd w:id="5686"/>
            <w:bookmarkEnd w:id="5687"/>
            <w:bookmarkEnd w:id="5688"/>
            <w:bookmarkEnd w:id="5689"/>
            <w:bookmarkEnd w:id="5690"/>
            <w:bookmarkEnd w:id="5691"/>
            <w:bookmarkEnd w:id="5692"/>
          </w:p>
          <w:p w:rsidR="00930B57" w:rsidRPr="00E056B6" w:rsidDel="00371A11" w:rsidRDefault="00930B57">
            <w:pPr>
              <w:pStyle w:val="body"/>
              <w:rPr>
                <w:del w:id="5693" w:author="Sastry, Murali" w:date="2015-06-09T17:17:00Z"/>
              </w:rPr>
              <w:pPrChange w:id="5694" w:author="Sastry, Murali" w:date="2015-06-10T10:23:00Z">
                <w:pPr>
                  <w:pStyle w:val="tableentry"/>
                </w:pPr>
              </w:pPrChange>
            </w:pPr>
            <w:bookmarkStart w:id="5695" w:name="_Toc421701953"/>
            <w:bookmarkStart w:id="5696" w:name="_Toc421705147"/>
            <w:bookmarkStart w:id="5697" w:name="_Toc422905127"/>
            <w:bookmarkStart w:id="5698" w:name="_Toc422935758"/>
            <w:bookmarkStart w:id="5699" w:name="_Toc422938820"/>
            <w:bookmarkStart w:id="5700" w:name="_Toc422930255"/>
            <w:bookmarkStart w:id="5701" w:name="_Toc494288387"/>
            <w:bookmarkStart w:id="5702" w:name="_Toc494291203"/>
            <w:bookmarkStart w:id="5703" w:name="_Toc494294017"/>
            <w:bookmarkEnd w:id="5695"/>
            <w:bookmarkEnd w:id="5696"/>
            <w:bookmarkEnd w:id="5697"/>
            <w:bookmarkEnd w:id="5698"/>
            <w:bookmarkEnd w:id="5699"/>
            <w:bookmarkEnd w:id="5700"/>
            <w:bookmarkEnd w:id="5701"/>
            <w:bookmarkEnd w:id="5702"/>
            <w:bookmarkEnd w:id="5703"/>
          </w:p>
          <w:p w:rsidR="00930B57" w:rsidRPr="00E056B6" w:rsidDel="00371A11" w:rsidRDefault="00930B57">
            <w:pPr>
              <w:pStyle w:val="body"/>
              <w:rPr>
                <w:del w:id="5704" w:author="Sastry, Murali" w:date="2015-06-09T17:17:00Z"/>
              </w:rPr>
              <w:pPrChange w:id="5705" w:author="Sastry, Murali" w:date="2015-06-10T10:23:00Z">
                <w:pPr>
                  <w:pStyle w:val="tableentry"/>
                </w:pPr>
              </w:pPrChange>
            </w:pPr>
            <w:bookmarkStart w:id="5706" w:name="_Toc421701954"/>
            <w:bookmarkStart w:id="5707" w:name="_Toc421705148"/>
            <w:bookmarkStart w:id="5708" w:name="_Toc422905128"/>
            <w:bookmarkStart w:id="5709" w:name="_Toc422935759"/>
            <w:bookmarkStart w:id="5710" w:name="_Toc422938821"/>
            <w:bookmarkStart w:id="5711" w:name="_Toc422930256"/>
            <w:bookmarkStart w:id="5712" w:name="_Toc494288388"/>
            <w:bookmarkStart w:id="5713" w:name="_Toc494291204"/>
            <w:bookmarkStart w:id="5714" w:name="_Toc494294018"/>
            <w:bookmarkEnd w:id="5706"/>
            <w:bookmarkEnd w:id="5707"/>
            <w:bookmarkEnd w:id="5708"/>
            <w:bookmarkEnd w:id="5709"/>
            <w:bookmarkEnd w:id="5710"/>
            <w:bookmarkEnd w:id="5711"/>
            <w:bookmarkEnd w:id="5712"/>
            <w:bookmarkEnd w:id="5713"/>
            <w:bookmarkEnd w:id="5714"/>
          </w:p>
          <w:p w:rsidR="00930B57" w:rsidRPr="00E056B6" w:rsidDel="00371A11" w:rsidRDefault="00C0468B">
            <w:pPr>
              <w:pStyle w:val="body"/>
              <w:rPr>
                <w:del w:id="5715" w:author="Sastry, Murali" w:date="2015-06-09T17:17:00Z"/>
                <w:i/>
              </w:rPr>
              <w:pPrChange w:id="5716" w:author="Sastry, Murali" w:date="2015-06-10T10:23:00Z">
                <w:pPr>
                  <w:pStyle w:val="tableentry"/>
                </w:pPr>
              </w:pPrChange>
            </w:pPr>
            <w:del w:id="5717" w:author="Sastry, Murali" w:date="2015-06-09T17:17:00Z">
              <w:r w:rsidRPr="00E056B6" w:rsidDel="00371A11">
                <w:rPr>
                  <w:i/>
                </w:rPr>
                <w:delText>Vodafone</w:delText>
              </w:r>
              <w:bookmarkStart w:id="5718" w:name="_Toc421701955"/>
              <w:bookmarkStart w:id="5719" w:name="_Toc421705149"/>
              <w:bookmarkStart w:id="5720" w:name="_Toc422905129"/>
              <w:bookmarkStart w:id="5721" w:name="_Toc422935760"/>
              <w:bookmarkStart w:id="5722" w:name="_Toc422938822"/>
              <w:bookmarkStart w:id="5723" w:name="_Toc422930257"/>
              <w:bookmarkStart w:id="5724" w:name="_Toc494288389"/>
              <w:bookmarkStart w:id="5725" w:name="_Toc494291205"/>
              <w:bookmarkStart w:id="5726" w:name="_Toc494294019"/>
              <w:bookmarkEnd w:id="5718"/>
              <w:bookmarkEnd w:id="5719"/>
              <w:bookmarkEnd w:id="5720"/>
              <w:bookmarkEnd w:id="5721"/>
              <w:bookmarkEnd w:id="5722"/>
              <w:bookmarkEnd w:id="5723"/>
              <w:bookmarkEnd w:id="5724"/>
              <w:bookmarkEnd w:id="5725"/>
              <w:bookmarkEnd w:id="5726"/>
            </w:del>
          </w:p>
          <w:p w:rsidR="00930B57" w:rsidRPr="00E056B6" w:rsidDel="00371A11" w:rsidRDefault="00C0468B">
            <w:pPr>
              <w:pStyle w:val="body"/>
              <w:rPr>
                <w:del w:id="5727" w:author="Sastry, Murali" w:date="2015-06-09T17:17:00Z"/>
              </w:rPr>
              <w:pPrChange w:id="5728" w:author="Sastry, Murali" w:date="2015-06-10T10:23:00Z">
                <w:pPr>
                  <w:pStyle w:val="tableentry"/>
                </w:pPr>
              </w:pPrChange>
            </w:pPr>
            <w:del w:id="5729" w:author="Sastry, Murali" w:date="2015-06-09T17:17:00Z">
              <w:r w:rsidRPr="00E056B6" w:rsidDel="00371A11">
                <w:rPr>
                  <w:i/>
                </w:rPr>
                <w:delText>PreMRVodafone</w:delText>
              </w:r>
              <w:bookmarkStart w:id="5730" w:name="_Toc421701956"/>
              <w:bookmarkStart w:id="5731" w:name="_Toc421705150"/>
              <w:bookmarkStart w:id="5732" w:name="_Toc422905130"/>
              <w:bookmarkStart w:id="5733" w:name="_Toc422935761"/>
              <w:bookmarkStart w:id="5734" w:name="_Toc422938823"/>
              <w:bookmarkStart w:id="5735" w:name="_Toc422930258"/>
              <w:bookmarkStart w:id="5736" w:name="_Toc494288390"/>
              <w:bookmarkStart w:id="5737" w:name="_Toc494291206"/>
              <w:bookmarkStart w:id="5738" w:name="_Toc494294020"/>
              <w:bookmarkEnd w:id="5730"/>
              <w:bookmarkEnd w:id="5731"/>
              <w:bookmarkEnd w:id="5732"/>
              <w:bookmarkEnd w:id="5733"/>
              <w:bookmarkEnd w:id="5734"/>
              <w:bookmarkEnd w:id="5735"/>
              <w:bookmarkEnd w:id="5736"/>
              <w:bookmarkEnd w:id="5737"/>
              <w:bookmarkEnd w:id="5738"/>
            </w:del>
          </w:p>
        </w:tc>
        <w:tc>
          <w:tcPr>
            <w:tcW w:w="3330" w:type="dxa"/>
            <w:tcBorders>
              <w:top w:val="single" w:sz="6" w:space="0" w:color="auto"/>
              <w:bottom w:val="single" w:sz="6" w:space="0" w:color="auto"/>
            </w:tcBorders>
          </w:tcPr>
          <w:p w:rsidR="004F5FFF" w:rsidRPr="00E056B6" w:rsidDel="00371A11" w:rsidRDefault="00C0468B">
            <w:pPr>
              <w:pStyle w:val="body"/>
              <w:rPr>
                <w:del w:id="5739" w:author="Sastry, Murali" w:date="2015-06-09T17:17:00Z"/>
              </w:rPr>
              <w:pPrChange w:id="5740" w:author="Sastry, Murali" w:date="2015-06-10T10:23:00Z">
                <w:pPr>
                  <w:pStyle w:val="tableentry"/>
                </w:pPr>
              </w:pPrChange>
            </w:pPr>
            <w:del w:id="5741" w:author="Sastry, Murali" w:date="2015-06-09T17:17:00Z">
              <w:r w:rsidRPr="00E056B6" w:rsidDel="00371A11">
                <w:delText>&lt;build ID&gt;</w:delText>
              </w:r>
              <w:bookmarkStart w:id="5742" w:name="_Toc421701957"/>
              <w:bookmarkStart w:id="5743" w:name="_Toc421705151"/>
              <w:bookmarkStart w:id="5744" w:name="_Toc422905131"/>
              <w:bookmarkStart w:id="5745" w:name="_Toc422935762"/>
              <w:bookmarkStart w:id="5746" w:name="_Toc422938824"/>
              <w:bookmarkStart w:id="5747" w:name="_Toc422930259"/>
              <w:bookmarkStart w:id="5748" w:name="_Toc494288391"/>
              <w:bookmarkStart w:id="5749" w:name="_Toc494291207"/>
              <w:bookmarkStart w:id="5750" w:name="_Toc494294021"/>
              <w:bookmarkEnd w:id="5742"/>
              <w:bookmarkEnd w:id="5743"/>
              <w:bookmarkEnd w:id="5744"/>
              <w:bookmarkEnd w:id="5745"/>
              <w:bookmarkEnd w:id="5746"/>
              <w:bookmarkEnd w:id="5747"/>
              <w:bookmarkEnd w:id="5748"/>
              <w:bookmarkEnd w:id="5749"/>
              <w:bookmarkEnd w:id="5750"/>
            </w:del>
          </w:p>
          <w:p w:rsidR="00930B57" w:rsidRPr="00E056B6" w:rsidDel="00371A11" w:rsidRDefault="00930B57">
            <w:pPr>
              <w:pStyle w:val="body"/>
              <w:rPr>
                <w:del w:id="5751" w:author="Sastry, Murali" w:date="2015-06-09T17:17:00Z"/>
              </w:rPr>
              <w:pPrChange w:id="5752" w:author="Sastry, Murali" w:date="2015-06-10T10:23:00Z">
                <w:pPr>
                  <w:pStyle w:val="tableentry"/>
                </w:pPr>
              </w:pPrChange>
            </w:pPr>
            <w:bookmarkStart w:id="5753" w:name="_Toc421701958"/>
            <w:bookmarkStart w:id="5754" w:name="_Toc421705152"/>
            <w:bookmarkStart w:id="5755" w:name="_Toc422905132"/>
            <w:bookmarkStart w:id="5756" w:name="_Toc422935763"/>
            <w:bookmarkStart w:id="5757" w:name="_Toc422938825"/>
            <w:bookmarkStart w:id="5758" w:name="_Toc422930260"/>
            <w:bookmarkStart w:id="5759" w:name="_Toc494288392"/>
            <w:bookmarkStart w:id="5760" w:name="_Toc494291208"/>
            <w:bookmarkStart w:id="5761" w:name="_Toc494294022"/>
            <w:bookmarkEnd w:id="5753"/>
            <w:bookmarkEnd w:id="5754"/>
            <w:bookmarkEnd w:id="5755"/>
            <w:bookmarkEnd w:id="5756"/>
            <w:bookmarkEnd w:id="5757"/>
            <w:bookmarkEnd w:id="5758"/>
            <w:bookmarkEnd w:id="5759"/>
            <w:bookmarkEnd w:id="5760"/>
            <w:bookmarkEnd w:id="5761"/>
          </w:p>
          <w:p w:rsidR="00930B57" w:rsidRPr="00E056B6" w:rsidDel="00371A11" w:rsidRDefault="00930B57">
            <w:pPr>
              <w:pStyle w:val="body"/>
              <w:rPr>
                <w:del w:id="5762" w:author="Sastry, Murali" w:date="2015-06-09T17:17:00Z"/>
              </w:rPr>
              <w:pPrChange w:id="5763" w:author="Sastry, Murali" w:date="2015-06-10T10:23:00Z">
                <w:pPr>
                  <w:pStyle w:val="tableentry"/>
                </w:pPr>
              </w:pPrChange>
            </w:pPr>
            <w:bookmarkStart w:id="5764" w:name="_Toc421701959"/>
            <w:bookmarkStart w:id="5765" w:name="_Toc421705153"/>
            <w:bookmarkStart w:id="5766" w:name="_Toc422905133"/>
            <w:bookmarkStart w:id="5767" w:name="_Toc422935764"/>
            <w:bookmarkStart w:id="5768" w:name="_Toc422938826"/>
            <w:bookmarkStart w:id="5769" w:name="_Toc422930261"/>
            <w:bookmarkStart w:id="5770" w:name="_Toc494288393"/>
            <w:bookmarkStart w:id="5771" w:name="_Toc494291209"/>
            <w:bookmarkStart w:id="5772" w:name="_Toc494294023"/>
            <w:bookmarkEnd w:id="5764"/>
            <w:bookmarkEnd w:id="5765"/>
            <w:bookmarkEnd w:id="5766"/>
            <w:bookmarkEnd w:id="5767"/>
            <w:bookmarkEnd w:id="5768"/>
            <w:bookmarkEnd w:id="5769"/>
            <w:bookmarkEnd w:id="5770"/>
            <w:bookmarkEnd w:id="5771"/>
            <w:bookmarkEnd w:id="5772"/>
          </w:p>
          <w:p w:rsidR="00930B57" w:rsidRPr="00E056B6" w:rsidDel="00371A11" w:rsidRDefault="00930B57">
            <w:pPr>
              <w:pStyle w:val="body"/>
              <w:rPr>
                <w:del w:id="5773" w:author="Sastry, Murali" w:date="2015-06-09T17:17:00Z"/>
              </w:rPr>
              <w:pPrChange w:id="5774" w:author="Sastry, Murali" w:date="2015-06-10T10:23:00Z">
                <w:pPr>
                  <w:pStyle w:val="tableentry"/>
                </w:pPr>
              </w:pPrChange>
            </w:pPr>
            <w:bookmarkStart w:id="5775" w:name="_Toc421701960"/>
            <w:bookmarkStart w:id="5776" w:name="_Toc421705154"/>
            <w:bookmarkStart w:id="5777" w:name="_Toc422905134"/>
            <w:bookmarkStart w:id="5778" w:name="_Toc422935765"/>
            <w:bookmarkStart w:id="5779" w:name="_Toc422938827"/>
            <w:bookmarkStart w:id="5780" w:name="_Toc422930262"/>
            <w:bookmarkStart w:id="5781" w:name="_Toc494288394"/>
            <w:bookmarkStart w:id="5782" w:name="_Toc494291210"/>
            <w:bookmarkStart w:id="5783" w:name="_Toc494294024"/>
            <w:bookmarkEnd w:id="5775"/>
            <w:bookmarkEnd w:id="5776"/>
            <w:bookmarkEnd w:id="5777"/>
            <w:bookmarkEnd w:id="5778"/>
            <w:bookmarkEnd w:id="5779"/>
            <w:bookmarkEnd w:id="5780"/>
            <w:bookmarkEnd w:id="5781"/>
            <w:bookmarkEnd w:id="5782"/>
            <w:bookmarkEnd w:id="5783"/>
          </w:p>
          <w:p w:rsidR="00930B57" w:rsidRPr="00E056B6" w:rsidDel="00371A11" w:rsidRDefault="00C0468B">
            <w:pPr>
              <w:pStyle w:val="body"/>
              <w:rPr>
                <w:del w:id="5784" w:author="Sastry, Murali" w:date="2015-06-09T17:17:00Z"/>
                <w:i/>
              </w:rPr>
              <w:pPrChange w:id="5785" w:author="Sastry, Murali" w:date="2015-06-10T10:23:00Z">
                <w:pPr>
                  <w:pStyle w:val="tableentry"/>
                </w:pPr>
              </w:pPrChange>
            </w:pPr>
            <w:del w:id="5786" w:author="Sastry, Murali" w:date="2015-06-09T17:17:00Z">
              <w:r w:rsidRPr="00E056B6" w:rsidDel="00371A11">
                <w:rPr>
                  <w:i/>
                </w:rPr>
                <w:delText>D1050……2081</w:delText>
              </w:r>
              <w:bookmarkStart w:id="5787" w:name="_Toc421701961"/>
              <w:bookmarkStart w:id="5788" w:name="_Toc421705155"/>
              <w:bookmarkStart w:id="5789" w:name="_Toc422905135"/>
              <w:bookmarkStart w:id="5790" w:name="_Toc422935766"/>
              <w:bookmarkStart w:id="5791" w:name="_Toc422938828"/>
              <w:bookmarkStart w:id="5792" w:name="_Toc422930263"/>
              <w:bookmarkStart w:id="5793" w:name="_Toc494288395"/>
              <w:bookmarkStart w:id="5794" w:name="_Toc494291211"/>
              <w:bookmarkStart w:id="5795" w:name="_Toc494294025"/>
              <w:bookmarkEnd w:id="5787"/>
              <w:bookmarkEnd w:id="5788"/>
              <w:bookmarkEnd w:id="5789"/>
              <w:bookmarkEnd w:id="5790"/>
              <w:bookmarkEnd w:id="5791"/>
              <w:bookmarkEnd w:id="5792"/>
              <w:bookmarkEnd w:id="5793"/>
              <w:bookmarkEnd w:id="5794"/>
              <w:bookmarkEnd w:id="5795"/>
            </w:del>
          </w:p>
          <w:p w:rsidR="00930B57" w:rsidRPr="00E056B6" w:rsidDel="00371A11" w:rsidRDefault="00C0468B">
            <w:pPr>
              <w:pStyle w:val="body"/>
              <w:rPr>
                <w:del w:id="5796" w:author="Sastry, Murali" w:date="2015-06-09T17:17:00Z"/>
              </w:rPr>
              <w:pPrChange w:id="5797" w:author="Sastry, Murali" w:date="2015-06-10T10:23:00Z">
                <w:pPr>
                  <w:pStyle w:val="tableentry"/>
                </w:pPr>
              </w:pPrChange>
            </w:pPr>
            <w:del w:id="5798" w:author="Sastry, Murali" w:date="2015-06-09T17:17:00Z">
              <w:r w:rsidRPr="00E056B6" w:rsidDel="00371A11">
                <w:rPr>
                  <w:i/>
                </w:rPr>
                <w:delText>D1050……208</w:delText>
              </w:r>
              <w:r w:rsidR="00B668D1" w:rsidRPr="00E056B6" w:rsidDel="00371A11">
                <w:rPr>
                  <w:i/>
                </w:rPr>
                <w:delText>0</w:delText>
              </w:r>
              <w:bookmarkStart w:id="5799" w:name="_Toc421701962"/>
              <w:bookmarkStart w:id="5800" w:name="_Toc421705156"/>
              <w:bookmarkStart w:id="5801" w:name="_Toc422905136"/>
              <w:bookmarkStart w:id="5802" w:name="_Toc422935767"/>
              <w:bookmarkStart w:id="5803" w:name="_Toc422938829"/>
              <w:bookmarkStart w:id="5804" w:name="_Toc422930264"/>
              <w:bookmarkStart w:id="5805" w:name="_Toc494288396"/>
              <w:bookmarkStart w:id="5806" w:name="_Toc494291212"/>
              <w:bookmarkStart w:id="5807" w:name="_Toc494294026"/>
              <w:bookmarkEnd w:id="5799"/>
              <w:bookmarkEnd w:id="5800"/>
              <w:bookmarkEnd w:id="5801"/>
              <w:bookmarkEnd w:id="5802"/>
              <w:bookmarkEnd w:id="5803"/>
              <w:bookmarkEnd w:id="5804"/>
              <w:bookmarkEnd w:id="5805"/>
              <w:bookmarkEnd w:id="5806"/>
              <w:bookmarkEnd w:id="5807"/>
            </w:del>
          </w:p>
        </w:tc>
        <w:tc>
          <w:tcPr>
            <w:tcW w:w="3330" w:type="dxa"/>
            <w:tcBorders>
              <w:top w:val="single" w:sz="6" w:space="0" w:color="auto"/>
              <w:bottom w:val="single" w:sz="6" w:space="0" w:color="auto"/>
            </w:tcBorders>
          </w:tcPr>
          <w:p w:rsidR="004F5FFF" w:rsidRPr="00E056B6" w:rsidDel="00371A11" w:rsidRDefault="00C0468B">
            <w:pPr>
              <w:pStyle w:val="body"/>
              <w:rPr>
                <w:del w:id="5808" w:author="Sastry, Murali" w:date="2015-06-09T17:17:00Z"/>
              </w:rPr>
              <w:pPrChange w:id="5809" w:author="Sastry, Murali" w:date="2015-06-10T10:23:00Z">
                <w:pPr>
                  <w:pStyle w:val="tableentry"/>
                </w:pPr>
              </w:pPrChange>
            </w:pPr>
            <w:del w:id="5810" w:author="Sastry, Murali" w:date="2015-06-09T17:17:00Z">
              <w:r w:rsidRPr="00E056B6" w:rsidDel="00371A11">
                <w:delText>Build ID of firmware to use</w:delText>
              </w:r>
              <w:bookmarkStart w:id="5811" w:name="_Toc421701963"/>
              <w:bookmarkStart w:id="5812" w:name="_Toc421705157"/>
              <w:bookmarkStart w:id="5813" w:name="_Toc422905137"/>
              <w:bookmarkStart w:id="5814" w:name="_Toc422935768"/>
              <w:bookmarkStart w:id="5815" w:name="_Toc422938830"/>
              <w:bookmarkStart w:id="5816" w:name="_Toc422930265"/>
              <w:bookmarkStart w:id="5817" w:name="_Toc494288397"/>
              <w:bookmarkStart w:id="5818" w:name="_Toc494291213"/>
              <w:bookmarkStart w:id="5819" w:name="_Toc494294027"/>
              <w:bookmarkEnd w:id="5811"/>
              <w:bookmarkEnd w:id="5812"/>
              <w:bookmarkEnd w:id="5813"/>
              <w:bookmarkEnd w:id="5814"/>
              <w:bookmarkEnd w:id="5815"/>
              <w:bookmarkEnd w:id="5816"/>
              <w:bookmarkEnd w:id="5817"/>
              <w:bookmarkEnd w:id="5818"/>
              <w:bookmarkEnd w:id="5819"/>
            </w:del>
          </w:p>
          <w:p w:rsidR="00930B57" w:rsidRPr="00E056B6" w:rsidDel="00371A11" w:rsidRDefault="00C0468B">
            <w:pPr>
              <w:pStyle w:val="body"/>
              <w:rPr>
                <w:del w:id="5820" w:author="Sastry, Murali" w:date="2015-06-09T17:17:00Z"/>
              </w:rPr>
              <w:pPrChange w:id="5821" w:author="Sastry, Murali" w:date="2015-06-10T10:23:00Z">
                <w:pPr>
                  <w:pStyle w:val="tableentry"/>
                </w:pPr>
              </w:pPrChange>
            </w:pPr>
            <w:del w:id="5822" w:author="Sastry, Murali" w:date="2015-06-09T17:17:00Z">
              <w:r w:rsidRPr="00E056B6" w:rsidDel="00371A11">
                <w:delText>All firmware images are obtained dynamically, so any name can be specific in &lt;carrier&gt; and this name can be used in the vdproj</w:delText>
              </w:r>
              <w:bookmarkStart w:id="5823" w:name="_Toc421701964"/>
              <w:bookmarkStart w:id="5824" w:name="_Toc421705158"/>
              <w:bookmarkStart w:id="5825" w:name="_Toc422905138"/>
              <w:bookmarkStart w:id="5826" w:name="_Toc422935769"/>
              <w:bookmarkStart w:id="5827" w:name="_Toc422938831"/>
              <w:bookmarkStart w:id="5828" w:name="_Toc422930266"/>
              <w:bookmarkStart w:id="5829" w:name="_Toc494288398"/>
              <w:bookmarkStart w:id="5830" w:name="_Toc494291214"/>
              <w:bookmarkStart w:id="5831" w:name="_Toc494294028"/>
              <w:bookmarkEnd w:id="5823"/>
              <w:bookmarkEnd w:id="5824"/>
              <w:bookmarkEnd w:id="5825"/>
              <w:bookmarkEnd w:id="5826"/>
              <w:bookmarkEnd w:id="5827"/>
              <w:bookmarkEnd w:id="5828"/>
              <w:bookmarkEnd w:id="5829"/>
              <w:bookmarkEnd w:id="5830"/>
              <w:bookmarkEnd w:id="5831"/>
            </w:del>
          </w:p>
          <w:p w:rsidR="00930B57" w:rsidRPr="00E056B6" w:rsidDel="00371A11" w:rsidRDefault="00930B57">
            <w:pPr>
              <w:pStyle w:val="body"/>
              <w:rPr>
                <w:del w:id="5832" w:author="Sastry, Murali" w:date="2015-06-09T17:17:00Z"/>
              </w:rPr>
              <w:pPrChange w:id="5833" w:author="Sastry, Murali" w:date="2015-06-10T10:23:00Z">
                <w:pPr>
                  <w:pStyle w:val="tableentry"/>
                </w:pPr>
              </w:pPrChange>
            </w:pPr>
            <w:bookmarkStart w:id="5834" w:name="_Toc421701965"/>
            <w:bookmarkStart w:id="5835" w:name="_Toc421705159"/>
            <w:bookmarkStart w:id="5836" w:name="_Toc422905139"/>
            <w:bookmarkStart w:id="5837" w:name="_Toc422935770"/>
            <w:bookmarkStart w:id="5838" w:name="_Toc422938832"/>
            <w:bookmarkStart w:id="5839" w:name="_Toc422930267"/>
            <w:bookmarkStart w:id="5840" w:name="_Toc494288399"/>
            <w:bookmarkStart w:id="5841" w:name="_Toc494291215"/>
            <w:bookmarkStart w:id="5842" w:name="_Toc494294029"/>
            <w:bookmarkEnd w:id="5834"/>
            <w:bookmarkEnd w:id="5835"/>
            <w:bookmarkEnd w:id="5836"/>
            <w:bookmarkEnd w:id="5837"/>
            <w:bookmarkEnd w:id="5838"/>
            <w:bookmarkEnd w:id="5839"/>
            <w:bookmarkEnd w:id="5840"/>
            <w:bookmarkEnd w:id="5841"/>
            <w:bookmarkEnd w:id="5842"/>
          </w:p>
        </w:tc>
        <w:bookmarkStart w:id="5843" w:name="_Toc421701966"/>
        <w:bookmarkStart w:id="5844" w:name="_Toc421705160"/>
        <w:bookmarkStart w:id="5845" w:name="_Toc422905140"/>
        <w:bookmarkStart w:id="5846" w:name="_Toc422935771"/>
        <w:bookmarkStart w:id="5847" w:name="_Toc422938833"/>
        <w:bookmarkStart w:id="5848" w:name="_Toc422930268"/>
        <w:bookmarkStart w:id="5849" w:name="_Toc494288400"/>
        <w:bookmarkStart w:id="5850" w:name="_Toc494291216"/>
        <w:bookmarkStart w:id="5851" w:name="_Toc494294030"/>
        <w:bookmarkEnd w:id="5843"/>
        <w:bookmarkEnd w:id="5844"/>
        <w:bookmarkEnd w:id="5845"/>
        <w:bookmarkEnd w:id="5846"/>
        <w:bookmarkEnd w:id="5847"/>
        <w:bookmarkEnd w:id="5848"/>
        <w:bookmarkEnd w:id="5849"/>
        <w:bookmarkEnd w:id="5850"/>
        <w:bookmarkEnd w:id="5851"/>
      </w:tr>
      <w:tr w:rsidR="004F5FFF" w:rsidRPr="00E056B6" w:rsidDel="00371A11" w:rsidTr="005F0C61">
        <w:trPr>
          <w:cantSplit/>
          <w:del w:id="5852" w:author="Sastry, Murali" w:date="2015-06-09T17:17:00Z"/>
        </w:trPr>
        <w:tc>
          <w:tcPr>
            <w:tcW w:w="1890" w:type="dxa"/>
            <w:tcBorders>
              <w:top w:val="single" w:sz="6" w:space="0" w:color="auto"/>
              <w:bottom w:val="single" w:sz="6" w:space="0" w:color="auto"/>
            </w:tcBorders>
          </w:tcPr>
          <w:p w:rsidR="004F5FFF" w:rsidRPr="00E056B6" w:rsidDel="00371A11" w:rsidRDefault="00C0468B">
            <w:pPr>
              <w:pStyle w:val="body"/>
              <w:rPr>
                <w:del w:id="5853" w:author="Sastry, Murali" w:date="2015-06-09T17:17:00Z"/>
              </w:rPr>
              <w:pPrChange w:id="5854" w:author="Sastry, Murali" w:date="2015-06-10T10:23:00Z">
                <w:pPr>
                  <w:pStyle w:val="tableentry"/>
                </w:pPr>
              </w:pPrChange>
            </w:pPr>
            <w:del w:id="5855" w:author="Sastry, Murali" w:date="2015-06-09T17:17:00Z">
              <w:r w:rsidRPr="00E056B6" w:rsidDel="00371A11">
                <w:delText>view:</w:delText>
              </w:r>
              <w:bookmarkStart w:id="5856" w:name="_Toc421701967"/>
              <w:bookmarkStart w:id="5857" w:name="_Toc421705161"/>
              <w:bookmarkStart w:id="5858" w:name="_Toc422905141"/>
              <w:bookmarkStart w:id="5859" w:name="_Toc422935772"/>
              <w:bookmarkStart w:id="5860" w:name="_Toc422938834"/>
              <w:bookmarkStart w:id="5861" w:name="_Toc422930269"/>
              <w:bookmarkStart w:id="5862" w:name="_Toc494288401"/>
              <w:bookmarkStart w:id="5863" w:name="_Toc494291217"/>
              <w:bookmarkStart w:id="5864" w:name="_Toc494294031"/>
              <w:bookmarkEnd w:id="5856"/>
              <w:bookmarkEnd w:id="5857"/>
              <w:bookmarkEnd w:id="5858"/>
              <w:bookmarkEnd w:id="5859"/>
              <w:bookmarkEnd w:id="5860"/>
              <w:bookmarkEnd w:id="5861"/>
              <w:bookmarkEnd w:id="5862"/>
              <w:bookmarkEnd w:id="5863"/>
              <w:bookmarkEnd w:id="5864"/>
            </w:del>
          </w:p>
        </w:tc>
        <w:tc>
          <w:tcPr>
            <w:tcW w:w="3330" w:type="dxa"/>
            <w:tcBorders>
              <w:top w:val="single" w:sz="6" w:space="0" w:color="auto"/>
              <w:bottom w:val="single" w:sz="6" w:space="0" w:color="auto"/>
            </w:tcBorders>
          </w:tcPr>
          <w:p w:rsidR="004F5FFF" w:rsidRPr="00E056B6" w:rsidDel="00371A11" w:rsidRDefault="00C0468B">
            <w:pPr>
              <w:pStyle w:val="body"/>
              <w:rPr>
                <w:del w:id="5865" w:author="Sastry, Murali" w:date="2015-06-09T17:17:00Z"/>
              </w:rPr>
              <w:pPrChange w:id="5866" w:author="Sastry, Murali" w:date="2015-06-10T10:23:00Z">
                <w:pPr>
                  <w:pStyle w:val="tableentry"/>
                </w:pPr>
              </w:pPrChange>
            </w:pPr>
            <w:del w:id="5867" w:author="Sastry, Murali" w:date="2015-06-09T17:17:00Z">
              <w:r w:rsidRPr="00E056B6" w:rsidDel="00371A11">
                <w:delText xml:space="preserve">&lt;paths&gt; </w:delText>
              </w:r>
              <w:bookmarkStart w:id="5868" w:name="_Toc421701968"/>
              <w:bookmarkStart w:id="5869" w:name="_Toc421705162"/>
              <w:bookmarkStart w:id="5870" w:name="_Toc422905142"/>
              <w:bookmarkStart w:id="5871" w:name="_Toc422935773"/>
              <w:bookmarkStart w:id="5872" w:name="_Toc422938835"/>
              <w:bookmarkStart w:id="5873" w:name="_Toc422930270"/>
              <w:bookmarkStart w:id="5874" w:name="_Toc494288402"/>
              <w:bookmarkStart w:id="5875" w:name="_Toc494291218"/>
              <w:bookmarkStart w:id="5876" w:name="_Toc494294032"/>
              <w:bookmarkEnd w:id="5868"/>
              <w:bookmarkEnd w:id="5869"/>
              <w:bookmarkEnd w:id="5870"/>
              <w:bookmarkEnd w:id="5871"/>
              <w:bookmarkEnd w:id="5872"/>
              <w:bookmarkEnd w:id="5873"/>
              <w:bookmarkEnd w:id="5874"/>
              <w:bookmarkEnd w:id="5875"/>
              <w:bookmarkEnd w:id="5876"/>
            </w:del>
          </w:p>
        </w:tc>
        <w:tc>
          <w:tcPr>
            <w:tcW w:w="3330" w:type="dxa"/>
            <w:tcBorders>
              <w:top w:val="single" w:sz="6" w:space="0" w:color="auto"/>
              <w:bottom w:val="single" w:sz="6" w:space="0" w:color="auto"/>
            </w:tcBorders>
          </w:tcPr>
          <w:p w:rsidR="004F5FFF" w:rsidRPr="00E056B6" w:rsidDel="00371A11" w:rsidRDefault="00C0468B">
            <w:pPr>
              <w:pStyle w:val="body"/>
              <w:rPr>
                <w:del w:id="5877" w:author="Sastry, Murali" w:date="2015-06-09T17:17:00Z"/>
              </w:rPr>
              <w:pPrChange w:id="5878" w:author="Sastry, Murali" w:date="2015-06-10T10:23:00Z">
                <w:pPr>
                  <w:pStyle w:val="tableentry"/>
                </w:pPr>
              </w:pPrChange>
            </w:pPr>
            <w:del w:id="5879" w:author="Sastry, Murali" w:date="2015-06-09T17:17:00Z">
              <w:r w:rsidRPr="00E056B6" w:rsidDel="00371A11">
                <w:delText>List the paths to every source file used in this build.  This is the view used by the Client Spec, so any file not included will not be accessible.</w:delText>
              </w:r>
              <w:bookmarkStart w:id="5880" w:name="_Toc421701969"/>
              <w:bookmarkStart w:id="5881" w:name="_Toc421705163"/>
              <w:bookmarkStart w:id="5882" w:name="_Toc422905143"/>
              <w:bookmarkStart w:id="5883" w:name="_Toc422935774"/>
              <w:bookmarkStart w:id="5884" w:name="_Toc422938836"/>
              <w:bookmarkStart w:id="5885" w:name="_Toc422930271"/>
              <w:bookmarkStart w:id="5886" w:name="_Toc494288403"/>
              <w:bookmarkStart w:id="5887" w:name="_Toc494291219"/>
              <w:bookmarkStart w:id="5888" w:name="_Toc494294033"/>
              <w:bookmarkEnd w:id="5880"/>
              <w:bookmarkEnd w:id="5881"/>
              <w:bookmarkEnd w:id="5882"/>
              <w:bookmarkEnd w:id="5883"/>
              <w:bookmarkEnd w:id="5884"/>
              <w:bookmarkEnd w:id="5885"/>
              <w:bookmarkEnd w:id="5886"/>
              <w:bookmarkEnd w:id="5887"/>
              <w:bookmarkEnd w:id="5888"/>
            </w:del>
          </w:p>
        </w:tc>
        <w:bookmarkStart w:id="5889" w:name="_Toc421701970"/>
        <w:bookmarkStart w:id="5890" w:name="_Toc421705164"/>
        <w:bookmarkStart w:id="5891" w:name="_Toc422905144"/>
        <w:bookmarkStart w:id="5892" w:name="_Toc422935775"/>
        <w:bookmarkStart w:id="5893" w:name="_Toc422938837"/>
        <w:bookmarkStart w:id="5894" w:name="_Toc422930272"/>
        <w:bookmarkStart w:id="5895" w:name="_Toc494288404"/>
        <w:bookmarkStart w:id="5896" w:name="_Toc494291220"/>
        <w:bookmarkStart w:id="5897" w:name="_Toc494294034"/>
        <w:bookmarkEnd w:id="5889"/>
        <w:bookmarkEnd w:id="5890"/>
        <w:bookmarkEnd w:id="5891"/>
        <w:bookmarkEnd w:id="5892"/>
        <w:bookmarkEnd w:id="5893"/>
        <w:bookmarkEnd w:id="5894"/>
        <w:bookmarkEnd w:id="5895"/>
        <w:bookmarkEnd w:id="5896"/>
        <w:bookmarkEnd w:id="5897"/>
      </w:tr>
      <w:tr w:rsidR="004F5FFF" w:rsidRPr="00E056B6" w:rsidDel="00371A11" w:rsidTr="005F0C61">
        <w:trPr>
          <w:cantSplit/>
          <w:del w:id="5898" w:author="Sastry, Murali" w:date="2015-06-09T17:17:00Z"/>
        </w:trPr>
        <w:tc>
          <w:tcPr>
            <w:tcW w:w="1890" w:type="dxa"/>
            <w:tcBorders>
              <w:top w:val="single" w:sz="6" w:space="0" w:color="auto"/>
              <w:bottom w:val="single" w:sz="6" w:space="0" w:color="auto"/>
            </w:tcBorders>
          </w:tcPr>
          <w:p w:rsidR="004F5FFF" w:rsidRPr="00E056B6" w:rsidDel="00371A11" w:rsidRDefault="00C0468B">
            <w:pPr>
              <w:pStyle w:val="body"/>
              <w:rPr>
                <w:del w:id="5899" w:author="Sastry, Murali" w:date="2015-06-09T17:17:00Z"/>
              </w:rPr>
              <w:pPrChange w:id="5900" w:author="Sastry, Murali" w:date="2015-06-10T10:23:00Z">
                <w:pPr>
                  <w:pStyle w:val="tableentry"/>
                </w:pPr>
              </w:pPrChange>
            </w:pPr>
            <w:del w:id="5901" w:author="Sastry, Murali" w:date="2015-06-09T17:17:00Z">
              <w:r w:rsidRPr="00E056B6" w:rsidDel="00371A11">
                <w:delText xml:space="preserve">view_label: </w:delText>
              </w:r>
              <w:bookmarkStart w:id="5902" w:name="_Toc421701971"/>
              <w:bookmarkStart w:id="5903" w:name="_Toc421705165"/>
              <w:bookmarkStart w:id="5904" w:name="_Toc422905145"/>
              <w:bookmarkStart w:id="5905" w:name="_Toc422935776"/>
              <w:bookmarkStart w:id="5906" w:name="_Toc422938838"/>
              <w:bookmarkStart w:id="5907" w:name="_Toc422930273"/>
              <w:bookmarkStart w:id="5908" w:name="_Toc494288405"/>
              <w:bookmarkStart w:id="5909" w:name="_Toc494291221"/>
              <w:bookmarkStart w:id="5910" w:name="_Toc494294035"/>
              <w:bookmarkEnd w:id="5902"/>
              <w:bookmarkEnd w:id="5903"/>
              <w:bookmarkEnd w:id="5904"/>
              <w:bookmarkEnd w:id="5905"/>
              <w:bookmarkEnd w:id="5906"/>
              <w:bookmarkEnd w:id="5907"/>
              <w:bookmarkEnd w:id="5908"/>
              <w:bookmarkEnd w:id="5909"/>
              <w:bookmarkEnd w:id="5910"/>
            </w:del>
          </w:p>
        </w:tc>
        <w:tc>
          <w:tcPr>
            <w:tcW w:w="3330" w:type="dxa"/>
            <w:tcBorders>
              <w:top w:val="single" w:sz="6" w:space="0" w:color="auto"/>
              <w:bottom w:val="single" w:sz="6" w:space="0" w:color="auto"/>
            </w:tcBorders>
          </w:tcPr>
          <w:p w:rsidR="004F5FFF" w:rsidRPr="00E056B6" w:rsidDel="00371A11" w:rsidRDefault="00C0468B">
            <w:pPr>
              <w:pStyle w:val="body"/>
              <w:rPr>
                <w:del w:id="5911" w:author="Sastry, Murali" w:date="2015-06-09T17:17:00Z"/>
              </w:rPr>
              <w:pPrChange w:id="5912" w:author="Sastry, Murali" w:date="2015-06-10T10:23:00Z">
                <w:pPr>
                  <w:pStyle w:val="tableentry"/>
                </w:pPr>
              </w:pPrChange>
            </w:pPr>
            <w:del w:id="5913" w:author="Sastry, Murali" w:date="2015-06-09T17:17:00Z">
              <w:r w:rsidRPr="00E056B6" w:rsidDel="00371A11">
                <w:delText>&lt;paths&gt;</w:delText>
              </w:r>
              <w:bookmarkStart w:id="5914" w:name="_Toc421701972"/>
              <w:bookmarkStart w:id="5915" w:name="_Toc421705166"/>
              <w:bookmarkStart w:id="5916" w:name="_Toc422905146"/>
              <w:bookmarkStart w:id="5917" w:name="_Toc422935777"/>
              <w:bookmarkStart w:id="5918" w:name="_Toc422938839"/>
              <w:bookmarkStart w:id="5919" w:name="_Toc422930274"/>
              <w:bookmarkStart w:id="5920" w:name="_Toc494288406"/>
              <w:bookmarkStart w:id="5921" w:name="_Toc494291222"/>
              <w:bookmarkStart w:id="5922" w:name="_Toc494294036"/>
              <w:bookmarkEnd w:id="5914"/>
              <w:bookmarkEnd w:id="5915"/>
              <w:bookmarkEnd w:id="5916"/>
              <w:bookmarkEnd w:id="5917"/>
              <w:bookmarkEnd w:id="5918"/>
              <w:bookmarkEnd w:id="5919"/>
              <w:bookmarkEnd w:id="5920"/>
              <w:bookmarkEnd w:id="5921"/>
              <w:bookmarkEnd w:id="5922"/>
            </w:del>
          </w:p>
        </w:tc>
        <w:tc>
          <w:tcPr>
            <w:tcW w:w="3330" w:type="dxa"/>
            <w:tcBorders>
              <w:top w:val="single" w:sz="6" w:space="0" w:color="auto"/>
              <w:bottom w:val="single" w:sz="6" w:space="0" w:color="auto"/>
            </w:tcBorders>
          </w:tcPr>
          <w:p w:rsidR="004F5FFF" w:rsidRPr="00E056B6" w:rsidDel="00371A11" w:rsidRDefault="00C0468B">
            <w:pPr>
              <w:pStyle w:val="body"/>
              <w:rPr>
                <w:del w:id="5923" w:author="Sastry, Murali" w:date="2015-06-09T17:17:00Z"/>
              </w:rPr>
              <w:pPrChange w:id="5924" w:author="Sastry, Murali" w:date="2015-06-10T10:23:00Z">
                <w:pPr>
                  <w:pStyle w:val="tableentry"/>
                </w:pPr>
              </w:pPrChange>
            </w:pPr>
            <w:del w:id="5925" w:author="Sastry, Murali" w:date="2015-06-09T17:17:00Z">
              <w:r w:rsidRPr="00E056B6" w:rsidDel="00371A11">
                <w:delText>List the paths of all files that should be marked with the label for this build.</w:delText>
              </w:r>
              <w:bookmarkStart w:id="5926" w:name="_Toc421701973"/>
              <w:bookmarkStart w:id="5927" w:name="_Toc421705167"/>
              <w:bookmarkStart w:id="5928" w:name="_Toc422905147"/>
              <w:bookmarkStart w:id="5929" w:name="_Toc422935778"/>
              <w:bookmarkStart w:id="5930" w:name="_Toc422938840"/>
              <w:bookmarkStart w:id="5931" w:name="_Toc422930275"/>
              <w:bookmarkStart w:id="5932" w:name="_Toc494288407"/>
              <w:bookmarkStart w:id="5933" w:name="_Toc494291223"/>
              <w:bookmarkStart w:id="5934" w:name="_Toc494294037"/>
              <w:bookmarkEnd w:id="5926"/>
              <w:bookmarkEnd w:id="5927"/>
              <w:bookmarkEnd w:id="5928"/>
              <w:bookmarkEnd w:id="5929"/>
              <w:bookmarkEnd w:id="5930"/>
              <w:bookmarkEnd w:id="5931"/>
              <w:bookmarkEnd w:id="5932"/>
              <w:bookmarkEnd w:id="5933"/>
              <w:bookmarkEnd w:id="5934"/>
            </w:del>
          </w:p>
        </w:tc>
        <w:bookmarkStart w:id="5935" w:name="_Toc421701974"/>
        <w:bookmarkStart w:id="5936" w:name="_Toc421705168"/>
        <w:bookmarkStart w:id="5937" w:name="_Toc422905148"/>
        <w:bookmarkStart w:id="5938" w:name="_Toc422935779"/>
        <w:bookmarkStart w:id="5939" w:name="_Toc422938841"/>
        <w:bookmarkStart w:id="5940" w:name="_Toc422930276"/>
        <w:bookmarkStart w:id="5941" w:name="_Toc494288408"/>
        <w:bookmarkStart w:id="5942" w:name="_Toc494291224"/>
        <w:bookmarkStart w:id="5943" w:name="_Toc494294038"/>
        <w:bookmarkEnd w:id="5935"/>
        <w:bookmarkEnd w:id="5936"/>
        <w:bookmarkEnd w:id="5937"/>
        <w:bookmarkEnd w:id="5938"/>
        <w:bookmarkEnd w:id="5939"/>
        <w:bookmarkEnd w:id="5940"/>
        <w:bookmarkEnd w:id="5941"/>
        <w:bookmarkEnd w:id="5942"/>
        <w:bookmarkEnd w:id="5943"/>
      </w:tr>
      <w:tr w:rsidR="00043922" w:rsidRPr="00E056B6" w:rsidDel="00371A11" w:rsidTr="005F0C61">
        <w:trPr>
          <w:cantSplit/>
          <w:del w:id="5944" w:author="Sastry, Murali" w:date="2015-06-09T17:17:00Z"/>
        </w:trPr>
        <w:tc>
          <w:tcPr>
            <w:tcW w:w="1890" w:type="dxa"/>
            <w:tcBorders>
              <w:top w:val="single" w:sz="6" w:space="0" w:color="auto"/>
              <w:bottom w:val="single" w:sz="6" w:space="0" w:color="auto"/>
            </w:tcBorders>
          </w:tcPr>
          <w:p w:rsidR="00043922" w:rsidRPr="00E056B6" w:rsidDel="00371A11" w:rsidRDefault="00C0468B">
            <w:pPr>
              <w:pStyle w:val="body"/>
              <w:rPr>
                <w:del w:id="5945" w:author="Sastry, Murali" w:date="2015-06-09T17:17:00Z"/>
              </w:rPr>
              <w:pPrChange w:id="5946" w:author="Sastry, Murali" w:date="2015-06-10T10:23:00Z">
                <w:pPr>
                  <w:pStyle w:val="tableentry"/>
                </w:pPr>
              </w:pPrChange>
            </w:pPr>
            <w:del w:id="5947" w:author="Sastry, Murali" w:date="2015-06-09T17:17:00Z">
              <w:r w:rsidRPr="00E056B6" w:rsidDel="00371A11">
                <w:rPr>
                  <w:i/>
                </w:rPr>
                <w:delText>OEM</w:delText>
              </w:r>
              <w:r w:rsidR="00043922" w:rsidRPr="00E056B6" w:rsidDel="00371A11">
                <w:delText>_DCNNumber:</w:delText>
              </w:r>
              <w:bookmarkStart w:id="5948" w:name="_Toc421701975"/>
              <w:bookmarkStart w:id="5949" w:name="_Toc421705169"/>
              <w:bookmarkStart w:id="5950" w:name="_Toc422905149"/>
              <w:bookmarkStart w:id="5951" w:name="_Toc422935780"/>
              <w:bookmarkStart w:id="5952" w:name="_Toc422938842"/>
              <w:bookmarkStart w:id="5953" w:name="_Toc422930277"/>
              <w:bookmarkStart w:id="5954" w:name="_Toc494288409"/>
              <w:bookmarkStart w:id="5955" w:name="_Toc494291225"/>
              <w:bookmarkStart w:id="5956" w:name="_Toc494294039"/>
              <w:bookmarkEnd w:id="5948"/>
              <w:bookmarkEnd w:id="5949"/>
              <w:bookmarkEnd w:id="5950"/>
              <w:bookmarkEnd w:id="5951"/>
              <w:bookmarkEnd w:id="5952"/>
              <w:bookmarkEnd w:id="5953"/>
              <w:bookmarkEnd w:id="5954"/>
              <w:bookmarkEnd w:id="5955"/>
              <w:bookmarkEnd w:id="5956"/>
            </w:del>
          </w:p>
          <w:p w:rsidR="00043922" w:rsidRPr="00E056B6" w:rsidDel="00371A11" w:rsidRDefault="00C0468B">
            <w:pPr>
              <w:pStyle w:val="body"/>
              <w:rPr>
                <w:del w:id="5957" w:author="Sastry, Murali" w:date="2015-06-09T17:17:00Z"/>
                <w:i/>
              </w:rPr>
              <w:pPrChange w:id="5958" w:author="Sastry, Murali" w:date="2015-06-10T10:23:00Z">
                <w:pPr>
                  <w:pStyle w:val="tableentry"/>
                </w:pPr>
              </w:pPrChange>
            </w:pPr>
            <w:del w:id="5959" w:author="Sastry, Murali" w:date="2015-06-09T17:17:00Z">
              <w:r w:rsidRPr="00E056B6" w:rsidDel="00371A11">
                <w:rPr>
                  <w:i/>
                </w:rPr>
                <w:delText>HP_DCNNumber:</w:delText>
              </w:r>
              <w:bookmarkStart w:id="5960" w:name="_Toc421701976"/>
              <w:bookmarkStart w:id="5961" w:name="_Toc421705170"/>
              <w:bookmarkStart w:id="5962" w:name="_Toc422905150"/>
              <w:bookmarkStart w:id="5963" w:name="_Toc422935781"/>
              <w:bookmarkStart w:id="5964" w:name="_Toc422938843"/>
              <w:bookmarkStart w:id="5965" w:name="_Toc422930278"/>
              <w:bookmarkStart w:id="5966" w:name="_Toc494288410"/>
              <w:bookmarkStart w:id="5967" w:name="_Toc494291226"/>
              <w:bookmarkStart w:id="5968" w:name="_Toc494294040"/>
              <w:bookmarkEnd w:id="5960"/>
              <w:bookmarkEnd w:id="5961"/>
              <w:bookmarkEnd w:id="5962"/>
              <w:bookmarkEnd w:id="5963"/>
              <w:bookmarkEnd w:id="5964"/>
              <w:bookmarkEnd w:id="5965"/>
              <w:bookmarkEnd w:id="5966"/>
              <w:bookmarkEnd w:id="5967"/>
              <w:bookmarkEnd w:id="5968"/>
            </w:del>
          </w:p>
        </w:tc>
        <w:tc>
          <w:tcPr>
            <w:tcW w:w="3330" w:type="dxa"/>
            <w:tcBorders>
              <w:top w:val="single" w:sz="6" w:space="0" w:color="auto"/>
              <w:bottom w:val="single" w:sz="6" w:space="0" w:color="auto"/>
            </w:tcBorders>
          </w:tcPr>
          <w:p w:rsidR="00043922" w:rsidRPr="00E056B6" w:rsidDel="00371A11" w:rsidRDefault="00043922">
            <w:pPr>
              <w:pStyle w:val="body"/>
              <w:rPr>
                <w:del w:id="5969" w:author="Sastry, Murali" w:date="2015-06-09T17:17:00Z"/>
                <w:i/>
              </w:rPr>
              <w:pPrChange w:id="5970" w:author="Sastry, Murali" w:date="2015-06-10T10:23:00Z">
                <w:pPr>
                  <w:pStyle w:val="tableentry"/>
                </w:pPr>
              </w:pPrChange>
            </w:pPr>
            <w:bookmarkStart w:id="5971" w:name="_Toc421701977"/>
            <w:bookmarkStart w:id="5972" w:name="_Toc421705171"/>
            <w:bookmarkStart w:id="5973" w:name="_Toc422905151"/>
            <w:bookmarkStart w:id="5974" w:name="_Toc422935782"/>
            <w:bookmarkStart w:id="5975" w:name="_Toc422938844"/>
            <w:bookmarkStart w:id="5976" w:name="_Toc422930279"/>
            <w:bookmarkStart w:id="5977" w:name="_Toc494288411"/>
            <w:bookmarkStart w:id="5978" w:name="_Toc494291227"/>
            <w:bookmarkStart w:id="5979" w:name="_Toc494294041"/>
            <w:bookmarkEnd w:id="5971"/>
            <w:bookmarkEnd w:id="5972"/>
            <w:bookmarkEnd w:id="5973"/>
            <w:bookmarkEnd w:id="5974"/>
            <w:bookmarkEnd w:id="5975"/>
            <w:bookmarkEnd w:id="5976"/>
            <w:bookmarkEnd w:id="5977"/>
            <w:bookmarkEnd w:id="5978"/>
            <w:bookmarkEnd w:id="5979"/>
          </w:p>
          <w:p w:rsidR="00043922" w:rsidRPr="00E056B6" w:rsidDel="00371A11" w:rsidRDefault="00C0468B">
            <w:pPr>
              <w:pStyle w:val="body"/>
              <w:rPr>
                <w:del w:id="5980" w:author="Sastry, Murali" w:date="2015-06-09T17:17:00Z"/>
                <w:i/>
              </w:rPr>
              <w:pPrChange w:id="5981" w:author="Sastry, Murali" w:date="2015-06-10T10:23:00Z">
                <w:pPr>
                  <w:pStyle w:val="tableentry"/>
                </w:pPr>
              </w:pPrChange>
            </w:pPr>
            <w:del w:id="5982" w:author="Sastry, Murali" w:date="2015-06-09T17:17:00Z">
              <w:r w:rsidRPr="00E056B6" w:rsidDel="00371A11">
                <w:rPr>
                  <w:i/>
                </w:rPr>
                <w:delText>VN454-23</w:delText>
              </w:r>
              <w:bookmarkStart w:id="5983" w:name="_Toc421701978"/>
              <w:bookmarkStart w:id="5984" w:name="_Toc421705172"/>
              <w:bookmarkStart w:id="5985" w:name="_Toc422905152"/>
              <w:bookmarkStart w:id="5986" w:name="_Toc422935783"/>
              <w:bookmarkStart w:id="5987" w:name="_Toc422938845"/>
              <w:bookmarkStart w:id="5988" w:name="_Toc422930280"/>
              <w:bookmarkStart w:id="5989" w:name="_Toc494288412"/>
              <w:bookmarkStart w:id="5990" w:name="_Toc494291228"/>
              <w:bookmarkStart w:id="5991" w:name="_Toc494294042"/>
              <w:bookmarkEnd w:id="5983"/>
              <w:bookmarkEnd w:id="5984"/>
              <w:bookmarkEnd w:id="5985"/>
              <w:bookmarkEnd w:id="5986"/>
              <w:bookmarkEnd w:id="5987"/>
              <w:bookmarkEnd w:id="5988"/>
              <w:bookmarkEnd w:id="5989"/>
              <w:bookmarkEnd w:id="5990"/>
              <w:bookmarkEnd w:id="5991"/>
            </w:del>
          </w:p>
        </w:tc>
        <w:tc>
          <w:tcPr>
            <w:tcW w:w="3330" w:type="dxa"/>
            <w:tcBorders>
              <w:top w:val="single" w:sz="6" w:space="0" w:color="auto"/>
              <w:bottom w:val="single" w:sz="6" w:space="0" w:color="auto"/>
            </w:tcBorders>
          </w:tcPr>
          <w:p w:rsidR="00744E82" w:rsidRPr="00E056B6" w:rsidDel="00371A11" w:rsidRDefault="00043922">
            <w:pPr>
              <w:pStyle w:val="body"/>
              <w:rPr>
                <w:del w:id="5992" w:author="Sastry, Murali" w:date="2015-06-09T17:17:00Z"/>
              </w:rPr>
              <w:pPrChange w:id="5993" w:author="Sastry, Murali" w:date="2015-06-10T10:23:00Z">
                <w:pPr>
                  <w:pStyle w:val="tableentry"/>
                </w:pPr>
              </w:pPrChange>
            </w:pPr>
            <w:del w:id="5994" w:author="Sastry, Murali" w:date="2015-06-09T17:17:00Z">
              <w:r w:rsidRPr="00E056B6" w:rsidDel="00371A11">
                <w:delText>List the DCN numbers that will be used for this release.</w:delText>
              </w:r>
              <w:r w:rsidR="00744E82" w:rsidRPr="00E056B6" w:rsidDel="00371A11">
                <w:delText xml:space="preserve">  </w:delText>
              </w:r>
              <w:bookmarkStart w:id="5995" w:name="_Toc421701979"/>
              <w:bookmarkStart w:id="5996" w:name="_Toc421705173"/>
              <w:bookmarkStart w:id="5997" w:name="_Toc422905153"/>
              <w:bookmarkStart w:id="5998" w:name="_Toc422935784"/>
              <w:bookmarkStart w:id="5999" w:name="_Toc422938846"/>
              <w:bookmarkStart w:id="6000" w:name="_Toc422930281"/>
              <w:bookmarkStart w:id="6001" w:name="_Toc494288413"/>
              <w:bookmarkStart w:id="6002" w:name="_Toc494291229"/>
              <w:bookmarkStart w:id="6003" w:name="_Toc494294043"/>
              <w:bookmarkEnd w:id="5995"/>
              <w:bookmarkEnd w:id="5996"/>
              <w:bookmarkEnd w:id="5997"/>
              <w:bookmarkEnd w:id="5998"/>
              <w:bookmarkEnd w:id="5999"/>
              <w:bookmarkEnd w:id="6000"/>
              <w:bookmarkEnd w:id="6001"/>
              <w:bookmarkEnd w:id="6002"/>
              <w:bookmarkEnd w:id="6003"/>
            </w:del>
          </w:p>
          <w:p w:rsidR="00043922" w:rsidRPr="00E056B6" w:rsidDel="00371A11" w:rsidRDefault="00744E82">
            <w:pPr>
              <w:pStyle w:val="body"/>
              <w:rPr>
                <w:del w:id="6004" w:author="Sastry, Murali" w:date="2015-06-09T17:17:00Z"/>
              </w:rPr>
              <w:pPrChange w:id="6005" w:author="Sastry, Murali" w:date="2015-06-10T10:23:00Z">
                <w:pPr>
                  <w:pStyle w:val="tableentry"/>
                </w:pPr>
              </w:pPrChange>
            </w:pPr>
            <w:del w:id="6006" w:author="Sastry, Murali" w:date="2015-06-09T17:17:00Z">
              <w:r w:rsidRPr="00E056B6" w:rsidDel="00371A11">
                <w:delText>These values are received from CRM team, and verified by checking against the last version in the OEM\latest folder on \\cold.</w:delText>
              </w:r>
              <w:bookmarkStart w:id="6007" w:name="_Toc421701980"/>
              <w:bookmarkStart w:id="6008" w:name="_Toc421705174"/>
              <w:bookmarkStart w:id="6009" w:name="_Toc422905154"/>
              <w:bookmarkStart w:id="6010" w:name="_Toc422935785"/>
              <w:bookmarkStart w:id="6011" w:name="_Toc422938847"/>
              <w:bookmarkStart w:id="6012" w:name="_Toc422930282"/>
              <w:bookmarkStart w:id="6013" w:name="_Toc494288414"/>
              <w:bookmarkStart w:id="6014" w:name="_Toc494291230"/>
              <w:bookmarkStart w:id="6015" w:name="_Toc494294044"/>
              <w:bookmarkEnd w:id="6007"/>
              <w:bookmarkEnd w:id="6008"/>
              <w:bookmarkEnd w:id="6009"/>
              <w:bookmarkEnd w:id="6010"/>
              <w:bookmarkEnd w:id="6011"/>
              <w:bookmarkEnd w:id="6012"/>
              <w:bookmarkEnd w:id="6013"/>
              <w:bookmarkEnd w:id="6014"/>
              <w:bookmarkEnd w:id="6015"/>
            </w:del>
          </w:p>
        </w:tc>
        <w:bookmarkStart w:id="6016" w:name="_Toc421701981"/>
        <w:bookmarkStart w:id="6017" w:name="_Toc421705175"/>
        <w:bookmarkStart w:id="6018" w:name="_Toc422905155"/>
        <w:bookmarkStart w:id="6019" w:name="_Toc422935786"/>
        <w:bookmarkStart w:id="6020" w:name="_Toc422938848"/>
        <w:bookmarkStart w:id="6021" w:name="_Toc422930283"/>
        <w:bookmarkStart w:id="6022" w:name="_Toc494288415"/>
        <w:bookmarkStart w:id="6023" w:name="_Toc494291231"/>
        <w:bookmarkStart w:id="6024" w:name="_Toc494294045"/>
        <w:bookmarkEnd w:id="6016"/>
        <w:bookmarkEnd w:id="6017"/>
        <w:bookmarkEnd w:id="6018"/>
        <w:bookmarkEnd w:id="6019"/>
        <w:bookmarkEnd w:id="6020"/>
        <w:bookmarkEnd w:id="6021"/>
        <w:bookmarkEnd w:id="6022"/>
        <w:bookmarkEnd w:id="6023"/>
        <w:bookmarkEnd w:id="6024"/>
      </w:tr>
    </w:tbl>
    <w:p w:rsidR="004F5FFF" w:rsidRPr="00E056B6" w:rsidDel="00371A11" w:rsidRDefault="00C0468B">
      <w:pPr>
        <w:pStyle w:val="body"/>
        <w:rPr>
          <w:del w:id="6025" w:author="Sastry, Murali" w:date="2015-06-09T17:17:00Z"/>
        </w:rPr>
        <w:pPrChange w:id="6026" w:author="Sastry, Murali" w:date="2015-06-10T10:23:00Z">
          <w:pPr>
            <w:pStyle w:val="Heading3"/>
            <w:pageBreakBefore/>
          </w:pPr>
        </w:pPrChange>
      </w:pPr>
      <w:bookmarkStart w:id="6027" w:name="_Toc234138257"/>
      <w:del w:id="6028" w:author="Sastry, Murali" w:date="2015-06-09T17:17:00Z">
        <w:r w:rsidRPr="00E056B6" w:rsidDel="00371A11">
          <w:delText>Description</w:delText>
        </w:r>
        <w:bookmarkEnd w:id="6027"/>
        <w:r w:rsidRPr="00E056B6" w:rsidDel="00371A11">
          <w:delText xml:space="preserve"> </w:delText>
        </w:r>
        <w:bookmarkStart w:id="6029" w:name="_Toc421701982"/>
        <w:bookmarkStart w:id="6030" w:name="_Toc421705176"/>
        <w:bookmarkStart w:id="6031" w:name="_Toc422905156"/>
        <w:bookmarkStart w:id="6032" w:name="_Toc422935787"/>
        <w:bookmarkStart w:id="6033" w:name="_Toc422938849"/>
        <w:bookmarkStart w:id="6034" w:name="_Toc422930284"/>
        <w:bookmarkStart w:id="6035" w:name="_Toc494288416"/>
        <w:bookmarkStart w:id="6036" w:name="_Toc494291232"/>
        <w:bookmarkStart w:id="6037" w:name="_Toc494294046"/>
        <w:bookmarkEnd w:id="6029"/>
        <w:bookmarkEnd w:id="6030"/>
        <w:bookmarkEnd w:id="6031"/>
        <w:bookmarkEnd w:id="6032"/>
        <w:bookmarkEnd w:id="6033"/>
        <w:bookmarkEnd w:id="6034"/>
        <w:bookmarkEnd w:id="6035"/>
        <w:bookmarkEnd w:id="6036"/>
        <w:bookmarkEnd w:id="6037"/>
      </w:del>
    </w:p>
    <w:p w:rsidR="004F5FFF" w:rsidRPr="00E056B6" w:rsidDel="00371A11" w:rsidRDefault="00C0468B">
      <w:pPr>
        <w:pStyle w:val="body"/>
        <w:rPr>
          <w:del w:id="6038" w:author="Sastry, Murali" w:date="2015-06-09T17:17:00Z"/>
        </w:rPr>
      </w:pPr>
      <w:del w:id="6039" w:author="Sastry, Murali" w:date="2015-06-09T17:17:00Z">
        <w:r w:rsidRPr="00E056B6" w:rsidDel="00371A11">
          <w:delText xml:space="preserve">This build script begins by syncing to all the labels, head paths, and addtl files specified to the &lt;client_root &gt;\HM11 folder.  It then parses the configuration file for carriers, and verifies the build IDs specified are CMed, and downloads all the firmware.  All releases must only contain CMed firmware images. </w:delText>
        </w:r>
        <w:bookmarkStart w:id="6040" w:name="_Toc421701983"/>
        <w:bookmarkStart w:id="6041" w:name="_Toc421705177"/>
        <w:bookmarkStart w:id="6042" w:name="_Toc422905157"/>
        <w:bookmarkStart w:id="6043" w:name="_Toc422935788"/>
        <w:bookmarkStart w:id="6044" w:name="_Toc422938850"/>
        <w:bookmarkStart w:id="6045" w:name="_Toc422930285"/>
        <w:bookmarkStart w:id="6046" w:name="_Toc494288417"/>
        <w:bookmarkStart w:id="6047" w:name="_Toc494291233"/>
        <w:bookmarkStart w:id="6048" w:name="_Toc494294047"/>
        <w:bookmarkEnd w:id="6040"/>
        <w:bookmarkEnd w:id="6041"/>
        <w:bookmarkEnd w:id="6042"/>
        <w:bookmarkEnd w:id="6043"/>
        <w:bookmarkEnd w:id="6044"/>
        <w:bookmarkEnd w:id="6045"/>
        <w:bookmarkEnd w:id="6046"/>
        <w:bookmarkEnd w:id="6047"/>
        <w:bookmarkEnd w:id="6048"/>
      </w:del>
    </w:p>
    <w:p w:rsidR="004F5FFF" w:rsidRPr="00E056B6" w:rsidDel="00371A11" w:rsidRDefault="00C0468B">
      <w:pPr>
        <w:pStyle w:val="body"/>
        <w:rPr>
          <w:del w:id="6049" w:author="Sastry, Murali" w:date="2015-06-09T17:17:00Z"/>
        </w:rPr>
      </w:pPr>
      <w:del w:id="6050" w:author="Sastry, Murali" w:date="2015-06-09T17:17:00Z">
        <w:r w:rsidRPr="00E056B6" w:rsidDel="00371A11">
          <w:delText>It then builds the driver custom action and DriverInstaller64 and signs them.</w:delText>
        </w:r>
        <w:bookmarkStart w:id="6051" w:name="_Toc421701984"/>
        <w:bookmarkStart w:id="6052" w:name="_Toc421705178"/>
        <w:bookmarkStart w:id="6053" w:name="_Toc422905158"/>
        <w:bookmarkStart w:id="6054" w:name="_Toc422935789"/>
        <w:bookmarkStart w:id="6055" w:name="_Toc422938851"/>
        <w:bookmarkStart w:id="6056" w:name="_Toc422930286"/>
        <w:bookmarkStart w:id="6057" w:name="_Toc494288418"/>
        <w:bookmarkStart w:id="6058" w:name="_Toc494291234"/>
        <w:bookmarkStart w:id="6059" w:name="_Toc494294048"/>
        <w:bookmarkEnd w:id="6051"/>
        <w:bookmarkEnd w:id="6052"/>
        <w:bookmarkEnd w:id="6053"/>
        <w:bookmarkEnd w:id="6054"/>
        <w:bookmarkEnd w:id="6055"/>
        <w:bookmarkEnd w:id="6056"/>
        <w:bookmarkEnd w:id="6057"/>
        <w:bookmarkEnd w:id="6058"/>
        <w:bookmarkEnd w:id="6059"/>
      </w:del>
    </w:p>
    <w:p w:rsidR="004F5FFF" w:rsidRPr="00E056B6" w:rsidDel="00371A11" w:rsidRDefault="00C0468B">
      <w:pPr>
        <w:pStyle w:val="body"/>
        <w:rPr>
          <w:del w:id="6060" w:author="Sastry, Murali" w:date="2015-06-09T17:17:00Z"/>
        </w:rPr>
      </w:pPr>
      <w:del w:id="6061" w:author="Sastry, Murali" w:date="2015-06-09T17:17:00Z">
        <w:r w:rsidRPr="00E056B6" w:rsidDel="00371A11">
          <w:delText>For each customer specified in the config file</w:delText>
        </w:r>
        <w:bookmarkStart w:id="6062" w:name="_Toc421701985"/>
        <w:bookmarkStart w:id="6063" w:name="_Toc421705179"/>
        <w:bookmarkStart w:id="6064" w:name="_Toc422905159"/>
        <w:bookmarkStart w:id="6065" w:name="_Toc422935790"/>
        <w:bookmarkStart w:id="6066" w:name="_Toc422938852"/>
        <w:bookmarkStart w:id="6067" w:name="_Toc422930287"/>
        <w:bookmarkStart w:id="6068" w:name="_Toc494288419"/>
        <w:bookmarkStart w:id="6069" w:name="_Toc494291235"/>
        <w:bookmarkStart w:id="6070" w:name="_Toc494294049"/>
        <w:bookmarkEnd w:id="6062"/>
        <w:bookmarkEnd w:id="6063"/>
        <w:bookmarkEnd w:id="6064"/>
        <w:bookmarkEnd w:id="6065"/>
        <w:bookmarkEnd w:id="6066"/>
        <w:bookmarkEnd w:id="6067"/>
        <w:bookmarkEnd w:id="6068"/>
        <w:bookmarkEnd w:id="6069"/>
        <w:bookmarkEnd w:id="6070"/>
      </w:del>
    </w:p>
    <w:p w:rsidR="00F35EF0" w:rsidRPr="00E056B6" w:rsidDel="00371A11" w:rsidRDefault="00C0468B">
      <w:pPr>
        <w:pStyle w:val="body"/>
        <w:rPr>
          <w:del w:id="6071" w:author="Sastry, Murali" w:date="2015-06-09T17:17:00Z"/>
        </w:rPr>
        <w:pPrChange w:id="6072" w:author="Sastry, Murali" w:date="2015-06-10T10:23:00Z">
          <w:pPr>
            <w:pStyle w:val="body"/>
            <w:ind w:left="1440"/>
          </w:pPr>
        </w:pPrChange>
      </w:pPr>
      <w:del w:id="6073" w:author="Sastry, Murali" w:date="2015-06-09T17:17:00Z">
        <w:r w:rsidRPr="00E056B6" w:rsidDel="00371A11">
          <w:delText>The correct nb# of the amss and uqcn files are renamed in the carrier folder, then the QDLService2k and GobiOEMInstaller custom action are built for this customer.</w:delText>
        </w:r>
        <w:bookmarkStart w:id="6074" w:name="_Toc421701986"/>
        <w:bookmarkStart w:id="6075" w:name="_Toc421705180"/>
        <w:bookmarkStart w:id="6076" w:name="_Toc422905160"/>
        <w:bookmarkStart w:id="6077" w:name="_Toc422935791"/>
        <w:bookmarkStart w:id="6078" w:name="_Toc422938853"/>
        <w:bookmarkStart w:id="6079" w:name="_Toc422930288"/>
        <w:bookmarkStart w:id="6080" w:name="_Toc494288420"/>
        <w:bookmarkStart w:id="6081" w:name="_Toc494291236"/>
        <w:bookmarkStart w:id="6082" w:name="_Toc494294050"/>
        <w:bookmarkEnd w:id="6074"/>
        <w:bookmarkEnd w:id="6075"/>
        <w:bookmarkEnd w:id="6076"/>
        <w:bookmarkEnd w:id="6077"/>
        <w:bookmarkEnd w:id="6078"/>
        <w:bookmarkEnd w:id="6079"/>
        <w:bookmarkEnd w:id="6080"/>
        <w:bookmarkEnd w:id="6081"/>
        <w:bookmarkEnd w:id="6082"/>
      </w:del>
    </w:p>
    <w:p w:rsidR="004F5FFF" w:rsidRPr="00E056B6" w:rsidDel="00371A11" w:rsidRDefault="00C0468B">
      <w:pPr>
        <w:pStyle w:val="body"/>
        <w:rPr>
          <w:del w:id="6083" w:author="Sastry, Murali" w:date="2015-06-09T17:17:00Z"/>
        </w:rPr>
        <w:pPrChange w:id="6084" w:author="Sastry, Murali" w:date="2015-06-10T10:23:00Z">
          <w:pPr>
            <w:pStyle w:val="body"/>
            <w:ind w:left="1440"/>
          </w:pPr>
        </w:pPrChange>
      </w:pPr>
      <w:del w:id="6085" w:author="Sastry, Murali" w:date="2015-06-09T17:17:00Z">
        <w:r w:rsidRPr="00E056B6" w:rsidDel="00371A11">
          <w:delText>All INF files are updated to the dates and versions in their DriverVersions.txt file.</w:delText>
        </w:r>
        <w:bookmarkStart w:id="6086" w:name="_Toc421701987"/>
        <w:bookmarkStart w:id="6087" w:name="_Toc421705181"/>
        <w:bookmarkStart w:id="6088" w:name="_Toc422905161"/>
        <w:bookmarkStart w:id="6089" w:name="_Toc422935792"/>
        <w:bookmarkStart w:id="6090" w:name="_Toc422938854"/>
        <w:bookmarkStart w:id="6091" w:name="_Toc422930289"/>
        <w:bookmarkStart w:id="6092" w:name="_Toc494288421"/>
        <w:bookmarkStart w:id="6093" w:name="_Toc494291237"/>
        <w:bookmarkStart w:id="6094" w:name="_Toc494294051"/>
        <w:bookmarkEnd w:id="6086"/>
        <w:bookmarkEnd w:id="6087"/>
        <w:bookmarkEnd w:id="6088"/>
        <w:bookmarkEnd w:id="6089"/>
        <w:bookmarkEnd w:id="6090"/>
        <w:bookmarkEnd w:id="6091"/>
        <w:bookmarkEnd w:id="6092"/>
        <w:bookmarkEnd w:id="6093"/>
        <w:bookmarkEnd w:id="6094"/>
      </w:del>
    </w:p>
    <w:p w:rsidR="004F5FFF" w:rsidRPr="00E056B6" w:rsidDel="00371A11" w:rsidRDefault="00C0468B">
      <w:pPr>
        <w:pStyle w:val="body"/>
        <w:rPr>
          <w:del w:id="6095" w:author="Sastry, Murali" w:date="2015-06-09T17:17:00Z"/>
        </w:rPr>
        <w:pPrChange w:id="6096" w:author="Sastry, Murali" w:date="2015-06-10T10:23:00Z">
          <w:pPr>
            <w:pStyle w:val="body"/>
            <w:ind w:left="1440"/>
          </w:pPr>
        </w:pPrChange>
      </w:pPr>
      <w:del w:id="6097" w:author="Sastry, Murali" w:date="2015-06-09T17:17:00Z">
        <w:r w:rsidRPr="00E056B6" w:rsidDel="00371A11">
          <w:delText>A DriverInstaller MSM is built for each customer to contain the drivers and the driver installer custom action.</w:delText>
        </w:r>
        <w:bookmarkStart w:id="6098" w:name="_Toc421701988"/>
        <w:bookmarkStart w:id="6099" w:name="_Toc421705182"/>
        <w:bookmarkStart w:id="6100" w:name="_Toc422905162"/>
        <w:bookmarkStart w:id="6101" w:name="_Toc422935793"/>
        <w:bookmarkStart w:id="6102" w:name="_Toc422938855"/>
        <w:bookmarkStart w:id="6103" w:name="_Toc422930290"/>
        <w:bookmarkStart w:id="6104" w:name="_Toc494288422"/>
        <w:bookmarkStart w:id="6105" w:name="_Toc494291238"/>
        <w:bookmarkStart w:id="6106" w:name="_Toc494294052"/>
        <w:bookmarkEnd w:id="6098"/>
        <w:bookmarkEnd w:id="6099"/>
        <w:bookmarkEnd w:id="6100"/>
        <w:bookmarkEnd w:id="6101"/>
        <w:bookmarkEnd w:id="6102"/>
        <w:bookmarkEnd w:id="6103"/>
        <w:bookmarkEnd w:id="6104"/>
        <w:bookmarkEnd w:id="6105"/>
        <w:bookmarkEnd w:id="6106"/>
      </w:del>
    </w:p>
    <w:p w:rsidR="00F35EF0" w:rsidRPr="00E056B6" w:rsidDel="00371A11" w:rsidRDefault="00C0468B">
      <w:pPr>
        <w:pStyle w:val="body"/>
        <w:rPr>
          <w:del w:id="6107" w:author="Sastry, Murali" w:date="2015-06-09T17:17:00Z"/>
        </w:rPr>
        <w:pPrChange w:id="6108" w:author="Sastry, Murali" w:date="2015-06-10T10:23:00Z">
          <w:pPr>
            <w:pStyle w:val="body"/>
            <w:ind w:left="1440"/>
          </w:pPr>
        </w:pPrChange>
      </w:pPr>
      <w:del w:id="6109" w:author="Sastry, Murali" w:date="2015-06-09T17:17:00Z">
        <w:r w:rsidRPr="00E056B6" w:rsidDel="00371A11">
          <w:delText>The GobiOEM&lt;Customer&gt;.vdproj is built to create a MSI for this customer, including all the necessary files.  The MSI file is modified based on the OEM customizations, then translated using embedded MSTs.</w:delText>
        </w:r>
        <w:bookmarkStart w:id="6110" w:name="_Toc421701989"/>
        <w:bookmarkStart w:id="6111" w:name="_Toc421705183"/>
        <w:bookmarkStart w:id="6112" w:name="_Toc422905163"/>
        <w:bookmarkStart w:id="6113" w:name="_Toc422935794"/>
        <w:bookmarkStart w:id="6114" w:name="_Toc422938856"/>
        <w:bookmarkStart w:id="6115" w:name="_Toc422930291"/>
        <w:bookmarkStart w:id="6116" w:name="_Toc494288423"/>
        <w:bookmarkStart w:id="6117" w:name="_Toc494291239"/>
        <w:bookmarkStart w:id="6118" w:name="_Toc494294053"/>
        <w:bookmarkEnd w:id="6110"/>
        <w:bookmarkEnd w:id="6111"/>
        <w:bookmarkEnd w:id="6112"/>
        <w:bookmarkEnd w:id="6113"/>
        <w:bookmarkEnd w:id="6114"/>
        <w:bookmarkEnd w:id="6115"/>
        <w:bookmarkEnd w:id="6116"/>
        <w:bookmarkEnd w:id="6117"/>
        <w:bookmarkEnd w:id="6118"/>
      </w:del>
    </w:p>
    <w:p w:rsidR="00F35EF0" w:rsidRPr="00E056B6" w:rsidDel="00371A11" w:rsidRDefault="00C0468B">
      <w:pPr>
        <w:pStyle w:val="body"/>
        <w:rPr>
          <w:del w:id="6119" w:author="Sastry, Murali" w:date="2015-06-09T17:17:00Z"/>
        </w:rPr>
        <w:pPrChange w:id="6120" w:author="Sastry, Murali" w:date="2015-06-10T10:23:00Z">
          <w:pPr>
            <w:pStyle w:val="body"/>
            <w:ind w:left="1440"/>
          </w:pPr>
        </w:pPrChange>
      </w:pPr>
      <w:del w:id="6121" w:author="Sastry, Murali" w:date="2015-06-09T17:17:00Z">
        <w:r w:rsidRPr="00E056B6" w:rsidDel="00371A11">
          <w:delText>Finally the setup.exe is built, everything is copied to the 72 folder, and signed</w:delText>
        </w:r>
        <w:bookmarkStart w:id="6122" w:name="_Toc421701990"/>
        <w:bookmarkStart w:id="6123" w:name="_Toc421705184"/>
        <w:bookmarkStart w:id="6124" w:name="_Toc422905164"/>
        <w:bookmarkStart w:id="6125" w:name="_Toc422935795"/>
        <w:bookmarkStart w:id="6126" w:name="_Toc422938857"/>
        <w:bookmarkStart w:id="6127" w:name="_Toc422930292"/>
        <w:bookmarkStart w:id="6128" w:name="_Toc494288424"/>
        <w:bookmarkStart w:id="6129" w:name="_Toc494291240"/>
        <w:bookmarkStart w:id="6130" w:name="_Toc494294054"/>
        <w:bookmarkEnd w:id="6122"/>
        <w:bookmarkEnd w:id="6123"/>
        <w:bookmarkEnd w:id="6124"/>
        <w:bookmarkEnd w:id="6125"/>
        <w:bookmarkEnd w:id="6126"/>
        <w:bookmarkEnd w:id="6127"/>
        <w:bookmarkEnd w:id="6128"/>
        <w:bookmarkEnd w:id="6129"/>
        <w:bookmarkEnd w:id="6130"/>
      </w:del>
    </w:p>
    <w:p w:rsidR="004F5FFF" w:rsidRPr="00E056B6" w:rsidDel="00371A11" w:rsidRDefault="00C0468B">
      <w:pPr>
        <w:pStyle w:val="body"/>
        <w:rPr>
          <w:del w:id="6131" w:author="Sastry, Murali" w:date="2015-06-09T17:17:00Z"/>
        </w:rPr>
      </w:pPr>
      <w:del w:id="6132" w:author="Sastry, Murali" w:date="2015-06-09T17:17:00Z">
        <w:r w:rsidRPr="00E056B6" w:rsidDel="00371A11">
          <w:delText>If the –test option was not specified the &lt;revision_name&gt; label is updated to contain all the files used in this build.</w:delText>
        </w:r>
        <w:bookmarkStart w:id="6133" w:name="_Toc421701991"/>
        <w:bookmarkStart w:id="6134" w:name="_Toc421705185"/>
        <w:bookmarkStart w:id="6135" w:name="_Toc422905165"/>
        <w:bookmarkStart w:id="6136" w:name="_Toc422935796"/>
        <w:bookmarkStart w:id="6137" w:name="_Toc422938858"/>
        <w:bookmarkStart w:id="6138" w:name="_Toc422930293"/>
        <w:bookmarkStart w:id="6139" w:name="_Toc494288425"/>
        <w:bookmarkStart w:id="6140" w:name="_Toc494291241"/>
        <w:bookmarkStart w:id="6141" w:name="_Toc494294055"/>
        <w:bookmarkEnd w:id="6133"/>
        <w:bookmarkEnd w:id="6134"/>
        <w:bookmarkEnd w:id="6135"/>
        <w:bookmarkEnd w:id="6136"/>
        <w:bookmarkEnd w:id="6137"/>
        <w:bookmarkEnd w:id="6138"/>
        <w:bookmarkEnd w:id="6139"/>
        <w:bookmarkEnd w:id="6140"/>
        <w:bookmarkEnd w:id="6141"/>
      </w:del>
    </w:p>
    <w:p w:rsidR="004F5FFF" w:rsidRPr="00E056B6" w:rsidDel="00371A11" w:rsidRDefault="00C0468B">
      <w:pPr>
        <w:pStyle w:val="body"/>
        <w:rPr>
          <w:del w:id="6142" w:author="Sastry, Murali" w:date="2015-06-09T17:17:00Z"/>
        </w:rPr>
        <w:pPrChange w:id="6143" w:author="Sastry, Murali" w:date="2015-06-10T10:23:00Z">
          <w:pPr>
            <w:pStyle w:val="Heading3"/>
          </w:pPr>
        </w:pPrChange>
      </w:pPr>
      <w:bookmarkStart w:id="6144" w:name="_Toc234138258"/>
      <w:del w:id="6145" w:author="Sastry, Murali" w:date="2015-06-09T17:17:00Z">
        <w:r w:rsidRPr="00E056B6" w:rsidDel="00371A11">
          <w:delText>Output folder file structure</w:delText>
        </w:r>
        <w:bookmarkStart w:id="6146" w:name="_Toc421701992"/>
        <w:bookmarkStart w:id="6147" w:name="_Toc421705186"/>
        <w:bookmarkStart w:id="6148" w:name="_Toc422905166"/>
        <w:bookmarkStart w:id="6149" w:name="_Toc422935797"/>
        <w:bookmarkStart w:id="6150" w:name="_Toc422938859"/>
        <w:bookmarkStart w:id="6151" w:name="_Toc422930294"/>
        <w:bookmarkStart w:id="6152" w:name="_Toc494288426"/>
        <w:bookmarkStart w:id="6153" w:name="_Toc494291242"/>
        <w:bookmarkStart w:id="6154" w:name="_Toc494294056"/>
        <w:bookmarkEnd w:id="6144"/>
        <w:bookmarkEnd w:id="6146"/>
        <w:bookmarkEnd w:id="6147"/>
        <w:bookmarkEnd w:id="6148"/>
        <w:bookmarkEnd w:id="6149"/>
        <w:bookmarkEnd w:id="6150"/>
        <w:bookmarkEnd w:id="6151"/>
        <w:bookmarkEnd w:id="6152"/>
        <w:bookmarkEnd w:id="6153"/>
        <w:bookmarkEnd w:id="6154"/>
      </w:del>
    </w:p>
    <w:p w:rsidR="004F5FFF" w:rsidRPr="00E056B6" w:rsidDel="00371A11" w:rsidRDefault="00C0468B">
      <w:pPr>
        <w:pStyle w:val="body"/>
        <w:rPr>
          <w:del w:id="6155" w:author="Sastry, Murali" w:date="2015-06-09T17:17:00Z"/>
        </w:rPr>
      </w:pPr>
      <w:del w:id="6156" w:author="Sastry, Murali" w:date="2015-06-09T17:17:00Z">
        <w:r w:rsidRPr="00E056B6" w:rsidDel="00371A11">
          <w:delText>The 72 folder for each customer contains:  DriverReadmeOEM.rtf, Readme.rtf, GobiInstaller.msi, and setup.exe</w:delText>
        </w:r>
        <w:bookmarkStart w:id="6157" w:name="_Toc421701993"/>
        <w:bookmarkStart w:id="6158" w:name="_Toc421705187"/>
        <w:bookmarkStart w:id="6159" w:name="_Toc422905167"/>
        <w:bookmarkStart w:id="6160" w:name="_Toc422935798"/>
        <w:bookmarkStart w:id="6161" w:name="_Toc422938860"/>
        <w:bookmarkStart w:id="6162" w:name="_Toc422930295"/>
        <w:bookmarkStart w:id="6163" w:name="_Toc494288427"/>
        <w:bookmarkStart w:id="6164" w:name="_Toc494291243"/>
        <w:bookmarkStart w:id="6165" w:name="_Toc494294057"/>
        <w:bookmarkEnd w:id="6157"/>
        <w:bookmarkEnd w:id="6158"/>
        <w:bookmarkEnd w:id="6159"/>
        <w:bookmarkEnd w:id="6160"/>
        <w:bookmarkEnd w:id="6161"/>
        <w:bookmarkEnd w:id="6162"/>
        <w:bookmarkEnd w:id="6163"/>
        <w:bookmarkEnd w:id="6164"/>
        <w:bookmarkEnd w:id="6165"/>
      </w:del>
    </w:p>
    <w:p w:rsidR="007E7A63" w:rsidRPr="00E056B6" w:rsidDel="00371A11" w:rsidRDefault="00C0468B">
      <w:pPr>
        <w:pStyle w:val="body"/>
        <w:rPr>
          <w:del w:id="6166" w:author="Sastry, Murali" w:date="2015-06-09T17:17:00Z"/>
        </w:rPr>
      </w:pPr>
      <w:del w:id="6167" w:author="Sastry, Murali" w:date="2015-06-09T17:17:00Z">
        <w:r w:rsidRPr="00E056B6" w:rsidDel="00371A11">
          <w:delText>Dell’s 72 folder contains:  DriverReadmeDell.rtf, Setup.exe and Models.zip</w:delText>
        </w:r>
        <w:bookmarkStart w:id="6168" w:name="_Toc421701994"/>
        <w:bookmarkStart w:id="6169" w:name="_Toc421705188"/>
        <w:bookmarkStart w:id="6170" w:name="_Toc422905168"/>
        <w:bookmarkStart w:id="6171" w:name="_Toc422935799"/>
        <w:bookmarkStart w:id="6172" w:name="_Toc422938861"/>
        <w:bookmarkStart w:id="6173" w:name="_Toc422930296"/>
        <w:bookmarkStart w:id="6174" w:name="_Toc494288428"/>
        <w:bookmarkStart w:id="6175" w:name="_Toc494291244"/>
        <w:bookmarkStart w:id="6176" w:name="_Toc494294058"/>
        <w:bookmarkEnd w:id="6168"/>
        <w:bookmarkEnd w:id="6169"/>
        <w:bookmarkEnd w:id="6170"/>
        <w:bookmarkEnd w:id="6171"/>
        <w:bookmarkEnd w:id="6172"/>
        <w:bookmarkEnd w:id="6173"/>
        <w:bookmarkEnd w:id="6174"/>
        <w:bookmarkEnd w:id="6175"/>
        <w:bookmarkEnd w:id="6176"/>
      </w:del>
    </w:p>
    <w:p w:rsidR="007E7A63" w:rsidRPr="00E056B6" w:rsidDel="00371A11" w:rsidRDefault="00C0468B">
      <w:pPr>
        <w:pStyle w:val="body"/>
        <w:rPr>
          <w:del w:id="6177" w:author="Sastry, Murali" w:date="2015-06-09T17:17:00Z"/>
        </w:rPr>
      </w:pPr>
      <w:del w:id="6178" w:author="Sastry, Murali" w:date="2015-06-09T17:17:00Z">
        <w:r w:rsidRPr="00E056B6" w:rsidDel="00371A11">
          <w:delText>Sony’s 72 folder contains: DriverReadmeSony.rft, Readme.rft, GobiInstaller.msi and Verifier.txt</w:delText>
        </w:r>
        <w:bookmarkStart w:id="6179" w:name="_Toc421701995"/>
        <w:bookmarkStart w:id="6180" w:name="_Toc421705189"/>
        <w:bookmarkStart w:id="6181" w:name="_Toc422905169"/>
        <w:bookmarkStart w:id="6182" w:name="_Toc422935800"/>
        <w:bookmarkStart w:id="6183" w:name="_Toc422938862"/>
        <w:bookmarkStart w:id="6184" w:name="_Toc422930297"/>
        <w:bookmarkStart w:id="6185" w:name="_Toc494288429"/>
        <w:bookmarkStart w:id="6186" w:name="_Toc494291245"/>
        <w:bookmarkStart w:id="6187" w:name="_Toc494294059"/>
        <w:bookmarkEnd w:id="6179"/>
        <w:bookmarkEnd w:id="6180"/>
        <w:bookmarkEnd w:id="6181"/>
        <w:bookmarkEnd w:id="6182"/>
        <w:bookmarkEnd w:id="6183"/>
        <w:bookmarkEnd w:id="6184"/>
        <w:bookmarkEnd w:id="6185"/>
        <w:bookmarkEnd w:id="6186"/>
        <w:bookmarkEnd w:id="6187"/>
      </w:del>
    </w:p>
    <w:p w:rsidR="004F5FFF" w:rsidRPr="00E056B6" w:rsidDel="00371A11" w:rsidRDefault="00C0468B">
      <w:pPr>
        <w:pStyle w:val="body"/>
        <w:rPr>
          <w:del w:id="6188" w:author="Sastry, Murali" w:date="2015-06-09T17:17:00Z"/>
        </w:rPr>
        <w:pPrChange w:id="6189" w:author="Sastry, Murali" w:date="2015-06-10T10:23:00Z">
          <w:pPr>
            <w:pStyle w:val="Heading2"/>
          </w:pPr>
        </w:pPrChange>
      </w:pPr>
      <w:bookmarkStart w:id="6190" w:name="_Toc234138259"/>
      <w:del w:id="6191" w:author="Sastry, Murali" w:date="2015-06-09T17:17:00Z">
        <w:r w:rsidRPr="00E056B6" w:rsidDel="00371A11">
          <w:delText>P4 files to update</w:delText>
        </w:r>
        <w:bookmarkStart w:id="6192" w:name="_Toc421701996"/>
        <w:bookmarkStart w:id="6193" w:name="_Toc421705190"/>
        <w:bookmarkStart w:id="6194" w:name="_Toc422905170"/>
        <w:bookmarkStart w:id="6195" w:name="_Toc422935801"/>
        <w:bookmarkStart w:id="6196" w:name="_Toc422938863"/>
        <w:bookmarkStart w:id="6197" w:name="_Toc422930298"/>
        <w:bookmarkStart w:id="6198" w:name="_Toc494288430"/>
        <w:bookmarkStart w:id="6199" w:name="_Toc494291246"/>
        <w:bookmarkStart w:id="6200" w:name="_Toc494294060"/>
        <w:bookmarkEnd w:id="6190"/>
        <w:bookmarkEnd w:id="6192"/>
        <w:bookmarkEnd w:id="6193"/>
        <w:bookmarkEnd w:id="6194"/>
        <w:bookmarkEnd w:id="6195"/>
        <w:bookmarkEnd w:id="6196"/>
        <w:bookmarkEnd w:id="6197"/>
        <w:bookmarkEnd w:id="6198"/>
        <w:bookmarkEnd w:id="6199"/>
        <w:bookmarkEnd w:id="6200"/>
      </w:del>
    </w:p>
    <w:p w:rsidR="00983820" w:rsidRPr="00E056B6" w:rsidDel="00371A11" w:rsidRDefault="00C0468B">
      <w:pPr>
        <w:pStyle w:val="body"/>
        <w:rPr>
          <w:del w:id="6201" w:author="Sastry, Murali" w:date="2015-06-09T17:17:00Z"/>
        </w:rPr>
        <w:pPrChange w:id="6202" w:author="Sastry, Murali" w:date="2015-06-10T10:23:00Z">
          <w:pPr>
            <w:pStyle w:val="Caption"/>
            <w:keepNext/>
          </w:pPr>
        </w:pPrChange>
      </w:pPr>
      <w:del w:id="6203"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7</w:delText>
        </w:r>
        <w:r w:rsidR="00A31CAF" w:rsidDel="00371A11">
          <w:rPr>
            <w:b/>
          </w:rPr>
          <w:fldChar w:fldCharType="end"/>
        </w:r>
        <w:r w:rsidRPr="00E056B6" w:rsidDel="00371A11">
          <w:delText xml:space="preserve"> GOBI2000_PACKAGE_OEM Files to edit</w:delText>
        </w:r>
        <w:bookmarkStart w:id="6204" w:name="_Toc421701997"/>
        <w:bookmarkStart w:id="6205" w:name="_Toc421705191"/>
        <w:bookmarkStart w:id="6206" w:name="_Toc422905171"/>
        <w:bookmarkStart w:id="6207" w:name="_Toc422935802"/>
        <w:bookmarkStart w:id="6208" w:name="_Toc422938864"/>
        <w:bookmarkStart w:id="6209" w:name="_Toc422930299"/>
        <w:bookmarkStart w:id="6210" w:name="_Toc494288431"/>
        <w:bookmarkStart w:id="6211" w:name="_Toc494291247"/>
        <w:bookmarkStart w:id="6212" w:name="_Toc494294061"/>
        <w:bookmarkEnd w:id="6204"/>
        <w:bookmarkEnd w:id="6205"/>
        <w:bookmarkEnd w:id="6206"/>
        <w:bookmarkEnd w:id="6207"/>
        <w:bookmarkEnd w:id="6208"/>
        <w:bookmarkEnd w:id="6209"/>
        <w:bookmarkEnd w:id="6210"/>
        <w:bookmarkEnd w:id="6211"/>
        <w:bookmarkEnd w:id="6212"/>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6120"/>
        <w:tblGridChange w:id="6213">
          <w:tblGrid>
            <w:gridCol w:w="2520"/>
            <w:gridCol w:w="6120"/>
          </w:tblGrid>
        </w:tblGridChange>
      </w:tblGrid>
      <w:tr w:rsidR="004F5FFF" w:rsidRPr="00E056B6" w:rsidDel="00371A11" w:rsidTr="005F0C61">
        <w:trPr>
          <w:cantSplit/>
          <w:tblHeader/>
          <w:del w:id="6214" w:author="Sastry, Murali" w:date="2015-06-09T17:17:00Z"/>
        </w:trPr>
        <w:tc>
          <w:tcPr>
            <w:tcW w:w="2520" w:type="dxa"/>
            <w:tcBorders>
              <w:bottom w:val="single" w:sz="12" w:space="0" w:color="auto"/>
            </w:tcBorders>
          </w:tcPr>
          <w:p w:rsidR="004F5FFF" w:rsidRPr="00E056B6" w:rsidDel="00371A11" w:rsidRDefault="00C0468B">
            <w:pPr>
              <w:pStyle w:val="body"/>
              <w:rPr>
                <w:del w:id="6215" w:author="Sastry, Murali" w:date="2015-06-09T17:17:00Z"/>
              </w:rPr>
              <w:pPrChange w:id="6216" w:author="Sastry, Murali" w:date="2015-06-10T10:23:00Z">
                <w:pPr>
                  <w:pStyle w:val="tableheading"/>
                  <w:jc w:val="left"/>
                  <w:outlineLvl w:val="1"/>
                </w:pPr>
              </w:pPrChange>
            </w:pPr>
            <w:del w:id="6217" w:author="Sastry, Murali" w:date="2015-06-09T17:17:00Z">
              <w:r w:rsidRPr="00E056B6" w:rsidDel="00371A11">
                <w:delText>File</w:delText>
              </w:r>
              <w:bookmarkStart w:id="6218" w:name="_Toc421701998"/>
              <w:bookmarkStart w:id="6219" w:name="_Toc421705192"/>
              <w:bookmarkStart w:id="6220" w:name="_Toc422905172"/>
              <w:bookmarkStart w:id="6221" w:name="_Toc422935803"/>
              <w:bookmarkStart w:id="6222" w:name="_Toc422938865"/>
              <w:bookmarkStart w:id="6223" w:name="_Toc422930300"/>
              <w:bookmarkStart w:id="6224" w:name="_Toc494288432"/>
              <w:bookmarkStart w:id="6225" w:name="_Toc494291248"/>
              <w:bookmarkStart w:id="6226" w:name="_Toc494294062"/>
              <w:bookmarkEnd w:id="6218"/>
              <w:bookmarkEnd w:id="6219"/>
              <w:bookmarkEnd w:id="6220"/>
              <w:bookmarkEnd w:id="6221"/>
              <w:bookmarkEnd w:id="6222"/>
              <w:bookmarkEnd w:id="6223"/>
              <w:bookmarkEnd w:id="6224"/>
              <w:bookmarkEnd w:id="6225"/>
              <w:bookmarkEnd w:id="6226"/>
            </w:del>
          </w:p>
        </w:tc>
        <w:tc>
          <w:tcPr>
            <w:tcW w:w="6120" w:type="dxa"/>
            <w:tcBorders>
              <w:bottom w:val="single" w:sz="12" w:space="0" w:color="auto"/>
            </w:tcBorders>
          </w:tcPr>
          <w:p w:rsidR="004F5FFF" w:rsidRPr="00E056B6" w:rsidDel="00371A11" w:rsidRDefault="00C0468B">
            <w:pPr>
              <w:pStyle w:val="body"/>
              <w:rPr>
                <w:del w:id="6227" w:author="Sastry, Murali" w:date="2015-06-09T17:17:00Z"/>
              </w:rPr>
              <w:pPrChange w:id="6228" w:author="Sastry, Murali" w:date="2015-06-10T10:23:00Z">
                <w:pPr>
                  <w:pStyle w:val="tableheading"/>
                  <w:jc w:val="left"/>
                  <w:outlineLvl w:val="1"/>
                </w:pPr>
              </w:pPrChange>
            </w:pPr>
            <w:del w:id="6229" w:author="Sastry, Murali" w:date="2015-06-09T17:17:00Z">
              <w:r w:rsidRPr="00E056B6" w:rsidDel="00371A11">
                <w:delText>Description</w:delText>
              </w:r>
              <w:bookmarkStart w:id="6230" w:name="_Toc421701999"/>
              <w:bookmarkStart w:id="6231" w:name="_Toc421705193"/>
              <w:bookmarkStart w:id="6232" w:name="_Toc422905173"/>
              <w:bookmarkStart w:id="6233" w:name="_Toc422935804"/>
              <w:bookmarkStart w:id="6234" w:name="_Toc422938866"/>
              <w:bookmarkStart w:id="6235" w:name="_Toc422930301"/>
              <w:bookmarkStart w:id="6236" w:name="_Toc494288433"/>
              <w:bookmarkStart w:id="6237" w:name="_Toc494291249"/>
              <w:bookmarkStart w:id="6238" w:name="_Toc494294063"/>
              <w:bookmarkEnd w:id="6230"/>
              <w:bookmarkEnd w:id="6231"/>
              <w:bookmarkEnd w:id="6232"/>
              <w:bookmarkEnd w:id="6233"/>
              <w:bookmarkEnd w:id="6234"/>
              <w:bookmarkEnd w:id="6235"/>
              <w:bookmarkEnd w:id="6236"/>
              <w:bookmarkEnd w:id="6237"/>
              <w:bookmarkEnd w:id="6238"/>
            </w:del>
          </w:p>
        </w:tc>
        <w:bookmarkStart w:id="6239" w:name="_Toc421702000"/>
        <w:bookmarkStart w:id="6240" w:name="_Toc421705194"/>
        <w:bookmarkStart w:id="6241" w:name="_Toc422905174"/>
        <w:bookmarkStart w:id="6242" w:name="_Toc422935805"/>
        <w:bookmarkStart w:id="6243" w:name="_Toc422938867"/>
        <w:bookmarkStart w:id="6244" w:name="_Toc422930302"/>
        <w:bookmarkStart w:id="6245" w:name="_Toc494288434"/>
        <w:bookmarkStart w:id="6246" w:name="_Toc494291250"/>
        <w:bookmarkStart w:id="6247" w:name="_Toc494294064"/>
        <w:bookmarkEnd w:id="6239"/>
        <w:bookmarkEnd w:id="6240"/>
        <w:bookmarkEnd w:id="6241"/>
        <w:bookmarkEnd w:id="6242"/>
        <w:bookmarkEnd w:id="6243"/>
        <w:bookmarkEnd w:id="6244"/>
        <w:bookmarkEnd w:id="6245"/>
        <w:bookmarkEnd w:id="6246"/>
        <w:bookmarkEnd w:id="6247"/>
      </w:tr>
      <w:tr w:rsidR="004F5FFF" w:rsidRPr="00E056B6" w:rsidDel="00371A11" w:rsidTr="005F0C61">
        <w:trPr>
          <w:cantSplit/>
          <w:del w:id="6248" w:author="Sastry, Murali" w:date="2015-06-09T17:17:00Z"/>
        </w:trPr>
        <w:tc>
          <w:tcPr>
            <w:tcW w:w="2520" w:type="dxa"/>
            <w:tcBorders>
              <w:top w:val="nil"/>
              <w:bottom w:val="single" w:sz="6" w:space="0" w:color="auto"/>
            </w:tcBorders>
          </w:tcPr>
          <w:p w:rsidR="004F5FFF" w:rsidRPr="00E056B6" w:rsidDel="00371A11" w:rsidRDefault="00C0468B">
            <w:pPr>
              <w:pStyle w:val="body"/>
              <w:rPr>
                <w:del w:id="6249" w:author="Sastry, Murali" w:date="2015-06-09T17:17:00Z"/>
              </w:rPr>
              <w:pPrChange w:id="6250" w:author="Sastry, Murali" w:date="2015-06-10T10:23:00Z">
                <w:pPr>
                  <w:pStyle w:val="tableentry"/>
                  <w:keepNext/>
                  <w:outlineLvl w:val="1"/>
                </w:pPr>
              </w:pPrChange>
            </w:pPr>
            <w:del w:id="6251" w:author="Sastry, Murali" w:date="2015-06-09T17:17:00Z">
              <w:r w:rsidRPr="00E056B6" w:rsidDel="00371A11">
                <w:delText>GobiOEM&lt;customer&gt;.vdproj</w:delText>
              </w:r>
              <w:bookmarkStart w:id="6252" w:name="_Toc421702001"/>
              <w:bookmarkStart w:id="6253" w:name="_Toc421705195"/>
              <w:bookmarkStart w:id="6254" w:name="_Toc422905175"/>
              <w:bookmarkStart w:id="6255" w:name="_Toc422935806"/>
              <w:bookmarkStart w:id="6256" w:name="_Toc422938868"/>
              <w:bookmarkStart w:id="6257" w:name="_Toc422930303"/>
              <w:bookmarkStart w:id="6258" w:name="_Toc494288435"/>
              <w:bookmarkStart w:id="6259" w:name="_Toc494291251"/>
              <w:bookmarkStart w:id="6260" w:name="_Toc494294065"/>
              <w:bookmarkEnd w:id="6252"/>
              <w:bookmarkEnd w:id="6253"/>
              <w:bookmarkEnd w:id="6254"/>
              <w:bookmarkEnd w:id="6255"/>
              <w:bookmarkEnd w:id="6256"/>
              <w:bookmarkEnd w:id="6257"/>
              <w:bookmarkEnd w:id="6258"/>
              <w:bookmarkEnd w:id="6259"/>
              <w:bookmarkEnd w:id="6260"/>
            </w:del>
          </w:p>
        </w:tc>
        <w:tc>
          <w:tcPr>
            <w:tcW w:w="6120" w:type="dxa"/>
            <w:tcBorders>
              <w:top w:val="nil"/>
              <w:bottom w:val="single" w:sz="6" w:space="0" w:color="auto"/>
            </w:tcBorders>
          </w:tcPr>
          <w:p w:rsidR="004F5FFF" w:rsidRPr="00E056B6" w:rsidDel="00371A11" w:rsidRDefault="00C0468B">
            <w:pPr>
              <w:pStyle w:val="body"/>
              <w:rPr>
                <w:del w:id="6261" w:author="Sastry, Murali" w:date="2015-06-09T17:17:00Z"/>
              </w:rPr>
              <w:pPrChange w:id="6262" w:author="Sastry, Murali" w:date="2015-06-10T10:23:00Z">
                <w:pPr>
                  <w:pStyle w:val="tableentry"/>
                  <w:keepNext/>
                  <w:outlineLvl w:val="1"/>
                </w:pPr>
              </w:pPrChange>
            </w:pPr>
            <w:del w:id="6263" w:author="Sastry, Murali" w:date="2015-06-09T17:17:00Z">
              <w:r w:rsidRPr="00E056B6" w:rsidDel="00371A11">
                <w:delText>Update version number</w:delText>
              </w:r>
              <w:bookmarkStart w:id="6264" w:name="_Toc421702002"/>
              <w:bookmarkStart w:id="6265" w:name="_Toc421705196"/>
              <w:bookmarkStart w:id="6266" w:name="_Toc422905176"/>
              <w:bookmarkStart w:id="6267" w:name="_Toc422935807"/>
              <w:bookmarkStart w:id="6268" w:name="_Toc422938869"/>
              <w:bookmarkStart w:id="6269" w:name="_Toc422930304"/>
              <w:bookmarkStart w:id="6270" w:name="_Toc494288436"/>
              <w:bookmarkStart w:id="6271" w:name="_Toc494291252"/>
              <w:bookmarkStart w:id="6272" w:name="_Toc494294066"/>
              <w:bookmarkEnd w:id="6264"/>
              <w:bookmarkEnd w:id="6265"/>
              <w:bookmarkEnd w:id="6266"/>
              <w:bookmarkEnd w:id="6267"/>
              <w:bookmarkEnd w:id="6268"/>
              <w:bookmarkEnd w:id="6269"/>
              <w:bookmarkEnd w:id="6270"/>
              <w:bookmarkEnd w:id="6271"/>
              <w:bookmarkEnd w:id="6272"/>
            </w:del>
          </w:p>
          <w:p w:rsidR="004F5FFF" w:rsidRPr="00E056B6" w:rsidDel="00371A11" w:rsidRDefault="00C0468B">
            <w:pPr>
              <w:pStyle w:val="body"/>
              <w:rPr>
                <w:del w:id="6273" w:author="Sastry, Murali" w:date="2015-06-09T17:17:00Z"/>
              </w:rPr>
              <w:pPrChange w:id="6274" w:author="Sastry, Murali" w:date="2015-06-10T10:23:00Z">
                <w:pPr>
                  <w:pStyle w:val="tableentry"/>
                  <w:keepNext/>
                  <w:outlineLvl w:val="1"/>
                </w:pPr>
              </w:pPrChange>
            </w:pPr>
            <w:del w:id="6275" w:author="Sastry, Murali" w:date="2015-06-09T17:17:00Z">
              <w:r w:rsidRPr="00E056B6" w:rsidDel="00371A11">
                <w:delText>It will prompt you to update the Product Code, say YES</w:delText>
              </w:r>
              <w:bookmarkStart w:id="6276" w:name="_Toc421702003"/>
              <w:bookmarkStart w:id="6277" w:name="_Toc421705197"/>
              <w:bookmarkStart w:id="6278" w:name="_Toc422905177"/>
              <w:bookmarkStart w:id="6279" w:name="_Toc422935808"/>
              <w:bookmarkStart w:id="6280" w:name="_Toc422938870"/>
              <w:bookmarkStart w:id="6281" w:name="_Toc422930305"/>
              <w:bookmarkStart w:id="6282" w:name="_Toc494288437"/>
              <w:bookmarkStart w:id="6283" w:name="_Toc494291253"/>
              <w:bookmarkStart w:id="6284" w:name="_Toc494294067"/>
              <w:bookmarkEnd w:id="6276"/>
              <w:bookmarkEnd w:id="6277"/>
              <w:bookmarkEnd w:id="6278"/>
              <w:bookmarkEnd w:id="6279"/>
              <w:bookmarkEnd w:id="6280"/>
              <w:bookmarkEnd w:id="6281"/>
              <w:bookmarkEnd w:id="6282"/>
              <w:bookmarkEnd w:id="6283"/>
              <w:bookmarkEnd w:id="6284"/>
            </w:del>
          </w:p>
          <w:p w:rsidR="00853FDD" w:rsidRPr="00E056B6" w:rsidDel="00371A11" w:rsidRDefault="00C0468B">
            <w:pPr>
              <w:pStyle w:val="body"/>
              <w:rPr>
                <w:del w:id="6285" w:author="Sastry, Murali" w:date="2015-06-09T17:17:00Z"/>
              </w:rPr>
              <w:pPrChange w:id="6286" w:author="Sastry, Murali" w:date="2015-06-10T10:23:00Z">
                <w:pPr>
                  <w:pStyle w:val="tableentry"/>
                </w:pPr>
              </w:pPrChange>
            </w:pPr>
            <w:del w:id="6287" w:author="Sastry, Murali" w:date="2015-06-09T17:17:00Z">
              <w:r w:rsidRPr="00E056B6" w:rsidDel="00371A11">
                <w:delText>*When adding/removing firmware, verify conditions for UMTS\amss.mbn and apps.mbn</w:delText>
              </w:r>
              <w:bookmarkStart w:id="6288" w:name="_Toc421702004"/>
              <w:bookmarkStart w:id="6289" w:name="_Toc421705198"/>
              <w:bookmarkStart w:id="6290" w:name="_Toc422905178"/>
              <w:bookmarkStart w:id="6291" w:name="_Toc422935809"/>
              <w:bookmarkStart w:id="6292" w:name="_Toc422938871"/>
              <w:bookmarkStart w:id="6293" w:name="_Toc422930306"/>
              <w:bookmarkStart w:id="6294" w:name="_Toc494288438"/>
              <w:bookmarkStart w:id="6295" w:name="_Toc494291254"/>
              <w:bookmarkStart w:id="6296" w:name="_Toc494294068"/>
              <w:bookmarkEnd w:id="6288"/>
              <w:bookmarkEnd w:id="6289"/>
              <w:bookmarkEnd w:id="6290"/>
              <w:bookmarkEnd w:id="6291"/>
              <w:bookmarkEnd w:id="6292"/>
              <w:bookmarkEnd w:id="6293"/>
              <w:bookmarkEnd w:id="6294"/>
              <w:bookmarkEnd w:id="6295"/>
              <w:bookmarkEnd w:id="6296"/>
            </w:del>
          </w:p>
        </w:tc>
        <w:bookmarkStart w:id="6297" w:name="_Toc421702005"/>
        <w:bookmarkStart w:id="6298" w:name="_Toc421705199"/>
        <w:bookmarkStart w:id="6299" w:name="_Toc422905179"/>
        <w:bookmarkStart w:id="6300" w:name="_Toc422935810"/>
        <w:bookmarkStart w:id="6301" w:name="_Toc422938872"/>
        <w:bookmarkStart w:id="6302" w:name="_Toc422930307"/>
        <w:bookmarkStart w:id="6303" w:name="_Toc494288439"/>
        <w:bookmarkStart w:id="6304" w:name="_Toc494291255"/>
        <w:bookmarkStart w:id="6305" w:name="_Toc494294069"/>
        <w:bookmarkEnd w:id="6297"/>
        <w:bookmarkEnd w:id="6298"/>
        <w:bookmarkEnd w:id="6299"/>
        <w:bookmarkEnd w:id="6300"/>
        <w:bookmarkEnd w:id="6301"/>
        <w:bookmarkEnd w:id="6302"/>
        <w:bookmarkEnd w:id="6303"/>
        <w:bookmarkEnd w:id="6304"/>
        <w:bookmarkEnd w:id="6305"/>
      </w:tr>
      <w:tr w:rsidR="004F5FFF" w:rsidRPr="00E056B6" w:rsidDel="00371A11" w:rsidTr="005F0C61">
        <w:trPr>
          <w:cantSplit/>
          <w:del w:id="6306" w:author="Sastry, Murali" w:date="2015-06-09T17:17:00Z"/>
        </w:trPr>
        <w:tc>
          <w:tcPr>
            <w:tcW w:w="2520" w:type="dxa"/>
            <w:tcBorders>
              <w:top w:val="single" w:sz="6" w:space="0" w:color="auto"/>
              <w:bottom w:val="single" w:sz="6" w:space="0" w:color="auto"/>
            </w:tcBorders>
          </w:tcPr>
          <w:p w:rsidR="004F5FFF" w:rsidRPr="00E056B6" w:rsidDel="00371A11" w:rsidRDefault="00C0468B">
            <w:pPr>
              <w:pStyle w:val="body"/>
              <w:rPr>
                <w:del w:id="6307" w:author="Sastry, Murali" w:date="2015-06-09T17:17:00Z"/>
              </w:rPr>
              <w:pPrChange w:id="6308" w:author="Sastry, Murali" w:date="2015-06-10T10:23:00Z">
                <w:pPr>
                  <w:pStyle w:val="tableentry"/>
                </w:pPr>
              </w:pPrChange>
            </w:pPr>
            <w:del w:id="6309" w:author="Sastry, Murali" w:date="2015-06-09T17:17:00Z">
              <w:r w:rsidRPr="00E056B6" w:rsidDel="00371A11">
                <w:delText>GobiInstallerOEM.config</w:delText>
              </w:r>
              <w:bookmarkStart w:id="6310" w:name="_Toc421702006"/>
              <w:bookmarkStart w:id="6311" w:name="_Toc421705200"/>
              <w:bookmarkStart w:id="6312" w:name="_Toc422905180"/>
              <w:bookmarkStart w:id="6313" w:name="_Toc422935811"/>
              <w:bookmarkStart w:id="6314" w:name="_Toc422938873"/>
              <w:bookmarkStart w:id="6315" w:name="_Toc422930308"/>
              <w:bookmarkStart w:id="6316" w:name="_Toc494288440"/>
              <w:bookmarkStart w:id="6317" w:name="_Toc494291256"/>
              <w:bookmarkStart w:id="6318" w:name="_Toc494294070"/>
              <w:bookmarkEnd w:id="6310"/>
              <w:bookmarkEnd w:id="6311"/>
              <w:bookmarkEnd w:id="6312"/>
              <w:bookmarkEnd w:id="6313"/>
              <w:bookmarkEnd w:id="6314"/>
              <w:bookmarkEnd w:id="6315"/>
              <w:bookmarkEnd w:id="6316"/>
              <w:bookmarkEnd w:id="6317"/>
              <w:bookmarkEnd w:id="6318"/>
            </w:del>
          </w:p>
        </w:tc>
        <w:tc>
          <w:tcPr>
            <w:tcW w:w="6120" w:type="dxa"/>
            <w:tcBorders>
              <w:top w:val="single" w:sz="6" w:space="0" w:color="auto"/>
              <w:bottom w:val="single" w:sz="6" w:space="0" w:color="auto"/>
            </w:tcBorders>
          </w:tcPr>
          <w:p w:rsidR="004F5FFF" w:rsidRPr="00E056B6" w:rsidDel="00371A11" w:rsidRDefault="00C0468B">
            <w:pPr>
              <w:pStyle w:val="body"/>
              <w:rPr>
                <w:del w:id="6319" w:author="Sastry, Murali" w:date="2015-06-09T17:17:00Z"/>
              </w:rPr>
              <w:pPrChange w:id="6320" w:author="Sastry, Murali" w:date="2015-06-10T10:23:00Z">
                <w:pPr>
                  <w:pStyle w:val="tableentry"/>
                </w:pPr>
              </w:pPrChange>
            </w:pPr>
            <w:del w:id="6321" w:author="Sastry, Murali" w:date="2015-06-09T17:17:00Z">
              <w:r w:rsidRPr="00E056B6" w:rsidDel="00371A11">
                <w:delText>Update revision_name, firmware images, customers</w:delText>
              </w:r>
              <w:r w:rsidR="00744E82" w:rsidRPr="00E056B6" w:rsidDel="00371A11">
                <w:delText>, and DCN numbers (only for final release)</w:delText>
              </w:r>
              <w:bookmarkStart w:id="6322" w:name="_Toc421702007"/>
              <w:bookmarkStart w:id="6323" w:name="_Toc421705201"/>
              <w:bookmarkStart w:id="6324" w:name="_Toc422905181"/>
              <w:bookmarkStart w:id="6325" w:name="_Toc422935812"/>
              <w:bookmarkStart w:id="6326" w:name="_Toc422938874"/>
              <w:bookmarkStart w:id="6327" w:name="_Toc422930309"/>
              <w:bookmarkStart w:id="6328" w:name="_Toc494288441"/>
              <w:bookmarkStart w:id="6329" w:name="_Toc494291257"/>
              <w:bookmarkStart w:id="6330" w:name="_Toc494294071"/>
              <w:bookmarkEnd w:id="6322"/>
              <w:bookmarkEnd w:id="6323"/>
              <w:bookmarkEnd w:id="6324"/>
              <w:bookmarkEnd w:id="6325"/>
              <w:bookmarkEnd w:id="6326"/>
              <w:bookmarkEnd w:id="6327"/>
              <w:bookmarkEnd w:id="6328"/>
              <w:bookmarkEnd w:id="6329"/>
              <w:bookmarkEnd w:id="6330"/>
            </w:del>
          </w:p>
          <w:p w:rsidR="00744E82" w:rsidRPr="00E056B6" w:rsidDel="00371A11" w:rsidRDefault="00744E82">
            <w:pPr>
              <w:pStyle w:val="body"/>
              <w:rPr>
                <w:del w:id="6331" w:author="Sastry, Murali" w:date="2015-06-09T17:17:00Z"/>
              </w:rPr>
              <w:pPrChange w:id="6332" w:author="Sastry, Murali" w:date="2015-06-10T10:23:00Z">
                <w:pPr>
                  <w:pStyle w:val="tableentry"/>
                </w:pPr>
              </w:pPrChange>
            </w:pPr>
            <w:del w:id="6333" w:author="Sastry, Murali" w:date="2015-06-09T17:17:00Z">
              <w:r w:rsidRPr="00E056B6" w:rsidDel="00371A11">
                <w:delText>The DCN values are received from CRM team, and verified by checking against the last version in the OEM\latest folder on \\cold.</w:delText>
              </w:r>
              <w:bookmarkStart w:id="6334" w:name="_Toc421702008"/>
              <w:bookmarkStart w:id="6335" w:name="_Toc421705202"/>
              <w:bookmarkStart w:id="6336" w:name="_Toc422905182"/>
              <w:bookmarkStart w:id="6337" w:name="_Toc422935813"/>
              <w:bookmarkStart w:id="6338" w:name="_Toc422938875"/>
              <w:bookmarkStart w:id="6339" w:name="_Toc422930310"/>
              <w:bookmarkStart w:id="6340" w:name="_Toc494288442"/>
              <w:bookmarkStart w:id="6341" w:name="_Toc494291258"/>
              <w:bookmarkStart w:id="6342" w:name="_Toc494294072"/>
              <w:bookmarkEnd w:id="6334"/>
              <w:bookmarkEnd w:id="6335"/>
              <w:bookmarkEnd w:id="6336"/>
              <w:bookmarkEnd w:id="6337"/>
              <w:bookmarkEnd w:id="6338"/>
              <w:bookmarkEnd w:id="6339"/>
              <w:bookmarkEnd w:id="6340"/>
              <w:bookmarkEnd w:id="6341"/>
              <w:bookmarkEnd w:id="6342"/>
            </w:del>
          </w:p>
        </w:tc>
        <w:bookmarkStart w:id="6343" w:name="_Toc421702009"/>
        <w:bookmarkStart w:id="6344" w:name="_Toc421705203"/>
        <w:bookmarkStart w:id="6345" w:name="_Toc422905183"/>
        <w:bookmarkStart w:id="6346" w:name="_Toc422935814"/>
        <w:bookmarkStart w:id="6347" w:name="_Toc422938876"/>
        <w:bookmarkStart w:id="6348" w:name="_Toc422930311"/>
        <w:bookmarkStart w:id="6349" w:name="_Toc494288443"/>
        <w:bookmarkStart w:id="6350" w:name="_Toc494291259"/>
        <w:bookmarkStart w:id="6351" w:name="_Toc494294073"/>
        <w:bookmarkEnd w:id="6343"/>
        <w:bookmarkEnd w:id="6344"/>
        <w:bookmarkEnd w:id="6345"/>
        <w:bookmarkEnd w:id="6346"/>
        <w:bookmarkEnd w:id="6347"/>
        <w:bookmarkEnd w:id="6348"/>
        <w:bookmarkEnd w:id="6349"/>
        <w:bookmarkEnd w:id="6350"/>
        <w:bookmarkEnd w:id="6351"/>
      </w:tr>
      <w:tr w:rsidR="004F5FFF" w:rsidRPr="00E056B6" w:rsidDel="00371A11" w:rsidTr="001E3C66">
        <w:tblPrEx>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6352" w:author="Qualcomm" w:date="2011-01-26T13:42:00Z">
            <w:tblPrEx>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cantSplit/>
          <w:del w:id="6353" w:author="Sastry, Murali" w:date="2015-06-09T17:17:00Z"/>
          <w:trPrChange w:id="6354" w:author="Qualcomm" w:date="2011-01-26T13:42:00Z">
            <w:trPr>
              <w:cantSplit/>
            </w:trPr>
          </w:trPrChange>
        </w:trPr>
        <w:tc>
          <w:tcPr>
            <w:tcW w:w="2520" w:type="dxa"/>
            <w:tcBorders>
              <w:top w:val="single" w:sz="6" w:space="0" w:color="auto"/>
              <w:bottom w:val="single" w:sz="6" w:space="0" w:color="auto"/>
            </w:tcBorders>
            <w:tcPrChange w:id="6355" w:author="Qualcomm" w:date="2011-01-26T13:42:00Z">
              <w:tcPr>
                <w:tcW w:w="2520" w:type="dxa"/>
                <w:tcBorders>
                  <w:top w:val="single" w:sz="6" w:space="0" w:color="auto"/>
                  <w:bottom w:val="single" w:sz="6" w:space="0" w:color="auto"/>
                </w:tcBorders>
              </w:tcPr>
            </w:tcPrChange>
          </w:tcPr>
          <w:p w:rsidR="004F5FFF" w:rsidRPr="00E056B6" w:rsidDel="00371A11" w:rsidRDefault="00C0468B">
            <w:pPr>
              <w:pStyle w:val="body"/>
              <w:rPr>
                <w:del w:id="6356" w:author="Sastry, Murali" w:date="2015-06-09T17:17:00Z"/>
              </w:rPr>
              <w:pPrChange w:id="6357" w:author="Sastry, Murali" w:date="2015-06-10T10:23:00Z">
                <w:pPr>
                  <w:pStyle w:val="tableentry"/>
                </w:pPr>
              </w:pPrChange>
            </w:pPr>
            <w:del w:id="6358" w:author="Sastry, Murali" w:date="2015-06-09T17:17:00Z">
              <w:r w:rsidRPr="00E056B6" w:rsidDel="00371A11">
                <w:delText>&lt;customer&gt;/Readme.rtf</w:delText>
              </w:r>
              <w:bookmarkStart w:id="6359" w:name="_Toc421702010"/>
              <w:bookmarkStart w:id="6360" w:name="_Toc421705204"/>
              <w:bookmarkStart w:id="6361" w:name="_Toc422905184"/>
              <w:bookmarkStart w:id="6362" w:name="_Toc422935815"/>
              <w:bookmarkStart w:id="6363" w:name="_Toc422938877"/>
              <w:bookmarkStart w:id="6364" w:name="_Toc422930312"/>
              <w:bookmarkStart w:id="6365" w:name="_Toc494288444"/>
              <w:bookmarkStart w:id="6366" w:name="_Toc494291260"/>
              <w:bookmarkStart w:id="6367" w:name="_Toc494294074"/>
              <w:bookmarkEnd w:id="6359"/>
              <w:bookmarkEnd w:id="6360"/>
              <w:bookmarkEnd w:id="6361"/>
              <w:bookmarkEnd w:id="6362"/>
              <w:bookmarkEnd w:id="6363"/>
              <w:bookmarkEnd w:id="6364"/>
              <w:bookmarkEnd w:id="6365"/>
              <w:bookmarkEnd w:id="6366"/>
              <w:bookmarkEnd w:id="6367"/>
            </w:del>
          </w:p>
        </w:tc>
        <w:tc>
          <w:tcPr>
            <w:tcW w:w="6120" w:type="dxa"/>
            <w:tcBorders>
              <w:top w:val="single" w:sz="6" w:space="0" w:color="auto"/>
              <w:bottom w:val="single" w:sz="6" w:space="0" w:color="auto"/>
            </w:tcBorders>
            <w:tcPrChange w:id="6368" w:author="Qualcomm" w:date="2011-01-26T13:42:00Z">
              <w:tcPr>
                <w:tcW w:w="6120" w:type="dxa"/>
                <w:tcBorders>
                  <w:top w:val="single" w:sz="6" w:space="0" w:color="auto"/>
                  <w:bottom w:val="single" w:sz="6" w:space="0" w:color="auto"/>
                </w:tcBorders>
              </w:tcPr>
            </w:tcPrChange>
          </w:tcPr>
          <w:p w:rsidR="004F5FFF" w:rsidRPr="00E056B6" w:rsidDel="00371A11" w:rsidRDefault="00C0468B">
            <w:pPr>
              <w:pStyle w:val="body"/>
              <w:rPr>
                <w:del w:id="6369" w:author="Sastry, Murali" w:date="2015-06-09T17:17:00Z"/>
              </w:rPr>
              <w:pPrChange w:id="6370" w:author="Sastry, Murali" w:date="2015-06-10T10:23:00Z">
                <w:pPr>
                  <w:pStyle w:val="tableentry"/>
                </w:pPr>
              </w:pPrChange>
            </w:pPr>
            <w:del w:id="6371" w:author="Sastry, Murali" w:date="2015-06-09T17:17:00Z">
              <w:r w:rsidRPr="00E056B6" w:rsidDel="00371A11">
                <w:delText>Version at top</w:delText>
              </w:r>
              <w:bookmarkStart w:id="6372" w:name="_Toc421702011"/>
              <w:bookmarkStart w:id="6373" w:name="_Toc421705205"/>
              <w:bookmarkStart w:id="6374" w:name="_Toc422905185"/>
              <w:bookmarkStart w:id="6375" w:name="_Toc422935816"/>
              <w:bookmarkStart w:id="6376" w:name="_Toc422938878"/>
              <w:bookmarkStart w:id="6377" w:name="_Toc422930313"/>
              <w:bookmarkStart w:id="6378" w:name="_Toc494288445"/>
              <w:bookmarkStart w:id="6379" w:name="_Toc494291261"/>
              <w:bookmarkStart w:id="6380" w:name="_Toc494294075"/>
              <w:bookmarkEnd w:id="6372"/>
              <w:bookmarkEnd w:id="6373"/>
              <w:bookmarkEnd w:id="6374"/>
              <w:bookmarkEnd w:id="6375"/>
              <w:bookmarkEnd w:id="6376"/>
              <w:bookmarkEnd w:id="6377"/>
              <w:bookmarkEnd w:id="6378"/>
              <w:bookmarkEnd w:id="6379"/>
              <w:bookmarkEnd w:id="6380"/>
            </w:del>
          </w:p>
          <w:p w:rsidR="004F5FFF" w:rsidRPr="00E056B6" w:rsidDel="00371A11" w:rsidRDefault="00C0468B">
            <w:pPr>
              <w:pStyle w:val="body"/>
              <w:rPr>
                <w:del w:id="6381" w:author="Sastry, Murali" w:date="2015-06-09T17:17:00Z"/>
              </w:rPr>
              <w:pPrChange w:id="6382" w:author="Sastry, Murali" w:date="2015-06-10T10:23:00Z">
                <w:pPr>
                  <w:pStyle w:val="tableentry"/>
                </w:pPr>
              </w:pPrChange>
            </w:pPr>
            <w:del w:id="6383" w:author="Sastry, Murali" w:date="2015-06-09T17:17:00Z">
              <w:r w:rsidRPr="00E056B6" w:rsidDel="00371A11">
                <w:delText>Date at top</w:delText>
              </w:r>
              <w:bookmarkStart w:id="6384" w:name="_Toc421702012"/>
              <w:bookmarkStart w:id="6385" w:name="_Toc421705206"/>
              <w:bookmarkStart w:id="6386" w:name="_Toc422905186"/>
              <w:bookmarkStart w:id="6387" w:name="_Toc422935817"/>
              <w:bookmarkStart w:id="6388" w:name="_Toc422938879"/>
              <w:bookmarkStart w:id="6389" w:name="_Toc422930314"/>
              <w:bookmarkStart w:id="6390" w:name="_Toc494288446"/>
              <w:bookmarkStart w:id="6391" w:name="_Toc494291262"/>
              <w:bookmarkStart w:id="6392" w:name="_Toc494294076"/>
              <w:bookmarkEnd w:id="6384"/>
              <w:bookmarkEnd w:id="6385"/>
              <w:bookmarkEnd w:id="6386"/>
              <w:bookmarkEnd w:id="6387"/>
              <w:bookmarkEnd w:id="6388"/>
              <w:bookmarkEnd w:id="6389"/>
              <w:bookmarkEnd w:id="6390"/>
              <w:bookmarkEnd w:id="6391"/>
              <w:bookmarkEnd w:id="6392"/>
            </w:del>
          </w:p>
          <w:p w:rsidR="004F5FFF" w:rsidRPr="00E056B6" w:rsidDel="00371A11" w:rsidRDefault="00C0468B">
            <w:pPr>
              <w:pStyle w:val="body"/>
              <w:rPr>
                <w:del w:id="6393" w:author="Sastry, Murali" w:date="2015-06-09T17:17:00Z"/>
              </w:rPr>
              <w:pPrChange w:id="6394" w:author="Sastry, Murali" w:date="2015-06-10T10:23:00Z">
                <w:pPr>
                  <w:pStyle w:val="tableentry"/>
                </w:pPr>
              </w:pPrChange>
            </w:pPr>
            <w:del w:id="6395" w:author="Sastry, Murali" w:date="2015-06-09T17:17:00Z">
              <w:r w:rsidRPr="00E056B6" w:rsidDel="00371A11">
                <w:delText>Add any installation notes</w:delText>
              </w:r>
              <w:bookmarkStart w:id="6396" w:name="_Toc421702013"/>
              <w:bookmarkStart w:id="6397" w:name="_Toc421705207"/>
              <w:bookmarkStart w:id="6398" w:name="_Toc422905187"/>
              <w:bookmarkStart w:id="6399" w:name="_Toc422935818"/>
              <w:bookmarkStart w:id="6400" w:name="_Toc422938880"/>
              <w:bookmarkStart w:id="6401" w:name="_Toc422930315"/>
              <w:bookmarkStart w:id="6402" w:name="_Toc494288447"/>
              <w:bookmarkStart w:id="6403" w:name="_Toc494291263"/>
              <w:bookmarkStart w:id="6404" w:name="_Toc494294077"/>
              <w:bookmarkEnd w:id="6396"/>
              <w:bookmarkEnd w:id="6397"/>
              <w:bookmarkEnd w:id="6398"/>
              <w:bookmarkEnd w:id="6399"/>
              <w:bookmarkEnd w:id="6400"/>
              <w:bookmarkEnd w:id="6401"/>
              <w:bookmarkEnd w:id="6402"/>
              <w:bookmarkEnd w:id="6403"/>
              <w:bookmarkEnd w:id="6404"/>
            </w:del>
          </w:p>
          <w:p w:rsidR="004F5FFF" w:rsidRPr="00E056B6" w:rsidDel="00371A11" w:rsidRDefault="00C0468B">
            <w:pPr>
              <w:pStyle w:val="body"/>
              <w:rPr>
                <w:del w:id="6405" w:author="Sastry, Murali" w:date="2015-06-09T17:17:00Z"/>
              </w:rPr>
              <w:pPrChange w:id="6406" w:author="Sastry, Murali" w:date="2015-06-10T10:23:00Z">
                <w:pPr>
                  <w:pStyle w:val="tableentry"/>
                </w:pPr>
              </w:pPrChange>
            </w:pPr>
            <w:del w:id="6407" w:author="Sastry, Murali" w:date="2015-06-09T17:17:00Z">
              <w:r w:rsidRPr="00E056B6" w:rsidDel="00371A11">
                <w:delText>Change “This” release section to “</w:delText>
              </w:r>
              <w:r w:rsidRPr="00E056B6" w:rsidDel="00371A11">
                <w:rPr>
                  <w:iCs/>
                </w:rPr>
                <w:delText>Prior”</w:delText>
              </w:r>
              <w:r w:rsidRPr="00E056B6" w:rsidDel="00371A11">
                <w:delText xml:space="preserve"> Release</w:delText>
              </w:r>
              <w:bookmarkStart w:id="6408" w:name="_Toc421702014"/>
              <w:bookmarkStart w:id="6409" w:name="_Toc421705208"/>
              <w:bookmarkStart w:id="6410" w:name="_Toc422905188"/>
              <w:bookmarkStart w:id="6411" w:name="_Toc422935819"/>
              <w:bookmarkStart w:id="6412" w:name="_Toc422938881"/>
              <w:bookmarkStart w:id="6413" w:name="_Toc422930316"/>
              <w:bookmarkStart w:id="6414" w:name="_Toc494288448"/>
              <w:bookmarkStart w:id="6415" w:name="_Toc494291264"/>
              <w:bookmarkStart w:id="6416" w:name="_Toc494294078"/>
              <w:bookmarkEnd w:id="6408"/>
              <w:bookmarkEnd w:id="6409"/>
              <w:bookmarkEnd w:id="6410"/>
              <w:bookmarkEnd w:id="6411"/>
              <w:bookmarkEnd w:id="6412"/>
              <w:bookmarkEnd w:id="6413"/>
              <w:bookmarkEnd w:id="6414"/>
              <w:bookmarkEnd w:id="6415"/>
              <w:bookmarkEnd w:id="6416"/>
            </w:del>
          </w:p>
          <w:p w:rsidR="004F5FFF" w:rsidRPr="00E056B6" w:rsidDel="00371A11" w:rsidRDefault="00C0468B">
            <w:pPr>
              <w:pStyle w:val="body"/>
              <w:rPr>
                <w:del w:id="6417" w:author="Sastry, Murali" w:date="2015-06-09T17:17:00Z"/>
              </w:rPr>
              <w:pPrChange w:id="6418" w:author="Sastry, Murali" w:date="2015-06-10T10:23:00Z">
                <w:pPr>
                  <w:pStyle w:val="tableentry"/>
                </w:pPr>
              </w:pPrChange>
            </w:pPr>
            <w:del w:id="6419" w:author="Sastry, Murali" w:date="2015-06-09T17:17:00Z">
              <w:r w:rsidRPr="00E056B6" w:rsidDel="00371A11">
                <w:delText>Add the new “This”</w:delText>
              </w:r>
              <w:r w:rsidRPr="00E056B6" w:rsidDel="00371A11">
                <w:rPr>
                  <w:iCs/>
                </w:rPr>
                <w:delText xml:space="preserve"> Release</w:delText>
              </w:r>
              <w:r w:rsidRPr="00E056B6" w:rsidDel="00371A11">
                <w:delText xml:space="preserve"> section</w:delText>
              </w:r>
              <w:bookmarkStart w:id="6420" w:name="_Toc421702015"/>
              <w:bookmarkStart w:id="6421" w:name="_Toc421705209"/>
              <w:bookmarkStart w:id="6422" w:name="_Toc422905189"/>
              <w:bookmarkStart w:id="6423" w:name="_Toc422935820"/>
              <w:bookmarkStart w:id="6424" w:name="_Toc422938882"/>
              <w:bookmarkStart w:id="6425" w:name="_Toc422930317"/>
              <w:bookmarkStart w:id="6426" w:name="_Toc494288449"/>
              <w:bookmarkStart w:id="6427" w:name="_Toc494291265"/>
              <w:bookmarkStart w:id="6428" w:name="_Toc494294079"/>
              <w:bookmarkEnd w:id="6420"/>
              <w:bookmarkEnd w:id="6421"/>
              <w:bookmarkEnd w:id="6422"/>
              <w:bookmarkEnd w:id="6423"/>
              <w:bookmarkEnd w:id="6424"/>
              <w:bookmarkEnd w:id="6425"/>
              <w:bookmarkEnd w:id="6426"/>
              <w:bookmarkEnd w:id="6427"/>
              <w:bookmarkEnd w:id="6428"/>
            </w:del>
          </w:p>
          <w:p w:rsidR="004F5FFF" w:rsidRPr="00E056B6" w:rsidDel="00371A11" w:rsidRDefault="00C0468B">
            <w:pPr>
              <w:pStyle w:val="body"/>
              <w:rPr>
                <w:del w:id="6429" w:author="Sastry, Murali" w:date="2015-06-09T17:17:00Z"/>
              </w:rPr>
              <w:pPrChange w:id="6430" w:author="Sastry, Murali" w:date="2015-06-10T10:23:00Z">
                <w:pPr>
                  <w:pStyle w:val="tableentry"/>
                </w:pPr>
              </w:pPrChange>
            </w:pPr>
            <w:del w:id="6431" w:author="Sastry, Murali" w:date="2015-06-09T17:17:00Z">
              <w:r w:rsidRPr="00E056B6" w:rsidDel="00371A11">
                <w:delText>Add any known issues</w:delText>
              </w:r>
              <w:bookmarkStart w:id="6432" w:name="_Toc421702016"/>
              <w:bookmarkStart w:id="6433" w:name="_Toc421705210"/>
              <w:bookmarkStart w:id="6434" w:name="_Toc422905190"/>
              <w:bookmarkStart w:id="6435" w:name="_Toc422935821"/>
              <w:bookmarkStart w:id="6436" w:name="_Toc422938883"/>
              <w:bookmarkStart w:id="6437" w:name="_Toc422930318"/>
              <w:bookmarkStart w:id="6438" w:name="_Toc494288450"/>
              <w:bookmarkStart w:id="6439" w:name="_Toc494291266"/>
              <w:bookmarkStart w:id="6440" w:name="_Toc494294080"/>
              <w:bookmarkEnd w:id="6432"/>
              <w:bookmarkEnd w:id="6433"/>
              <w:bookmarkEnd w:id="6434"/>
              <w:bookmarkEnd w:id="6435"/>
              <w:bookmarkEnd w:id="6436"/>
              <w:bookmarkEnd w:id="6437"/>
              <w:bookmarkEnd w:id="6438"/>
              <w:bookmarkEnd w:id="6439"/>
              <w:bookmarkEnd w:id="6440"/>
            </w:del>
          </w:p>
        </w:tc>
        <w:bookmarkStart w:id="6441" w:name="_Toc421702017"/>
        <w:bookmarkStart w:id="6442" w:name="_Toc421705211"/>
        <w:bookmarkStart w:id="6443" w:name="_Toc422905191"/>
        <w:bookmarkStart w:id="6444" w:name="_Toc422935822"/>
        <w:bookmarkStart w:id="6445" w:name="_Toc422938884"/>
        <w:bookmarkStart w:id="6446" w:name="_Toc422930319"/>
        <w:bookmarkStart w:id="6447" w:name="_Toc494288451"/>
        <w:bookmarkStart w:id="6448" w:name="_Toc494291267"/>
        <w:bookmarkStart w:id="6449" w:name="_Toc494294081"/>
        <w:bookmarkEnd w:id="6441"/>
        <w:bookmarkEnd w:id="6442"/>
        <w:bookmarkEnd w:id="6443"/>
        <w:bookmarkEnd w:id="6444"/>
        <w:bookmarkEnd w:id="6445"/>
        <w:bookmarkEnd w:id="6446"/>
        <w:bookmarkEnd w:id="6447"/>
        <w:bookmarkEnd w:id="6448"/>
        <w:bookmarkEnd w:id="6449"/>
      </w:tr>
      <w:tr w:rsidR="00804AFD" w:rsidRPr="00E056B6" w:rsidDel="00371A11" w:rsidTr="001E3C66">
        <w:tblPrEx>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6450" w:author="Qualcomm" w:date="2011-01-26T13:42:00Z">
            <w:tblPrEx>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cantSplit/>
          <w:del w:id="6451" w:author="Sastry, Murali" w:date="2015-06-09T17:17:00Z"/>
          <w:trPrChange w:id="6452" w:author="Qualcomm" w:date="2011-01-26T13:42:00Z">
            <w:trPr>
              <w:cantSplit/>
            </w:trPr>
          </w:trPrChange>
        </w:trPr>
        <w:tc>
          <w:tcPr>
            <w:tcW w:w="2520" w:type="dxa"/>
            <w:tcBorders>
              <w:top w:val="single" w:sz="6" w:space="0" w:color="auto"/>
              <w:bottom w:val="single" w:sz="6" w:space="0" w:color="auto"/>
            </w:tcBorders>
            <w:shd w:val="clear" w:color="auto" w:fill="auto"/>
            <w:tcPrChange w:id="6453" w:author="Qualcomm" w:date="2011-01-26T13:42:00Z">
              <w:tcPr>
                <w:tcW w:w="2520" w:type="dxa"/>
                <w:tcBorders>
                  <w:top w:val="single" w:sz="6" w:space="0" w:color="auto"/>
                  <w:bottom w:val="single" w:sz="6" w:space="0" w:color="auto"/>
                </w:tcBorders>
                <w:shd w:val="clear" w:color="auto" w:fill="BFBFBF" w:themeFill="background1" w:themeFillShade="BF"/>
              </w:tcPr>
            </w:tcPrChange>
          </w:tcPr>
          <w:p w:rsidR="00874A7A" w:rsidDel="00371A11" w:rsidRDefault="00C0468B">
            <w:pPr>
              <w:pStyle w:val="body"/>
              <w:rPr>
                <w:del w:id="6454" w:author="Sastry, Murali" w:date="2015-06-09T17:17:00Z"/>
              </w:rPr>
              <w:pPrChange w:id="6455" w:author="Sastry, Murali" w:date="2015-06-10T10:23:00Z">
                <w:pPr>
                  <w:pStyle w:val="tableentry"/>
                </w:pPr>
              </w:pPrChange>
            </w:pPr>
            <w:del w:id="6456" w:author="Sastry, Murali" w:date="2015-06-09T17:17:00Z">
              <w:r w:rsidRPr="00E056B6" w:rsidDel="00371A11">
                <w:delText>DellSetup.rc</w:delText>
              </w:r>
              <w:r w:rsidR="00874A7A" w:rsidDel="00371A11">
                <w:delText xml:space="preserve"> </w:delText>
              </w:r>
              <w:bookmarkStart w:id="6457" w:name="_Toc421702018"/>
              <w:bookmarkStart w:id="6458" w:name="_Toc421705212"/>
              <w:bookmarkStart w:id="6459" w:name="_Toc422905192"/>
              <w:bookmarkStart w:id="6460" w:name="_Toc422935823"/>
              <w:bookmarkStart w:id="6461" w:name="_Toc422938885"/>
              <w:bookmarkStart w:id="6462" w:name="_Toc422930320"/>
              <w:bookmarkStart w:id="6463" w:name="_Toc494288452"/>
              <w:bookmarkStart w:id="6464" w:name="_Toc494291268"/>
              <w:bookmarkStart w:id="6465" w:name="_Toc494294082"/>
              <w:bookmarkEnd w:id="6457"/>
              <w:bookmarkEnd w:id="6458"/>
              <w:bookmarkEnd w:id="6459"/>
              <w:bookmarkEnd w:id="6460"/>
              <w:bookmarkEnd w:id="6461"/>
              <w:bookmarkEnd w:id="6462"/>
              <w:bookmarkEnd w:id="6463"/>
              <w:bookmarkEnd w:id="6464"/>
              <w:bookmarkEnd w:id="6465"/>
            </w:del>
          </w:p>
          <w:p w:rsidR="00804AFD" w:rsidRPr="00E056B6" w:rsidDel="00371A11" w:rsidRDefault="00874A7A">
            <w:pPr>
              <w:pStyle w:val="body"/>
              <w:rPr>
                <w:del w:id="6466" w:author="Sastry, Murali" w:date="2015-06-09T17:17:00Z"/>
              </w:rPr>
              <w:pPrChange w:id="6467" w:author="Sastry, Murali" w:date="2015-06-10T10:23:00Z">
                <w:pPr>
                  <w:pStyle w:val="tableentry"/>
                </w:pPr>
              </w:pPrChange>
            </w:pPr>
            <w:del w:id="6468" w:author="Sastry, Murali" w:date="2015-06-09T17:17:00Z">
              <w:r w:rsidDel="00371A11">
                <w:delText>(do not edit)</w:delText>
              </w:r>
              <w:bookmarkStart w:id="6469" w:name="_Toc421702019"/>
              <w:bookmarkStart w:id="6470" w:name="_Toc421705213"/>
              <w:bookmarkStart w:id="6471" w:name="_Toc422905193"/>
              <w:bookmarkStart w:id="6472" w:name="_Toc422935824"/>
              <w:bookmarkStart w:id="6473" w:name="_Toc422938886"/>
              <w:bookmarkStart w:id="6474" w:name="_Toc422930321"/>
              <w:bookmarkStart w:id="6475" w:name="_Toc494288453"/>
              <w:bookmarkStart w:id="6476" w:name="_Toc494291269"/>
              <w:bookmarkStart w:id="6477" w:name="_Toc494294083"/>
              <w:bookmarkEnd w:id="6469"/>
              <w:bookmarkEnd w:id="6470"/>
              <w:bookmarkEnd w:id="6471"/>
              <w:bookmarkEnd w:id="6472"/>
              <w:bookmarkEnd w:id="6473"/>
              <w:bookmarkEnd w:id="6474"/>
              <w:bookmarkEnd w:id="6475"/>
              <w:bookmarkEnd w:id="6476"/>
              <w:bookmarkEnd w:id="6477"/>
            </w:del>
          </w:p>
        </w:tc>
        <w:tc>
          <w:tcPr>
            <w:tcW w:w="6120" w:type="dxa"/>
            <w:tcBorders>
              <w:top w:val="single" w:sz="6" w:space="0" w:color="auto"/>
              <w:bottom w:val="single" w:sz="6" w:space="0" w:color="auto"/>
            </w:tcBorders>
            <w:shd w:val="clear" w:color="auto" w:fill="auto"/>
            <w:tcPrChange w:id="6478" w:author="Qualcomm" w:date="2011-01-26T13:42:00Z">
              <w:tcPr>
                <w:tcW w:w="6120" w:type="dxa"/>
                <w:tcBorders>
                  <w:top w:val="single" w:sz="6" w:space="0" w:color="auto"/>
                  <w:bottom w:val="single" w:sz="6" w:space="0" w:color="auto"/>
                </w:tcBorders>
                <w:shd w:val="clear" w:color="auto" w:fill="BFBFBF" w:themeFill="background1" w:themeFillShade="BF"/>
              </w:tcPr>
            </w:tcPrChange>
          </w:tcPr>
          <w:p w:rsidR="00804AFD" w:rsidRPr="00E056B6" w:rsidDel="00371A11" w:rsidRDefault="00874A7A">
            <w:pPr>
              <w:pStyle w:val="body"/>
              <w:rPr>
                <w:del w:id="6479" w:author="Sastry, Murali" w:date="2015-06-09T17:17:00Z"/>
              </w:rPr>
              <w:pPrChange w:id="6480" w:author="Sastry, Murali" w:date="2015-06-10T10:23:00Z">
                <w:pPr>
                  <w:pStyle w:val="tableentry"/>
                </w:pPr>
              </w:pPrChange>
            </w:pPr>
            <w:del w:id="6481" w:author="Sastry, Murali" w:date="2015-06-09T17:17:00Z">
              <w:r w:rsidDel="00371A11">
                <w:delText>Do not edit.  Handled by build script</w:delText>
              </w:r>
            </w:del>
            <w:ins w:id="6482" w:author="Qualcomm" w:date="2011-01-26T13:43:00Z">
              <w:del w:id="6483" w:author="Sastry, Murali" w:date="2015-06-09T17:17:00Z">
                <w:r w:rsidR="001E3C66" w:rsidDel="00371A11">
                  <w:delText>Update version</w:delText>
                </w:r>
              </w:del>
            </w:ins>
            <w:bookmarkStart w:id="6484" w:name="_Toc421702020"/>
            <w:bookmarkStart w:id="6485" w:name="_Toc421705214"/>
            <w:bookmarkStart w:id="6486" w:name="_Toc422905194"/>
            <w:bookmarkStart w:id="6487" w:name="_Toc422935825"/>
            <w:bookmarkStart w:id="6488" w:name="_Toc422938887"/>
            <w:bookmarkStart w:id="6489" w:name="_Toc422930322"/>
            <w:bookmarkStart w:id="6490" w:name="_Toc494288454"/>
            <w:bookmarkStart w:id="6491" w:name="_Toc494291270"/>
            <w:bookmarkStart w:id="6492" w:name="_Toc494294084"/>
            <w:bookmarkEnd w:id="6484"/>
            <w:bookmarkEnd w:id="6485"/>
            <w:bookmarkEnd w:id="6486"/>
            <w:bookmarkEnd w:id="6487"/>
            <w:bookmarkEnd w:id="6488"/>
            <w:bookmarkEnd w:id="6489"/>
            <w:bookmarkEnd w:id="6490"/>
            <w:bookmarkEnd w:id="6491"/>
            <w:bookmarkEnd w:id="6492"/>
          </w:p>
        </w:tc>
        <w:bookmarkStart w:id="6493" w:name="_Toc421702021"/>
        <w:bookmarkStart w:id="6494" w:name="_Toc421705215"/>
        <w:bookmarkStart w:id="6495" w:name="_Toc422905195"/>
        <w:bookmarkStart w:id="6496" w:name="_Toc422935826"/>
        <w:bookmarkStart w:id="6497" w:name="_Toc422938888"/>
        <w:bookmarkStart w:id="6498" w:name="_Toc422930323"/>
        <w:bookmarkStart w:id="6499" w:name="_Toc494288455"/>
        <w:bookmarkStart w:id="6500" w:name="_Toc494291271"/>
        <w:bookmarkStart w:id="6501" w:name="_Toc494294085"/>
        <w:bookmarkEnd w:id="6493"/>
        <w:bookmarkEnd w:id="6494"/>
        <w:bookmarkEnd w:id="6495"/>
        <w:bookmarkEnd w:id="6496"/>
        <w:bookmarkEnd w:id="6497"/>
        <w:bookmarkEnd w:id="6498"/>
        <w:bookmarkEnd w:id="6499"/>
        <w:bookmarkEnd w:id="6500"/>
        <w:bookmarkEnd w:id="6501"/>
      </w:tr>
      <w:tr w:rsidR="00874A7A" w:rsidRPr="00E056B6" w:rsidDel="00371A11" w:rsidTr="004F155F">
        <w:trPr>
          <w:cantSplit/>
          <w:del w:id="6502" w:author="Sastry, Murali" w:date="2015-06-09T17:17:00Z"/>
        </w:trPr>
        <w:tc>
          <w:tcPr>
            <w:tcW w:w="2520" w:type="dxa"/>
            <w:tcBorders>
              <w:top w:val="single" w:sz="6" w:space="0" w:color="auto"/>
              <w:bottom w:val="single" w:sz="6" w:space="0" w:color="auto"/>
            </w:tcBorders>
            <w:shd w:val="clear" w:color="auto" w:fill="BFBFBF" w:themeFill="background1" w:themeFillShade="BF"/>
          </w:tcPr>
          <w:p w:rsidR="00874A7A" w:rsidDel="00371A11" w:rsidRDefault="00874A7A">
            <w:pPr>
              <w:pStyle w:val="body"/>
              <w:rPr>
                <w:del w:id="6503" w:author="Sastry, Murali" w:date="2015-06-09T17:17:00Z"/>
              </w:rPr>
              <w:pPrChange w:id="6504" w:author="Sastry, Murali" w:date="2015-06-10T10:23:00Z">
                <w:pPr>
                  <w:pStyle w:val="tableentry"/>
                </w:pPr>
              </w:pPrChange>
            </w:pPr>
            <w:del w:id="6505" w:author="Sastry, Murali" w:date="2015-06-09T17:17:00Z">
              <w:r w:rsidDel="00371A11">
                <w:delText>Verifier.txt</w:delText>
              </w:r>
              <w:bookmarkStart w:id="6506" w:name="_Toc421702022"/>
              <w:bookmarkStart w:id="6507" w:name="_Toc421705216"/>
              <w:bookmarkStart w:id="6508" w:name="_Toc422905196"/>
              <w:bookmarkStart w:id="6509" w:name="_Toc422935827"/>
              <w:bookmarkStart w:id="6510" w:name="_Toc422938889"/>
              <w:bookmarkStart w:id="6511" w:name="_Toc422930324"/>
              <w:bookmarkStart w:id="6512" w:name="_Toc494288456"/>
              <w:bookmarkStart w:id="6513" w:name="_Toc494291272"/>
              <w:bookmarkStart w:id="6514" w:name="_Toc494294086"/>
              <w:bookmarkEnd w:id="6506"/>
              <w:bookmarkEnd w:id="6507"/>
              <w:bookmarkEnd w:id="6508"/>
              <w:bookmarkEnd w:id="6509"/>
              <w:bookmarkEnd w:id="6510"/>
              <w:bookmarkEnd w:id="6511"/>
              <w:bookmarkEnd w:id="6512"/>
              <w:bookmarkEnd w:id="6513"/>
              <w:bookmarkEnd w:id="6514"/>
            </w:del>
          </w:p>
          <w:p w:rsidR="00874A7A" w:rsidRPr="00E056B6" w:rsidDel="00371A11" w:rsidRDefault="00874A7A">
            <w:pPr>
              <w:pStyle w:val="body"/>
              <w:rPr>
                <w:del w:id="6515" w:author="Sastry, Murali" w:date="2015-06-09T17:17:00Z"/>
              </w:rPr>
              <w:pPrChange w:id="6516" w:author="Sastry, Murali" w:date="2015-06-10T10:23:00Z">
                <w:pPr>
                  <w:pStyle w:val="tableentry"/>
                </w:pPr>
              </w:pPrChange>
            </w:pPr>
            <w:del w:id="6517" w:author="Sastry, Murali" w:date="2015-06-09T17:17:00Z">
              <w:r w:rsidDel="00371A11">
                <w:delText>(do not edit)</w:delText>
              </w:r>
              <w:bookmarkStart w:id="6518" w:name="_Toc421702023"/>
              <w:bookmarkStart w:id="6519" w:name="_Toc421705217"/>
              <w:bookmarkStart w:id="6520" w:name="_Toc422905197"/>
              <w:bookmarkStart w:id="6521" w:name="_Toc422935828"/>
              <w:bookmarkStart w:id="6522" w:name="_Toc422938890"/>
              <w:bookmarkStart w:id="6523" w:name="_Toc422930325"/>
              <w:bookmarkStart w:id="6524" w:name="_Toc494288457"/>
              <w:bookmarkStart w:id="6525" w:name="_Toc494291273"/>
              <w:bookmarkStart w:id="6526" w:name="_Toc494294087"/>
              <w:bookmarkEnd w:id="6518"/>
              <w:bookmarkEnd w:id="6519"/>
              <w:bookmarkEnd w:id="6520"/>
              <w:bookmarkEnd w:id="6521"/>
              <w:bookmarkEnd w:id="6522"/>
              <w:bookmarkEnd w:id="6523"/>
              <w:bookmarkEnd w:id="6524"/>
              <w:bookmarkEnd w:id="6525"/>
              <w:bookmarkEnd w:id="6526"/>
            </w:del>
          </w:p>
        </w:tc>
        <w:tc>
          <w:tcPr>
            <w:tcW w:w="6120" w:type="dxa"/>
            <w:tcBorders>
              <w:top w:val="single" w:sz="6" w:space="0" w:color="auto"/>
              <w:bottom w:val="single" w:sz="6" w:space="0" w:color="auto"/>
            </w:tcBorders>
            <w:shd w:val="clear" w:color="auto" w:fill="BFBFBF" w:themeFill="background1" w:themeFillShade="BF"/>
          </w:tcPr>
          <w:p w:rsidR="00874A7A" w:rsidRPr="00E056B6" w:rsidDel="00371A11" w:rsidRDefault="00874A7A">
            <w:pPr>
              <w:pStyle w:val="body"/>
              <w:rPr>
                <w:del w:id="6527" w:author="Sastry, Murali" w:date="2015-06-09T17:17:00Z"/>
              </w:rPr>
              <w:pPrChange w:id="6528" w:author="Sastry, Murali" w:date="2015-06-10T10:23:00Z">
                <w:pPr>
                  <w:pStyle w:val="tableentry"/>
                </w:pPr>
              </w:pPrChange>
            </w:pPr>
            <w:del w:id="6529" w:author="Sastry, Murali" w:date="2015-06-09T17:17:00Z">
              <w:r w:rsidDel="00371A11">
                <w:delText>This is handled by the build script.  File no longer exists in P4.</w:delText>
              </w:r>
              <w:bookmarkStart w:id="6530" w:name="_Toc421702024"/>
              <w:bookmarkStart w:id="6531" w:name="_Toc421705218"/>
              <w:bookmarkStart w:id="6532" w:name="_Toc422905198"/>
              <w:bookmarkStart w:id="6533" w:name="_Toc422935829"/>
              <w:bookmarkStart w:id="6534" w:name="_Toc422938891"/>
              <w:bookmarkStart w:id="6535" w:name="_Toc422930326"/>
              <w:bookmarkStart w:id="6536" w:name="_Toc494288458"/>
              <w:bookmarkStart w:id="6537" w:name="_Toc494291274"/>
              <w:bookmarkStart w:id="6538" w:name="_Toc494294088"/>
              <w:bookmarkEnd w:id="6530"/>
              <w:bookmarkEnd w:id="6531"/>
              <w:bookmarkEnd w:id="6532"/>
              <w:bookmarkEnd w:id="6533"/>
              <w:bookmarkEnd w:id="6534"/>
              <w:bookmarkEnd w:id="6535"/>
              <w:bookmarkEnd w:id="6536"/>
              <w:bookmarkEnd w:id="6537"/>
              <w:bookmarkEnd w:id="6538"/>
            </w:del>
          </w:p>
        </w:tc>
        <w:bookmarkStart w:id="6539" w:name="_Toc421702025"/>
        <w:bookmarkStart w:id="6540" w:name="_Toc421705219"/>
        <w:bookmarkStart w:id="6541" w:name="_Toc422905199"/>
        <w:bookmarkStart w:id="6542" w:name="_Toc422935830"/>
        <w:bookmarkStart w:id="6543" w:name="_Toc422938892"/>
        <w:bookmarkStart w:id="6544" w:name="_Toc422930327"/>
        <w:bookmarkStart w:id="6545" w:name="_Toc494288459"/>
        <w:bookmarkStart w:id="6546" w:name="_Toc494291275"/>
        <w:bookmarkStart w:id="6547" w:name="_Toc494294089"/>
        <w:bookmarkEnd w:id="6539"/>
        <w:bookmarkEnd w:id="6540"/>
        <w:bookmarkEnd w:id="6541"/>
        <w:bookmarkEnd w:id="6542"/>
        <w:bookmarkEnd w:id="6543"/>
        <w:bookmarkEnd w:id="6544"/>
        <w:bookmarkEnd w:id="6545"/>
        <w:bookmarkEnd w:id="6546"/>
        <w:bookmarkEnd w:id="6547"/>
      </w:tr>
      <w:tr w:rsidR="00804AFD" w:rsidRPr="00E056B6" w:rsidDel="00371A11" w:rsidTr="005F0C61">
        <w:trPr>
          <w:cantSplit/>
          <w:del w:id="6548" w:author="Sastry, Murali" w:date="2015-06-09T17:17:00Z"/>
        </w:trPr>
        <w:tc>
          <w:tcPr>
            <w:tcW w:w="2520" w:type="dxa"/>
            <w:tcBorders>
              <w:top w:val="single" w:sz="6" w:space="0" w:color="auto"/>
              <w:bottom w:val="single" w:sz="6" w:space="0" w:color="auto"/>
            </w:tcBorders>
          </w:tcPr>
          <w:p w:rsidR="00804AFD" w:rsidRPr="00E056B6" w:rsidDel="00371A11" w:rsidRDefault="00C0468B">
            <w:pPr>
              <w:pStyle w:val="body"/>
              <w:rPr>
                <w:del w:id="6549" w:author="Sastry, Murali" w:date="2015-06-09T17:17:00Z"/>
              </w:rPr>
              <w:pPrChange w:id="6550" w:author="Sastry, Murali" w:date="2015-06-10T10:23:00Z">
                <w:pPr>
                  <w:pStyle w:val="tableentry"/>
                </w:pPr>
              </w:pPrChange>
            </w:pPr>
            <w:del w:id="6551" w:author="Sastry, Murali" w:date="2015-06-09T17:17:00Z">
              <w:r w:rsidRPr="00E056B6" w:rsidDel="00371A11">
                <w:delText>Gobi2000Version.dll</w:delText>
              </w:r>
              <w:bookmarkStart w:id="6552" w:name="_Toc421702026"/>
              <w:bookmarkStart w:id="6553" w:name="_Toc421705220"/>
              <w:bookmarkStart w:id="6554" w:name="_Toc422905200"/>
              <w:bookmarkStart w:id="6555" w:name="_Toc422935831"/>
              <w:bookmarkStart w:id="6556" w:name="_Toc422938893"/>
              <w:bookmarkStart w:id="6557" w:name="_Toc422930328"/>
              <w:bookmarkStart w:id="6558" w:name="_Toc494288460"/>
              <w:bookmarkStart w:id="6559" w:name="_Toc494291276"/>
              <w:bookmarkStart w:id="6560" w:name="_Toc494294090"/>
              <w:bookmarkEnd w:id="6552"/>
              <w:bookmarkEnd w:id="6553"/>
              <w:bookmarkEnd w:id="6554"/>
              <w:bookmarkEnd w:id="6555"/>
              <w:bookmarkEnd w:id="6556"/>
              <w:bookmarkEnd w:id="6557"/>
              <w:bookmarkEnd w:id="6558"/>
              <w:bookmarkEnd w:id="6559"/>
              <w:bookmarkEnd w:id="6560"/>
            </w:del>
          </w:p>
        </w:tc>
        <w:tc>
          <w:tcPr>
            <w:tcW w:w="6120" w:type="dxa"/>
            <w:tcBorders>
              <w:top w:val="single" w:sz="6" w:space="0" w:color="auto"/>
              <w:bottom w:val="single" w:sz="6" w:space="0" w:color="auto"/>
            </w:tcBorders>
          </w:tcPr>
          <w:p w:rsidR="00804AFD" w:rsidRPr="00E056B6" w:rsidDel="00371A11" w:rsidRDefault="00C0468B">
            <w:pPr>
              <w:pStyle w:val="body"/>
              <w:rPr>
                <w:del w:id="6561" w:author="Sastry, Murali" w:date="2015-06-09T17:17:00Z"/>
              </w:rPr>
              <w:pPrChange w:id="6562" w:author="Sastry, Murali" w:date="2015-06-10T10:23:00Z">
                <w:pPr>
                  <w:pStyle w:val="tableentry"/>
                </w:pPr>
              </w:pPrChange>
            </w:pPr>
            <w:del w:id="6563" w:author="Sastry, Murali" w:date="2015-06-09T17:17:00Z">
              <w:r w:rsidRPr="00E056B6" w:rsidDel="00371A11">
                <w:delText>When building HP, update the dll version using Visual Studio to match the installer version</w:delText>
              </w:r>
              <w:bookmarkStart w:id="6564" w:name="_Toc421702027"/>
              <w:bookmarkStart w:id="6565" w:name="_Toc421705221"/>
              <w:bookmarkStart w:id="6566" w:name="_Toc422905201"/>
              <w:bookmarkStart w:id="6567" w:name="_Toc422935832"/>
              <w:bookmarkStart w:id="6568" w:name="_Toc422938894"/>
              <w:bookmarkStart w:id="6569" w:name="_Toc422930329"/>
              <w:bookmarkStart w:id="6570" w:name="_Toc494288461"/>
              <w:bookmarkStart w:id="6571" w:name="_Toc494291277"/>
              <w:bookmarkStart w:id="6572" w:name="_Toc494294091"/>
              <w:bookmarkEnd w:id="6564"/>
              <w:bookmarkEnd w:id="6565"/>
              <w:bookmarkEnd w:id="6566"/>
              <w:bookmarkEnd w:id="6567"/>
              <w:bookmarkEnd w:id="6568"/>
              <w:bookmarkEnd w:id="6569"/>
              <w:bookmarkEnd w:id="6570"/>
              <w:bookmarkEnd w:id="6571"/>
              <w:bookmarkEnd w:id="6572"/>
            </w:del>
          </w:p>
        </w:tc>
        <w:bookmarkStart w:id="6573" w:name="_Toc421702028"/>
        <w:bookmarkStart w:id="6574" w:name="_Toc421705222"/>
        <w:bookmarkStart w:id="6575" w:name="_Toc422905202"/>
        <w:bookmarkStart w:id="6576" w:name="_Toc422935833"/>
        <w:bookmarkStart w:id="6577" w:name="_Toc422938895"/>
        <w:bookmarkStart w:id="6578" w:name="_Toc422930330"/>
        <w:bookmarkStart w:id="6579" w:name="_Toc494288462"/>
        <w:bookmarkStart w:id="6580" w:name="_Toc494291278"/>
        <w:bookmarkStart w:id="6581" w:name="_Toc494294092"/>
        <w:bookmarkEnd w:id="6573"/>
        <w:bookmarkEnd w:id="6574"/>
        <w:bookmarkEnd w:id="6575"/>
        <w:bookmarkEnd w:id="6576"/>
        <w:bookmarkEnd w:id="6577"/>
        <w:bookmarkEnd w:id="6578"/>
        <w:bookmarkEnd w:id="6579"/>
        <w:bookmarkEnd w:id="6580"/>
        <w:bookmarkEnd w:id="6581"/>
      </w:tr>
      <w:tr w:rsidR="004F5FFF" w:rsidRPr="00E056B6" w:rsidDel="00371A11" w:rsidTr="005F0C61">
        <w:trPr>
          <w:cantSplit/>
          <w:del w:id="6582" w:author="Sastry, Murali" w:date="2015-06-09T17:17:00Z"/>
        </w:trPr>
        <w:tc>
          <w:tcPr>
            <w:tcW w:w="2520" w:type="dxa"/>
            <w:tcBorders>
              <w:top w:val="single" w:sz="6" w:space="0" w:color="auto"/>
              <w:bottom w:val="single" w:sz="6" w:space="0" w:color="auto"/>
            </w:tcBorders>
          </w:tcPr>
          <w:p w:rsidR="004F5FFF" w:rsidRPr="00E056B6" w:rsidDel="00371A11" w:rsidRDefault="00C0468B">
            <w:pPr>
              <w:pStyle w:val="body"/>
              <w:rPr>
                <w:del w:id="6583" w:author="Sastry, Murali" w:date="2015-06-09T17:17:00Z"/>
              </w:rPr>
              <w:pPrChange w:id="6584" w:author="Sastry, Murali" w:date="2015-06-10T10:23:00Z">
                <w:pPr>
                  <w:pStyle w:val="tableentry"/>
                </w:pPr>
              </w:pPrChange>
            </w:pPr>
            <w:del w:id="6585" w:author="Sastry, Murali" w:date="2015-06-09T17:17:00Z">
              <w:r w:rsidRPr="00E056B6" w:rsidDel="00371A11">
                <w:delText>New Customers</w:delText>
              </w:r>
              <w:bookmarkStart w:id="6586" w:name="_Toc421702029"/>
              <w:bookmarkStart w:id="6587" w:name="_Toc421705223"/>
              <w:bookmarkStart w:id="6588" w:name="_Toc422905203"/>
              <w:bookmarkStart w:id="6589" w:name="_Toc422935834"/>
              <w:bookmarkStart w:id="6590" w:name="_Toc422938896"/>
              <w:bookmarkStart w:id="6591" w:name="_Toc422930331"/>
              <w:bookmarkStart w:id="6592" w:name="_Toc494288463"/>
              <w:bookmarkStart w:id="6593" w:name="_Toc494291279"/>
              <w:bookmarkStart w:id="6594" w:name="_Toc494294093"/>
              <w:bookmarkEnd w:id="6586"/>
              <w:bookmarkEnd w:id="6587"/>
              <w:bookmarkEnd w:id="6588"/>
              <w:bookmarkEnd w:id="6589"/>
              <w:bookmarkEnd w:id="6590"/>
              <w:bookmarkEnd w:id="6591"/>
              <w:bookmarkEnd w:id="6592"/>
              <w:bookmarkEnd w:id="6593"/>
              <w:bookmarkEnd w:id="6594"/>
            </w:del>
          </w:p>
        </w:tc>
        <w:tc>
          <w:tcPr>
            <w:tcW w:w="6120" w:type="dxa"/>
            <w:tcBorders>
              <w:top w:val="single" w:sz="6" w:space="0" w:color="auto"/>
              <w:bottom w:val="single" w:sz="6" w:space="0" w:color="auto"/>
            </w:tcBorders>
          </w:tcPr>
          <w:p w:rsidR="004F5FFF" w:rsidRPr="00E056B6" w:rsidDel="00371A11" w:rsidRDefault="00C0468B">
            <w:pPr>
              <w:pStyle w:val="body"/>
              <w:rPr>
                <w:del w:id="6595" w:author="Sastry, Murali" w:date="2015-06-09T17:17:00Z"/>
              </w:rPr>
              <w:pPrChange w:id="6596" w:author="Sastry, Murali" w:date="2015-06-10T10:23:00Z">
                <w:pPr>
                  <w:pStyle w:val="tableentry"/>
                </w:pPr>
              </w:pPrChange>
            </w:pPr>
            <w:del w:id="6597" w:author="Sastry, Murali" w:date="2015-06-09T17:17:00Z">
              <w:r w:rsidRPr="00E056B6" w:rsidDel="00371A11">
                <w:delText xml:space="preserve">If any new customers are being added, see </w:delText>
              </w:r>
              <w:r w:rsidR="00E2103E" w:rsidDel="00371A11">
                <w:fldChar w:fldCharType="begin"/>
              </w:r>
              <w:r w:rsidR="00E2103E" w:rsidDel="00371A11">
                <w:delInstrText xml:space="preserve"> HYPERLINK \l "_Adding_a_new" </w:delInstrText>
              </w:r>
              <w:r w:rsidR="00E2103E" w:rsidDel="00371A11">
                <w:fldChar w:fldCharType="separate"/>
              </w:r>
              <w:r w:rsidRPr="00E056B6" w:rsidDel="00371A11">
                <w:rPr>
                  <w:rStyle w:val="Hyperlink"/>
                </w:rPr>
                <w:delText>section 6</w:delText>
              </w:r>
              <w:r w:rsidR="00E2103E" w:rsidDel="00371A11">
                <w:rPr>
                  <w:rStyle w:val="Hyperlink"/>
                  <w:b/>
                </w:rPr>
                <w:fldChar w:fldCharType="end"/>
              </w:r>
              <w:r w:rsidRPr="00E056B6" w:rsidDel="00371A11">
                <w:delText xml:space="preserve"> for what files need to be updated.</w:delText>
              </w:r>
              <w:bookmarkStart w:id="6598" w:name="_Toc421702030"/>
              <w:bookmarkStart w:id="6599" w:name="_Toc421705224"/>
              <w:bookmarkStart w:id="6600" w:name="_Toc422905204"/>
              <w:bookmarkStart w:id="6601" w:name="_Toc422935835"/>
              <w:bookmarkStart w:id="6602" w:name="_Toc422938897"/>
              <w:bookmarkStart w:id="6603" w:name="_Toc422930332"/>
              <w:bookmarkStart w:id="6604" w:name="_Toc494288464"/>
              <w:bookmarkStart w:id="6605" w:name="_Toc494291280"/>
              <w:bookmarkStart w:id="6606" w:name="_Toc494294094"/>
              <w:bookmarkEnd w:id="6598"/>
              <w:bookmarkEnd w:id="6599"/>
              <w:bookmarkEnd w:id="6600"/>
              <w:bookmarkEnd w:id="6601"/>
              <w:bookmarkEnd w:id="6602"/>
              <w:bookmarkEnd w:id="6603"/>
              <w:bookmarkEnd w:id="6604"/>
              <w:bookmarkEnd w:id="6605"/>
              <w:bookmarkEnd w:id="6606"/>
            </w:del>
          </w:p>
        </w:tc>
        <w:bookmarkStart w:id="6607" w:name="_Toc421702031"/>
        <w:bookmarkStart w:id="6608" w:name="_Toc421705225"/>
        <w:bookmarkStart w:id="6609" w:name="_Toc422905205"/>
        <w:bookmarkStart w:id="6610" w:name="_Toc422935836"/>
        <w:bookmarkStart w:id="6611" w:name="_Toc422938898"/>
        <w:bookmarkStart w:id="6612" w:name="_Toc422930333"/>
        <w:bookmarkStart w:id="6613" w:name="_Toc494288465"/>
        <w:bookmarkStart w:id="6614" w:name="_Toc494291281"/>
        <w:bookmarkStart w:id="6615" w:name="_Toc494294095"/>
        <w:bookmarkEnd w:id="6607"/>
        <w:bookmarkEnd w:id="6608"/>
        <w:bookmarkEnd w:id="6609"/>
        <w:bookmarkEnd w:id="6610"/>
        <w:bookmarkEnd w:id="6611"/>
        <w:bookmarkEnd w:id="6612"/>
        <w:bookmarkEnd w:id="6613"/>
        <w:bookmarkEnd w:id="6614"/>
        <w:bookmarkEnd w:id="6615"/>
      </w:tr>
      <w:tr w:rsidR="00D626DF" w:rsidRPr="00E056B6" w:rsidDel="00371A11" w:rsidTr="005F0C61">
        <w:trPr>
          <w:cantSplit/>
          <w:del w:id="6616" w:author="Sastry, Murali" w:date="2015-06-09T17:17:00Z"/>
        </w:trPr>
        <w:tc>
          <w:tcPr>
            <w:tcW w:w="2520" w:type="dxa"/>
            <w:tcBorders>
              <w:top w:val="single" w:sz="6" w:space="0" w:color="auto"/>
              <w:bottom w:val="single" w:sz="6" w:space="0" w:color="auto"/>
            </w:tcBorders>
          </w:tcPr>
          <w:p w:rsidR="00D626DF" w:rsidRPr="00E056B6" w:rsidDel="00371A11" w:rsidRDefault="00C0468B">
            <w:pPr>
              <w:pStyle w:val="body"/>
              <w:rPr>
                <w:del w:id="6617" w:author="Sastry, Murali" w:date="2015-06-09T17:17:00Z"/>
              </w:rPr>
              <w:pPrChange w:id="6618" w:author="Sastry, Murali" w:date="2015-06-10T10:23:00Z">
                <w:pPr>
                  <w:pStyle w:val="tableentry"/>
                </w:pPr>
              </w:pPrChange>
            </w:pPr>
            <w:del w:id="6619" w:author="Sastry, Murali" w:date="2015-06-09T17:17:00Z">
              <w:r w:rsidRPr="00E056B6" w:rsidDel="00371A11">
                <w:delText>Also Verify:</w:delText>
              </w:r>
              <w:bookmarkStart w:id="6620" w:name="_Toc421702032"/>
              <w:bookmarkStart w:id="6621" w:name="_Toc421705226"/>
              <w:bookmarkStart w:id="6622" w:name="_Toc422905206"/>
              <w:bookmarkStart w:id="6623" w:name="_Toc422935837"/>
              <w:bookmarkStart w:id="6624" w:name="_Toc422938899"/>
              <w:bookmarkStart w:id="6625" w:name="_Toc422930334"/>
              <w:bookmarkStart w:id="6626" w:name="_Toc494288466"/>
              <w:bookmarkStart w:id="6627" w:name="_Toc494291282"/>
              <w:bookmarkStart w:id="6628" w:name="_Toc494294096"/>
              <w:bookmarkEnd w:id="6620"/>
              <w:bookmarkEnd w:id="6621"/>
              <w:bookmarkEnd w:id="6622"/>
              <w:bookmarkEnd w:id="6623"/>
              <w:bookmarkEnd w:id="6624"/>
              <w:bookmarkEnd w:id="6625"/>
              <w:bookmarkEnd w:id="6626"/>
              <w:bookmarkEnd w:id="6627"/>
              <w:bookmarkEnd w:id="6628"/>
            </w:del>
          </w:p>
          <w:p w:rsidR="00D626DF" w:rsidRPr="00E056B6" w:rsidDel="00371A11" w:rsidRDefault="00C0468B">
            <w:pPr>
              <w:pStyle w:val="body"/>
              <w:rPr>
                <w:del w:id="6629" w:author="Sastry, Murali" w:date="2015-06-09T17:17:00Z"/>
              </w:rPr>
              <w:pPrChange w:id="6630" w:author="Sastry, Murali" w:date="2015-06-10T10:23:00Z">
                <w:pPr>
                  <w:pStyle w:val="tableentry"/>
                  <w:ind w:left="342"/>
                </w:pPr>
              </w:pPrChange>
            </w:pPr>
            <w:del w:id="6631" w:author="Sastry, Murali" w:date="2015-06-09T17:17:00Z">
              <w:r w:rsidRPr="00E056B6" w:rsidDel="00371A11">
                <w:delText>DriverVersions.txt</w:delText>
              </w:r>
              <w:bookmarkStart w:id="6632" w:name="_Toc421702033"/>
              <w:bookmarkStart w:id="6633" w:name="_Toc421705227"/>
              <w:bookmarkStart w:id="6634" w:name="_Toc422905207"/>
              <w:bookmarkStart w:id="6635" w:name="_Toc422935838"/>
              <w:bookmarkStart w:id="6636" w:name="_Toc422938900"/>
              <w:bookmarkStart w:id="6637" w:name="_Toc422930335"/>
              <w:bookmarkStart w:id="6638" w:name="_Toc494288467"/>
              <w:bookmarkStart w:id="6639" w:name="_Toc494291283"/>
              <w:bookmarkStart w:id="6640" w:name="_Toc494294097"/>
              <w:bookmarkEnd w:id="6632"/>
              <w:bookmarkEnd w:id="6633"/>
              <w:bookmarkEnd w:id="6634"/>
              <w:bookmarkEnd w:id="6635"/>
              <w:bookmarkEnd w:id="6636"/>
              <w:bookmarkEnd w:id="6637"/>
              <w:bookmarkEnd w:id="6638"/>
              <w:bookmarkEnd w:id="6639"/>
              <w:bookmarkEnd w:id="6640"/>
            </w:del>
          </w:p>
          <w:p w:rsidR="00D626DF" w:rsidRPr="00E056B6" w:rsidDel="00371A11" w:rsidRDefault="00C0468B">
            <w:pPr>
              <w:pStyle w:val="body"/>
              <w:rPr>
                <w:del w:id="6641" w:author="Sastry, Murali" w:date="2015-06-09T17:17:00Z"/>
              </w:rPr>
              <w:pPrChange w:id="6642" w:author="Sastry, Murali" w:date="2015-06-10T10:23:00Z">
                <w:pPr>
                  <w:pStyle w:val="tableentry"/>
                  <w:ind w:left="342"/>
                </w:pPr>
              </w:pPrChange>
            </w:pPr>
            <w:del w:id="6643" w:author="Sastry, Murali" w:date="2015-06-09T17:17:00Z">
              <w:r w:rsidRPr="00E056B6" w:rsidDel="00371A11">
                <w:delText>DriverMM.vdproj</w:delText>
              </w:r>
              <w:bookmarkStart w:id="6644" w:name="_Toc421702034"/>
              <w:bookmarkStart w:id="6645" w:name="_Toc421705228"/>
              <w:bookmarkStart w:id="6646" w:name="_Toc422905208"/>
              <w:bookmarkStart w:id="6647" w:name="_Toc422935839"/>
              <w:bookmarkStart w:id="6648" w:name="_Toc422938901"/>
              <w:bookmarkStart w:id="6649" w:name="_Toc422930336"/>
              <w:bookmarkStart w:id="6650" w:name="_Toc494288468"/>
              <w:bookmarkStart w:id="6651" w:name="_Toc494291284"/>
              <w:bookmarkStart w:id="6652" w:name="_Toc494294098"/>
              <w:bookmarkEnd w:id="6644"/>
              <w:bookmarkEnd w:id="6645"/>
              <w:bookmarkEnd w:id="6646"/>
              <w:bookmarkEnd w:id="6647"/>
              <w:bookmarkEnd w:id="6648"/>
              <w:bookmarkEnd w:id="6649"/>
              <w:bookmarkEnd w:id="6650"/>
              <w:bookmarkEnd w:id="6651"/>
              <w:bookmarkEnd w:id="6652"/>
            </w:del>
          </w:p>
          <w:p w:rsidR="00D626DF" w:rsidRPr="00E056B6" w:rsidDel="00371A11" w:rsidRDefault="00C0468B">
            <w:pPr>
              <w:pStyle w:val="body"/>
              <w:rPr>
                <w:del w:id="6653" w:author="Sastry, Murali" w:date="2015-06-09T17:17:00Z"/>
              </w:rPr>
              <w:pPrChange w:id="6654" w:author="Sastry, Murali" w:date="2015-06-10T10:23:00Z">
                <w:pPr>
                  <w:pStyle w:val="tableentry"/>
                  <w:ind w:left="342"/>
                </w:pPr>
              </w:pPrChange>
            </w:pPr>
            <w:del w:id="6655" w:author="Sastry, Murali" w:date="2015-06-09T17:17:00Z">
              <w:r w:rsidRPr="00E056B6" w:rsidDel="00371A11">
                <w:delText>DriverReadme</w:delText>
              </w:r>
              <w:bookmarkStart w:id="6656" w:name="_Toc421702035"/>
              <w:bookmarkStart w:id="6657" w:name="_Toc421705229"/>
              <w:bookmarkStart w:id="6658" w:name="_Toc422905209"/>
              <w:bookmarkStart w:id="6659" w:name="_Toc422935840"/>
              <w:bookmarkStart w:id="6660" w:name="_Toc422938902"/>
              <w:bookmarkStart w:id="6661" w:name="_Toc422930337"/>
              <w:bookmarkStart w:id="6662" w:name="_Toc494288469"/>
              <w:bookmarkStart w:id="6663" w:name="_Toc494291285"/>
              <w:bookmarkStart w:id="6664" w:name="_Toc494294099"/>
              <w:bookmarkEnd w:id="6656"/>
              <w:bookmarkEnd w:id="6657"/>
              <w:bookmarkEnd w:id="6658"/>
              <w:bookmarkEnd w:id="6659"/>
              <w:bookmarkEnd w:id="6660"/>
              <w:bookmarkEnd w:id="6661"/>
              <w:bookmarkEnd w:id="6662"/>
              <w:bookmarkEnd w:id="6663"/>
              <w:bookmarkEnd w:id="6664"/>
            </w:del>
          </w:p>
        </w:tc>
        <w:tc>
          <w:tcPr>
            <w:tcW w:w="6120" w:type="dxa"/>
            <w:tcBorders>
              <w:top w:val="single" w:sz="6" w:space="0" w:color="auto"/>
              <w:bottom w:val="single" w:sz="6" w:space="0" w:color="auto"/>
            </w:tcBorders>
          </w:tcPr>
          <w:p w:rsidR="00D626DF" w:rsidRPr="00E056B6" w:rsidDel="00371A11" w:rsidRDefault="00D626DF">
            <w:pPr>
              <w:pStyle w:val="body"/>
              <w:rPr>
                <w:del w:id="6665" w:author="Sastry, Murali" w:date="2015-06-09T17:17:00Z"/>
              </w:rPr>
              <w:pPrChange w:id="6666" w:author="Sastry, Murali" w:date="2015-06-10T10:23:00Z">
                <w:pPr>
                  <w:pStyle w:val="tableentry"/>
                </w:pPr>
              </w:pPrChange>
            </w:pPr>
            <w:bookmarkStart w:id="6667" w:name="_Toc421702036"/>
            <w:bookmarkStart w:id="6668" w:name="_Toc421705230"/>
            <w:bookmarkStart w:id="6669" w:name="_Toc422905210"/>
            <w:bookmarkStart w:id="6670" w:name="_Toc422935841"/>
            <w:bookmarkStart w:id="6671" w:name="_Toc422938903"/>
            <w:bookmarkStart w:id="6672" w:name="_Toc422930338"/>
            <w:bookmarkStart w:id="6673" w:name="_Toc494288470"/>
            <w:bookmarkStart w:id="6674" w:name="_Toc494291286"/>
            <w:bookmarkStart w:id="6675" w:name="_Toc494294100"/>
            <w:bookmarkEnd w:id="6667"/>
            <w:bookmarkEnd w:id="6668"/>
            <w:bookmarkEnd w:id="6669"/>
            <w:bookmarkEnd w:id="6670"/>
            <w:bookmarkEnd w:id="6671"/>
            <w:bookmarkEnd w:id="6672"/>
            <w:bookmarkEnd w:id="6673"/>
            <w:bookmarkEnd w:id="6674"/>
            <w:bookmarkEnd w:id="6675"/>
          </w:p>
        </w:tc>
        <w:bookmarkStart w:id="6676" w:name="_Toc421702037"/>
        <w:bookmarkStart w:id="6677" w:name="_Toc421705231"/>
        <w:bookmarkStart w:id="6678" w:name="_Toc422905211"/>
        <w:bookmarkStart w:id="6679" w:name="_Toc422935842"/>
        <w:bookmarkStart w:id="6680" w:name="_Toc422938904"/>
        <w:bookmarkStart w:id="6681" w:name="_Toc422930339"/>
        <w:bookmarkStart w:id="6682" w:name="_Toc494288471"/>
        <w:bookmarkStart w:id="6683" w:name="_Toc494291287"/>
        <w:bookmarkStart w:id="6684" w:name="_Toc494294101"/>
        <w:bookmarkEnd w:id="6676"/>
        <w:bookmarkEnd w:id="6677"/>
        <w:bookmarkEnd w:id="6678"/>
        <w:bookmarkEnd w:id="6679"/>
        <w:bookmarkEnd w:id="6680"/>
        <w:bookmarkEnd w:id="6681"/>
        <w:bookmarkEnd w:id="6682"/>
        <w:bookmarkEnd w:id="6683"/>
        <w:bookmarkEnd w:id="6684"/>
      </w:tr>
    </w:tbl>
    <w:p w:rsidR="004F5FFF" w:rsidRPr="00E056B6" w:rsidDel="00371A11" w:rsidRDefault="004F5FFF">
      <w:pPr>
        <w:pStyle w:val="body"/>
        <w:rPr>
          <w:del w:id="6685" w:author="Sastry, Murali" w:date="2015-06-09T17:17:00Z"/>
        </w:rPr>
        <w:pPrChange w:id="6686" w:author="Sastry, Murali" w:date="2015-06-10T10:23:00Z">
          <w:pPr>
            <w:pStyle w:val="tablecode"/>
          </w:pPr>
        </w:pPrChange>
      </w:pPr>
      <w:bookmarkStart w:id="6687" w:name="_Toc421702038"/>
      <w:bookmarkStart w:id="6688" w:name="_Toc421705232"/>
      <w:bookmarkStart w:id="6689" w:name="_Toc422905212"/>
      <w:bookmarkStart w:id="6690" w:name="_Toc422935843"/>
      <w:bookmarkStart w:id="6691" w:name="_Toc422938905"/>
      <w:bookmarkStart w:id="6692" w:name="_Toc422930340"/>
      <w:bookmarkStart w:id="6693" w:name="_Toc494288472"/>
      <w:bookmarkStart w:id="6694" w:name="_Toc494291288"/>
      <w:bookmarkStart w:id="6695" w:name="_Toc494294102"/>
      <w:bookmarkEnd w:id="6687"/>
      <w:bookmarkEnd w:id="6688"/>
      <w:bookmarkEnd w:id="6689"/>
      <w:bookmarkEnd w:id="6690"/>
      <w:bookmarkEnd w:id="6691"/>
      <w:bookmarkEnd w:id="6692"/>
      <w:bookmarkEnd w:id="6693"/>
      <w:bookmarkEnd w:id="6694"/>
      <w:bookmarkEnd w:id="6695"/>
    </w:p>
    <w:p w:rsidR="004F5FFF" w:rsidRPr="00E056B6" w:rsidDel="00371A11" w:rsidRDefault="00C0468B">
      <w:pPr>
        <w:pStyle w:val="body"/>
        <w:rPr>
          <w:del w:id="6696" w:author="Sastry, Murali" w:date="2015-06-09T17:17:00Z"/>
        </w:rPr>
        <w:pPrChange w:id="6697" w:author="Sastry, Murali" w:date="2015-06-10T10:23:00Z">
          <w:pPr>
            <w:pStyle w:val="Heading2"/>
          </w:pPr>
        </w:pPrChange>
      </w:pPr>
      <w:bookmarkStart w:id="6698" w:name="_Toc234138260"/>
      <w:del w:id="6699" w:author="Sastry, Murali" w:date="2015-06-09T17:17:00Z">
        <w:r w:rsidRPr="00E056B6" w:rsidDel="00371A11">
          <w:delText>Build GOBI2000_PACKAGE_OEM</w:delText>
        </w:r>
        <w:bookmarkStart w:id="6700" w:name="_Toc421702039"/>
        <w:bookmarkStart w:id="6701" w:name="_Toc421705233"/>
        <w:bookmarkStart w:id="6702" w:name="_Toc422905213"/>
        <w:bookmarkStart w:id="6703" w:name="_Toc422935844"/>
        <w:bookmarkStart w:id="6704" w:name="_Toc422938906"/>
        <w:bookmarkStart w:id="6705" w:name="_Toc422930341"/>
        <w:bookmarkStart w:id="6706" w:name="_Toc494288473"/>
        <w:bookmarkStart w:id="6707" w:name="_Toc494291289"/>
        <w:bookmarkStart w:id="6708" w:name="_Toc494294103"/>
        <w:bookmarkEnd w:id="6698"/>
        <w:bookmarkEnd w:id="6700"/>
        <w:bookmarkEnd w:id="6701"/>
        <w:bookmarkEnd w:id="6702"/>
        <w:bookmarkEnd w:id="6703"/>
        <w:bookmarkEnd w:id="6704"/>
        <w:bookmarkEnd w:id="6705"/>
        <w:bookmarkEnd w:id="6706"/>
        <w:bookmarkEnd w:id="6707"/>
        <w:bookmarkEnd w:id="6708"/>
      </w:del>
    </w:p>
    <w:p w:rsidR="004F5FFF" w:rsidRPr="00E056B6" w:rsidDel="00371A11" w:rsidRDefault="00C0468B">
      <w:pPr>
        <w:pStyle w:val="body"/>
        <w:rPr>
          <w:del w:id="6709" w:author="Sastry, Murali" w:date="2015-06-09T17:17:00Z"/>
        </w:rPr>
      </w:pPr>
      <w:del w:id="6710" w:author="Sastry, Murali" w:date="2015-06-09T17:17:00Z">
        <w:r w:rsidRPr="00E056B6" w:rsidDel="00371A11">
          <w:delText>From command prompt:</w:delText>
        </w:r>
        <w:bookmarkStart w:id="6711" w:name="_Toc421702040"/>
        <w:bookmarkStart w:id="6712" w:name="_Toc421705234"/>
        <w:bookmarkStart w:id="6713" w:name="_Toc422905214"/>
        <w:bookmarkStart w:id="6714" w:name="_Toc422935845"/>
        <w:bookmarkStart w:id="6715" w:name="_Toc422938907"/>
        <w:bookmarkStart w:id="6716" w:name="_Toc422930342"/>
        <w:bookmarkStart w:id="6717" w:name="_Toc494288474"/>
        <w:bookmarkStart w:id="6718" w:name="_Toc494291290"/>
        <w:bookmarkStart w:id="6719" w:name="_Toc494294104"/>
        <w:bookmarkEnd w:id="6711"/>
        <w:bookmarkEnd w:id="6712"/>
        <w:bookmarkEnd w:id="6713"/>
        <w:bookmarkEnd w:id="6714"/>
        <w:bookmarkEnd w:id="6715"/>
        <w:bookmarkEnd w:id="6716"/>
        <w:bookmarkEnd w:id="6717"/>
        <w:bookmarkEnd w:id="6718"/>
        <w:bookmarkEnd w:id="6719"/>
      </w:del>
    </w:p>
    <w:p w:rsidR="004F5FFF" w:rsidRPr="00E056B6" w:rsidDel="00371A11" w:rsidRDefault="00C0468B">
      <w:pPr>
        <w:pStyle w:val="body"/>
        <w:rPr>
          <w:del w:id="6720" w:author="Sastry, Murali" w:date="2015-06-09T17:17:00Z"/>
          <w:rFonts w:ascii="Courier" w:hAnsi="Courier" w:cs="Tahoma"/>
          <w:sz w:val="20"/>
        </w:rPr>
      </w:pPr>
      <w:del w:id="6721" w:author="Sastry, Murali" w:date="2015-06-09T17:17:00Z">
        <w:r w:rsidRPr="00E056B6" w:rsidDel="00371A11">
          <w:rPr>
            <w:rFonts w:ascii="Courier" w:hAnsi="Courier" w:cs="Tahoma"/>
            <w:sz w:val="20"/>
          </w:rPr>
          <w:delText>C:\P4\U2\2000\Installers\GobiOEMInstaller&gt;Perl buildGobiInstallerOEM.pl</w:delText>
        </w:r>
        <w:bookmarkStart w:id="6722" w:name="_Toc421702041"/>
        <w:bookmarkStart w:id="6723" w:name="_Toc421705235"/>
        <w:bookmarkStart w:id="6724" w:name="_Toc422905215"/>
        <w:bookmarkStart w:id="6725" w:name="_Toc422935846"/>
        <w:bookmarkStart w:id="6726" w:name="_Toc422938908"/>
        <w:bookmarkStart w:id="6727" w:name="_Toc422930343"/>
        <w:bookmarkStart w:id="6728" w:name="_Toc494288475"/>
        <w:bookmarkStart w:id="6729" w:name="_Toc494291291"/>
        <w:bookmarkStart w:id="6730" w:name="_Toc494294105"/>
        <w:bookmarkEnd w:id="6722"/>
        <w:bookmarkEnd w:id="6723"/>
        <w:bookmarkEnd w:id="6724"/>
        <w:bookmarkEnd w:id="6725"/>
        <w:bookmarkEnd w:id="6726"/>
        <w:bookmarkEnd w:id="6727"/>
        <w:bookmarkEnd w:id="6728"/>
        <w:bookmarkEnd w:id="6729"/>
        <w:bookmarkEnd w:id="6730"/>
      </w:del>
    </w:p>
    <w:p w:rsidR="004F5FFF" w:rsidRPr="00E056B6" w:rsidDel="00371A11" w:rsidRDefault="00C0468B">
      <w:pPr>
        <w:pStyle w:val="body"/>
        <w:rPr>
          <w:del w:id="6731" w:author="Sastry, Murali" w:date="2015-06-09T17:17:00Z"/>
        </w:rPr>
        <w:pPrChange w:id="6732" w:author="Sastry, Murali" w:date="2015-06-10T10:23:00Z">
          <w:pPr>
            <w:pStyle w:val="Heading2"/>
          </w:pPr>
        </w:pPrChange>
      </w:pPr>
      <w:bookmarkStart w:id="6733" w:name="_Toc234138261"/>
      <w:del w:id="6734" w:author="Sastry, Murali" w:date="2015-06-09T17:17:00Z">
        <w:r w:rsidRPr="00E056B6" w:rsidDel="00371A11">
          <w:delText>Build GOBI2000_PACKAGE_OEM using CRM Build Request</w:delText>
        </w:r>
        <w:bookmarkStart w:id="6735" w:name="_Toc421702042"/>
        <w:bookmarkStart w:id="6736" w:name="_Toc421705236"/>
        <w:bookmarkStart w:id="6737" w:name="_Toc422905216"/>
        <w:bookmarkStart w:id="6738" w:name="_Toc422935847"/>
        <w:bookmarkStart w:id="6739" w:name="_Toc422938909"/>
        <w:bookmarkStart w:id="6740" w:name="_Toc422930344"/>
        <w:bookmarkStart w:id="6741" w:name="_Toc494288476"/>
        <w:bookmarkStart w:id="6742" w:name="_Toc494291292"/>
        <w:bookmarkStart w:id="6743" w:name="_Toc494294106"/>
        <w:bookmarkEnd w:id="6733"/>
        <w:bookmarkEnd w:id="6735"/>
        <w:bookmarkEnd w:id="6736"/>
        <w:bookmarkEnd w:id="6737"/>
        <w:bookmarkEnd w:id="6738"/>
        <w:bookmarkEnd w:id="6739"/>
        <w:bookmarkEnd w:id="6740"/>
        <w:bookmarkEnd w:id="6741"/>
        <w:bookmarkEnd w:id="6742"/>
        <w:bookmarkEnd w:id="6743"/>
      </w:del>
    </w:p>
    <w:p w:rsidR="00983820" w:rsidRPr="00E056B6" w:rsidDel="00371A11" w:rsidRDefault="00C0468B">
      <w:pPr>
        <w:pStyle w:val="body"/>
        <w:rPr>
          <w:del w:id="6744" w:author="Sastry, Murali" w:date="2015-06-09T17:17:00Z"/>
        </w:rPr>
        <w:pPrChange w:id="6745" w:author="Sastry, Murali" w:date="2015-06-10T10:23:00Z">
          <w:pPr>
            <w:pStyle w:val="Caption"/>
            <w:keepNext/>
          </w:pPr>
        </w:pPrChange>
      </w:pPr>
      <w:del w:id="6746"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8</w:delText>
        </w:r>
        <w:r w:rsidR="00A31CAF" w:rsidDel="00371A11">
          <w:rPr>
            <w:b/>
          </w:rPr>
          <w:fldChar w:fldCharType="end"/>
        </w:r>
        <w:r w:rsidRPr="00E056B6" w:rsidDel="00371A11">
          <w:delText xml:space="preserve"> CRM Build Request fields for GOBI2000_PACKAGE_OEM</w:delText>
        </w:r>
        <w:bookmarkStart w:id="6747" w:name="_Toc421702043"/>
        <w:bookmarkStart w:id="6748" w:name="_Toc421705237"/>
        <w:bookmarkStart w:id="6749" w:name="_Toc422905217"/>
        <w:bookmarkStart w:id="6750" w:name="_Toc422935848"/>
        <w:bookmarkStart w:id="6751" w:name="_Toc422938910"/>
        <w:bookmarkStart w:id="6752" w:name="_Toc422930345"/>
        <w:bookmarkStart w:id="6753" w:name="_Toc494288477"/>
        <w:bookmarkStart w:id="6754" w:name="_Toc494291293"/>
        <w:bookmarkStart w:id="6755" w:name="_Toc494294107"/>
        <w:bookmarkEnd w:id="6747"/>
        <w:bookmarkEnd w:id="6748"/>
        <w:bookmarkEnd w:id="6749"/>
        <w:bookmarkEnd w:id="6750"/>
        <w:bookmarkEnd w:id="6751"/>
        <w:bookmarkEnd w:id="6752"/>
        <w:bookmarkEnd w:id="6753"/>
        <w:bookmarkEnd w:id="6754"/>
        <w:bookmarkEnd w:id="6755"/>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6660"/>
      </w:tblGrid>
      <w:tr w:rsidR="004F5FFF" w:rsidRPr="00E056B6" w:rsidDel="00371A11" w:rsidTr="005F0C61">
        <w:trPr>
          <w:cantSplit/>
          <w:tblHeader/>
          <w:del w:id="6756" w:author="Sastry, Murali" w:date="2015-06-09T17:17:00Z"/>
        </w:trPr>
        <w:tc>
          <w:tcPr>
            <w:tcW w:w="1980" w:type="dxa"/>
            <w:tcBorders>
              <w:bottom w:val="single" w:sz="12" w:space="0" w:color="auto"/>
            </w:tcBorders>
          </w:tcPr>
          <w:p w:rsidR="004F5FFF" w:rsidRPr="00E056B6" w:rsidDel="00371A11" w:rsidRDefault="00C0468B">
            <w:pPr>
              <w:pStyle w:val="body"/>
              <w:rPr>
                <w:del w:id="6757" w:author="Sastry, Murali" w:date="2015-06-09T17:17:00Z"/>
              </w:rPr>
              <w:pPrChange w:id="6758" w:author="Sastry, Murali" w:date="2015-06-10T10:23:00Z">
                <w:pPr>
                  <w:pStyle w:val="tableheading"/>
                  <w:jc w:val="left"/>
                  <w:outlineLvl w:val="1"/>
                </w:pPr>
              </w:pPrChange>
            </w:pPr>
            <w:del w:id="6759" w:author="Sastry, Murali" w:date="2015-06-09T17:17:00Z">
              <w:r w:rsidRPr="00E056B6" w:rsidDel="00371A11">
                <w:delText>File</w:delText>
              </w:r>
              <w:bookmarkStart w:id="6760" w:name="_Toc421702044"/>
              <w:bookmarkStart w:id="6761" w:name="_Toc421705238"/>
              <w:bookmarkStart w:id="6762" w:name="_Toc422905218"/>
              <w:bookmarkStart w:id="6763" w:name="_Toc422935849"/>
              <w:bookmarkStart w:id="6764" w:name="_Toc422938911"/>
              <w:bookmarkStart w:id="6765" w:name="_Toc422930346"/>
              <w:bookmarkStart w:id="6766" w:name="_Toc494288478"/>
              <w:bookmarkStart w:id="6767" w:name="_Toc494291294"/>
              <w:bookmarkStart w:id="6768" w:name="_Toc494294108"/>
              <w:bookmarkEnd w:id="6760"/>
              <w:bookmarkEnd w:id="6761"/>
              <w:bookmarkEnd w:id="6762"/>
              <w:bookmarkEnd w:id="6763"/>
              <w:bookmarkEnd w:id="6764"/>
              <w:bookmarkEnd w:id="6765"/>
              <w:bookmarkEnd w:id="6766"/>
              <w:bookmarkEnd w:id="6767"/>
              <w:bookmarkEnd w:id="6768"/>
            </w:del>
          </w:p>
        </w:tc>
        <w:tc>
          <w:tcPr>
            <w:tcW w:w="6660" w:type="dxa"/>
            <w:tcBorders>
              <w:bottom w:val="single" w:sz="12" w:space="0" w:color="auto"/>
            </w:tcBorders>
          </w:tcPr>
          <w:p w:rsidR="004F5FFF" w:rsidRPr="00E056B6" w:rsidDel="00371A11" w:rsidRDefault="00C0468B">
            <w:pPr>
              <w:pStyle w:val="body"/>
              <w:rPr>
                <w:del w:id="6769" w:author="Sastry, Murali" w:date="2015-06-09T17:17:00Z"/>
              </w:rPr>
              <w:pPrChange w:id="6770" w:author="Sastry, Murali" w:date="2015-06-10T10:23:00Z">
                <w:pPr>
                  <w:pStyle w:val="tableheading"/>
                  <w:jc w:val="left"/>
                  <w:outlineLvl w:val="1"/>
                </w:pPr>
              </w:pPrChange>
            </w:pPr>
            <w:del w:id="6771" w:author="Sastry, Murali" w:date="2015-06-09T17:17:00Z">
              <w:r w:rsidRPr="00E056B6" w:rsidDel="00371A11">
                <w:delText>Description</w:delText>
              </w:r>
              <w:bookmarkStart w:id="6772" w:name="_Toc421702045"/>
              <w:bookmarkStart w:id="6773" w:name="_Toc421705239"/>
              <w:bookmarkStart w:id="6774" w:name="_Toc422905219"/>
              <w:bookmarkStart w:id="6775" w:name="_Toc422935850"/>
              <w:bookmarkStart w:id="6776" w:name="_Toc422938912"/>
              <w:bookmarkStart w:id="6777" w:name="_Toc422930347"/>
              <w:bookmarkStart w:id="6778" w:name="_Toc494288479"/>
              <w:bookmarkStart w:id="6779" w:name="_Toc494291295"/>
              <w:bookmarkStart w:id="6780" w:name="_Toc494294109"/>
              <w:bookmarkEnd w:id="6772"/>
              <w:bookmarkEnd w:id="6773"/>
              <w:bookmarkEnd w:id="6774"/>
              <w:bookmarkEnd w:id="6775"/>
              <w:bookmarkEnd w:id="6776"/>
              <w:bookmarkEnd w:id="6777"/>
              <w:bookmarkEnd w:id="6778"/>
              <w:bookmarkEnd w:id="6779"/>
              <w:bookmarkEnd w:id="6780"/>
            </w:del>
          </w:p>
        </w:tc>
        <w:bookmarkStart w:id="6781" w:name="_Toc421702046"/>
        <w:bookmarkStart w:id="6782" w:name="_Toc421705240"/>
        <w:bookmarkStart w:id="6783" w:name="_Toc422905220"/>
        <w:bookmarkStart w:id="6784" w:name="_Toc422935851"/>
        <w:bookmarkStart w:id="6785" w:name="_Toc422938913"/>
        <w:bookmarkStart w:id="6786" w:name="_Toc422930348"/>
        <w:bookmarkStart w:id="6787" w:name="_Toc494288480"/>
        <w:bookmarkStart w:id="6788" w:name="_Toc494291296"/>
        <w:bookmarkStart w:id="6789" w:name="_Toc494294110"/>
        <w:bookmarkEnd w:id="6781"/>
        <w:bookmarkEnd w:id="6782"/>
        <w:bookmarkEnd w:id="6783"/>
        <w:bookmarkEnd w:id="6784"/>
        <w:bookmarkEnd w:id="6785"/>
        <w:bookmarkEnd w:id="6786"/>
        <w:bookmarkEnd w:id="6787"/>
        <w:bookmarkEnd w:id="6788"/>
        <w:bookmarkEnd w:id="6789"/>
      </w:tr>
      <w:tr w:rsidR="004F5FFF" w:rsidRPr="00E056B6" w:rsidDel="00371A11" w:rsidTr="005F0C61">
        <w:trPr>
          <w:cantSplit/>
          <w:del w:id="6790" w:author="Sastry, Murali" w:date="2015-06-09T17:17:00Z"/>
        </w:trPr>
        <w:tc>
          <w:tcPr>
            <w:tcW w:w="1980" w:type="dxa"/>
            <w:tcBorders>
              <w:top w:val="nil"/>
              <w:bottom w:val="single" w:sz="6" w:space="0" w:color="auto"/>
            </w:tcBorders>
          </w:tcPr>
          <w:p w:rsidR="004F5FFF" w:rsidRPr="00E056B6" w:rsidDel="00371A11" w:rsidRDefault="00C0468B">
            <w:pPr>
              <w:pStyle w:val="body"/>
              <w:rPr>
                <w:del w:id="6791" w:author="Sastry, Murali" w:date="2015-06-09T17:17:00Z"/>
              </w:rPr>
              <w:pPrChange w:id="6792" w:author="Sastry, Murali" w:date="2015-06-10T10:23:00Z">
                <w:pPr>
                  <w:pStyle w:val="tableentry"/>
                  <w:keepNext/>
                  <w:outlineLvl w:val="1"/>
                </w:pPr>
              </w:pPrChange>
            </w:pPr>
            <w:del w:id="6793" w:author="Sastry, Murali" w:date="2015-06-09T17:17:00Z">
              <w:r w:rsidRPr="00E056B6" w:rsidDel="00371A11">
                <w:delText>Target Name</w:delText>
              </w:r>
              <w:bookmarkStart w:id="6794" w:name="_Toc421702047"/>
              <w:bookmarkStart w:id="6795" w:name="_Toc421705241"/>
              <w:bookmarkStart w:id="6796" w:name="_Toc422905221"/>
              <w:bookmarkStart w:id="6797" w:name="_Toc422935852"/>
              <w:bookmarkStart w:id="6798" w:name="_Toc422938914"/>
              <w:bookmarkStart w:id="6799" w:name="_Toc422930349"/>
              <w:bookmarkStart w:id="6800" w:name="_Toc494288481"/>
              <w:bookmarkStart w:id="6801" w:name="_Toc494291297"/>
              <w:bookmarkStart w:id="6802" w:name="_Toc494294111"/>
              <w:bookmarkEnd w:id="6794"/>
              <w:bookmarkEnd w:id="6795"/>
              <w:bookmarkEnd w:id="6796"/>
              <w:bookmarkEnd w:id="6797"/>
              <w:bookmarkEnd w:id="6798"/>
              <w:bookmarkEnd w:id="6799"/>
              <w:bookmarkEnd w:id="6800"/>
              <w:bookmarkEnd w:id="6801"/>
              <w:bookmarkEnd w:id="6802"/>
            </w:del>
          </w:p>
        </w:tc>
        <w:tc>
          <w:tcPr>
            <w:tcW w:w="6660" w:type="dxa"/>
            <w:tcBorders>
              <w:top w:val="nil"/>
              <w:bottom w:val="single" w:sz="6" w:space="0" w:color="auto"/>
            </w:tcBorders>
          </w:tcPr>
          <w:p w:rsidR="004F5FFF" w:rsidRPr="00E056B6" w:rsidDel="00371A11" w:rsidRDefault="00C0468B">
            <w:pPr>
              <w:pStyle w:val="body"/>
              <w:rPr>
                <w:del w:id="6803" w:author="Sastry, Murali" w:date="2015-06-09T17:17:00Z"/>
              </w:rPr>
              <w:pPrChange w:id="6804" w:author="Sastry, Murali" w:date="2015-06-10T10:23:00Z">
                <w:pPr>
                  <w:pStyle w:val="tableentry"/>
                  <w:keepNext/>
                  <w:outlineLvl w:val="1"/>
                </w:pPr>
              </w:pPrChange>
            </w:pPr>
            <w:del w:id="6805" w:author="Sastry, Murali" w:date="2015-06-09T17:17:00Z">
              <w:r w:rsidRPr="00E056B6" w:rsidDel="00371A11">
                <w:delText>GOBI2000_PACKAGE_OEM</w:delText>
              </w:r>
              <w:bookmarkStart w:id="6806" w:name="_Toc421702048"/>
              <w:bookmarkStart w:id="6807" w:name="_Toc421705242"/>
              <w:bookmarkStart w:id="6808" w:name="_Toc422905222"/>
              <w:bookmarkStart w:id="6809" w:name="_Toc422935853"/>
              <w:bookmarkStart w:id="6810" w:name="_Toc422938915"/>
              <w:bookmarkStart w:id="6811" w:name="_Toc422930350"/>
              <w:bookmarkStart w:id="6812" w:name="_Toc494288482"/>
              <w:bookmarkStart w:id="6813" w:name="_Toc494291298"/>
              <w:bookmarkStart w:id="6814" w:name="_Toc494294112"/>
              <w:bookmarkEnd w:id="6806"/>
              <w:bookmarkEnd w:id="6807"/>
              <w:bookmarkEnd w:id="6808"/>
              <w:bookmarkEnd w:id="6809"/>
              <w:bookmarkEnd w:id="6810"/>
              <w:bookmarkEnd w:id="6811"/>
              <w:bookmarkEnd w:id="6812"/>
              <w:bookmarkEnd w:id="6813"/>
              <w:bookmarkEnd w:id="6814"/>
            </w:del>
          </w:p>
        </w:tc>
        <w:bookmarkStart w:id="6815" w:name="_Toc421702049"/>
        <w:bookmarkStart w:id="6816" w:name="_Toc421705243"/>
        <w:bookmarkStart w:id="6817" w:name="_Toc422905223"/>
        <w:bookmarkStart w:id="6818" w:name="_Toc422935854"/>
        <w:bookmarkStart w:id="6819" w:name="_Toc422938916"/>
        <w:bookmarkStart w:id="6820" w:name="_Toc422930351"/>
        <w:bookmarkStart w:id="6821" w:name="_Toc494288483"/>
        <w:bookmarkStart w:id="6822" w:name="_Toc494291299"/>
        <w:bookmarkStart w:id="6823" w:name="_Toc494294113"/>
        <w:bookmarkEnd w:id="6815"/>
        <w:bookmarkEnd w:id="6816"/>
        <w:bookmarkEnd w:id="6817"/>
        <w:bookmarkEnd w:id="6818"/>
        <w:bookmarkEnd w:id="6819"/>
        <w:bookmarkEnd w:id="6820"/>
        <w:bookmarkEnd w:id="6821"/>
        <w:bookmarkEnd w:id="6822"/>
        <w:bookmarkEnd w:id="6823"/>
      </w:tr>
      <w:tr w:rsidR="004F5FFF" w:rsidRPr="00E056B6" w:rsidDel="00371A11" w:rsidTr="005F0C61">
        <w:trPr>
          <w:cantSplit/>
          <w:del w:id="6824" w:author="Sastry, Murali" w:date="2015-06-09T17:17:00Z"/>
        </w:trPr>
        <w:tc>
          <w:tcPr>
            <w:tcW w:w="1980" w:type="dxa"/>
            <w:tcBorders>
              <w:top w:val="single" w:sz="6" w:space="0" w:color="auto"/>
              <w:bottom w:val="single" w:sz="6" w:space="0" w:color="auto"/>
            </w:tcBorders>
          </w:tcPr>
          <w:p w:rsidR="004F5FFF" w:rsidRPr="00E056B6" w:rsidDel="00371A11" w:rsidRDefault="00C0468B">
            <w:pPr>
              <w:pStyle w:val="body"/>
              <w:rPr>
                <w:del w:id="6825" w:author="Sastry, Murali" w:date="2015-06-09T17:17:00Z"/>
              </w:rPr>
              <w:pPrChange w:id="6826" w:author="Sastry, Murali" w:date="2015-06-10T10:23:00Z">
                <w:pPr>
                  <w:pStyle w:val="tableentry"/>
                  <w:keepNext/>
                  <w:outlineLvl w:val="1"/>
                </w:pPr>
              </w:pPrChange>
            </w:pPr>
            <w:del w:id="6827" w:author="Sastry, Murali" w:date="2015-06-09T17:17:00Z">
              <w:r w:rsidRPr="00E056B6" w:rsidDel="00371A11">
                <w:delText>Target Version</w:delText>
              </w:r>
              <w:bookmarkStart w:id="6828" w:name="_Toc421702050"/>
              <w:bookmarkStart w:id="6829" w:name="_Toc421705244"/>
              <w:bookmarkStart w:id="6830" w:name="_Toc422905224"/>
              <w:bookmarkStart w:id="6831" w:name="_Toc422935855"/>
              <w:bookmarkStart w:id="6832" w:name="_Toc422938917"/>
              <w:bookmarkStart w:id="6833" w:name="_Toc422930352"/>
              <w:bookmarkStart w:id="6834" w:name="_Toc494288484"/>
              <w:bookmarkStart w:id="6835" w:name="_Toc494291300"/>
              <w:bookmarkStart w:id="6836" w:name="_Toc494294114"/>
              <w:bookmarkEnd w:id="6828"/>
              <w:bookmarkEnd w:id="6829"/>
              <w:bookmarkEnd w:id="6830"/>
              <w:bookmarkEnd w:id="6831"/>
              <w:bookmarkEnd w:id="6832"/>
              <w:bookmarkEnd w:id="6833"/>
              <w:bookmarkEnd w:id="6834"/>
              <w:bookmarkEnd w:id="6835"/>
              <w:bookmarkEnd w:id="6836"/>
            </w:del>
          </w:p>
        </w:tc>
        <w:tc>
          <w:tcPr>
            <w:tcW w:w="6660" w:type="dxa"/>
            <w:tcBorders>
              <w:top w:val="single" w:sz="6" w:space="0" w:color="auto"/>
              <w:bottom w:val="single" w:sz="6" w:space="0" w:color="auto"/>
            </w:tcBorders>
          </w:tcPr>
          <w:p w:rsidR="004F5FFF" w:rsidRPr="00E056B6" w:rsidDel="00371A11" w:rsidRDefault="00C0468B">
            <w:pPr>
              <w:pStyle w:val="body"/>
              <w:rPr>
                <w:del w:id="6837" w:author="Sastry, Murali" w:date="2015-06-09T17:17:00Z"/>
              </w:rPr>
              <w:pPrChange w:id="6838" w:author="Sastry, Murali" w:date="2015-06-10T10:23:00Z">
                <w:pPr>
                  <w:pStyle w:val="tableentry"/>
                  <w:keepNext/>
                  <w:outlineLvl w:val="1"/>
                </w:pPr>
              </w:pPrChange>
            </w:pPr>
            <w:del w:id="6839" w:author="Sastry, Murali" w:date="2015-06-09T17:17:00Z">
              <w:r w:rsidRPr="00E056B6" w:rsidDel="00371A11">
                <w:delText>Version (ie. 1.1.04)</w:delText>
              </w:r>
              <w:bookmarkStart w:id="6840" w:name="_Toc421702051"/>
              <w:bookmarkStart w:id="6841" w:name="_Toc421705245"/>
              <w:bookmarkStart w:id="6842" w:name="_Toc422905225"/>
              <w:bookmarkStart w:id="6843" w:name="_Toc422935856"/>
              <w:bookmarkStart w:id="6844" w:name="_Toc422938918"/>
              <w:bookmarkStart w:id="6845" w:name="_Toc422930353"/>
              <w:bookmarkStart w:id="6846" w:name="_Toc494288485"/>
              <w:bookmarkStart w:id="6847" w:name="_Toc494291301"/>
              <w:bookmarkStart w:id="6848" w:name="_Toc494294115"/>
              <w:bookmarkEnd w:id="6840"/>
              <w:bookmarkEnd w:id="6841"/>
              <w:bookmarkEnd w:id="6842"/>
              <w:bookmarkEnd w:id="6843"/>
              <w:bookmarkEnd w:id="6844"/>
              <w:bookmarkEnd w:id="6845"/>
              <w:bookmarkEnd w:id="6846"/>
              <w:bookmarkEnd w:id="6847"/>
              <w:bookmarkEnd w:id="6848"/>
            </w:del>
          </w:p>
        </w:tc>
        <w:bookmarkStart w:id="6849" w:name="_Toc421702052"/>
        <w:bookmarkStart w:id="6850" w:name="_Toc421705246"/>
        <w:bookmarkStart w:id="6851" w:name="_Toc422905226"/>
        <w:bookmarkStart w:id="6852" w:name="_Toc422935857"/>
        <w:bookmarkStart w:id="6853" w:name="_Toc422938919"/>
        <w:bookmarkStart w:id="6854" w:name="_Toc422930354"/>
        <w:bookmarkStart w:id="6855" w:name="_Toc494288486"/>
        <w:bookmarkStart w:id="6856" w:name="_Toc494291302"/>
        <w:bookmarkStart w:id="6857" w:name="_Toc494294116"/>
        <w:bookmarkEnd w:id="6849"/>
        <w:bookmarkEnd w:id="6850"/>
        <w:bookmarkEnd w:id="6851"/>
        <w:bookmarkEnd w:id="6852"/>
        <w:bookmarkEnd w:id="6853"/>
        <w:bookmarkEnd w:id="6854"/>
        <w:bookmarkEnd w:id="6855"/>
        <w:bookmarkEnd w:id="6856"/>
        <w:bookmarkEnd w:id="6857"/>
      </w:tr>
      <w:tr w:rsidR="004F5FFF" w:rsidRPr="00E056B6" w:rsidDel="00371A11" w:rsidTr="005F0C61">
        <w:trPr>
          <w:cantSplit/>
          <w:del w:id="6858" w:author="Sastry, Murali" w:date="2015-06-09T17:17:00Z"/>
        </w:trPr>
        <w:tc>
          <w:tcPr>
            <w:tcW w:w="1980" w:type="dxa"/>
            <w:tcBorders>
              <w:top w:val="single" w:sz="6" w:space="0" w:color="auto"/>
              <w:bottom w:val="single" w:sz="6" w:space="0" w:color="auto"/>
            </w:tcBorders>
          </w:tcPr>
          <w:p w:rsidR="004F5FFF" w:rsidRPr="00E056B6" w:rsidDel="00371A11" w:rsidRDefault="00C0468B">
            <w:pPr>
              <w:pStyle w:val="body"/>
              <w:rPr>
                <w:del w:id="6859" w:author="Sastry, Murali" w:date="2015-06-09T17:17:00Z"/>
              </w:rPr>
              <w:pPrChange w:id="6860" w:author="Sastry, Murali" w:date="2015-06-10T10:23:00Z">
                <w:pPr>
                  <w:pStyle w:val="tableentry"/>
                  <w:keepNext/>
                  <w:tabs>
                    <w:tab w:val="left" w:pos="761"/>
                  </w:tabs>
                  <w:outlineLvl w:val="1"/>
                </w:pPr>
              </w:pPrChange>
            </w:pPr>
            <w:del w:id="6861" w:author="Sastry, Murali" w:date="2015-06-09T17:17:00Z">
              <w:r w:rsidRPr="00E056B6" w:rsidDel="00371A11">
                <w:delText>Type</w:delText>
              </w:r>
              <w:r w:rsidRPr="00E056B6" w:rsidDel="00371A11">
                <w:tab/>
              </w:r>
              <w:bookmarkStart w:id="6862" w:name="_Toc421702053"/>
              <w:bookmarkStart w:id="6863" w:name="_Toc421705247"/>
              <w:bookmarkStart w:id="6864" w:name="_Toc422905227"/>
              <w:bookmarkStart w:id="6865" w:name="_Toc422935858"/>
              <w:bookmarkStart w:id="6866" w:name="_Toc422938920"/>
              <w:bookmarkStart w:id="6867" w:name="_Toc422930355"/>
              <w:bookmarkStart w:id="6868" w:name="_Toc494288487"/>
              <w:bookmarkStart w:id="6869" w:name="_Toc494291303"/>
              <w:bookmarkStart w:id="6870" w:name="_Toc494294117"/>
              <w:bookmarkEnd w:id="6862"/>
              <w:bookmarkEnd w:id="6863"/>
              <w:bookmarkEnd w:id="6864"/>
              <w:bookmarkEnd w:id="6865"/>
              <w:bookmarkEnd w:id="6866"/>
              <w:bookmarkEnd w:id="6867"/>
              <w:bookmarkEnd w:id="6868"/>
              <w:bookmarkEnd w:id="6869"/>
              <w:bookmarkEnd w:id="6870"/>
            </w:del>
          </w:p>
        </w:tc>
        <w:tc>
          <w:tcPr>
            <w:tcW w:w="6660" w:type="dxa"/>
            <w:tcBorders>
              <w:top w:val="single" w:sz="6" w:space="0" w:color="auto"/>
              <w:bottom w:val="single" w:sz="6" w:space="0" w:color="auto"/>
            </w:tcBorders>
          </w:tcPr>
          <w:p w:rsidR="004F5FFF" w:rsidRPr="00E056B6" w:rsidDel="00371A11" w:rsidRDefault="00C0468B">
            <w:pPr>
              <w:pStyle w:val="body"/>
              <w:rPr>
                <w:del w:id="6871" w:author="Sastry, Murali" w:date="2015-06-09T17:17:00Z"/>
              </w:rPr>
              <w:pPrChange w:id="6872" w:author="Sastry, Murali" w:date="2015-06-10T10:23:00Z">
                <w:pPr>
                  <w:pStyle w:val="tableentry"/>
                  <w:keepNext/>
                  <w:outlineLvl w:val="1"/>
                </w:pPr>
              </w:pPrChange>
            </w:pPr>
            <w:del w:id="6873" w:author="Sastry, Murali" w:date="2015-06-09T17:17:00Z">
              <w:r w:rsidRPr="00E056B6" w:rsidDel="00371A11">
                <w:delText>Prod, Point Release</w:delText>
              </w:r>
              <w:bookmarkStart w:id="6874" w:name="_Toc421702054"/>
              <w:bookmarkStart w:id="6875" w:name="_Toc421705248"/>
              <w:bookmarkStart w:id="6876" w:name="_Toc422905228"/>
              <w:bookmarkStart w:id="6877" w:name="_Toc422935859"/>
              <w:bookmarkStart w:id="6878" w:name="_Toc422938921"/>
              <w:bookmarkStart w:id="6879" w:name="_Toc422930356"/>
              <w:bookmarkStart w:id="6880" w:name="_Toc494288488"/>
              <w:bookmarkStart w:id="6881" w:name="_Toc494291304"/>
              <w:bookmarkStart w:id="6882" w:name="_Toc494294118"/>
              <w:bookmarkEnd w:id="6874"/>
              <w:bookmarkEnd w:id="6875"/>
              <w:bookmarkEnd w:id="6876"/>
              <w:bookmarkEnd w:id="6877"/>
              <w:bookmarkEnd w:id="6878"/>
              <w:bookmarkEnd w:id="6879"/>
              <w:bookmarkEnd w:id="6880"/>
              <w:bookmarkEnd w:id="6881"/>
              <w:bookmarkEnd w:id="6882"/>
            </w:del>
          </w:p>
        </w:tc>
        <w:bookmarkStart w:id="6883" w:name="_Toc421702055"/>
        <w:bookmarkStart w:id="6884" w:name="_Toc421705249"/>
        <w:bookmarkStart w:id="6885" w:name="_Toc422905229"/>
        <w:bookmarkStart w:id="6886" w:name="_Toc422935860"/>
        <w:bookmarkStart w:id="6887" w:name="_Toc422938922"/>
        <w:bookmarkStart w:id="6888" w:name="_Toc422930357"/>
        <w:bookmarkStart w:id="6889" w:name="_Toc494288489"/>
        <w:bookmarkStart w:id="6890" w:name="_Toc494291305"/>
        <w:bookmarkStart w:id="6891" w:name="_Toc494294119"/>
        <w:bookmarkEnd w:id="6883"/>
        <w:bookmarkEnd w:id="6884"/>
        <w:bookmarkEnd w:id="6885"/>
        <w:bookmarkEnd w:id="6886"/>
        <w:bookmarkEnd w:id="6887"/>
        <w:bookmarkEnd w:id="6888"/>
        <w:bookmarkEnd w:id="6889"/>
        <w:bookmarkEnd w:id="6890"/>
        <w:bookmarkEnd w:id="6891"/>
      </w:tr>
      <w:tr w:rsidR="004F5FFF" w:rsidRPr="00E056B6" w:rsidDel="00371A11" w:rsidTr="005F0C61">
        <w:trPr>
          <w:cantSplit/>
          <w:del w:id="6892" w:author="Sastry, Murali" w:date="2015-06-09T17:17:00Z"/>
        </w:trPr>
        <w:tc>
          <w:tcPr>
            <w:tcW w:w="1980" w:type="dxa"/>
            <w:tcBorders>
              <w:top w:val="single" w:sz="6" w:space="0" w:color="auto"/>
              <w:bottom w:val="single" w:sz="6" w:space="0" w:color="auto"/>
            </w:tcBorders>
          </w:tcPr>
          <w:p w:rsidR="004F5FFF" w:rsidRPr="00E056B6" w:rsidDel="00371A11" w:rsidRDefault="00C0468B">
            <w:pPr>
              <w:pStyle w:val="body"/>
              <w:rPr>
                <w:del w:id="6893" w:author="Sastry, Murali" w:date="2015-06-09T17:17:00Z"/>
              </w:rPr>
              <w:pPrChange w:id="6894" w:author="Sastry, Murali" w:date="2015-06-10T10:23:00Z">
                <w:pPr>
                  <w:pStyle w:val="tableentry"/>
                  <w:keepNext/>
                  <w:outlineLvl w:val="1"/>
                </w:pPr>
              </w:pPrChange>
            </w:pPr>
            <w:del w:id="6895" w:author="Sastry, Murali" w:date="2015-06-09T17:17:00Z">
              <w:r w:rsidRPr="00E056B6" w:rsidDel="00371A11">
                <w:delText>Compiler</w:delText>
              </w:r>
              <w:bookmarkStart w:id="6896" w:name="_Toc421702056"/>
              <w:bookmarkStart w:id="6897" w:name="_Toc421705250"/>
              <w:bookmarkStart w:id="6898" w:name="_Toc422905230"/>
              <w:bookmarkStart w:id="6899" w:name="_Toc422935861"/>
              <w:bookmarkStart w:id="6900" w:name="_Toc422938923"/>
              <w:bookmarkStart w:id="6901" w:name="_Toc422930358"/>
              <w:bookmarkStart w:id="6902" w:name="_Toc494288490"/>
              <w:bookmarkStart w:id="6903" w:name="_Toc494291306"/>
              <w:bookmarkStart w:id="6904" w:name="_Toc494294120"/>
              <w:bookmarkEnd w:id="6896"/>
              <w:bookmarkEnd w:id="6897"/>
              <w:bookmarkEnd w:id="6898"/>
              <w:bookmarkEnd w:id="6899"/>
              <w:bookmarkEnd w:id="6900"/>
              <w:bookmarkEnd w:id="6901"/>
              <w:bookmarkEnd w:id="6902"/>
              <w:bookmarkEnd w:id="6903"/>
              <w:bookmarkEnd w:id="6904"/>
            </w:del>
          </w:p>
        </w:tc>
        <w:tc>
          <w:tcPr>
            <w:tcW w:w="6660" w:type="dxa"/>
            <w:tcBorders>
              <w:top w:val="single" w:sz="6" w:space="0" w:color="auto"/>
              <w:bottom w:val="single" w:sz="6" w:space="0" w:color="auto"/>
            </w:tcBorders>
          </w:tcPr>
          <w:p w:rsidR="004F5FFF" w:rsidRPr="00E056B6" w:rsidDel="00371A11" w:rsidRDefault="00C0468B">
            <w:pPr>
              <w:pStyle w:val="body"/>
              <w:rPr>
                <w:del w:id="6905" w:author="Sastry, Murali" w:date="2015-06-09T17:17:00Z"/>
              </w:rPr>
              <w:pPrChange w:id="6906" w:author="Sastry, Murali" w:date="2015-06-10T10:23:00Z">
                <w:pPr>
                  <w:pStyle w:val="tableentry"/>
                  <w:keepNext/>
                  <w:outlineLvl w:val="1"/>
                </w:pPr>
              </w:pPrChange>
            </w:pPr>
            <w:del w:id="6907" w:author="Sastry, Murali" w:date="2015-06-09T17:17:00Z">
              <w:r w:rsidRPr="00E056B6" w:rsidDel="00371A11">
                <w:delText>MS VS2008</w:delText>
              </w:r>
              <w:bookmarkStart w:id="6908" w:name="_Toc421702057"/>
              <w:bookmarkStart w:id="6909" w:name="_Toc421705251"/>
              <w:bookmarkStart w:id="6910" w:name="_Toc422905231"/>
              <w:bookmarkStart w:id="6911" w:name="_Toc422935862"/>
              <w:bookmarkStart w:id="6912" w:name="_Toc422938924"/>
              <w:bookmarkStart w:id="6913" w:name="_Toc422930359"/>
              <w:bookmarkStart w:id="6914" w:name="_Toc494288491"/>
              <w:bookmarkStart w:id="6915" w:name="_Toc494291307"/>
              <w:bookmarkStart w:id="6916" w:name="_Toc494294121"/>
              <w:bookmarkEnd w:id="6908"/>
              <w:bookmarkEnd w:id="6909"/>
              <w:bookmarkEnd w:id="6910"/>
              <w:bookmarkEnd w:id="6911"/>
              <w:bookmarkEnd w:id="6912"/>
              <w:bookmarkEnd w:id="6913"/>
              <w:bookmarkEnd w:id="6914"/>
              <w:bookmarkEnd w:id="6915"/>
              <w:bookmarkEnd w:id="6916"/>
            </w:del>
          </w:p>
        </w:tc>
        <w:bookmarkStart w:id="6917" w:name="_Toc421702058"/>
        <w:bookmarkStart w:id="6918" w:name="_Toc421705252"/>
        <w:bookmarkStart w:id="6919" w:name="_Toc422905232"/>
        <w:bookmarkStart w:id="6920" w:name="_Toc422935863"/>
        <w:bookmarkStart w:id="6921" w:name="_Toc422938925"/>
        <w:bookmarkStart w:id="6922" w:name="_Toc422930360"/>
        <w:bookmarkStart w:id="6923" w:name="_Toc494288492"/>
        <w:bookmarkStart w:id="6924" w:name="_Toc494291308"/>
        <w:bookmarkStart w:id="6925" w:name="_Toc494294122"/>
        <w:bookmarkEnd w:id="6917"/>
        <w:bookmarkEnd w:id="6918"/>
        <w:bookmarkEnd w:id="6919"/>
        <w:bookmarkEnd w:id="6920"/>
        <w:bookmarkEnd w:id="6921"/>
        <w:bookmarkEnd w:id="6922"/>
        <w:bookmarkEnd w:id="6923"/>
        <w:bookmarkEnd w:id="6924"/>
        <w:bookmarkEnd w:id="6925"/>
      </w:tr>
      <w:tr w:rsidR="004F5FFF" w:rsidRPr="00E056B6" w:rsidDel="00371A11" w:rsidTr="005F0C61">
        <w:trPr>
          <w:cantSplit/>
          <w:del w:id="6926" w:author="Sastry, Murali" w:date="2015-06-09T17:17:00Z"/>
        </w:trPr>
        <w:tc>
          <w:tcPr>
            <w:tcW w:w="1980" w:type="dxa"/>
            <w:tcBorders>
              <w:top w:val="single" w:sz="6" w:space="0" w:color="auto"/>
              <w:bottom w:val="single" w:sz="6" w:space="0" w:color="auto"/>
            </w:tcBorders>
          </w:tcPr>
          <w:p w:rsidR="004F5FFF" w:rsidRPr="00E056B6" w:rsidDel="00371A11" w:rsidRDefault="00C0468B">
            <w:pPr>
              <w:pStyle w:val="body"/>
              <w:rPr>
                <w:del w:id="6927" w:author="Sastry, Murali" w:date="2015-06-09T17:17:00Z"/>
              </w:rPr>
              <w:pPrChange w:id="6928" w:author="Sastry, Murali" w:date="2015-06-10T10:23:00Z">
                <w:pPr>
                  <w:pStyle w:val="tableentry"/>
                  <w:keepNext/>
                  <w:outlineLvl w:val="1"/>
                </w:pPr>
              </w:pPrChange>
            </w:pPr>
            <w:del w:id="6929" w:author="Sastry, Murali" w:date="2015-06-09T17:17:00Z">
              <w:r w:rsidRPr="00E056B6" w:rsidDel="00371A11">
                <w:delText>Label</w:delText>
              </w:r>
              <w:bookmarkStart w:id="6930" w:name="_Toc421702059"/>
              <w:bookmarkStart w:id="6931" w:name="_Toc421705253"/>
              <w:bookmarkStart w:id="6932" w:name="_Toc422905233"/>
              <w:bookmarkStart w:id="6933" w:name="_Toc422935864"/>
              <w:bookmarkStart w:id="6934" w:name="_Toc422938926"/>
              <w:bookmarkStart w:id="6935" w:name="_Toc422930361"/>
              <w:bookmarkStart w:id="6936" w:name="_Toc494288493"/>
              <w:bookmarkStart w:id="6937" w:name="_Toc494291309"/>
              <w:bookmarkStart w:id="6938" w:name="_Toc494294123"/>
              <w:bookmarkEnd w:id="6930"/>
              <w:bookmarkEnd w:id="6931"/>
              <w:bookmarkEnd w:id="6932"/>
              <w:bookmarkEnd w:id="6933"/>
              <w:bookmarkEnd w:id="6934"/>
              <w:bookmarkEnd w:id="6935"/>
              <w:bookmarkEnd w:id="6936"/>
              <w:bookmarkEnd w:id="6937"/>
              <w:bookmarkEnd w:id="6938"/>
            </w:del>
          </w:p>
        </w:tc>
        <w:tc>
          <w:tcPr>
            <w:tcW w:w="6660" w:type="dxa"/>
            <w:tcBorders>
              <w:top w:val="single" w:sz="6" w:space="0" w:color="auto"/>
              <w:bottom w:val="single" w:sz="6" w:space="0" w:color="auto"/>
            </w:tcBorders>
          </w:tcPr>
          <w:p w:rsidR="004F5FFF" w:rsidRPr="00E056B6" w:rsidDel="00371A11" w:rsidRDefault="00C0468B">
            <w:pPr>
              <w:pStyle w:val="body"/>
              <w:rPr>
                <w:del w:id="6939" w:author="Sastry, Murali" w:date="2015-06-09T17:17:00Z"/>
              </w:rPr>
              <w:pPrChange w:id="6940" w:author="Sastry, Murali" w:date="2015-06-10T10:23:00Z">
                <w:pPr>
                  <w:pStyle w:val="tableentry"/>
                  <w:keepNext/>
                  <w:outlineLvl w:val="1"/>
                </w:pPr>
              </w:pPrChange>
            </w:pPr>
            <w:del w:id="6941" w:author="Sastry, Murali" w:date="2015-06-09T17:17:00Z">
              <w:r w:rsidRPr="00E056B6" w:rsidDel="00371A11">
                <w:delText>Perforce Label (ie. GOBI_OEM_INSTALLER.1.01.04)</w:delText>
              </w:r>
              <w:bookmarkStart w:id="6942" w:name="_Toc421702060"/>
              <w:bookmarkStart w:id="6943" w:name="_Toc421705254"/>
              <w:bookmarkStart w:id="6944" w:name="_Toc422905234"/>
              <w:bookmarkStart w:id="6945" w:name="_Toc422935865"/>
              <w:bookmarkStart w:id="6946" w:name="_Toc422938927"/>
              <w:bookmarkStart w:id="6947" w:name="_Toc422930362"/>
              <w:bookmarkStart w:id="6948" w:name="_Toc494288494"/>
              <w:bookmarkStart w:id="6949" w:name="_Toc494291310"/>
              <w:bookmarkStart w:id="6950" w:name="_Toc494294124"/>
              <w:bookmarkEnd w:id="6942"/>
              <w:bookmarkEnd w:id="6943"/>
              <w:bookmarkEnd w:id="6944"/>
              <w:bookmarkEnd w:id="6945"/>
              <w:bookmarkEnd w:id="6946"/>
              <w:bookmarkEnd w:id="6947"/>
              <w:bookmarkEnd w:id="6948"/>
              <w:bookmarkEnd w:id="6949"/>
              <w:bookmarkEnd w:id="6950"/>
            </w:del>
          </w:p>
        </w:tc>
        <w:bookmarkStart w:id="6951" w:name="_Toc421702061"/>
        <w:bookmarkStart w:id="6952" w:name="_Toc421705255"/>
        <w:bookmarkStart w:id="6953" w:name="_Toc422905235"/>
        <w:bookmarkStart w:id="6954" w:name="_Toc422935866"/>
        <w:bookmarkStart w:id="6955" w:name="_Toc422938928"/>
        <w:bookmarkStart w:id="6956" w:name="_Toc422930363"/>
        <w:bookmarkStart w:id="6957" w:name="_Toc494288495"/>
        <w:bookmarkStart w:id="6958" w:name="_Toc494291311"/>
        <w:bookmarkStart w:id="6959" w:name="_Toc494294125"/>
        <w:bookmarkEnd w:id="6951"/>
        <w:bookmarkEnd w:id="6952"/>
        <w:bookmarkEnd w:id="6953"/>
        <w:bookmarkEnd w:id="6954"/>
        <w:bookmarkEnd w:id="6955"/>
        <w:bookmarkEnd w:id="6956"/>
        <w:bookmarkEnd w:id="6957"/>
        <w:bookmarkEnd w:id="6958"/>
        <w:bookmarkEnd w:id="6959"/>
      </w:tr>
      <w:tr w:rsidR="004F5FFF" w:rsidRPr="00E056B6" w:rsidDel="00371A11" w:rsidTr="005F0C61">
        <w:trPr>
          <w:cantSplit/>
          <w:del w:id="6960" w:author="Sastry, Murali" w:date="2015-06-09T17:17:00Z"/>
        </w:trPr>
        <w:tc>
          <w:tcPr>
            <w:tcW w:w="1980" w:type="dxa"/>
            <w:tcBorders>
              <w:top w:val="single" w:sz="6" w:space="0" w:color="auto"/>
              <w:bottom w:val="single" w:sz="6" w:space="0" w:color="auto"/>
            </w:tcBorders>
          </w:tcPr>
          <w:p w:rsidR="004F5FFF" w:rsidRPr="00E056B6" w:rsidDel="00371A11" w:rsidRDefault="00C0468B">
            <w:pPr>
              <w:pStyle w:val="body"/>
              <w:rPr>
                <w:del w:id="6961" w:author="Sastry, Murali" w:date="2015-06-09T17:17:00Z"/>
              </w:rPr>
              <w:pPrChange w:id="6962" w:author="Sastry, Murali" w:date="2015-06-10T10:23:00Z">
                <w:pPr>
                  <w:pStyle w:val="tableentry"/>
                  <w:keepNext/>
                  <w:outlineLvl w:val="1"/>
                </w:pPr>
              </w:pPrChange>
            </w:pPr>
            <w:del w:id="6963" w:author="Sastry, Murali" w:date="2015-06-09T17:17:00Z">
              <w:r w:rsidRPr="00E056B6" w:rsidDel="00371A11">
                <w:delText>Subsystem</w:delText>
              </w:r>
              <w:bookmarkStart w:id="6964" w:name="_Toc421702062"/>
              <w:bookmarkStart w:id="6965" w:name="_Toc421705256"/>
              <w:bookmarkStart w:id="6966" w:name="_Toc422905236"/>
              <w:bookmarkStart w:id="6967" w:name="_Toc422935867"/>
              <w:bookmarkStart w:id="6968" w:name="_Toc422938929"/>
              <w:bookmarkStart w:id="6969" w:name="_Toc422930364"/>
              <w:bookmarkStart w:id="6970" w:name="_Toc494288496"/>
              <w:bookmarkStart w:id="6971" w:name="_Toc494291312"/>
              <w:bookmarkStart w:id="6972" w:name="_Toc494294126"/>
              <w:bookmarkEnd w:id="6964"/>
              <w:bookmarkEnd w:id="6965"/>
              <w:bookmarkEnd w:id="6966"/>
              <w:bookmarkEnd w:id="6967"/>
              <w:bookmarkEnd w:id="6968"/>
              <w:bookmarkEnd w:id="6969"/>
              <w:bookmarkEnd w:id="6970"/>
              <w:bookmarkEnd w:id="6971"/>
              <w:bookmarkEnd w:id="6972"/>
            </w:del>
          </w:p>
        </w:tc>
        <w:tc>
          <w:tcPr>
            <w:tcW w:w="6660" w:type="dxa"/>
            <w:tcBorders>
              <w:top w:val="single" w:sz="6" w:space="0" w:color="auto"/>
              <w:bottom w:val="single" w:sz="6" w:space="0" w:color="auto"/>
            </w:tcBorders>
          </w:tcPr>
          <w:p w:rsidR="004F5FFF" w:rsidRPr="00E056B6" w:rsidDel="00371A11" w:rsidRDefault="00C0468B">
            <w:pPr>
              <w:pStyle w:val="body"/>
              <w:rPr>
                <w:del w:id="6973" w:author="Sastry, Murali" w:date="2015-06-09T17:17:00Z"/>
              </w:rPr>
              <w:pPrChange w:id="6974" w:author="Sastry, Murali" w:date="2015-06-10T10:23:00Z">
                <w:pPr>
                  <w:pStyle w:val="tableentry"/>
                  <w:keepNext/>
                  <w:outlineLvl w:val="1"/>
                </w:pPr>
              </w:pPrChange>
            </w:pPr>
            <w:del w:id="6975" w:author="Sastry, Murali" w:date="2015-06-09T17:17:00Z">
              <w:r w:rsidRPr="00E056B6" w:rsidDel="00371A11">
                <w:delText>GOBI2000_PACKAGE_OEM</w:delText>
              </w:r>
              <w:bookmarkStart w:id="6976" w:name="_Toc421702063"/>
              <w:bookmarkStart w:id="6977" w:name="_Toc421705257"/>
              <w:bookmarkStart w:id="6978" w:name="_Toc422905237"/>
              <w:bookmarkStart w:id="6979" w:name="_Toc422935868"/>
              <w:bookmarkStart w:id="6980" w:name="_Toc422938930"/>
              <w:bookmarkStart w:id="6981" w:name="_Toc422930365"/>
              <w:bookmarkStart w:id="6982" w:name="_Toc494288497"/>
              <w:bookmarkStart w:id="6983" w:name="_Toc494291313"/>
              <w:bookmarkStart w:id="6984" w:name="_Toc494294127"/>
              <w:bookmarkEnd w:id="6976"/>
              <w:bookmarkEnd w:id="6977"/>
              <w:bookmarkEnd w:id="6978"/>
              <w:bookmarkEnd w:id="6979"/>
              <w:bookmarkEnd w:id="6980"/>
              <w:bookmarkEnd w:id="6981"/>
              <w:bookmarkEnd w:id="6982"/>
              <w:bookmarkEnd w:id="6983"/>
              <w:bookmarkEnd w:id="6984"/>
            </w:del>
          </w:p>
        </w:tc>
        <w:bookmarkStart w:id="6985" w:name="_Toc421702064"/>
        <w:bookmarkStart w:id="6986" w:name="_Toc421705258"/>
        <w:bookmarkStart w:id="6987" w:name="_Toc422905238"/>
        <w:bookmarkStart w:id="6988" w:name="_Toc422935869"/>
        <w:bookmarkStart w:id="6989" w:name="_Toc422938931"/>
        <w:bookmarkStart w:id="6990" w:name="_Toc422930366"/>
        <w:bookmarkStart w:id="6991" w:name="_Toc494288498"/>
        <w:bookmarkStart w:id="6992" w:name="_Toc494291314"/>
        <w:bookmarkStart w:id="6993" w:name="_Toc494294128"/>
        <w:bookmarkEnd w:id="6985"/>
        <w:bookmarkEnd w:id="6986"/>
        <w:bookmarkEnd w:id="6987"/>
        <w:bookmarkEnd w:id="6988"/>
        <w:bookmarkEnd w:id="6989"/>
        <w:bookmarkEnd w:id="6990"/>
        <w:bookmarkEnd w:id="6991"/>
        <w:bookmarkEnd w:id="6992"/>
        <w:bookmarkEnd w:id="6993"/>
      </w:tr>
      <w:tr w:rsidR="004F5FFF" w:rsidRPr="00E056B6" w:rsidDel="00371A11" w:rsidTr="005F0C61">
        <w:trPr>
          <w:cantSplit/>
          <w:del w:id="6994" w:author="Sastry, Murali" w:date="2015-06-09T17:17:00Z"/>
        </w:trPr>
        <w:tc>
          <w:tcPr>
            <w:tcW w:w="1980" w:type="dxa"/>
            <w:tcBorders>
              <w:top w:val="single" w:sz="6" w:space="0" w:color="auto"/>
              <w:bottom w:val="single" w:sz="6" w:space="0" w:color="auto"/>
            </w:tcBorders>
          </w:tcPr>
          <w:p w:rsidR="004F5FFF" w:rsidRPr="00E056B6" w:rsidDel="00371A11" w:rsidRDefault="00C0468B">
            <w:pPr>
              <w:pStyle w:val="body"/>
              <w:rPr>
                <w:del w:id="6995" w:author="Sastry, Murali" w:date="2015-06-09T17:17:00Z"/>
              </w:rPr>
              <w:pPrChange w:id="6996" w:author="Sastry, Murali" w:date="2015-06-10T10:23:00Z">
                <w:pPr>
                  <w:pStyle w:val="tableentry"/>
                  <w:keepNext/>
                  <w:outlineLvl w:val="1"/>
                </w:pPr>
              </w:pPrChange>
            </w:pPr>
            <w:del w:id="6997" w:author="Sastry, Murali" w:date="2015-06-09T17:17:00Z">
              <w:r w:rsidRPr="00E056B6" w:rsidDel="00371A11">
                <w:delText>List Files</w:delText>
              </w:r>
              <w:bookmarkStart w:id="6998" w:name="_Toc421702065"/>
              <w:bookmarkStart w:id="6999" w:name="_Toc421705259"/>
              <w:bookmarkStart w:id="7000" w:name="_Toc422905239"/>
              <w:bookmarkStart w:id="7001" w:name="_Toc422935870"/>
              <w:bookmarkStart w:id="7002" w:name="_Toc422938932"/>
              <w:bookmarkStart w:id="7003" w:name="_Toc422930367"/>
              <w:bookmarkStart w:id="7004" w:name="_Toc494288499"/>
              <w:bookmarkStart w:id="7005" w:name="_Toc494291315"/>
              <w:bookmarkStart w:id="7006" w:name="_Toc494294129"/>
              <w:bookmarkEnd w:id="6998"/>
              <w:bookmarkEnd w:id="6999"/>
              <w:bookmarkEnd w:id="7000"/>
              <w:bookmarkEnd w:id="7001"/>
              <w:bookmarkEnd w:id="7002"/>
              <w:bookmarkEnd w:id="7003"/>
              <w:bookmarkEnd w:id="7004"/>
              <w:bookmarkEnd w:id="7005"/>
              <w:bookmarkEnd w:id="7006"/>
            </w:del>
          </w:p>
        </w:tc>
        <w:tc>
          <w:tcPr>
            <w:tcW w:w="6660" w:type="dxa"/>
            <w:tcBorders>
              <w:top w:val="single" w:sz="6" w:space="0" w:color="auto"/>
              <w:bottom w:val="single" w:sz="6" w:space="0" w:color="auto"/>
            </w:tcBorders>
          </w:tcPr>
          <w:p w:rsidR="004F5FFF" w:rsidRPr="00E056B6" w:rsidDel="00371A11" w:rsidRDefault="00C0468B">
            <w:pPr>
              <w:pStyle w:val="body"/>
              <w:rPr>
                <w:del w:id="7007" w:author="Sastry, Murali" w:date="2015-06-09T17:17:00Z"/>
              </w:rPr>
              <w:pPrChange w:id="7008" w:author="Sastry, Murali" w:date="2015-06-10T10:23:00Z">
                <w:pPr>
                  <w:pStyle w:val="tableentry"/>
                  <w:keepNext/>
                  <w:outlineLvl w:val="1"/>
                </w:pPr>
              </w:pPrChange>
            </w:pPr>
            <w:del w:id="7009" w:author="Sastry, Murali" w:date="2015-06-09T17:17:00Z">
              <w:r w:rsidRPr="00E056B6" w:rsidDel="00371A11">
                <w:delText>none</w:delText>
              </w:r>
              <w:bookmarkStart w:id="7010" w:name="_Toc421702066"/>
              <w:bookmarkStart w:id="7011" w:name="_Toc421705260"/>
              <w:bookmarkStart w:id="7012" w:name="_Toc422905240"/>
              <w:bookmarkStart w:id="7013" w:name="_Toc422935871"/>
              <w:bookmarkStart w:id="7014" w:name="_Toc422938933"/>
              <w:bookmarkStart w:id="7015" w:name="_Toc422930368"/>
              <w:bookmarkStart w:id="7016" w:name="_Toc494288500"/>
              <w:bookmarkStart w:id="7017" w:name="_Toc494291316"/>
              <w:bookmarkStart w:id="7018" w:name="_Toc494294130"/>
              <w:bookmarkEnd w:id="7010"/>
              <w:bookmarkEnd w:id="7011"/>
              <w:bookmarkEnd w:id="7012"/>
              <w:bookmarkEnd w:id="7013"/>
              <w:bookmarkEnd w:id="7014"/>
              <w:bookmarkEnd w:id="7015"/>
              <w:bookmarkEnd w:id="7016"/>
              <w:bookmarkEnd w:id="7017"/>
              <w:bookmarkEnd w:id="7018"/>
            </w:del>
          </w:p>
        </w:tc>
        <w:bookmarkStart w:id="7019" w:name="_Toc421702067"/>
        <w:bookmarkStart w:id="7020" w:name="_Toc421705261"/>
        <w:bookmarkStart w:id="7021" w:name="_Toc422905241"/>
        <w:bookmarkStart w:id="7022" w:name="_Toc422935872"/>
        <w:bookmarkStart w:id="7023" w:name="_Toc422938934"/>
        <w:bookmarkStart w:id="7024" w:name="_Toc422930369"/>
        <w:bookmarkStart w:id="7025" w:name="_Toc494288501"/>
        <w:bookmarkStart w:id="7026" w:name="_Toc494291317"/>
        <w:bookmarkStart w:id="7027" w:name="_Toc494294131"/>
        <w:bookmarkEnd w:id="7019"/>
        <w:bookmarkEnd w:id="7020"/>
        <w:bookmarkEnd w:id="7021"/>
        <w:bookmarkEnd w:id="7022"/>
        <w:bookmarkEnd w:id="7023"/>
        <w:bookmarkEnd w:id="7024"/>
        <w:bookmarkEnd w:id="7025"/>
        <w:bookmarkEnd w:id="7026"/>
        <w:bookmarkEnd w:id="7027"/>
      </w:tr>
      <w:tr w:rsidR="004F5FFF" w:rsidRPr="00E056B6" w:rsidDel="00371A11" w:rsidTr="005F0C61">
        <w:trPr>
          <w:cantSplit/>
          <w:del w:id="7028" w:author="Sastry, Murali" w:date="2015-06-09T17:17:00Z"/>
        </w:trPr>
        <w:tc>
          <w:tcPr>
            <w:tcW w:w="1980" w:type="dxa"/>
            <w:tcBorders>
              <w:top w:val="single" w:sz="6" w:space="0" w:color="auto"/>
              <w:bottom w:val="single" w:sz="6" w:space="0" w:color="auto"/>
            </w:tcBorders>
          </w:tcPr>
          <w:p w:rsidR="004F5FFF" w:rsidRPr="00E056B6" w:rsidDel="00371A11" w:rsidRDefault="00C0468B">
            <w:pPr>
              <w:pStyle w:val="body"/>
              <w:rPr>
                <w:del w:id="7029" w:author="Sastry, Murali" w:date="2015-06-09T17:17:00Z"/>
              </w:rPr>
              <w:pPrChange w:id="7030" w:author="Sastry, Murali" w:date="2015-06-10T10:23:00Z">
                <w:pPr>
                  <w:pStyle w:val="tableentry"/>
                  <w:keepNext/>
                  <w:outlineLvl w:val="1"/>
                </w:pPr>
              </w:pPrChange>
            </w:pPr>
            <w:del w:id="7031" w:author="Sastry, Murali" w:date="2015-06-09T17:17:00Z">
              <w:r w:rsidRPr="00E056B6" w:rsidDel="00371A11">
                <w:delText>Make command</w:delText>
              </w:r>
              <w:bookmarkStart w:id="7032" w:name="_Toc421702068"/>
              <w:bookmarkStart w:id="7033" w:name="_Toc421705262"/>
              <w:bookmarkStart w:id="7034" w:name="_Toc422905242"/>
              <w:bookmarkStart w:id="7035" w:name="_Toc422935873"/>
              <w:bookmarkStart w:id="7036" w:name="_Toc422938935"/>
              <w:bookmarkStart w:id="7037" w:name="_Toc422930370"/>
              <w:bookmarkStart w:id="7038" w:name="_Toc494288502"/>
              <w:bookmarkStart w:id="7039" w:name="_Toc494291318"/>
              <w:bookmarkStart w:id="7040" w:name="_Toc494294132"/>
              <w:bookmarkEnd w:id="7032"/>
              <w:bookmarkEnd w:id="7033"/>
              <w:bookmarkEnd w:id="7034"/>
              <w:bookmarkEnd w:id="7035"/>
              <w:bookmarkEnd w:id="7036"/>
              <w:bookmarkEnd w:id="7037"/>
              <w:bookmarkEnd w:id="7038"/>
              <w:bookmarkEnd w:id="7039"/>
              <w:bookmarkEnd w:id="7040"/>
            </w:del>
          </w:p>
        </w:tc>
        <w:tc>
          <w:tcPr>
            <w:tcW w:w="6660" w:type="dxa"/>
            <w:tcBorders>
              <w:top w:val="single" w:sz="6" w:space="0" w:color="auto"/>
              <w:bottom w:val="single" w:sz="6" w:space="0" w:color="auto"/>
            </w:tcBorders>
          </w:tcPr>
          <w:p w:rsidR="004F5FFF" w:rsidRPr="00E056B6" w:rsidDel="00371A11" w:rsidRDefault="00C0468B">
            <w:pPr>
              <w:pStyle w:val="body"/>
              <w:rPr>
                <w:del w:id="7041" w:author="Sastry, Murali" w:date="2015-06-09T17:17:00Z"/>
              </w:rPr>
              <w:pPrChange w:id="7042" w:author="Sastry, Murali" w:date="2015-06-10T10:23:00Z">
                <w:pPr>
                  <w:pStyle w:val="tableentry"/>
                  <w:keepNext/>
                  <w:outlineLvl w:val="1"/>
                </w:pPr>
              </w:pPrChange>
            </w:pPr>
            <w:del w:id="7043" w:author="Sastry, Murali" w:date="2015-06-09T17:17:00Z">
              <w:r w:rsidRPr="00E056B6" w:rsidDel="00371A11">
                <w:delText>buildGobiInstallerEng.pl</w:delText>
              </w:r>
              <w:bookmarkStart w:id="7044" w:name="_Toc421702069"/>
              <w:bookmarkStart w:id="7045" w:name="_Toc421705263"/>
              <w:bookmarkStart w:id="7046" w:name="_Toc422905243"/>
              <w:bookmarkStart w:id="7047" w:name="_Toc422935874"/>
              <w:bookmarkStart w:id="7048" w:name="_Toc422938936"/>
              <w:bookmarkStart w:id="7049" w:name="_Toc422930371"/>
              <w:bookmarkStart w:id="7050" w:name="_Toc494288503"/>
              <w:bookmarkStart w:id="7051" w:name="_Toc494291319"/>
              <w:bookmarkStart w:id="7052" w:name="_Toc494294133"/>
              <w:bookmarkEnd w:id="7044"/>
              <w:bookmarkEnd w:id="7045"/>
              <w:bookmarkEnd w:id="7046"/>
              <w:bookmarkEnd w:id="7047"/>
              <w:bookmarkEnd w:id="7048"/>
              <w:bookmarkEnd w:id="7049"/>
              <w:bookmarkEnd w:id="7050"/>
              <w:bookmarkEnd w:id="7051"/>
              <w:bookmarkEnd w:id="7052"/>
            </w:del>
          </w:p>
        </w:tc>
        <w:bookmarkStart w:id="7053" w:name="_Toc421702070"/>
        <w:bookmarkStart w:id="7054" w:name="_Toc421705264"/>
        <w:bookmarkStart w:id="7055" w:name="_Toc422905244"/>
        <w:bookmarkStart w:id="7056" w:name="_Toc422935875"/>
        <w:bookmarkStart w:id="7057" w:name="_Toc422938937"/>
        <w:bookmarkStart w:id="7058" w:name="_Toc422930372"/>
        <w:bookmarkStart w:id="7059" w:name="_Toc494288504"/>
        <w:bookmarkStart w:id="7060" w:name="_Toc494291320"/>
        <w:bookmarkStart w:id="7061" w:name="_Toc494294134"/>
        <w:bookmarkEnd w:id="7053"/>
        <w:bookmarkEnd w:id="7054"/>
        <w:bookmarkEnd w:id="7055"/>
        <w:bookmarkEnd w:id="7056"/>
        <w:bookmarkEnd w:id="7057"/>
        <w:bookmarkEnd w:id="7058"/>
        <w:bookmarkEnd w:id="7059"/>
        <w:bookmarkEnd w:id="7060"/>
        <w:bookmarkEnd w:id="7061"/>
      </w:tr>
      <w:tr w:rsidR="004F5FFF" w:rsidRPr="00E056B6" w:rsidDel="00371A11" w:rsidTr="005F0C61">
        <w:trPr>
          <w:cantSplit/>
          <w:del w:id="7062" w:author="Sastry, Murali" w:date="2015-06-09T17:17:00Z"/>
        </w:trPr>
        <w:tc>
          <w:tcPr>
            <w:tcW w:w="1980" w:type="dxa"/>
            <w:tcBorders>
              <w:top w:val="single" w:sz="6" w:space="0" w:color="auto"/>
              <w:bottom w:val="single" w:sz="6" w:space="0" w:color="auto"/>
            </w:tcBorders>
          </w:tcPr>
          <w:p w:rsidR="004F5FFF" w:rsidRPr="00E056B6" w:rsidDel="00371A11" w:rsidRDefault="00C0468B">
            <w:pPr>
              <w:pStyle w:val="body"/>
              <w:rPr>
                <w:del w:id="7063" w:author="Sastry, Murali" w:date="2015-06-09T17:17:00Z"/>
              </w:rPr>
              <w:pPrChange w:id="7064" w:author="Sastry, Murali" w:date="2015-06-10T10:23:00Z">
                <w:pPr>
                  <w:pStyle w:val="tableentry"/>
                  <w:keepNext/>
                  <w:outlineLvl w:val="1"/>
                </w:pPr>
              </w:pPrChange>
            </w:pPr>
            <w:del w:id="7065" w:author="Sastry, Murali" w:date="2015-06-09T17:17:00Z">
              <w:r w:rsidRPr="00E056B6" w:rsidDel="00371A11">
                <w:delText>Client Specification</w:delText>
              </w:r>
              <w:bookmarkStart w:id="7066" w:name="_Toc421702071"/>
              <w:bookmarkStart w:id="7067" w:name="_Toc421705265"/>
              <w:bookmarkStart w:id="7068" w:name="_Toc422905245"/>
              <w:bookmarkStart w:id="7069" w:name="_Toc422935876"/>
              <w:bookmarkStart w:id="7070" w:name="_Toc422938938"/>
              <w:bookmarkStart w:id="7071" w:name="_Toc422930373"/>
              <w:bookmarkStart w:id="7072" w:name="_Toc494288505"/>
              <w:bookmarkStart w:id="7073" w:name="_Toc494291321"/>
              <w:bookmarkStart w:id="7074" w:name="_Toc494294135"/>
              <w:bookmarkEnd w:id="7066"/>
              <w:bookmarkEnd w:id="7067"/>
              <w:bookmarkEnd w:id="7068"/>
              <w:bookmarkEnd w:id="7069"/>
              <w:bookmarkEnd w:id="7070"/>
              <w:bookmarkEnd w:id="7071"/>
              <w:bookmarkEnd w:id="7072"/>
              <w:bookmarkEnd w:id="7073"/>
              <w:bookmarkEnd w:id="7074"/>
            </w:del>
          </w:p>
        </w:tc>
        <w:tc>
          <w:tcPr>
            <w:tcW w:w="6660" w:type="dxa"/>
            <w:tcBorders>
              <w:top w:val="single" w:sz="6" w:space="0" w:color="auto"/>
              <w:bottom w:val="single" w:sz="6" w:space="0" w:color="auto"/>
            </w:tcBorders>
          </w:tcPr>
          <w:p w:rsidR="004F5FFF" w:rsidRPr="00E056B6" w:rsidDel="00371A11" w:rsidRDefault="00C0468B">
            <w:pPr>
              <w:pStyle w:val="body"/>
              <w:rPr>
                <w:del w:id="7075" w:author="Sastry, Murali" w:date="2015-06-09T17:17:00Z"/>
              </w:rPr>
              <w:pPrChange w:id="7076" w:author="Sastry, Murali" w:date="2015-06-10T10:23:00Z">
                <w:pPr>
                  <w:pStyle w:val="tableentry"/>
                  <w:keepNext/>
                  <w:outlineLvl w:val="1"/>
                </w:pPr>
              </w:pPrChange>
            </w:pPr>
            <w:del w:id="7077" w:author="Sastry, Murali" w:date="2015-06-09T17:17:00Z">
              <w:r w:rsidRPr="00E056B6" w:rsidDel="00371A11">
                <w:delText>GOBIOEMInstallerClientSpec</w:delText>
              </w:r>
              <w:bookmarkStart w:id="7078" w:name="_Toc421702072"/>
              <w:bookmarkStart w:id="7079" w:name="_Toc421705266"/>
              <w:bookmarkStart w:id="7080" w:name="_Toc422905246"/>
              <w:bookmarkStart w:id="7081" w:name="_Toc422935877"/>
              <w:bookmarkStart w:id="7082" w:name="_Toc422938939"/>
              <w:bookmarkStart w:id="7083" w:name="_Toc422930374"/>
              <w:bookmarkStart w:id="7084" w:name="_Toc494288506"/>
              <w:bookmarkStart w:id="7085" w:name="_Toc494291322"/>
              <w:bookmarkStart w:id="7086" w:name="_Toc494294136"/>
              <w:bookmarkEnd w:id="7078"/>
              <w:bookmarkEnd w:id="7079"/>
              <w:bookmarkEnd w:id="7080"/>
              <w:bookmarkEnd w:id="7081"/>
              <w:bookmarkEnd w:id="7082"/>
              <w:bookmarkEnd w:id="7083"/>
              <w:bookmarkEnd w:id="7084"/>
              <w:bookmarkEnd w:id="7085"/>
              <w:bookmarkEnd w:id="7086"/>
            </w:del>
          </w:p>
        </w:tc>
        <w:bookmarkStart w:id="7087" w:name="_Toc421702073"/>
        <w:bookmarkStart w:id="7088" w:name="_Toc421705267"/>
        <w:bookmarkStart w:id="7089" w:name="_Toc422905247"/>
        <w:bookmarkStart w:id="7090" w:name="_Toc422935878"/>
        <w:bookmarkStart w:id="7091" w:name="_Toc422938940"/>
        <w:bookmarkStart w:id="7092" w:name="_Toc422930375"/>
        <w:bookmarkStart w:id="7093" w:name="_Toc494288507"/>
        <w:bookmarkStart w:id="7094" w:name="_Toc494291323"/>
        <w:bookmarkStart w:id="7095" w:name="_Toc494294137"/>
        <w:bookmarkEnd w:id="7087"/>
        <w:bookmarkEnd w:id="7088"/>
        <w:bookmarkEnd w:id="7089"/>
        <w:bookmarkEnd w:id="7090"/>
        <w:bookmarkEnd w:id="7091"/>
        <w:bookmarkEnd w:id="7092"/>
        <w:bookmarkEnd w:id="7093"/>
        <w:bookmarkEnd w:id="7094"/>
        <w:bookmarkEnd w:id="7095"/>
      </w:tr>
      <w:tr w:rsidR="004F5FFF" w:rsidRPr="00E056B6" w:rsidDel="00371A11" w:rsidTr="005F0C61">
        <w:trPr>
          <w:cantSplit/>
          <w:del w:id="7096" w:author="Sastry, Murali" w:date="2015-06-09T17:17:00Z"/>
        </w:trPr>
        <w:tc>
          <w:tcPr>
            <w:tcW w:w="1980" w:type="dxa"/>
            <w:tcBorders>
              <w:top w:val="single" w:sz="6" w:space="0" w:color="auto"/>
              <w:bottom w:val="single" w:sz="6" w:space="0" w:color="auto"/>
            </w:tcBorders>
          </w:tcPr>
          <w:p w:rsidR="004F5FFF" w:rsidRPr="00E056B6" w:rsidDel="00371A11" w:rsidRDefault="00C0468B">
            <w:pPr>
              <w:pStyle w:val="body"/>
              <w:rPr>
                <w:del w:id="7097" w:author="Sastry, Murali" w:date="2015-06-09T17:17:00Z"/>
              </w:rPr>
              <w:pPrChange w:id="7098" w:author="Sastry, Murali" w:date="2015-06-10T10:23:00Z">
                <w:pPr>
                  <w:pStyle w:val="tableentry"/>
                  <w:keepNext/>
                  <w:outlineLvl w:val="1"/>
                </w:pPr>
              </w:pPrChange>
            </w:pPr>
            <w:del w:id="7099" w:author="Sastry, Murali" w:date="2015-06-09T17:17:00Z">
              <w:r w:rsidRPr="00E056B6" w:rsidDel="00371A11">
                <w:delText>Announcements</w:delText>
              </w:r>
              <w:bookmarkStart w:id="7100" w:name="_Toc421702074"/>
              <w:bookmarkStart w:id="7101" w:name="_Toc421705268"/>
              <w:bookmarkStart w:id="7102" w:name="_Toc422905248"/>
              <w:bookmarkStart w:id="7103" w:name="_Toc422935879"/>
              <w:bookmarkStart w:id="7104" w:name="_Toc422938941"/>
              <w:bookmarkStart w:id="7105" w:name="_Toc422930376"/>
              <w:bookmarkStart w:id="7106" w:name="_Toc494288508"/>
              <w:bookmarkStart w:id="7107" w:name="_Toc494291324"/>
              <w:bookmarkStart w:id="7108" w:name="_Toc494294138"/>
              <w:bookmarkEnd w:id="7100"/>
              <w:bookmarkEnd w:id="7101"/>
              <w:bookmarkEnd w:id="7102"/>
              <w:bookmarkEnd w:id="7103"/>
              <w:bookmarkEnd w:id="7104"/>
              <w:bookmarkEnd w:id="7105"/>
              <w:bookmarkEnd w:id="7106"/>
              <w:bookmarkEnd w:id="7107"/>
              <w:bookmarkEnd w:id="7108"/>
            </w:del>
          </w:p>
        </w:tc>
        <w:tc>
          <w:tcPr>
            <w:tcW w:w="6660" w:type="dxa"/>
            <w:tcBorders>
              <w:top w:val="single" w:sz="6" w:space="0" w:color="auto"/>
              <w:bottom w:val="single" w:sz="6" w:space="0" w:color="auto"/>
            </w:tcBorders>
          </w:tcPr>
          <w:p w:rsidR="004F5FFF" w:rsidRPr="00E056B6" w:rsidDel="00371A11" w:rsidRDefault="00C0468B">
            <w:pPr>
              <w:pStyle w:val="body"/>
              <w:rPr>
                <w:del w:id="7109" w:author="Sastry, Murali" w:date="2015-06-09T17:17:00Z"/>
              </w:rPr>
              <w:pPrChange w:id="7110" w:author="Sastry, Murali" w:date="2015-06-10T10:23:00Z">
                <w:pPr>
                  <w:pStyle w:val="tableentry"/>
                  <w:keepNext/>
                  <w:outlineLvl w:val="1"/>
                </w:pPr>
              </w:pPrChange>
            </w:pPr>
            <w:del w:id="7111" w:author="Sastry, Murali" w:date="2015-06-09T17:17:00Z">
              <w:r w:rsidRPr="00E056B6" w:rsidDel="00371A11">
                <w:delText>Combine readme changes into a generic announcement</w:delText>
              </w:r>
              <w:bookmarkStart w:id="7112" w:name="_Toc421702075"/>
              <w:bookmarkStart w:id="7113" w:name="_Toc421705269"/>
              <w:bookmarkStart w:id="7114" w:name="_Toc422905249"/>
              <w:bookmarkStart w:id="7115" w:name="_Toc422935880"/>
              <w:bookmarkStart w:id="7116" w:name="_Toc422938942"/>
              <w:bookmarkStart w:id="7117" w:name="_Toc422930377"/>
              <w:bookmarkStart w:id="7118" w:name="_Toc494288509"/>
              <w:bookmarkStart w:id="7119" w:name="_Toc494291325"/>
              <w:bookmarkStart w:id="7120" w:name="_Toc494294139"/>
              <w:bookmarkEnd w:id="7112"/>
              <w:bookmarkEnd w:id="7113"/>
              <w:bookmarkEnd w:id="7114"/>
              <w:bookmarkEnd w:id="7115"/>
              <w:bookmarkEnd w:id="7116"/>
              <w:bookmarkEnd w:id="7117"/>
              <w:bookmarkEnd w:id="7118"/>
              <w:bookmarkEnd w:id="7119"/>
              <w:bookmarkEnd w:id="7120"/>
            </w:del>
          </w:p>
        </w:tc>
        <w:bookmarkStart w:id="7121" w:name="_Toc421702076"/>
        <w:bookmarkStart w:id="7122" w:name="_Toc421705270"/>
        <w:bookmarkStart w:id="7123" w:name="_Toc422905250"/>
        <w:bookmarkStart w:id="7124" w:name="_Toc422935881"/>
        <w:bookmarkStart w:id="7125" w:name="_Toc422938943"/>
        <w:bookmarkStart w:id="7126" w:name="_Toc422930378"/>
        <w:bookmarkStart w:id="7127" w:name="_Toc494288510"/>
        <w:bookmarkStart w:id="7128" w:name="_Toc494291326"/>
        <w:bookmarkStart w:id="7129" w:name="_Toc494294140"/>
        <w:bookmarkEnd w:id="7121"/>
        <w:bookmarkEnd w:id="7122"/>
        <w:bookmarkEnd w:id="7123"/>
        <w:bookmarkEnd w:id="7124"/>
        <w:bookmarkEnd w:id="7125"/>
        <w:bookmarkEnd w:id="7126"/>
        <w:bookmarkEnd w:id="7127"/>
        <w:bookmarkEnd w:id="7128"/>
        <w:bookmarkEnd w:id="7129"/>
      </w:tr>
      <w:tr w:rsidR="004F5FFF" w:rsidRPr="00E056B6" w:rsidDel="00371A11" w:rsidTr="005F0C61">
        <w:trPr>
          <w:cantSplit/>
          <w:del w:id="7130" w:author="Sastry, Murali" w:date="2015-06-09T17:17:00Z"/>
        </w:trPr>
        <w:tc>
          <w:tcPr>
            <w:tcW w:w="1980" w:type="dxa"/>
            <w:tcBorders>
              <w:top w:val="single" w:sz="6" w:space="0" w:color="auto"/>
              <w:bottom w:val="single" w:sz="6" w:space="0" w:color="auto"/>
            </w:tcBorders>
          </w:tcPr>
          <w:p w:rsidR="004F5FFF" w:rsidRPr="00E056B6" w:rsidDel="00371A11" w:rsidRDefault="00C0468B">
            <w:pPr>
              <w:pStyle w:val="body"/>
              <w:rPr>
                <w:del w:id="7131" w:author="Sastry, Murali" w:date="2015-06-09T17:17:00Z"/>
              </w:rPr>
              <w:pPrChange w:id="7132" w:author="Sastry, Murali" w:date="2015-06-10T10:23:00Z">
                <w:pPr>
                  <w:pStyle w:val="tableentry"/>
                  <w:keepNext/>
                  <w:outlineLvl w:val="1"/>
                </w:pPr>
              </w:pPrChange>
            </w:pPr>
            <w:del w:id="7133" w:author="Sastry, Murali" w:date="2015-06-09T17:17:00Z">
              <w:r w:rsidRPr="00E056B6" w:rsidDel="00371A11">
                <w:delText>Purpose</w:delText>
              </w:r>
              <w:bookmarkStart w:id="7134" w:name="_Toc421702077"/>
              <w:bookmarkStart w:id="7135" w:name="_Toc421705271"/>
              <w:bookmarkStart w:id="7136" w:name="_Toc422905251"/>
              <w:bookmarkStart w:id="7137" w:name="_Toc422935882"/>
              <w:bookmarkStart w:id="7138" w:name="_Toc422938944"/>
              <w:bookmarkStart w:id="7139" w:name="_Toc422930379"/>
              <w:bookmarkStart w:id="7140" w:name="_Toc494288511"/>
              <w:bookmarkStart w:id="7141" w:name="_Toc494291327"/>
              <w:bookmarkStart w:id="7142" w:name="_Toc494294141"/>
              <w:bookmarkEnd w:id="7134"/>
              <w:bookmarkEnd w:id="7135"/>
              <w:bookmarkEnd w:id="7136"/>
              <w:bookmarkEnd w:id="7137"/>
              <w:bookmarkEnd w:id="7138"/>
              <w:bookmarkEnd w:id="7139"/>
              <w:bookmarkEnd w:id="7140"/>
              <w:bookmarkEnd w:id="7141"/>
              <w:bookmarkEnd w:id="7142"/>
            </w:del>
          </w:p>
        </w:tc>
        <w:tc>
          <w:tcPr>
            <w:tcW w:w="6660" w:type="dxa"/>
            <w:tcBorders>
              <w:top w:val="single" w:sz="6" w:space="0" w:color="auto"/>
              <w:bottom w:val="single" w:sz="6" w:space="0" w:color="auto"/>
            </w:tcBorders>
          </w:tcPr>
          <w:p w:rsidR="004F5FFF" w:rsidRPr="00E056B6" w:rsidDel="00371A11" w:rsidRDefault="00C0468B">
            <w:pPr>
              <w:pStyle w:val="body"/>
              <w:rPr>
                <w:del w:id="7143" w:author="Sastry, Murali" w:date="2015-06-09T17:17:00Z"/>
              </w:rPr>
              <w:pPrChange w:id="7144" w:author="Sastry, Murali" w:date="2015-06-10T10:23:00Z">
                <w:pPr>
                  <w:pStyle w:val="tableentry"/>
                  <w:keepNext/>
                  <w:outlineLvl w:val="1"/>
                </w:pPr>
              </w:pPrChange>
            </w:pPr>
            <w:del w:id="7145" w:author="Sastry, Murali" w:date="2015-06-09T17:17:00Z">
              <w:r w:rsidRPr="00E056B6" w:rsidDel="00371A11">
                <w:delText>General Purpose point release to &lt;list customers&gt;</w:delText>
              </w:r>
              <w:bookmarkStart w:id="7146" w:name="_Toc421702078"/>
              <w:bookmarkStart w:id="7147" w:name="_Toc421705272"/>
              <w:bookmarkStart w:id="7148" w:name="_Toc422905252"/>
              <w:bookmarkStart w:id="7149" w:name="_Toc422935883"/>
              <w:bookmarkStart w:id="7150" w:name="_Toc422938945"/>
              <w:bookmarkStart w:id="7151" w:name="_Toc422930380"/>
              <w:bookmarkStart w:id="7152" w:name="_Toc494288512"/>
              <w:bookmarkStart w:id="7153" w:name="_Toc494291328"/>
              <w:bookmarkStart w:id="7154" w:name="_Toc494294142"/>
              <w:bookmarkEnd w:id="7146"/>
              <w:bookmarkEnd w:id="7147"/>
              <w:bookmarkEnd w:id="7148"/>
              <w:bookmarkEnd w:id="7149"/>
              <w:bookmarkEnd w:id="7150"/>
              <w:bookmarkEnd w:id="7151"/>
              <w:bookmarkEnd w:id="7152"/>
              <w:bookmarkEnd w:id="7153"/>
              <w:bookmarkEnd w:id="7154"/>
            </w:del>
          </w:p>
        </w:tc>
        <w:bookmarkStart w:id="7155" w:name="_Toc421702079"/>
        <w:bookmarkStart w:id="7156" w:name="_Toc421705273"/>
        <w:bookmarkStart w:id="7157" w:name="_Toc422905253"/>
        <w:bookmarkStart w:id="7158" w:name="_Toc422935884"/>
        <w:bookmarkStart w:id="7159" w:name="_Toc422938946"/>
        <w:bookmarkStart w:id="7160" w:name="_Toc422930381"/>
        <w:bookmarkStart w:id="7161" w:name="_Toc494288513"/>
        <w:bookmarkStart w:id="7162" w:name="_Toc494291329"/>
        <w:bookmarkStart w:id="7163" w:name="_Toc494294143"/>
        <w:bookmarkEnd w:id="7155"/>
        <w:bookmarkEnd w:id="7156"/>
        <w:bookmarkEnd w:id="7157"/>
        <w:bookmarkEnd w:id="7158"/>
        <w:bookmarkEnd w:id="7159"/>
        <w:bookmarkEnd w:id="7160"/>
        <w:bookmarkEnd w:id="7161"/>
        <w:bookmarkEnd w:id="7162"/>
        <w:bookmarkEnd w:id="7163"/>
      </w:tr>
      <w:tr w:rsidR="004F5FFF" w:rsidRPr="00E056B6" w:rsidDel="00371A11" w:rsidTr="005F0C61">
        <w:trPr>
          <w:cantSplit/>
          <w:del w:id="7164" w:author="Sastry, Murali" w:date="2015-06-09T17:17:00Z"/>
        </w:trPr>
        <w:tc>
          <w:tcPr>
            <w:tcW w:w="1980" w:type="dxa"/>
            <w:tcBorders>
              <w:top w:val="single" w:sz="6" w:space="0" w:color="auto"/>
              <w:bottom w:val="single" w:sz="6" w:space="0" w:color="auto"/>
            </w:tcBorders>
          </w:tcPr>
          <w:p w:rsidR="004F5FFF" w:rsidRPr="00E056B6" w:rsidDel="00371A11" w:rsidRDefault="00C0468B">
            <w:pPr>
              <w:pStyle w:val="body"/>
              <w:rPr>
                <w:del w:id="7165" w:author="Sastry, Murali" w:date="2015-06-09T17:17:00Z"/>
              </w:rPr>
              <w:pPrChange w:id="7166" w:author="Sastry, Murali" w:date="2015-06-10T10:23:00Z">
                <w:pPr>
                  <w:pStyle w:val="tableentry"/>
                  <w:keepNext/>
                  <w:outlineLvl w:val="1"/>
                </w:pPr>
              </w:pPrChange>
            </w:pPr>
            <w:del w:id="7167" w:author="Sastry, Murali" w:date="2015-06-09T17:17:00Z">
              <w:r w:rsidRPr="00E056B6" w:rsidDel="00371A11">
                <w:delText>Customers</w:delText>
              </w:r>
              <w:bookmarkStart w:id="7168" w:name="_Toc421702080"/>
              <w:bookmarkStart w:id="7169" w:name="_Toc421705274"/>
              <w:bookmarkStart w:id="7170" w:name="_Toc422905254"/>
              <w:bookmarkStart w:id="7171" w:name="_Toc422935885"/>
              <w:bookmarkStart w:id="7172" w:name="_Toc422938947"/>
              <w:bookmarkStart w:id="7173" w:name="_Toc422930382"/>
              <w:bookmarkStart w:id="7174" w:name="_Toc494288514"/>
              <w:bookmarkStart w:id="7175" w:name="_Toc494291330"/>
              <w:bookmarkStart w:id="7176" w:name="_Toc494294144"/>
              <w:bookmarkEnd w:id="7168"/>
              <w:bookmarkEnd w:id="7169"/>
              <w:bookmarkEnd w:id="7170"/>
              <w:bookmarkEnd w:id="7171"/>
              <w:bookmarkEnd w:id="7172"/>
              <w:bookmarkEnd w:id="7173"/>
              <w:bookmarkEnd w:id="7174"/>
              <w:bookmarkEnd w:id="7175"/>
              <w:bookmarkEnd w:id="7176"/>
            </w:del>
          </w:p>
        </w:tc>
        <w:tc>
          <w:tcPr>
            <w:tcW w:w="6660" w:type="dxa"/>
            <w:tcBorders>
              <w:top w:val="single" w:sz="6" w:space="0" w:color="auto"/>
              <w:bottom w:val="single" w:sz="6" w:space="0" w:color="auto"/>
            </w:tcBorders>
          </w:tcPr>
          <w:p w:rsidR="004F5FFF" w:rsidRPr="00E056B6" w:rsidDel="00371A11" w:rsidRDefault="00C0468B">
            <w:pPr>
              <w:pStyle w:val="body"/>
              <w:rPr>
                <w:del w:id="7177" w:author="Sastry, Murali" w:date="2015-06-09T17:17:00Z"/>
              </w:rPr>
              <w:pPrChange w:id="7178" w:author="Sastry, Murali" w:date="2015-06-10T10:23:00Z">
                <w:pPr>
                  <w:pStyle w:val="tableentry"/>
                </w:pPr>
              </w:pPrChange>
            </w:pPr>
            <w:del w:id="7179" w:author="Sastry, Murali" w:date="2015-06-09T17:17:00Z">
              <w:r w:rsidRPr="00E056B6" w:rsidDel="00371A11">
                <w:delText>&lt;list customers&gt;</w:delText>
              </w:r>
              <w:bookmarkStart w:id="7180" w:name="_Toc421702081"/>
              <w:bookmarkStart w:id="7181" w:name="_Toc421705275"/>
              <w:bookmarkStart w:id="7182" w:name="_Toc422905255"/>
              <w:bookmarkStart w:id="7183" w:name="_Toc422935886"/>
              <w:bookmarkStart w:id="7184" w:name="_Toc422938948"/>
              <w:bookmarkStart w:id="7185" w:name="_Toc422930383"/>
              <w:bookmarkStart w:id="7186" w:name="_Toc494288515"/>
              <w:bookmarkStart w:id="7187" w:name="_Toc494291331"/>
              <w:bookmarkStart w:id="7188" w:name="_Toc494294145"/>
              <w:bookmarkEnd w:id="7180"/>
              <w:bookmarkEnd w:id="7181"/>
              <w:bookmarkEnd w:id="7182"/>
              <w:bookmarkEnd w:id="7183"/>
              <w:bookmarkEnd w:id="7184"/>
              <w:bookmarkEnd w:id="7185"/>
              <w:bookmarkEnd w:id="7186"/>
              <w:bookmarkEnd w:id="7187"/>
              <w:bookmarkEnd w:id="7188"/>
            </w:del>
          </w:p>
        </w:tc>
        <w:bookmarkStart w:id="7189" w:name="_Toc421702082"/>
        <w:bookmarkStart w:id="7190" w:name="_Toc421705276"/>
        <w:bookmarkStart w:id="7191" w:name="_Toc422905256"/>
        <w:bookmarkStart w:id="7192" w:name="_Toc422935887"/>
        <w:bookmarkStart w:id="7193" w:name="_Toc422938949"/>
        <w:bookmarkStart w:id="7194" w:name="_Toc422930384"/>
        <w:bookmarkStart w:id="7195" w:name="_Toc494288516"/>
        <w:bookmarkStart w:id="7196" w:name="_Toc494291332"/>
        <w:bookmarkStart w:id="7197" w:name="_Toc494294146"/>
        <w:bookmarkEnd w:id="7189"/>
        <w:bookmarkEnd w:id="7190"/>
        <w:bookmarkEnd w:id="7191"/>
        <w:bookmarkEnd w:id="7192"/>
        <w:bookmarkEnd w:id="7193"/>
        <w:bookmarkEnd w:id="7194"/>
        <w:bookmarkEnd w:id="7195"/>
        <w:bookmarkEnd w:id="7196"/>
        <w:bookmarkEnd w:id="7197"/>
      </w:tr>
    </w:tbl>
    <w:p w:rsidR="004F5FFF" w:rsidRPr="00E056B6" w:rsidDel="00371A11" w:rsidRDefault="00C0468B">
      <w:pPr>
        <w:pStyle w:val="body"/>
        <w:rPr>
          <w:del w:id="7198" w:author="Sastry, Murali" w:date="2015-06-09T17:17:00Z"/>
        </w:rPr>
      </w:pPr>
      <w:del w:id="7199" w:author="Sastry, Murali" w:date="2015-06-09T17:17:00Z">
        <w:r w:rsidRPr="00E056B6" w:rsidDel="00371A11">
          <w:delText>Once completing all fields press Send Request, then OK after confirming all information.  Status on the build will be received by email.</w:delText>
        </w:r>
        <w:bookmarkStart w:id="7200" w:name="_Toc421702083"/>
        <w:bookmarkStart w:id="7201" w:name="_Toc421705277"/>
        <w:bookmarkStart w:id="7202" w:name="_Toc422905257"/>
        <w:bookmarkStart w:id="7203" w:name="_Toc422935888"/>
        <w:bookmarkStart w:id="7204" w:name="_Toc422938950"/>
        <w:bookmarkStart w:id="7205" w:name="_Toc422930385"/>
        <w:bookmarkStart w:id="7206" w:name="_Toc494288517"/>
        <w:bookmarkStart w:id="7207" w:name="_Toc494291333"/>
        <w:bookmarkStart w:id="7208" w:name="_Toc494294147"/>
        <w:bookmarkEnd w:id="7200"/>
        <w:bookmarkEnd w:id="7201"/>
        <w:bookmarkEnd w:id="7202"/>
        <w:bookmarkEnd w:id="7203"/>
        <w:bookmarkEnd w:id="7204"/>
        <w:bookmarkEnd w:id="7205"/>
        <w:bookmarkEnd w:id="7206"/>
        <w:bookmarkEnd w:id="7207"/>
        <w:bookmarkEnd w:id="7208"/>
      </w:del>
    </w:p>
    <w:p w:rsidR="004F5FFF" w:rsidRPr="00E056B6" w:rsidDel="00371A11" w:rsidRDefault="00C0468B">
      <w:pPr>
        <w:pStyle w:val="body"/>
        <w:rPr>
          <w:del w:id="7209" w:author="Sastry, Murali" w:date="2015-06-09T17:17:00Z"/>
        </w:rPr>
      </w:pPr>
      <w:del w:id="7210" w:author="Sastry, Murali" w:date="2015-06-09T17:17:00Z">
        <w:r w:rsidRPr="00E056B6" w:rsidDel="00371A11">
          <w:delText xml:space="preserve">Builds will take approximately 8 + 12 minutes per customer and when done can be found at: </w:delText>
        </w:r>
        <w:r w:rsidR="00E2103E" w:rsidDel="00371A11">
          <w:fldChar w:fldCharType="begin"/>
        </w:r>
        <w:r w:rsidR="00E2103E" w:rsidDel="00371A11">
          <w:delInstrText xml:space="preserve"> HYPERLINK "file:///\\\\stone\\aswcrm\\builds\\tools\\PROD\\GOBI2000_PACKAGE_OEM" </w:delInstrText>
        </w:r>
        <w:r w:rsidR="00E2103E" w:rsidDel="00371A11">
          <w:fldChar w:fldCharType="separate"/>
        </w:r>
        <w:r w:rsidRPr="00E056B6" w:rsidDel="00371A11">
          <w:rPr>
            <w:rStyle w:val="Hyperlink"/>
          </w:rPr>
          <w:delText>\\stone\aswcrm\builds\tools\PROD\GOBI2000_PACKAGE_OEM</w:delText>
        </w:r>
        <w:r w:rsidR="00E2103E" w:rsidDel="00371A11">
          <w:rPr>
            <w:rStyle w:val="Hyperlink"/>
            <w:b/>
          </w:rPr>
          <w:fldChar w:fldCharType="end"/>
        </w:r>
        <w:r w:rsidRPr="00E056B6" w:rsidDel="00371A11">
          <w:delText xml:space="preserve"> </w:delText>
        </w:r>
        <w:bookmarkStart w:id="7211" w:name="_Toc421702084"/>
        <w:bookmarkStart w:id="7212" w:name="_Toc421705278"/>
        <w:bookmarkStart w:id="7213" w:name="_Toc422905258"/>
        <w:bookmarkStart w:id="7214" w:name="_Toc422935889"/>
        <w:bookmarkStart w:id="7215" w:name="_Toc422938951"/>
        <w:bookmarkStart w:id="7216" w:name="_Toc422930386"/>
        <w:bookmarkStart w:id="7217" w:name="_Toc494288518"/>
        <w:bookmarkStart w:id="7218" w:name="_Toc494291334"/>
        <w:bookmarkStart w:id="7219" w:name="_Toc494294148"/>
        <w:bookmarkEnd w:id="7211"/>
        <w:bookmarkEnd w:id="7212"/>
        <w:bookmarkEnd w:id="7213"/>
        <w:bookmarkEnd w:id="7214"/>
        <w:bookmarkEnd w:id="7215"/>
        <w:bookmarkEnd w:id="7216"/>
        <w:bookmarkEnd w:id="7217"/>
        <w:bookmarkEnd w:id="7218"/>
        <w:bookmarkEnd w:id="7219"/>
      </w:del>
    </w:p>
    <w:p w:rsidR="00A9583B" w:rsidRPr="00E056B6" w:rsidDel="00371A11" w:rsidRDefault="00A9583B">
      <w:pPr>
        <w:pStyle w:val="body"/>
        <w:rPr>
          <w:del w:id="7220" w:author="Sastry, Murali" w:date="2015-06-09T17:17:00Z"/>
        </w:rPr>
      </w:pPr>
      <w:bookmarkStart w:id="7221" w:name="_Toc421702085"/>
      <w:bookmarkStart w:id="7222" w:name="_Toc421705279"/>
      <w:bookmarkStart w:id="7223" w:name="_Toc422905259"/>
      <w:bookmarkStart w:id="7224" w:name="_Toc422935890"/>
      <w:bookmarkStart w:id="7225" w:name="_Toc422938952"/>
      <w:bookmarkStart w:id="7226" w:name="_Toc422930387"/>
      <w:bookmarkStart w:id="7227" w:name="_Toc494288519"/>
      <w:bookmarkStart w:id="7228" w:name="_Toc494291335"/>
      <w:bookmarkStart w:id="7229" w:name="_Toc494294149"/>
      <w:bookmarkEnd w:id="7221"/>
      <w:bookmarkEnd w:id="7222"/>
      <w:bookmarkEnd w:id="7223"/>
      <w:bookmarkEnd w:id="7224"/>
      <w:bookmarkEnd w:id="7225"/>
      <w:bookmarkEnd w:id="7226"/>
      <w:bookmarkEnd w:id="7227"/>
      <w:bookmarkEnd w:id="7228"/>
      <w:bookmarkEnd w:id="7229"/>
    </w:p>
    <w:p w:rsidR="004F5FFF" w:rsidRPr="00E056B6" w:rsidDel="00371A11" w:rsidRDefault="00C0468B">
      <w:pPr>
        <w:pStyle w:val="body"/>
        <w:rPr>
          <w:del w:id="7230" w:author="Sastry, Murali" w:date="2015-06-09T17:17:00Z"/>
        </w:rPr>
        <w:pPrChange w:id="7231" w:author="Sastry, Murali" w:date="2015-06-10T10:23:00Z">
          <w:pPr>
            <w:pStyle w:val="Heading2"/>
            <w:pageBreakBefore/>
          </w:pPr>
        </w:pPrChange>
      </w:pPr>
      <w:bookmarkStart w:id="7232" w:name="_Toc234138262"/>
      <w:del w:id="7233" w:author="Sastry, Murali" w:date="2015-06-09T17:17:00Z">
        <w:r w:rsidRPr="00E056B6" w:rsidDel="00371A11">
          <w:delText>Build Testing for GOBI2000_PACKAGE_OEM</w:delText>
        </w:r>
        <w:bookmarkStart w:id="7234" w:name="_Toc421702086"/>
        <w:bookmarkStart w:id="7235" w:name="_Toc421705280"/>
        <w:bookmarkStart w:id="7236" w:name="_Toc422905260"/>
        <w:bookmarkStart w:id="7237" w:name="_Toc422935891"/>
        <w:bookmarkStart w:id="7238" w:name="_Toc422938953"/>
        <w:bookmarkStart w:id="7239" w:name="_Toc422930388"/>
        <w:bookmarkStart w:id="7240" w:name="_Toc494288520"/>
        <w:bookmarkStart w:id="7241" w:name="_Toc494291336"/>
        <w:bookmarkStart w:id="7242" w:name="_Toc494294150"/>
        <w:bookmarkEnd w:id="7232"/>
        <w:bookmarkEnd w:id="7234"/>
        <w:bookmarkEnd w:id="7235"/>
        <w:bookmarkEnd w:id="7236"/>
        <w:bookmarkEnd w:id="7237"/>
        <w:bookmarkEnd w:id="7238"/>
        <w:bookmarkEnd w:id="7239"/>
        <w:bookmarkEnd w:id="7240"/>
        <w:bookmarkEnd w:id="7241"/>
        <w:bookmarkEnd w:id="7242"/>
      </w:del>
    </w:p>
    <w:p w:rsidR="004F5FFF" w:rsidRPr="00E056B6" w:rsidDel="00371A11" w:rsidRDefault="00C0468B">
      <w:pPr>
        <w:pStyle w:val="body"/>
        <w:rPr>
          <w:del w:id="7243" w:author="Sastry, Murali" w:date="2015-06-09T17:17:00Z"/>
        </w:rPr>
      </w:pPr>
      <w:del w:id="7244" w:author="Sastry, Murali" w:date="2015-06-09T17:17:00Z">
        <w:r w:rsidRPr="00E056B6" w:rsidDel="00371A11">
          <w:delText>Test on all supported platforms: XP 32 and 64 bit, Vista 32 and 64 bit, Windows 7 32 and 64 bit.  This build should only have WHQL certified drivers, so remove any test certificates and turn off testsigning.</w:delText>
        </w:r>
        <w:bookmarkStart w:id="7245" w:name="_Toc421702087"/>
        <w:bookmarkStart w:id="7246" w:name="_Toc421705281"/>
        <w:bookmarkStart w:id="7247" w:name="_Toc422905261"/>
        <w:bookmarkStart w:id="7248" w:name="_Toc422935892"/>
        <w:bookmarkStart w:id="7249" w:name="_Toc422938954"/>
        <w:bookmarkStart w:id="7250" w:name="_Toc422930389"/>
        <w:bookmarkStart w:id="7251" w:name="_Toc494288521"/>
        <w:bookmarkStart w:id="7252" w:name="_Toc494291337"/>
        <w:bookmarkStart w:id="7253" w:name="_Toc494294151"/>
        <w:bookmarkEnd w:id="7245"/>
        <w:bookmarkEnd w:id="7246"/>
        <w:bookmarkEnd w:id="7247"/>
        <w:bookmarkEnd w:id="7248"/>
        <w:bookmarkEnd w:id="7249"/>
        <w:bookmarkEnd w:id="7250"/>
        <w:bookmarkEnd w:id="7251"/>
        <w:bookmarkEnd w:id="7252"/>
        <w:bookmarkEnd w:id="7253"/>
      </w:del>
    </w:p>
    <w:p w:rsidR="004F5FFF" w:rsidRPr="00E056B6" w:rsidDel="00371A11" w:rsidRDefault="00C0468B">
      <w:pPr>
        <w:pStyle w:val="body"/>
        <w:rPr>
          <w:del w:id="7254" w:author="Sastry, Murali" w:date="2015-06-09T17:17:00Z"/>
        </w:rPr>
      </w:pPr>
      <w:del w:id="7255" w:author="Sastry, Murali" w:date="2015-06-09T17:17:00Z">
        <w:r w:rsidRPr="00E056B6" w:rsidDel="00371A11">
          <w:delText>For each customer included</w:delText>
        </w:r>
        <w:bookmarkStart w:id="7256" w:name="_Toc421702088"/>
        <w:bookmarkStart w:id="7257" w:name="_Toc421705282"/>
        <w:bookmarkStart w:id="7258" w:name="_Toc422905262"/>
        <w:bookmarkStart w:id="7259" w:name="_Toc422935893"/>
        <w:bookmarkStart w:id="7260" w:name="_Toc422938955"/>
        <w:bookmarkStart w:id="7261" w:name="_Toc422930390"/>
        <w:bookmarkStart w:id="7262" w:name="_Toc494288522"/>
        <w:bookmarkStart w:id="7263" w:name="_Toc494291338"/>
        <w:bookmarkStart w:id="7264" w:name="_Toc494294152"/>
        <w:bookmarkEnd w:id="7256"/>
        <w:bookmarkEnd w:id="7257"/>
        <w:bookmarkEnd w:id="7258"/>
        <w:bookmarkEnd w:id="7259"/>
        <w:bookmarkEnd w:id="7260"/>
        <w:bookmarkEnd w:id="7261"/>
        <w:bookmarkEnd w:id="7262"/>
        <w:bookmarkEnd w:id="7263"/>
        <w:bookmarkEnd w:id="7264"/>
      </w:del>
    </w:p>
    <w:p w:rsidR="008F45BA" w:rsidRPr="00E056B6" w:rsidDel="00371A11" w:rsidRDefault="00C0468B">
      <w:pPr>
        <w:pStyle w:val="body"/>
        <w:rPr>
          <w:del w:id="7265" w:author="Sastry, Murali" w:date="2015-06-09T17:17:00Z"/>
        </w:rPr>
        <w:pPrChange w:id="7266" w:author="Sastry, Murali" w:date="2015-06-10T10:23:00Z">
          <w:pPr>
            <w:pStyle w:val="body"/>
            <w:ind w:left="1440"/>
          </w:pPr>
        </w:pPrChange>
      </w:pPr>
      <w:del w:id="7267" w:author="Sastry, Murali" w:date="2015-06-09T17:17:00Z">
        <w:r w:rsidRPr="00E056B6" w:rsidDel="00371A11">
          <w:delText>Test by installing a prior version, then upgrade to the newest version, as well as with a fresh installation.</w:delText>
        </w:r>
        <w:bookmarkStart w:id="7268" w:name="_Toc421702089"/>
        <w:bookmarkStart w:id="7269" w:name="_Toc421705283"/>
        <w:bookmarkStart w:id="7270" w:name="_Toc422905263"/>
        <w:bookmarkStart w:id="7271" w:name="_Toc422935894"/>
        <w:bookmarkStart w:id="7272" w:name="_Toc422938956"/>
        <w:bookmarkStart w:id="7273" w:name="_Toc422930391"/>
        <w:bookmarkStart w:id="7274" w:name="_Toc494288523"/>
        <w:bookmarkStart w:id="7275" w:name="_Toc494291339"/>
        <w:bookmarkStart w:id="7276" w:name="_Toc494294153"/>
        <w:bookmarkEnd w:id="7268"/>
        <w:bookmarkEnd w:id="7269"/>
        <w:bookmarkEnd w:id="7270"/>
        <w:bookmarkEnd w:id="7271"/>
        <w:bookmarkEnd w:id="7272"/>
        <w:bookmarkEnd w:id="7273"/>
        <w:bookmarkEnd w:id="7274"/>
        <w:bookmarkEnd w:id="7275"/>
        <w:bookmarkEnd w:id="7276"/>
      </w:del>
    </w:p>
    <w:p w:rsidR="005D4E56" w:rsidRPr="00E056B6" w:rsidDel="00371A11" w:rsidRDefault="00C0468B">
      <w:pPr>
        <w:pStyle w:val="body"/>
        <w:rPr>
          <w:del w:id="7277" w:author="Sastry, Murali" w:date="2015-06-09T17:17:00Z"/>
        </w:rPr>
        <w:pPrChange w:id="7278" w:author="Sastry, Murali" w:date="2015-06-10T10:23:00Z">
          <w:pPr>
            <w:pStyle w:val="body"/>
            <w:ind w:left="1440"/>
          </w:pPr>
        </w:pPrChange>
      </w:pPr>
      <w:del w:id="7279" w:author="Sastry, Murali" w:date="2015-06-09T17:17:00Z">
        <w:r w:rsidRPr="00E056B6" w:rsidDel="00371A11">
          <w:delText>Verify QDLService2k&lt;customer&gt; is started, QDLService2k&lt;customer&gt; version, and all readme information.</w:delText>
        </w:r>
        <w:bookmarkStart w:id="7280" w:name="_Toc421702090"/>
        <w:bookmarkStart w:id="7281" w:name="_Toc421705284"/>
        <w:bookmarkStart w:id="7282" w:name="_Toc422905264"/>
        <w:bookmarkStart w:id="7283" w:name="_Toc422935895"/>
        <w:bookmarkStart w:id="7284" w:name="_Toc422938957"/>
        <w:bookmarkStart w:id="7285" w:name="_Toc422930392"/>
        <w:bookmarkStart w:id="7286" w:name="_Toc494288524"/>
        <w:bookmarkStart w:id="7287" w:name="_Toc494291340"/>
        <w:bookmarkStart w:id="7288" w:name="_Toc494294154"/>
        <w:bookmarkEnd w:id="7280"/>
        <w:bookmarkEnd w:id="7281"/>
        <w:bookmarkEnd w:id="7282"/>
        <w:bookmarkEnd w:id="7283"/>
        <w:bookmarkEnd w:id="7284"/>
        <w:bookmarkEnd w:id="7285"/>
        <w:bookmarkEnd w:id="7286"/>
        <w:bookmarkEnd w:id="7287"/>
        <w:bookmarkEnd w:id="7288"/>
      </w:del>
    </w:p>
    <w:p w:rsidR="004F5FFF" w:rsidRPr="00E056B6" w:rsidDel="00371A11" w:rsidRDefault="00C0468B">
      <w:pPr>
        <w:pStyle w:val="body"/>
        <w:rPr>
          <w:del w:id="7289" w:author="Sastry, Murali" w:date="2015-06-09T17:17:00Z"/>
        </w:rPr>
        <w:pPrChange w:id="7290" w:author="Sastry, Murali" w:date="2015-06-10T10:23:00Z">
          <w:pPr>
            <w:pStyle w:val="body"/>
            <w:ind w:left="1440"/>
          </w:pPr>
        </w:pPrChange>
      </w:pPr>
      <w:del w:id="7291" w:author="Sastry, Murali" w:date="2015-06-09T17:17:00Z">
        <w:r w:rsidRPr="00E056B6" w:rsidDel="00371A11">
          <w:delText xml:space="preserve">Set your device’s VIDPID to the specific customer’s VIDPID using the </w:delText>
        </w:r>
        <w:r w:rsidR="00E2103E" w:rsidDel="00371A11">
          <w:fldChar w:fldCharType="begin"/>
        </w:r>
        <w:r w:rsidR="00E2103E" w:rsidDel="00371A11">
          <w:delInstrText xml:space="preserve"> HYPERLINK "file:///\\\\mwinn\\dropbox\\Gobi2000_Vidpidchanger" </w:delInstrText>
        </w:r>
        <w:r w:rsidR="00E2103E" w:rsidDel="00371A11">
          <w:fldChar w:fldCharType="separate"/>
        </w:r>
        <w:r w:rsidRPr="00E056B6" w:rsidDel="00371A11">
          <w:rPr>
            <w:rStyle w:val="Hyperlink"/>
          </w:rPr>
          <w:delText>\\mwinn\dropbox\Gobi2000_Vidpidchanger</w:delText>
        </w:r>
        <w:r w:rsidR="00E2103E" w:rsidDel="00371A11">
          <w:rPr>
            <w:rStyle w:val="Hyperlink"/>
            <w:b/>
          </w:rPr>
          <w:fldChar w:fldCharType="end"/>
        </w:r>
        <w:r w:rsidRPr="00E056B6" w:rsidDel="00371A11">
          <w:delText xml:space="preserve"> </w:delText>
        </w:r>
        <w:bookmarkStart w:id="7292" w:name="_Toc421702091"/>
        <w:bookmarkStart w:id="7293" w:name="_Toc421705285"/>
        <w:bookmarkStart w:id="7294" w:name="_Toc422905265"/>
        <w:bookmarkStart w:id="7295" w:name="_Toc422935896"/>
        <w:bookmarkStart w:id="7296" w:name="_Toc422938958"/>
        <w:bookmarkStart w:id="7297" w:name="_Toc422930393"/>
        <w:bookmarkStart w:id="7298" w:name="_Toc494288525"/>
        <w:bookmarkStart w:id="7299" w:name="_Toc494291341"/>
        <w:bookmarkStart w:id="7300" w:name="_Toc494294155"/>
        <w:bookmarkEnd w:id="7292"/>
        <w:bookmarkEnd w:id="7293"/>
        <w:bookmarkEnd w:id="7294"/>
        <w:bookmarkEnd w:id="7295"/>
        <w:bookmarkEnd w:id="7296"/>
        <w:bookmarkEnd w:id="7297"/>
        <w:bookmarkEnd w:id="7298"/>
        <w:bookmarkEnd w:id="7299"/>
        <w:bookmarkEnd w:id="7300"/>
      </w:del>
    </w:p>
    <w:p w:rsidR="00983820" w:rsidRPr="00E056B6" w:rsidDel="00371A11" w:rsidRDefault="00C0468B">
      <w:pPr>
        <w:pStyle w:val="body"/>
        <w:rPr>
          <w:del w:id="7301" w:author="Sastry, Murali" w:date="2015-06-09T17:17:00Z"/>
        </w:rPr>
        <w:pPrChange w:id="7302" w:author="Sastry, Murali" w:date="2015-06-10T10:23:00Z">
          <w:pPr>
            <w:pStyle w:val="body"/>
            <w:ind w:left="1440" w:firstLine="720"/>
          </w:pPr>
        </w:pPrChange>
      </w:pPr>
      <w:del w:id="7303" w:author="Sastry, Murali" w:date="2015-06-09T17:17:00Z">
        <w:r w:rsidRPr="00E056B6" w:rsidDel="00371A11">
          <w:delText>Double-click on G2KVidPid.vbs, select OEM and verify port.</w:delText>
        </w:r>
        <w:bookmarkStart w:id="7304" w:name="_Toc421702092"/>
        <w:bookmarkStart w:id="7305" w:name="_Toc421705286"/>
        <w:bookmarkStart w:id="7306" w:name="_Toc422905266"/>
        <w:bookmarkStart w:id="7307" w:name="_Toc422935897"/>
        <w:bookmarkStart w:id="7308" w:name="_Toc422938959"/>
        <w:bookmarkStart w:id="7309" w:name="_Toc422930394"/>
        <w:bookmarkStart w:id="7310" w:name="_Toc494288526"/>
        <w:bookmarkStart w:id="7311" w:name="_Toc494291342"/>
        <w:bookmarkStart w:id="7312" w:name="_Toc494294156"/>
        <w:bookmarkEnd w:id="7304"/>
        <w:bookmarkEnd w:id="7305"/>
        <w:bookmarkEnd w:id="7306"/>
        <w:bookmarkEnd w:id="7307"/>
        <w:bookmarkEnd w:id="7308"/>
        <w:bookmarkEnd w:id="7309"/>
        <w:bookmarkEnd w:id="7310"/>
        <w:bookmarkEnd w:id="7311"/>
        <w:bookmarkEnd w:id="7312"/>
      </w:del>
    </w:p>
    <w:p w:rsidR="004F5FFF" w:rsidRPr="00E056B6" w:rsidDel="00371A11" w:rsidRDefault="00C0468B">
      <w:pPr>
        <w:pStyle w:val="body"/>
        <w:rPr>
          <w:del w:id="7313" w:author="Sastry, Murali" w:date="2015-06-09T17:17:00Z"/>
        </w:rPr>
        <w:pPrChange w:id="7314" w:author="Sastry, Murali" w:date="2015-06-10T10:23:00Z">
          <w:pPr>
            <w:pStyle w:val="body"/>
            <w:ind w:left="1440"/>
          </w:pPr>
        </w:pPrChange>
      </w:pPr>
      <w:del w:id="7315" w:author="Sastry, Murali" w:date="2015-06-09T17:17:00Z">
        <w:r w:rsidRPr="00E056B6" w:rsidDel="00371A11">
          <w:delText>Verify device enumerates successfully.  Using device manager, verify the following for each interface:</w:delText>
        </w:r>
        <w:bookmarkStart w:id="7316" w:name="_Toc421702093"/>
        <w:bookmarkStart w:id="7317" w:name="_Toc421705287"/>
        <w:bookmarkStart w:id="7318" w:name="_Toc422905267"/>
        <w:bookmarkStart w:id="7319" w:name="_Toc422935898"/>
        <w:bookmarkStart w:id="7320" w:name="_Toc422938960"/>
        <w:bookmarkStart w:id="7321" w:name="_Toc422930395"/>
        <w:bookmarkStart w:id="7322" w:name="_Toc494288527"/>
        <w:bookmarkStart w:id="7323" w:name="_Toc494291343"/>
        <w:bookmarkStart w:id="7324" w:name="_Toc494294157"/>
        <w:bookmarkEnd w:id="7316"/>
        <w:bookmarkEnd w:id="7317"/>
        <w:bookmarkEnd w:id="7318"/>
        <w:bookmarkEnd w:id="7319"/>
        <w:bookmarkEnd w:id="7320"/>
        <w:bookmarkEnd w:id="7321"/>
        <w:bookmarkEnd w:id="7322"/>
        <w:bookmarkEnd w:id="7323"/>
        <w:bookmarkEnd w:id="7324"/>
      </w:del>
    </w:p>
    <w:p w:rsidR="004F5FFF" w:rsidRPr="00E056B6" w:rsidDel="00371A11" w:rsidRDefault="00C0468B">
      <w:pPr>
        <w:pStyle w:val="body"/>
        <w:rPr>
          <w:del w:id="7325" w:author="Sastry, Murali" w:date="2015-06-09T17:17:00Z"/>
        </w:rPr>
        <w:pPrChange w:id="7326" w:author="Sastry, Murali" w:date="2015-06-10T10:23:00Z">
          <w:pPr>
            <w:pStyle w:val="body"/>
            <w:ind w:left="2160"/>
          </w:pPr>
        </w:pPrChange>
      </w:pPr>
      <w:del w:id="7327" w:author="Sastry, Murali" w:date="2015-06-09T17:17:00Z">
        <w:r w:rsidRPr="00E056B6" w:rsidDel="00371A11">
          <w:delText>Interface name: Should match the eRoom customer request document</w:delText>
        </w:r>
        <w:bookmarkStart w:id="7328" w:name="_Toc421702094"/>
        <w:bookmarkStart w:id="7329" w:name="_Toc421705288"/>
        <w:bookmarkStart w:id="7330" w:name="_Toc422905268"/>
        <w:bookmarkStart w:id="7331" w:name="_Toc422935899"/>
        <w:bookmarkStart w:id="7332" w:name="_Toc422938961"/>
        <w:bookmarkStart w:id="7333" w:name="_Toc422930396"/>
        <w:bookmarkStart w:id="7334" w:name="_Toc494288528"/>
        <w:bookmarkStart w:id="7335" w:name="_Toc494291344"/>
        <w:bookmarkStart w:id="7336" w:name="_Toc494294158"/>
        <w:bookmarkEnd w:id="7328"/>
        <w:bookmarkEnd w:id="7329"/>
        <w:bookmarkEnd w:id="7330"/>
        <w:bookmarkEnd w:id="7331"/>
        <w:bookmarkEnd w:id="7332"/>
        <w:bookmarkEnd w:id="7333"/>
        <w:bookmarkEnd w:id="7334"/>
        <w:bookmarkEnd w:id="7335"/>
        <w:bookmarkEnd w:id="7336"/>
      </w:del>
    </w:p>
    <w:p w:rsidR="004F5FFF" w:rsidRPr="00E056B6" w:rsidDel="00371A11" w:rsidRDefault="00C0468B">
      <w:pPr>
        <w:pStyle w:val="body"/>
        <w:rPr>
          <w:del w:id="7337" w:author="Sastry, Murali" w:date="2015-06-09T17:17:00Z"/>
        </w:rPr>
        <w:pPrChange w:id="7338" w:author="Sastry, Murali" w:date="2015-06-10T10:23:00Z">
          <w:pPr>
            <w:pStyle w:val="body"/>
            <w:ind w:left="2160"/>
          </w:pPr>
        </w:pPrChange>
      </w:pPr>
      <w:del w:id="7339" w:author="Sastry, Murali" w:date="2015-06-09T17:17:00Z">
        <w:r w:rsidRPr="00E056B6" w:rsidDel="00371A11">
          <w:delText>Driver version: Should match the Driver readme file</w:delText>
        </w:r>
        <w:bookmarkStart w:id="7340" w:name="_Toc421702095"/>
        <w:bookmarkStart w:id="7341" w:name="_Toc421705289"/>
        <w:bookmarkStart w:id="7342" w:name="_Toc422905269"/>
        <w:bookmarkStart w:id="7343" w:name="_Toc422935900"/>
        <w:bookmarkStart w:id="7344" w:name="_Toc422938962"/>
        <w:bookmarkStart w:id="7345" w:name="_Toc422930397"/>
        <w:bookmarkStart w:id="7346" w:name="_Toc494288529"/>
        <w:bookmarkStart w:id="7347" w:name="_Toc494291345"/>
        <w:bookmarkStart w:id="7348" w:name="_Toc494294159"/>
        <w:bookmarkEnd w:id="7340"/>
        <w:bookmarkEnd w:id="7341"/>
        <w:bookmarkEnd w:id="7342"/>
        <w:bookmarkEnd w:id="7343"/>
        <w:bookmarkEnd w:id="7344"/>
        <w:bookmarkEnd w:id="7345"/>
        <w:bookmarkEnd w:id="7346"/>
        <w:bookmarkEnd w:id="7347"/>
        <w:bookmarkEnd w:id="7348"/>
      </w:del>
    </w:p>
    <w:p w:rsidR="004F5FFF" w:rsidRPr="00E056B6" w:rsidDel="00371A11" w:rsidRDefault="00C0468B">
      <w:pPr>
        <w:pStyle w:val="body"/>
        <w:rPr>
          <w:del w:id="7349" w:author="Sastry, Murali" w:date="2015-06-09T17:17:00Z"/>
        </w:rPr>
        <w:pPrChange w:id="7350" w:author="Sastry, Murali" w:date="2015-06-10T10:23:00Z">
          <w:pPr>
            <w:pStyle w:val="body"/>
            <w:ind w:left="2160"/>
          </w:pPr>
        </w:pPrChange>
      </w:pPr>
      <w:del w:id="7351" w:author="Sastry, Murali" w:date="2015-06-09T17:17:00Z">
        <w:r w:rsidRPr="00E056B6" w:rsidDel="00371A11">
          <w:delText>Driver date: Should match the DriverVersions.txt file</w:delText>
        </w:r>
        <w:bookmarkStart w:id="7352" w:name="_Toc421702096"/>
        <w:bookmarkStart w:id="7353" w:name="_Toc421705290"/>
        <w:bookmarkStart w:id="7354" w:name="_Toc422905270"/>
        <w:bookmarkStart w:id="7355" w:name="_Toc422935901"/>
        <w:bookmarkStart w:id="7356" w:name="_Toc422938963"/>
        <w:bookmarkStart w:id="7357" w:name="_Toc422930398"/>
        <w:bookmarkStart w:id="7358" w:name="_Toc494288530"/>
        <w:bookmarkStart w:id="7359" w:name="_Toc494291346"/>
        <w:bookmarkStart w:id="7360" w:name="_Toc494294160"/>
        <w:bookmarkEnd w:id="7352"/>
        <w:bookmarkEnd w:id="7353"/>
        <w:bookmarkEnd w:id="7354"/>
        <w:bookmarkEnd w:id="7355"/>
        <w:bookmarkEnd w:id="7356"/>
        <w:bookmarkEnd w:id="7357"/>
        <w:bookmarkEnd w:id="7358"/>
        <w:bookmarkEnd w:id="7359"/>
        <w:bookmarkEnd w:id="7360"/>
      </w:del>
    </w:p>
    <w:p w:rsidR="004F5FFF" w:rsidRPr="00E056B6" w:rsidDel="00371A11" w:rsidRDefault="00C0468B">
      <w:pPr>
        <w:pStyle w:val="body"/>
        <w:rPr>
          <w:del w:id="7361" w:author="Sastry, Murali" w:date="2015-06-09T17:17:00Z"/>
        </w:rPr>
        <w:pPrChange w:id="7362" w:author="Sastry, Murali" w:date="2015-06-10T10:23:00Z">
          <w:pPr>
            <w:pStyle w:val="body"/>
            <w:ind w:left="2160"/>
          </w:pPr>
        </w:pPrChange>
      </w:pPr>
      <w:del w:id="7363" w:author="Sastry, Murali" w:date="2015-06-09T17:17:00Z">
        <w:r w:rsidRPr="00E056B6" w:rsidDel="00371A11">
          <w:delText>Driver signature: “Microsoft Windows Hardware Compatibility Publisher”</w:delText>
        </w:r>
        <w:bookmarkStart w:id="7364" w:name="_Toc421702097"/>
        <w:bookmarkStart w:id="7365" w:name="_Toc421705291"/>
        <w:bookmarkStart w:id="7366" w:name="_Toc422905271"/>
        <w:bookmarkStart w:id="7367" w:name="_Toc422935902"/>
        <w:bookmarkStart w:id="7368" w:name="_Toc422938964"/>
        <w:bookmarkStart w:id="7369" w:name="_Toc422930399"/>
        <w:bookmarkStart w:id="7370" w:name="_Toc494288531"/>
        <w:bookmarkStart w:id="7371" w:name="_Toc494291347"/>
        <w:bookmarkStart w:id="7372" w:name="_Toc494294161"/>
        <w:bookmarkEnd w:id="7364"/>
        <w:bookmarkEnd w:id="7365"/>
        <w:bookmarkEnd w:id="7366"/>
        <w:bookmarkEnd w:id="7367"/>
        <w:bookmarkEnd w:id="7368"/>
        <w:bookmarkEnd w:id="7369"/>
        <w:bookmarkEnd w:id="7370"/>
        <w:bookmarkEnd w:id="7371"/>
        <w:bookmarkEnd w:id="7372"/>
      </w:del>
    </w:p>
    <w:p w:rsidR="004F5FFF" w:rsidRPr="00E056B6" w:rsidDel="00371A11" w:rsidRDefault="00C0468B">
      <w:pPr>
        <w:pStyle w:val="body"/>
        <w:rPr>
          <w:del w:id="7373" w:author="Sastry, Murali" w:date="2015-06-09T17:17:00Z"/>
        </w:rPr>
        <w:pPrChange w:id="7374" w:author="Sastry, Murali" w:date="2015-06-10T10:23:00Z">
          <w:pPr>
            <w:pStyle w:val="body"/>
            <w:ind w:left="1440"/>
          </w:pPr>
        </w:pPrChange>
      </w:pPr>
      <w:del w:id="7375" w:author="Sastry, Murali" w:date="2015-06-09T17:17:00Z">
        <w:r w:rsidRPr="00E056B6" w:rsidDel="00371A11">
          <w:delText>Verify all firmware images by using the “whereisbuild” command and diffing the files against those installed.  Load each firmware image at least once (IE: using sample CM)</w:delText>
        </w:r>
        <w:bookmarkStart w:id="7376" w:name="_Toc421702098"/>
        <w:bookmarkStart w:id="7377" w:name="_Toc421705292"/>
        <w:bookmarkStart w:id="7378" w:name="_Toc422905272"/>
        <w:bookmarkStart w:id="7379" w:name="_Toc422935903"/>
        <w:bookmarkStart w:id="7380" w:name="_Toc422938965"/>
        <w:bookmarkStart w:id="7381" w:name="_Toc422930400"/>
        <w:bookmarkStart w:id="7382" w:name="_Toc494288532"/>
        <w:bookmarkStart w:id="7383" w:name="_Toc494291348"/>
        <w:bookmarkStart w:id="7384" w:name="_Toc494294162"/>
        <w:bookmarkEnd w:id="7376"/>
        <w:bookmarkEnd w:id="7377"/>
        <w:bookmarkEnd w:id="7378"/>
        <w:bookmarkEnd w:id="7379"/>
        <w:bookmarkEnd w:id="7380"/>
        <w:bookmarkEnd w:id="7381"/>
        <w:bookmarkEnd w:id="7382"/>
        <w:bookmarkEnd w:id="7383"/>
        <w:bookmarkEnd w:id="7384"/>
      </w:del>
    </w:p>
    <w:p w:rsidR="004F5FFF" w:rsidDel="00371A11" w:rsidRDefault="00C0468B">
      <w:pPr>
        <w:pStyle w:val="body"/>
        <w:rPr>
          <w:del w:id="7385" w:author="Sastry, Murali" w:date="2015-06-09T17:17:00Z"/>
        </w:rPr>
        <w:pPrChange w:id="7386" w:author="Sastry, Murali" w:date="2015-06-10T10:23:00Z">
          <w:pPr>
            <w:pStyle w:val="body"/>
            <w:ind w:left="1440"/>
          </w:pPr>
        </w:pPrChange>
      </w:pPr>
      <w:del w:id="7387" w:author="Sastry, Murali" w:date="2015-06-09T17:17:00Z">
        <w:r w:rsidRPr="00E056B6" w:rsidDel="00371A11">
          <w:delText xml:space="preserve">After uninstalling, verify everything is gone and service is stopped.  </w:delText>
        </w:r>
        <w:bookmarkStart w:id="7388" w:name="_Toc421702099"/>
        <w:bookmarkStart w:id="7389" w:name="_Toc421705293"/>
        <w:bookmarkStart w:id="7390" w:name="_Toc422905273"/>
        <w:bookmarkStart w:id="7391" w:name="_Toc422935904"/>
        <w:bookmarkStart w:id="7392" w:name="_Toc422938966"/>
        <w:bookmarkStart w:id="7393" w:name="_Toc422930401"/>
        <w:bookmarkStart w:id="7394" w:name="_Toc494288533"/>
        <w:bookmarkStart w:id="7395" w:name="_Toc494291349"/>
        <w:bookmarkStart w:id="7396" w:name="_Toc494294163"/>
        <w:bookmarkEnd w:id="7388"/>
        <w:bookmarkEnd w:id="7389"/>
        <w:bookmarkEnd w:id="7390"/>
        <w:bookmarkEnd w:id="7391"/>
        <w:bookmarkEnd w:id="7392"/>
        <w:bookmarkEnd w:id="7393"/>
        <w:bookmarkEnd w:id="7394"/>
        <w:bookmarkEnd w:id="7395"/>
        <w:bookmarkEnd w:id="7396"/>
      </w:del>
    </w:p>
    <w:p w:rsidR="00787298" w:rsidRPr="00E056B6" w:rsidDel="00371A11" w:rsidRDefault="00787298">
      <w:pPr>
        <w:pStyle w:val="body"/>
        <w:rPr>
          <w:del w:id="7397" w:author="Sastry, Murali" w:date="2015-06-09T17:17:00Z"/>
        </w:rPr>
        <w:pPrChange w:id="7398" w:author="Sastry, Murali" w:date="2015-06-10T10:23:00Z">
          <w:pPr>
            <w:pStyle w:val="Heading2"/>
            <w:keepNext w:val="0"/>
            <w:pageBreakBefore/>
          </w:pPr>
        </w:pPrChange>
      </w:pPr>
      <w:del w:id="7399" w:author="Sastry, Murali" w:date="2015-06-09T17:17:00Z">
        <w:r w:rsidDel="00371A11">
          <w:delText>Email to PT for OEM package</w:delText>
        </w:r>
        <w:bookmarkStart w:id="7400" w:name="_Toc421702100"/>
        <w:bookmarkStart w:id="7401" w:name="_Toc421705294"/>
        <w:bookmarkStart w:id="7402" w:name="_Toc422905274"/>
        <w:bookmarkStart w:id="7403" w:name="_Toc422935905"/>
        <w:bookmarkStart w:id="7404" w:name="_Toc422938967"/>
        <w:bookmarkStart w:id="7405" w:name="_Toc422930402"/>
        <w:bookmarkStart w:id="7406" w:name="_Toc494288534"/>
        <w:bookmarkStart w:id="7407" w:name="_Toc494291350"/>
        <w:bookmarkStart w:id="7408" w:name="_Toc494294164"/>
        <w:bookmarkEnd w:id="7400"/>
        <w:bookmarkEnd w:id="7401"/>
        <w:bookmarkEnd w:id="7402"/>
        <w:bookmarkEnd w:id="7403"/>
        <w:bookmarkEnd w:id="7404"/>
        <w:bookmarkEnd w:id="7405"/>
        <w:bookmarkEnd w:id="7406"/>
        <w:bookmarkEnd w:id="7407"/>
        <w:bookmarkEnd w:id="7408"/>
      </w:del>
    </w:p>
    <w:p w:rsidR="00787298" w:rsidRPr="00787298" w:rsidDel="00371A11" w:rsidRDefault="00787298">
      <w:pPr>
        <w:pStyle w:val="body"/>
        <w:rPr>
          <w:del w:id="7409" w:author="Sastry, Murali" w:date="2015-06-09T17:17:00Z"/>
        </w:rPr>
      </w:pPr>
      <w:del w:id="7410" w:author="Sastry, Murali" w:date="2015-06-09T17:17:00Z">
        <w:r w:rsidRPr="00787298" w:rsidDel="00371A11">
          <w:delText>When the OEM package contains new drivers, include all CR information for the new drivers.</w:delText>
        </w:r>
        <w:bookmarkStart w:id="7411" w:name="_Toc421702101"/>
        <w:bookmarkStart w:id="7412" w:name="_Toc421705295"/>
        <w:bookmarkStart w:id="7413" w:name="_Toc422905275"/>
        <w:bookmarkStart w:id="7414" w:name="_Toc422935906"/>
        <w:bookmarkStart w:id="7415" w:name="_Toc422938968"/>
        <w:bookmarkStart w:id="7416" w:name="_Toc422930403"/>
        <w:bookmarkStart w:id="7417" w:name="_Toc494288535"/>
        <w:bookmarkStart w:id="7418" w:name="_Toc494291351"/>
        <w:bookmarkStart w:id="7419" w:name="_Toc494294165"/>
        <w:bookmarkEnd w:id="7411"/>
        <w:bookmarkEnd w:id="7412"/>
        <w:bookmarkEnd w:id="7413"/>
        <w:bookmarkEnd w:id="7414"/>
        <w:bookmarkEnd w:id="7415"/>
        <w:bookmarkEnd w:id="7416"/>
        <w:bookmarkEnd w:id="7417"/>
        <w:bookmarkEnd w:id="7418"/>
        <w:bookmarkEnd w:id="7419"/>
      </w:del>
    </w:p>
    <w:p w:rsidR="00787298" w:rsidRPr="00787298" w:rsidDel="00371A11" w:rsidRDefault="00787298">
      <w:pPr>
        <w:pStyle w:val="body"/>
        <w:rPr>
          <w:del w:id="7420" w:author="Sastry, Murali" w:date="2015-06-09T17:17:00Z"/>
          <w:color w:val="1F497D"/>
          <w:szCs w:val="22"/>
        </w:rPr>
        <w:pPrChange w:id="7421" w:author="Sastry, Murali" w:date="2015-06-10T10:23:00Z">
          <w:pPr/>
        </w:pPrChange>
      </w:pPr>
      <w:bookmarkStart w:id="7422" w:name="_Toc421702102"/>
      <w:bookmarkStart w:id="7423" w:name="_Toc421705296"/>
      <w:bookmarkStart w:id="7424" w:name="_Toc422905276"/>
      <w:bookmarkStart w:id="7425" w:name="_Toc422935907"/>
      <w:bookmarkStart w:id="7426" w:name="_Toc422938969"/>
      <w:bookmarkStart w:id="7427" w:name="_Toc422930404"/>
      <w:bookmarkStart w:id="7428" w:name="_Toc494288536"/>
      <w:bookmarkStart w:id="7429" w:name="_Toc494291352"/>
      <w:bookmarkStart w:id="7430" w:name="_Toc494294166"/>
      <w:bookmarkEnd w:id="7422"/>
      <w:bookmarkEnd w:id="7423"/>
      <w:bookmarkEnd w:id="7424"/>
      <w:bookmarkEnd w:id="7425"/>
      <w:bookmarkEnd w:id="7426"/>
      <w:bookmarkEnd w:id="7427"/>
      <w:bookmarkEnd w:id="7428"/>
      <w:bookmarkEnd w:id="7429"/>
      <w:bookmarkEnd w:id="7430"/>
    </w:p>
    <w:p w:rsidR="00787298" w:rsidRPr="00787298" w:rsidDel="00371A11" w:rsidRDefault="00787298">
      <w:pPr>
        <w:pStyle w:val="body"/>
        <w:rPr>
          <w:del w:id="7431" w:author="Sastry, Murali" w:date="2015-06-09T17:17:00Z"/>
          <w:color w:val="1F497D"/>
          <w:szCs w:val="22"/>
        </w:rPr>
        <w:pPrChange w:id="7432" w:author="Sastry, Murali" w:date="2015-06-10T10:23:00Z">
          <w:pPr>
            <w:ind w:left="720"/>
          </w:pPr>
        </w:pPrChange>
      </w:pPr>
      <w:del w:id="7433" w:author="Sastry, Murali" w:date="2015-06-09T17:17:00Z">
        <w:r w:rsidRPr="00787298" w:rsidDel="00371A11">
          <w:rPr>
            <w:color w:val="1F497D"/>
            <w:szCs w:val="22"/>
          </w:rPr>
          <w:delText>TO: gobi.ni</w:delText>
        </w:r>
        <w:bookmarkStart w:id="7434" w:name="_Toc421702103"/>
        <w:bookmarkStart w:id="7435" w:name="_Toc421705297"/>
        <w:bookmarkStart w:id="7436" w:name="_Toc422905277"/>
        <w:bookmarkStart w:id="7437" w:name="_Toc422935908"/>
        <w:bookmarkStart w:id="7438" w:name="_Toc422938970"/>
        <w:bookmarkStart w:id="7439" w:name="_Toc422930405"/>
        <w:bookmarkStart w:id="7440" w:name="_Toc494288537"/>
        <w:bookmarkStart w:id="7441" w:name="_Toc494291353"/>
        <w:bookmarkStart w:id="7442" w:name="_Toc494294167"/>
        <w:bookmarkEnd w:id="7434"/>
        <w:bookmarkEnd w:id="7435"/>
        <w:bookmarkEnd w:id="7436"/>
        <w:bookmarkEnd w:id="7437"/>
        <w:bookmarkEnd w:id="7438"/>
        <w:bookmarkEnd w:id="7439"/>
        <w:bookmarkEnd w:id="7440"/>
        <w:bookmarkEnd w:id="7441"/>
        <w:bookmarkEnd w:id="7442"/>
      </w:del>
    </w:p>
    <w:p w:rsidR="00787298" w:rsidRPr="00787298" w:rsidDel="00371A11" w:rsidRDefault="00787298">
      <w:pPr>
        <w:pStyle w:val="body"/>
        <w:rPr>
          <w:del w:id="7443" w:author="Sastry, Murali" w:date="2015-06-09T17:17:00Z"/>
          <w:color w:val="1F497D"/>
          <w:szCs w:val="22"/>
        </w:rPr>
        <w:pPrChange w:id="7444" w:author="Sastry, Murali" w:date="2015-06-10T10:23:00Z">
          <w:pPr>
            <w:ind w:left="720"/>
          </w:pPr>
        </w:pPrChange>
      </w:pPr>
      <w:del w:id="7445" w:author="Sastry, Murali" w:date="2015-06-09T17:17:00Z">
        <w:r w:rsidRPr="00787298" w:rsidDel="00371A11">
          <w:rPr>
            <w:color w:val="1F497D"/>
            <w:szCs w:val="22"/>
          </w:rPr>
          <w:delText>CC: undp-pcsw, pcsw.build.notify</w:delText>
        </w:r>
        <w:bookmarkStart w:id="7446" w:name="_Toc421702104"/>
        <w:bookmarkStart w:id="7447" w:name="_Toc421705298"/>
        <w:bookmarkStart w:id="7448" w:name="_Toc422905278"/>
        <w:bookmarkStart w:id="7449" w:name="_Toc422935909"/>
        <w:bookmarkStart w:id="7450" w:name="_Toc422938971"/>
        <w:bookmarkStart w:id="7451" w:name="_Toc422930406"/>
        <w:bookmarkStart w:id="7452" w:name="_Toc494288538"/>
        <w:bookmarkStart w:id="7453" w:name="_Toc494291354"/>
        <w:bookmarkStart w:id="7454" w:name="_Toc494294168"/>
        <w:bookmarkEnd w:id="7446"/>
        <w:bookmarkEnd w:id="7447"/>
        <w:bookmarkEnd w:id="7448"/>
        <w:bookmarkEnd w:id="7449"/>
        <w:bookmarkEnd w:id="7450"/>
        <w:bookmarkEnd w:id="7451"/>
        <w:bookmarkEnd w:id="7452"/>
        <w:bookmarkEnd w:id="7453"/>
        <w:bookmarkEnd w:id="7454"/>
      </w:del>
    </w:p>
    <w:p w:rsidR="00787298" w:rsidRPr="00787298" w:rsidDel="00371A11" w:rsidRDefault="00787298">
      <w:pPr>
        <w:pStyle w:val="body"/>
        <w:rPr>
          <w:del w:id="7455" w:author="Sastry, Murali" w:date="2015-06-09T17:17:00Z"/>
          <w:color w:val="1F497D"/>
          <w:szCs w:val="22"/>
        </w:rPr>
        <w:pPrChange w:id="7456" w:author="Sastry, Murali" w:date="2015-06-10T10:23:00Z">
          <w:pPr>
            <w:ind w:left="720"/>
          </w:pPr>
        </w:pPrChange>
      </w:pPr>
      <w:del w:id="7457" w:author="Sastry, Murali" w:date="2015-06-09T17:17:00Z">
        <w:r w:rsidRPr="00787298" w:rsidDel="00371A11">
          <w:rPr>
            <w:color w:val="1F497D"/>
            <w:szCs w:val="22"/>
          </w:rPr>
          <w:delText>Subject: GOBI2000_PACKAGE_ENG 1.1.72 is ready for CAT testing</w:delText>
        </w:r>
        <w:bookmarkStart w:id="7458" w:name="_Toc421702105"/>
        <w:bookmarkStart w:id="7459" w:name="_Toc421705299"/>
        <w:bookmarkStart w:id="7460" w:name="_Toc422905279"/>
        <w:bookmarkStart w:id="7461" w:name="_Toc422935910"/>
        <w:bookmarkStart w:id="7462" w:name="_Toc422938972"/>
        <w:bookmarkStart w:id="7463" w:name="_Toc422930407"/>
        <w:bookmarkStart w:id="7464" w:name="_Toc494288539"/>
        <w:bookmarkStart w:id="7465" w:name="_Toc494291355"/>
        <w:bookmarkStart w:id="7466" w:name="_Toc494294169"/>
        <w:bookmarkEnd w:id="7458"/>
        <w:bookmarkEnd w:id="7459"/>
        <w:bookmarkEnd w:id="7460"/>
        <w:bookmarkEnd w:id="7461"/>
        <w:bookmarkEnd w:id="7462"/>
        <w:bookmarkEnd w:id="7463"/>
        <w:bookmarkEnd w:id="7464"/>
        <w:bookmarkEnd w:id="7465"/>
        <w:bookmarkEnd w:id="7466"/>
      </w:del>
    </w:p>
    <w:p w:rsidR="00787298" w:rsidRPr="00787298" w:rsidDel="00371A11" w:rsidRDefault="00787298">
      <w:pPr>
        <w:pStyle w:val="body"/>
        <w:rPr>
          <w:del w:id="7467" w:author="Sastry, Murali" w:date="2015-06-09T17:17:00Z"/>
          <w:color w:val="1F497D"/>
          <w:szCs w:val="22"/>
        </w:rPr>
        <w:pPrChange w:id="7468" w:author="Sastry, Murali" w:date="2015-06-10T10:23:00Z">
          <w:pPr>
            <w:ind w:left="720"/>
          </w:pPr>
        </w:pPrChange>
      </w:pPr>
      <w:bookmarkStart w:id="7469" w:name="_Toc421702106"/>
      <w:bookmarkStart w:id="7470" w:name="_Toc421705300"/>
      <w:bookmarkStart w:id="7471" w:name="_Toc422905280"/>
      <w:bookmarkStart w:id="7472" w:name="_Toc422935911"/>
      <w:bookmarkStart w:id="7473" w:name="_Toc422938973"/>
      <w:bookmarkStart w:id="7474" w:name="_Toc422930408"/>
      <w:bookmarkStart w:id="7475" w:name="_Toc494288540"/>
      <w:bookmarkStart w:id="7476" w:name="_Toc494291356"/>
      <w:bookmarkStart w:id="7477" w:name="_Toc494294170"/>
      <w:bookmarkEnd w:id="7469"/>
      <w:bookmarkEnd w:id="7470"/>
      <w:bookmarkEnd w:id="7471"/>
      <w:bookmarkEnd w:id="7472"/>
      <w:bookmarkEnd w:id="7473"/>
      <w:bookmarkEnd w:id="7474"/>
      <w:bookmarkEnd w:id="7475"/>
      <w:bookmarkEnd w:id="7476"/>
      <w:bookmarkEnd w:id="7477"/>
    </w:p>
    <w:p w:rsidR="00787298" w:rsidRPr="00787298" w:rsidDel="00371A11" w:rsidRDefault="00787298">
      <w:pPr>
        <w:pStyle w:val="body"/>
        <w:rPr>
          <w:del w:id="7478" w:author="Sastry, Murali" w:date="2015-06-09T17:17:00Z"/>
        </w:rPr>
        <w:pPrChange w:id="7479" w:author="Sastry, Murali" w:date="2015-06-10T10:23:00Z">
          <w:pPr>
            <w:ind w:left="720"/>
          </w:pPr>
        </w:pPrChange>
      </w:pPr>
      <w:del w:id="7480" w:author="Sastry, Murali" w:date="2015-06-09T17:17:00Z">
        <w:r w:rsidRPr="00787298" w:rsidDel="00371A11">
          <w:delText>Product Test,</w:delText>
        </w:r>
        <w:bookmarkStart w:id="7481" w:name="_Toc421702107"/>
        <w:bookmarkStart w:id="7482" w:name="_Toc421705301"/>
        <w:bookmarkStart w:id="7483" w:name="_Toc422905281"/>
        <w:bookmarkStart w:id="7484" w:name="_Toc422935912"/>
        <w:bookmarkStart w:id="7485" w:name="_Toc422938974"/>
        <w:bookmarkStart w:id="7486" w:name="_Toc422930409"/>
        <w:bookmarkStart w:id="7487" w:name="_Toc494288541"/>
        <w:bookmarkStart w:id="7488" w:name="_Toc494291357"/>
        <w:bookmarkStart w:id="7489" w:name="_Toc494294171"/>
        <w:bookmarkEnd w:id="7481"/>
        <w:bookmarkEnd w:id="7482"/>
        <w:bookmarkEnd w:id="7483"/>
        <w:bookmarkEnd w:id="7484"/>
        <w:bookmarkEnd w:id="7485"/>
        <w:bookmarkEnd w:id="7486"/>
        <w:bookmarkEnd w:id="7487"/>
        <w:bookmarkEnd w:id="7488"/>
        <w:bookmarkEnd w:id="7489"/>
      </w:del>
    </w:p>
    <w:p w:rsidR="00787298" w:rsidRPr="00787298" w:rsidDel="00371A11" w:rsidRDefault="00787298">
      <w:pPr>
        <w:pStyle w:val="body"/>
        <w:rPr>
          <w:del w:id="7490" w:author="Sastry, Murali" w:date="2015-06-09T17:17:00Z"/>
        </w:rPr>
        <w:pPrChange w:id="7491" w:author="Sastry, Murali" w:date="2015-06-10T10:23:00Z">
          <w:pPr>
            <w:ind w:left="720"/>
          </w:pPr>
        </w:pPrChange>
      </w:pPr>
      <w:bookmarkStart w:id="7492" w:name="_Toc421702108"/>
      <w:bookmarkStart w:id="7493" w:name="_Toc421705302"/>
      <w:bookmarkStart w:id="7494" w:name="_Toc422905282"/>
      <w:bookmarkStart w:id="7495" w:name="_Toc422935913"/>
      <w:bookmarkStart w:id="7496" w:name="_Toc422938975"/>
      <w:bookmarkStart w:id="7497" w:name="_Toc422930410"/>
      <w:bookmarkStart w:id="7498" w:name="_Toc494288542"/>
      <w:bookmarkStart w:id="7499" w:name="_Toc494291358"/>
      <w:bookmarkStart w:id="7500" w:name="_Toc494294172"/>
      <w:bookmarkEnd w:id="7492"/>
      <w:bookmarkEnd w:id="7493"/>
      <w:bookmarkEnd w:id="7494"/>
      <w:bookmarkEnd w:id="7495"/>
      <w:bookmarkEnd w:id="7496"/>
      <w:bookmarkEnd w:id="7497"/>
      <w:bookmarkEnd w:id="7498"/>
      <w:bookmarkEnd w:id="7499"/>
      <w:bookmarkEnd w:id="7500"/>
    </w:p>
    <w:p w:rsidR="00787298" w:rsidRPr="00787298" w:rsidDel="00371A11" w:rsidRDefault="00787298">
      <w:pPr>
        <w:pStyle w:val="body"/>
        <w:rPr>
          <w:del w:id="7501" w:author="Sastry, Murali" w:date="2015-06-09T17:17:00Z"/>
        </w:rPr>
        <w:pPrChange w:id="7502" w:author="Sastry, Murali" w:date="2015-06-10T10:23:00Z">
          <w:pPr>
            <w:ind w:left="720"/>
          </w:pPr>
        </w:pPrChange>
      </w:pPr>
      <w:del w:id="7503" w:author="Sastry, Murali" w:date="2015-06-09T17:17:00Z">
        <w:r w:rsidRPr="00787298" w:rsidDel="00371A11">
          <w:delText xml:space="preserve">I have built GOBI2000_PACKAGE_OEM 1.1.151.  It can be found at:  </w:delText>
        </w:r>
        <w:r w:rsidR="00E2103E" w:rsidDel="00371A11">
          <w:fldChar w:fldCharType="begin"/>
        </w:r>
        <w:r w:rsidR="00E2103E" w:rsidDel="00371A11">
          <w:delInstrText xml:space="preserve"> HYPERLINK "File:///\\\\stone\\aswcrm\\builds\\tools\\prod\\GOBI2000_PACKAGE_OEM\\GOBI2000_PACKAGE_OEM11151" </w:delInstrText>
        </w:r>
        <w:r w:rsidR="00E2103E" w:rsidDel="00371A11">
          <w:fldChar w:fldCharType="separate"/>
        </w:r>
        <w:r w:rsidRPr="00787298" w:rsidDel="00371A11">
          <w:rPr>
            <w:rStyle w:val="Hyperlink"/>
          </w:rPr>
          <w:delText>\\stone\aswcrm\builds\tools\prod\GOBI2000_PACKAGE_OEM\GOBI2000_PACKAGE_OEM11151</w:delText>
        </w:r>
        <w:r w:rsidR="00E2103E" w:rsidDel="00371A11">
          <w:rPr>
            <w:rStyle w:val="Hyperlink"/>
            <w:b/>
          </w:rPr>
          <w:fldChar w:fldCharType="end"/>
        </w:r>
        <w:bookmarkStart w:id="7504" w:name="_Toc421702109"/>
        <w:bookmarkStart w:id="7505" w:name="_Toc421705303"/>
        <w:bookmarkStart w:id="7506" w:name="_Toc422905283"/>
        <w:bookmarkStart w:id="7507" w:name="_Toc422935914"/>
        <w:bookmarkStart w:id="7508" w:name="_Toc422938976"/>
        <w:bookmarkStart w:id="7509" w:name="_Toc422930411"/>
        <w:bookmarkStart w:id="7510" w:name="_Toc494288543"/>
        <w:bookmarkStart w:id="7511" w:name="_Toc494291359"/>
        <w:bookmarkStart w:id="7512" w:name="_Toc494294173"/>
        <w:bookmarkEnd w:id="7504"/>
        <w:bookmarkEnd w:id="7505"/>
        <w:bookmarkEnd w:id="7506"/>
        <w:bookmarkEnd w:id="7507"/>
        <w:bookmarkEnd w:id="7508"/>
        <w:bookmarkEnd w:id="7509"/>
        <w:bookmarkEnd w:id="7510"/>
        <w:bookmarkEnd w:id="7511"/>
        <w:bookmarkEnd w:id="7512"/>
      </w:del>
    </w:p>
    <w:p w:rsidR="00787298" w:rsidRPr="00787298" w:rsidDel="00371A11" w:rsidRDefault="00787298">
      <w:pPr>
        <w:pStyle w:val="body"/>
        <w:rPr>
          <w:del w:id="7513" w:author="Sastry, Murali" w:date="2015-06-09T17:17:00Z"/>
        </w:rPr>
        <w:pPrChange w:id="7514" w:author="Sastry, Murali" w:date="2015-06-10T10:23:00Z">
          <w:pPr>
            <w:ind w:left="720"/>
          </w:pPr>
        </w:pPrChange>
      </w:pPr>
      <w:bookmarkStart w:id="7515" w:name="_Toc421702110"/>
      <w:bookmarkStart w:id="7516" w:name="_Toc421705304"/>
      <w:bookmarkStart w:id="7517" w:name="_Toc422905284"/>
      <w:bookmarkStart w:id="7518" w:name="_Toc422935915"/>
      <w:bookmarkStart w:id="7519" w:name="_Toc422938977"/>
      <w:bookmarkStart w:id="7520" w:name="_Toc422930412"/>
      <w:bookmarkStart w:id="7521" w:name="_Toc494288544"/>
      <w:bookmarkStart w:id="7522" w:name="_Toc494291360"/>
      <w:bookmarkStart w:id="7523" w:name="_Toc494294174"/>
      <w:bookmarkEnd w:id="7515"/>
      <w:bookmarkEnd w:id="7516"/>
      <w:bookmarkEnd w:id="7517"/>
      <w:bookmarkEnd w:id="7518"/>
      <w:bookmarkEnd w:id="7519"/>
      <w:bookmarkEnd w:id="7520"/>
      <w:bookmarkEnd w:id="7521"/>
      <w:bookmarkEnd w:id="7522"/>
      <w:bookmarkEnd w:id="7523"/>
    </w:p>
    <w:p w:rsidR="00787298" w:rsidRPr="00787298" w:rsidDel="00371A11" w:rsidRDefault="00787298">
      <w:pPr>
        <w:pStyle w:val="body"/>
        <w:rPr>
          <w:del w:id="7524" w:author="Sastry, Murali" w:date="2015-06-09T17:17:00Z"/>
        </w:rPr>
        <w:pPrChange w:id="7525" w:author="Sastry, Murali" w:date="2015-06-10T10:23:00Z">
          <w:pPr>
            <w:ind w:left="720"/>
          </w:pPr>
        </w:pPrChange>
      </w:pPr>
      <w:del w:id="7526" w:author="Sastry, Murali" w:date="2015-06-09T17:17:00Z">
        <w:r w:rsidRPr="00787298" w:rsidDel="00371A11">
          <w:delText>Readme Information:</w:delText>
        </w:r>
        <w:bookmarkStart w:id="7527" w:name="_Toc421702111"/>
        <w:bookmarkStart w:id="7528" w:name="_Toc421705305"/>
        <w:bookmarkStart w:id="7529" w:name="_Toc422905285"/>
        <w:bookmarkStart w:id="7530" w:name="_Toc422935916"/>
        <w:bookmarkStart w:id="7531" w:name="_Toc422938978"/>
        <w:bookmarkStart w:id="7532" w:name="_Toc422930413"/>
        <w:bookmarkStart w:id="7533" w:name="_Toc494288545"/>
        <w:bookmarkStart w:id="7534" w:name="_Toc494291361"/>
        <w:bookmarkStart w:id="7535" w:name="_Toc494294175"/>
        <w:bookmarkEnd w:id="7527"/>
        <w:bookmarkEnd w:id="7528"/>
        <w:bookmarkEnd w:id="7529"/>
        <w:bookmarkEnd w:id="7530"/>
        <w:bookmarkEnd w:id="7531"/>
        <w:bookmarkEnd w:id="7532"/>
        <w:bookmarkEnd w:id="7533"/>
        <w:bookmarkEnd w:id="7534"/>
        <w:bookmarkEnd w:id="7535"/>
      </w:del>
    </w:p>
    <w:p w:rsidR="00787298" w:rsidRPr="00787298" w:rsidDel="00371A11" w:rsidRDefault="00787298">
      <w:pPr>
        <w:pStyle w:val="body"/>
        <w:rPr>
          <w:del w:id="7536" w:author="Sastry, Murali" w:date="2015-06-09T17:17:00Z"/>
          <w:sz w:val="18"/>
          <w:szCs w:val="18"/>
        </w:rPr>
        <w:pPrChange w:id="7537" w:author="Sastry, Murali" w:date="2015-06-10T10:23:00Z">
          <w:pPr>
            <w:autoSpaceDE w:val="0"/>
            <w:autoSpaceDN w:val="0"/>
            <w:ind w:left="720"/>
          </w:pPr>
        </w:pPrChange>
      </w:pPr>
      <w:del w:id="7538" w:author="Sastry, Murali" w:date="2015-06-09T17:17:00Z">
        <w:r w:rsidRPr="00787298" w:rsidDel="00371A11">
          <w:rPr>
            <w:sz w:val="18"/>
            <w:szCs w:val="18"/>
          </w:rPr>
          <w:delText xml:space="preserve">This Release (Qualcomm Gobi Package for &lt;OEM&gt; 1.01.151) </w:delText>
        </w:r>
        <w:bookmarkStart w:id="7539" w:name="_Toc421702112"/>
        <w:bookmarkStart w:id="7540" w:name="_Toc421705306"/>
        <w:bookmarkStart w:id="7541" w:name="_Toc422905286"/>
        <w:bookmarkStart w:id="7542" w:name="_Toc422935917"/>
        <w:bookmarkStart w:id="7543" w:name="_Toc422938979"/>
        <w:bookmarkStart w:id="7544" w:name="_Toc422930414"/>
        <w:bookmarkStart w:id="7545" w:name="_Toc494288546"/>
        <w:bookmarkStart w:id="7546" w:name="_Toc494291362"/>
        <w:bookmarkStart w:id="7547" w:name="_Toc494294176"/>
        <w:bookmarkEnd w:id="7539"/>
        <w:bookmarkEnd w:id="7540"/>
        <w:bookmarkEnd w:id="7541"/>
        <w:bookmarkEnd w:id="7542"/>
        <w:bookmarkEnd w:id="7543"/>
        <w:bookmarkEnd w:id="7544"/>
        <w:bookmarkEnd w:id="7545"/>
        <w:bookmarkEnd w:id="7546"/>
        <w:bookmarkEnd w:id="7547"/>
      </w:del>
    </w:p>
    <w:p w:rsidR="00787298" w:rsidRPr="00787298" w:rsidDel="00371A11" w:rsidRDefault="00787298">
      <w:pPr>
        <w:pStyle w:val="body"/>
        <w:rPr>
          <w:del w:id="7548" w:author="Sastry, Murali" w:date="2015-06-09T17:17:00Z"/>
          <w:sz w:val="18"/>
          <w:szCs w:val="18"/>
        </w:rPr>
        <w:pPrChange w:id="7549" w:author="Sastry, Murali" w:date="2015-06-10T10:23:00Z">
          <w:pPr>
            <w:autoSpaceDE w:val="0"/>
            <w:autoSpaceDN w:val="0"/>
            <w:ind w:left="720"/>
          </w:pPr>
        </w:pPrChange>
      </w:pPr>
      <w:del w:id="7550" w:author="Sastry, Murali" w:date="2015-06-09T17:17:00Z">
        <w:r w:rsidRPr="00787298" w:rsidDel="00371A11">
          <w:rPr>
            <w:sz w:val="18"/>
            <w:szCs w:val="18"/>
          </w:rPr>
          <w:delText>05/24/2010</w:delText>
        </w:r>
        <w:bookmarkStart w:id="7551" w:name="_Toc421702113"/>
        <w:bookmarkStart w:id="7552" w:name="_Toc421705307"/>
        <w:bookmarkStart w:id="7553" w:name="_Toc422905287"/>
        <w:bookmarkStart w:id="7554" w:name="_Toc422935918"/>
        <w:bookmarkStart w:id="7555" w:name="_Toc422938980"/>
        <w:bookmarkStart w:id="7556" w:name="_Toc422930415"/>
        <w:bookmarkStart w:id="7557" w:name="_Toc494288547"/>
        <w:bookmarkStart w:id="7558" w:name="_Toc494291363"/>
        <w:bookmarkStart w:id="7559" w:name="_Toc494294177"/>
        <w:bookmarkEnd w:id="7551"/>
        <w:bookmarkEnd w:id="7552"/>
        <w:bookmarkEnd w:id="7553"/>
        <w:bookmarkEnd w:id="7554"/>
        <w:bookmarkEnd w:id="7555"/>
        <w:bookmarkEnd w:id="7556"/>
        <w:bookmarkEnd w:id="7557"/>
        <w:bookmarkEnd w:id="7558"/>
        <w:bookmarkEnd w:id="7559"/>
      </w:del>
    </w:p>
    <w:p w:rsidR="00787298" w:rsidRPr="00787298" w:rsidDel="00371A11" w:rsidRDefault="00787298">
      <w:pPr>
        <w:pStyle w:val="body"/>
        <w:rPr>
          <w:del w:id="7560" w:author="Sastry, Murali" w:date="2015-06-09T17:17:00Z"/>
          <w:sz w:val="18"/>
          <w:szCs w:val="18"/>
        </w:rPr>
        <w:pPrChange w:id="7561" w:author="Sastry, Murali" w:date="2015-06-10T10:23:00Z">
          <w:pPr>
            <w:autoSpaceDE w:val="0"/>
            <w:autoSpaceDN w:val="0"/>
            <w:ind w:left="720"/>
          </w:pPr>
        </w:pPrChange>
      </w:pPr>
      <w:del w:id="7562" w:author="Sastry, Murali" w:date="2015-06-09T17:17:00Z">
        <w:r w:rsidRPr="00787298" w:rsidDel="00371A11">
          <w:rPr>
            <w:sz w:val="18"/>
            <w:szCs w:val="18"/>
          </w:rPr>
          <w:delText>a. Update drivers</w:delText>
        </w:r>
        <w:bookmarkStart w:id="7563" w:name="_Toc421702114"/>
        <w:bookmarkStart w:id="7564" w:name="_Toc421705308"/>
        <w:bookmarkStart w:id="7565" w:name="_Toc422905288"/>
        <w:bookmarkStart w:id="7566" w:name="_Toc422935919"/>
        <w:bookmarkStart w:id="7567" w:name="_Toc422938981"/>
        <w:bookmarkStart w:id="7568" w:name="_Toc422930416"/>
        <w:bookmarkStart w:id="7569" w:name="_Toc494288548"/>
        <w:bookmarkStart w:id="7570" w:name="_Toc494291364"/>
        <w:bookmarkStart w:id="7571" w:name="_Toc494294178"/>
        <w:bookmarkEnd w:id="7563"/>
        <w:bookmarkEnd w:id="7564"/>
        <w:bookmarkEnd w:id="7565"/>
        <w:bookmarkEnd w:id="7566"/>
        <w:bookmarkEnd w:id="7567"/>
        <w:bookmarkEnd w:id="7568"/>
        <w:bookmarkEnd w:id="7569"/>
        <w:bookmarkEnd w:id="7570"/>
        <w:bookmarkEnd w:id="7571"/>
      </w:del>
    </w:p>
    <w:p w:rsidR="00787298" w:rsidRPr="00787298" w:rsidDel="00371A11" w:rsidRDefault="00787298">
      <w:pPr>
        <w:pStyle w:val="body"/>
        <w:rPr>
          <w:del w:id="7572" w:author="Sastry, Murali" w:date="2015-06-09T17:17:00Z"/>
          <w:sz w:val="18"/>
          <w:szCs w:val="18"/>
        </w:rPr>
        <w:pPrChange w:id="7573" w:author="Sastry, Murali" w:date="2015-06-10T10:23:00Z">
          <w:pPr>
            <w:autoSpaceDE w:val="0"/>
            <w:autoSpaceDN w:val="0"/>
            <w:ind w:left="720"/>
          </w:pPr>
        </w:pPrChange>
      </w:pPr>
      <w:del w:id="7574" w:author="Sastry, Murali" w:date="2015-06-09T17:17:00Z">
        <w:r w:rsidRPr="00787298" w:rsidDel="00371A11">
          <w:rPr>
            <w:sz w:val="18"/>
            <w:szCs w:val="18"/>
          </w:rPr>
          <w:delText>b. Add QCOMBUSDRIVER property</w:delText>
        </w:r>
        <w:bookmarkStart w:id="7575" w:name="_Toc421702115"/>
        <w:bookmarkStart w:id="7576" w:name="_Toc421705309"/>
        <w:bookmarkStart w:id="7577" w:name="_Toc422905289"/>
        <w:bookmarkStart w:id="7578" w:name="_Toc422935920"/>
        <w:bookmarkStart w:id="7579" w:name="_Toc422938982"/>
        <w:bookmarkStart w:id="7580" w:name="_Toc422930417"/>
        <w:bookmarkStart w:id="7581" w:name="_Toc494288549"/>
        <w:bookmarkStart w:id="7582" w:name="_Toc494291365"/>
        <w:bookmarkStart w:id="7583" w:name="_Toc494294179"/>
        <w:bookmarkEnd w:id="7575"/>
        <w:bookmarkEnd w:id="7576"/>
        <w:bookmarkEnd w:id="7577"/>
        <w:bookmarkEnd w:id="7578"/>
        <w:bookmarkEnd w:id="7579"/>
        <w:bookmarkEnd w:id="7580"/>
        <w:bookmarkEnd w:id="7581"/>
        <w:bookmarkEnd w:id="7582"/>
        <w:bookmarkEnd w:id="7583"/>
      </w:del>
    </w:p>
    <w:p w:rsidR="00787298" w:rsidRPr="00787298" w:rsidDel="00371A11" w:rsidRDefault="00787298">
      <w:pPr>
        <w:pStyle w:val="body"/>
        <w:rPr>
          <w:del w:id="7584" w:author="Sastry, Murali" w:date="2015-06-09T17:17:00Z"/>
          <w:sz w:val="18"/>
          <w:szCs w:val="18"/>
        </w:rPr>
        <w:pPrChange w:id="7585" w:author="Sastry, Murali" w:date="2015-06-10T10:23:00Z">
          <w:pPr>
            <w:autoSpaceDE w:val="0"/>
            <w:autoSpaceDN w:val="0"/>
            <w:ind w:left="720"/>
          </w:pPr>
        </w:pPrChange>
      </w:pPr>
      <w:del w:id="7586" w:author="Sastry, Murali" w:date="2015-06-09T17:17:00Z">
        <w:r w:rsidRPr="00787298" w:rsidDel="00371A11">
          <w:rPr>
            <w:sz w:val="18"/>
            <w:szCs w:val="18"/>
          </w:rPr>
          <w:delText>c. Contents:</w:delText>
        </w:r>
        <w:bookmarkStart w:id="7587" w:name="_Toc421702116"/>
        <w:bookmarkStart w:id="7588" w:name="_Toc421705310"/>
        <w:bookmarkStart w:id="7589" w:name="_Toc422905290"/>
        <w:bookmarkStart w:id="7590" w:name="_Toc422935921"/>
        <w:bookmarkStart w:id="7591" w:name="_Toc422938983"/>
        <w:bookmarkStart w:id="7592" w:name="_Toc422930418"/>
        <w:bookmarkStart w:id="7593" w:name="_Toc494288550"/>
        <w:bookmarkStart w:id="7594" w:name="_Toc494291366"/>
        <w:bookmarkStart w:id="7595" w:name="_Toc494294180"/>
        <w:bookmarkEnd w:id="7587"/>
        <w:bookmarkEnd w:id="7588"/>
        <w:bookmarkEnd w:id="7589"/>
        <w:bookmarkEnd w:id="7590"/>
        <w:bookmarkEnd w:id="7591"/>
        <w:bookmarkEnd w:id="7592"/>
        <w:bookmarkEnd w:id="7593"/>
        <w:bookmarkEnd w:id="7594"/>
        <w:bookmarkEnd w:id="7595"/>
      </w:del>
    </w:p>
    <w:p w:rsidR="00787298" w:rsidRPr="00787298" w:rsidDel="00371A11" w:rsidRDefault="00787298">
      <w:pPr>
        <w:pStyle w:val="body"/>
        <w:rPr>
          <w:del w:id="7596" w:author="Sastry, Murali" w:date="2015-06-09T17:17:00Z"/>
          <w:sz w:val="18"/>
          <w:szCs w:val="18"/>
        </w:rPr>
        <w:pPrChange w:id="7597" w:author="Sastry, Murali" w:date="2015-06-10T10:23:00Z">
          <w:pPr>
            <w:autoSpaceDE w:val="0"/>
            <w:autoSpaceDN w:val="0"/>
            <w:ind w:left="720"/>
          </w:pPr>
        </w:pPrChange>
      </w:pPr>
      <w:del w:id="7598" w:author="Sastry, Murali" w:date="2015-06-09T17:17:00Z">
        <w:r w:rsidRPr="00787298" w:rsidDel="00371A11">
          <w:rPr>
            <w:sz w:val="18"/>
            <w:szCs w:val="18"/>
          </w:rPr>
          <w:delText>     QDLService2k 1.0.15.0</w:delText>
        </w:r>
        <w:bookmarkStart w:id="7599" w:name="_Toc421702117"/>
        <w:bookmarkStart w:id="7600" w:name="_Toc421705311"/>
        <w:bookmarkStart w:id="7601" w:name="_Toc422905291"/>
        <w:bookmarkStart w:id="7602" w:name="_Toc422935922"/>
        <w:bookmarkStart w:id="7603" w:name="_Toc422938984"/>
        <w:bookmarkStart w:id="7604" w:name="_Toc422930419"/>
        <w:bookmarkStart w:id="7605" w:name="_Toc494288551"/>
        <w:bookmarkStart w:id="7606" w:name="_Toc494291367"/>
        <w:bookmarkStart w:id="7607" w:name="_Toc494294181"/>
        <w:bookmarkEnd w:id="7599"/>
        <w:bookmarkEnd w:id="7600"/>
        <w:bookmarkEnd w:id="7601"/>
        <w:bookmarkEnd w:id="7602"/>
        <w:bookmarkEnd w:id="7603"/>
        <w:bookmarkEnd w:id="7604"/>
        <w:bookmarkEnd w:id="7605"/>
        <w:bookmarkEnd w:id="7606"/>
        <w:bookmarkEnd w:id="7607"/>
      </w:del>
    </w:p>
    <w:p w:rsidR="00787298" w:rsidRPr="00787298" w:rsidDel="00371A11" w:rsidRDefault="00787298">
      <w:pPr>
        <w:pStyle w:val="body"/>
        <w:rPr>
          <w:del w:id="7608" w:author="Sastry, Murali" w:date="2015-06-09T17:17:00Z"/>
          <w:sz w:val="18"/>
          <w:szCs w:val="18"/>
        </w:rPr>
        <w:pPrChange w:id="7609" w:author="Sastry, Murali" w:date="2015-06-10T10:23:00Z">
          <w:pPr>
            <w:autoSpaceDE w:val="0"/>
            <w:autoSpaceDN w:val="0"/>
            <w:ind w:left="720"/>
          </w:pPr>
        </w:pPrChange>
      </w:pPr>
      <w:del w:id="7610" w:author="Sastry, Murali" w:date="2015-06-09T17:17:00Z">
        <w:r w:rsidRPr="00787298" w:rsidDel="00371A11">
          <w:rPr>
            <w:sz w:val="18"/>
            <w:szCs w:val="18"/>
          </w:rPr>
          <w:delText>     Gobi 2000 USB Drivers for &lt;OEM&gt; Version &lt;per customer&gt;</w:delText>
        </w:r>
        <w:bookmarkStart w:id="7611" w:name="_Toc421702118"/>
        <w:bookmarkStart w:id="7612" w:name="_Toc421705312"/>
        <w:bookmarkStart w:id="7613" w:name="_Toc422905292"/>
        <w:bookmarkStart w:id="7614" w:name="_Toc422935923"/>
        <w:bookmarkStart w:id="7615" w:name="_Toc422938985"/>
        <w:bookmarkStart w:id="7616" w:name="_Toc422930420"/>
        <w:bookmarkStart w:id="7617" w:name="_Toc494288552"/>
        <w:bookmarkStart w:id="7618" w:name="_Toc494291368"/>
        <w:bookmarkStart w:id="7619" w:name="_Toc494294182"/>
        <w:bookmarkEnd w:id="7611"/>
        <w:bookmarkEnd w:id="7612"/>
        <w:bookmarkEnd w:id="7613"/>
        <w:bookmarkEnd w:id="7614"/>
        <w:bookmarkEnd w:id="7615"/>
        <w:bookmarkEnd w:id="7616"/>
        <w:bookmarkEnd w:id="7617"/>
        <w:bookmarkEnd w:id="7618"/>
        <w:bookmarkEnd w:id="7619"/>
      </w:del>
    </w:p>
    <w:p w:rsidR="00787298" w:rsidRPr="00787298" w:rsidDel="00371A11" w:rsidRDefault="00787298">
      <w:pPr>
        <w:pStyle w:val="body"/>
        <w:rPr>
          <w:del w:id="7620" w:author="Sastry, Murali" w:date="2015-06-09T17:17:00Z"/>
          <w:sz w:val="18"/>
          <w:szCs w:val="18"/>
        </w:rPr>
        <w:pPrChange w:id="7621" w:author="Sastry, Murali" w:date="2015-06-10T10:23:00Z">
          <w:pPr>
            <w:autoSpaceDE w:val="0"/>
            <w:autoSpaceDN w:val="0"/>
            <w:ind w:left="720"/>
          </w:pPr>
        </w:pPrChange>
      </w:pPr>
      <w:del w:id="7622" w:author="Sastry, Murali" w:date="2015-06-09T17:17:00Z">
        <w:r w:rsidRPr="00787298" w:rsidDel="00371A11">
          <w:rPr>
            <w:sz w:val="18"/>
            <w:szCs w:val="18"/>
          </w:rPr>
          <w:delText>     Images:</w:delText>
        </w:r>
        <w:bookmarkStart w:id="7623" w:name="_Toc421702119"/>
        <w:bookmarkStart w:id="7624" w:name="_Toc421705313"/>
        <w:bookmarkStart w:id="7625" w:name="_Toc422905293"/>
        <w:bookmarkStart w:id="7626" w:name="_Toc422935924"/>
        <w:bookmarkStart w:id="7627" w:name="_Toc422938986"/>
        <w:bookmarkStart w:id="7628" w:name="_Toc422930421"/>
        <w:bookmarkStart w:id="7629" w:name="_Toc494288553"/>
        <w:bookmarkStart w:id="7630" w:name="_Toc494291369"/>
        <w:bookmarkStart w:id="7631" w:name="_Toc494294183"/>
        <w:bookmarkEnd w:id="7623"/>
        <w:bookmarkEnd w:id="7624"/>
        <w:bookmarkEnd w:id="7625"/>
        <w:bookmarkEnd w:id="7626"/>
        <w:bookmarkEnd w:id="7627"/>
        <w:bookmarkEnd w:id="7628"/>
        <w:bookmarkEnd w:id="7629"/>
        <w:bookmarkEnd w:id="7630"/>
        <w:bookmarkEnd w:id="7631"/>
      </w:del>
    </w:p>
    <w:p w:rsidR="00787298" w:rsidRPr="00787298" w:rsidDel="00371A11" w:rsidRDefault="00787298">
      <w:pPr>
        <w:pStyle w:val="body"/>
        <w:rPr>
          <w:del w:id="7632" w:author="Sastry, Murali" w:date="2015-06-09T17:17:00Z"/>
          <w:sz w:val="18"/>
          <w:szCs w:val="18"/>
        </w:rPr>
        <w:pPrChange w:id="7633" w:author="Sastry, Murali" w:date="2015-06-10T10:23:00Z">
          <w:pPr>
            <w:autoSpaceDE w:val="0"/>
            <w:autoSpaceDN w:val="0"/>
            <w:ind w:left="720"/>
          </w:pPr>
        </w:pPrChange>
      </w:pPr>
      <w:del w:id="7634" w:author="Sastry, Murali" w:date="2015-06-09T17:17:00Z">
        <w:r w:rsidRPr="00787298" w:rsidDel="00371A11">
          <w:rPr>
            <w:sz w:val="18"/>
            <w:szCs w:val="18"/>
          </w:rPr>
          <w:delText>        &lt;per customer – see customization sheets&gt;</w:delText>
        </w:r>
        <w:bookmarkStart w:id="7635" w:name="_Toc421702120"/>
        <w:bookmarkStart w:id="7636" w:name="_Toc421705314"/>
        <w:bookmarkStart w:id="7637" w:name="_Toc422905294"/>
        <w:bookmarkStart w:id="7638" w:name="_Toc422935925"/>
        <w:bookmarkStart w:id="7639" w:name="_Toc422938987"/>
        <w:bookmarkStart w:id="7640" w:name="_Toc422930422"/>
        <w:bookmarkStart w:id="7641" w:name="_Toc494288554"/>
        <w:bookmarkStart w:id="7642" w:name="_Toc494291370"/>
        <w:bookmarkStart w:id="7643" w:name="_Toc494294184"/>
        <w:bookmarkEnd w:id="7635"/>
        <w:bookmarkEnd w:id="7636"/>
        <w:bookmarkEnd w:id="7637"/>
        <w:bookmarkEnd w:id="7638"/>
        <w:bookmarkEnd w:id="7639"/>
        <w:bookmarkEnd w:id="7640"/>
        <w:bookmarkEnd w:id="7641"/>
        <w:bookmarkEnd w:id="7642"/>
        <w:bookmarkEnd w:id="7643"/>
      </w:del>
    </w:p>
    <w:p w:rsidR="00787298" w:rsidRPr="00787298" w:rsidDel="00371A11" w:rsidRDefault="00787298">
      <w:pPr>
        <w:pStyle w:val="body"/>
        <w:rPr>
          <w:del w:id="7644" w:author="Sastry, Murali" w:date="2015-06-09T17:17:00Z"/>
          <w:szCs w:val="22"/>
        </w:rPr>
        <w:pPrChange w:id="7645" w:author="Sastry, Murali" w:date="2015-06-10T10:23:00Z">
          <w:pPr/>
        </w:pPrChange>
      </w:pPr>
      <w:bookmarkStart w:id="7646" w:name="_Toc421702121"/>
      <w:bookmarkStart w:id="7647" w:name="_Toc421705315"/>
      <w:bookmarkStart w:id="7648" w:name="_Toc422905295"/>
      <w:bookmarkStart w:id="7649" w:name="_Toc422935926"/>
      <w:bookmarkStart w:id="7650" w:name="_Toc422938988"/>
      <w:bookmarkStart w:id="7651" w:name="_Toc422930423"/>
      <w:bookmarkStart w:id="7652" w:name="_Toc494288555"/>
      <w:bookmarkStart w:id="7653" w:name="_Toc494291371"/>
      <w:bookmarkStart w:id="7654" w:name="_Toc494294185"/>
      <w:bookmarkEnd w:id="7646"/>
      <w:bookmarkEnd w:id="7647"/>
      <w:bookmarkEnd w:id="7648"/>
      <w:bookmarkEnd w:id="7649"/>
      <w:bookmarkEnd w:id="7650"/>
      <w:bookmarkEnd w:id="7651"/>
      <w:bookmarkEnd w:id="7652"/>
      <w:bookmarkEnd w:id="7653"/>
      <w:bookmarkEnd w:id="7654"/>
    </w:p>
    <w:p w:rsidR="00787298" w:rsidRPr="00787298" w:rsidDel="00371A11" w:rsidRDefault="00787298">
      <w:pPr>
        <w:pStyle w:val="body"/>
        <w:rPr>
          <w:del w:id="7655" w:author="Sastry, Murali" w:date="2015-06-09T17:17:00Z"/>
        </w:rPr>
        <w:pPrChange w:id="7656" w:author="Sastry, Murali" w:date="2015-06-10T10:23:00Z">
          <w:pPr>
            <w:ind w:left="720"/>
          </w:pPr>
        </w:pPrChange>
      </w:pPr>
      <w:del w:id="7657" w:author="Sastry, Murali" w:date="2015-06-09T17:17:00Z">
        <w:r w:rsidRPr="00787298" w:rsidDel="00371A11">
          <w:delText>Testing Information:</w:delText>
        </w:r>
        <w:bookmarkStart w:id="7658" w:name="_Toc421702122"/>
        <w:bookmarkStart w:id="7659" w:name="_Toc421705316"/>
        <w:bookmarkStart w:id="7660" w:name="_Toc422905296"/>
        <w:bookmarkStart w:id="7661" w:name="_Toc422935927"/>
        <w:bookmarkStart w:id="7662" w:name="_Toc422938989"/>
        <w:bookmarkStart w:id="7663" w:name="_Toc422930424"/>
        <w:bookmarkStart w:id="7664" w:name="_Toc494288556"/>
        <w:bookmarkStart w:id="7665" w:name="_Toc494291372"/>
        <w:bookmarkStart w:id="7666" w:name="_Toc494294186"/>
        <w:bookmarkEnd w:id="7658"/>
        <w:bookmarkEnd w:id="7659"/>
        <w:bookmarkEnd w:id="7660"/>
        <w:bookmarkEnd w:id="7661"/>
        <w:bookmarkEnd w:id="7662"/>
        <w:bookmarkEnd w:id="7663"/>
        <w:bookmarkEnd w:id="7664"/>
        <w:bookmarkEnd w:id="7665"/>
        <w:bookmarkEnd w:id="7666"/>
      </w:del>
    </w:p>
    <w:p w:rsidR="00787298" w:rsidRPr="00787298" w:rsidDel="00371A11" w:rsidRDefault="00787298">
      <w:pPr>
        <w:pStyle w:val="body"/>
        <w:rPr>
          <w:del w:id="7667" w:author="Sastry, Murali" w:date="2015-06-09T17:17:00Z"/>
        </w:rPr>
        <w:pPrChange w:id="7668" w:author="Sastry, Murali" w:date="2015-06-10T10:23:00Z">
          <w:pPr>
            <w:pStyle w:val="ListParagraph"/>
            <w:numPr>
              <w:numId w:val="49"/>
            </w:numPr>
            <w:ind w:left="1440" w:hanging="360"/>
          </w:pPr>
        </w:pPrChange>
      </w:pPr>
      <w:del w:id="7669" w:author="Sastry, Murali" w:date="2015-06-09T17:17:00Z">
        <w:r w:rsidRPr="00787298" w:rsidDel="00371A11">
          <w:delText>Driver versions/changes:</w:delText>
        </w:r>
        <w:bookmarkStart w:id="7670" w:name="_Toc421702123"/>
        <w:bookmarkStart w:id="7671" w:name="_Toc421705317"/>
        <w:bookmarkStart w:id="7672" w:name="_Toc422905297"/>
        <w:bookmarkStart w:id="7673" w:name="_Toc422935928"/>
        <w:bookmarkStart w:id="7674" w:name="_Toc422938990"/>
        <w:bookmarkStart w:id="7675" w:name="_Toc422930425"/>
        <w:bookmarkStart w:id="7676" w:name="_Toc494288557"/>
        <w:bookmarkStart w:id="7677" w:name="_Toc494291373"/>
        <w:bookmarkStart w:id="7678" w:name="_Toc494294187"/>
        <w:bookmarkEnd w:id="7670"/>
        <w:bookmarkEnd w:id="7671"/>
        <w:bookmarkEnd w:id="7672"/>
        <w:bookmarkEnd w:id="7673"/>
        <w:bookmarkEnd w:id="7674"/>
        <w:bookmarkEnd w:id="7675"/>
        <w:bookmarkEnd w:id="7676"/>
        <w:bookmarkEnd w:id="7677"/>
        <w:bookmarkEnd w:id="7678"/>
      </w:del>
    </w:p>
    <w:p w:rsidR="00787298" w:rsidRPr="00787298" w:rsidDel="00371A11" w:rsidRDefault="00787298">
      <w:pPr>
        <w:pStyle w:val="body"/>
        <w:rPr>
          <w:del w:id="7679" w:author="Sastry, Murali" w:date="2015-06-09T17:17:00Z"/>
        </w:rPr>
        <w:pPrChange w:id="7680" w:author="Sastry, Murali" w:date="2015-06-10T10:23:00Z">
          <w:pPr>
            <w:pStyle w:val="ListParagraph"/>
            <w:numPr>
              <w:ilvl w:val="1"/>
              <w:numId w:val="49"/>
            </w:numPr>
            <w:ind w:left="2160" w:hanging="360"/>
          </w:pPr>
        </w:pPrChange>
      </w:pPr>
      <w:del w:id="7681" w:author="Sastry, Murali" w:date="2015-06-09T17:17:00Z">
        <w:r w:rsidRPr="00787298" w:rsidDel="00371A11">
          <w:delText>MB 3.0.2.2:  (CR fixes: CR231982, CR236321 and CR216177)</w:delText>
        </w:r>
        <w:bookmarkStart w:id="7682" w:name="_Toc421702124"/>
        <w:bookmarkStart w:id="7683" w:name="_Toc421705318"/>
        <w:bookmarkStart w:id="7684" w:name="_Toc422905298"/>
        <w:bookmarkStart w:id="7685" w:name="_Toc422935929"/>
        <w:bookmarkStart w:id="7686" w:name="_Toc422938991"/>
        <w:bookmarkStart w:id="7687" w:name="_Toc422930426"/>
        <w:bookmarkStart w:id="7688" w:name="_Toc494288558"/>
        <w:bookmarkStart w:id="7689" w:name="_Toc494291374"/>
        <w:bookmarkStart w:id="7690" w:name="_Toc494294188"/>
        <w:bookmarkEnd w:id="7682"/>
        <w:bookmarkEnd w:id="7683"/>
        <w:bookmarkEnd w:id="7684"/>
        <w:bookmarkEnd w:id="7685"/>
        <w:bookmarkEnd w:id="7686"/>
        <w:bookmarkEnd w:id="7687"/>
        <w:bookmarkEnd w:id="7688"/>
        <w:bookmarkEnd w:id="7689"/>
        <w:bookmarkEnd w:id="7690"/>
      </w:del>
    </w:p>
    <w:p w:rsidR="00787298" w:rsidRPr="00787298" w:rsidDel="00371A11" w:rsidRDefault="00787298">
      <w:pPr>
        <w:pStyle w:val="body"/>
        <w:rPr>
          <w:del w:id="7691" w:author="Sastry, Murali" w:date="2015-06-09T17:17:00Z"/>
        </w:rPr>
        <w:pPrChange w:id="7692" w:author="Sastry, Murali" w:date="2015-06-10T10:23:00Z">
          <w:pPr>
            <w:pStyle w:val="ListParagraph"/>
            <w:numPr>
              <w:ilvl w:val="2"/>
              <w:numId w:val="49"/>
            </w:numPr>
            <w:ind w:left="2880" w:hanging="180"/>
          </w:pPr>
        </w:pPrChange>
      </w:pPr>
      <w:del w:id="7693" w:author="Sastry, Murali" w:date="2015-06-09T17:17:00Z">
        <w:r w:rsidRPr="00787298" w:rsidDel="00371A11">
          <w:delText>Fix the manual registration to work correctly when the register mode is already registered.</w:delText>
        </w:r>
        <w:bookmarkStart w:id="7694" w:name="_Toc421702125"/>
        <w:bookmarkStart w:id="7695" w:name="_Toc421705319"/>
        <w:bookmarkStart w:id="7696" w:name="_Toc422905299"/>
        <w:bookmarkStart w:id="7697" w:name="_Toc422935930"/>
        <w:bookmarkStart w:id="7698" w:name="_Toc422938992"/>
        <w:bookmarkStart w:id="7699" w:name="_Toc422930427"/>
        <w:bookmarkStart w:id="7700" w:name="_Toc494288559"/>
        <w:bookmarkStart w:id="7701" w:name="_Toc494291375"/>
        <w:bookmarkStart w:id="7702" w:name="_Toc494294189"/>
        <w:bookmarkEnd w:id="7694"/>
        <w:bookmarkEnd w:id="7695"/>
        <w:bookmarkEnd w:id="7696"/>
        <w:bookmarkEnd w:id="7697"/>
        <w:bookmarkEnd w:id="7698"/>
        <w:bookmarkEnd w:id="7699"/>
        <w:bookmarkEnd w:id="7700"/>
        <w:bookmarkEnd w:id="7701"/>
        <w:bookmarkEnd w:id="7702"/>
      </w:del>
    </w:p>
    <w:p w:rsidR="00787298" w:rsidRPr="00787298" w:rsidDel="00371A11" w:rsidRDefault="00787298">
      <w:pPr>
        <w:pStyle w:val="body"/>
        <w:rPr>
          <w:del w:id="7703" w:author="Sastry, Murali" w:date="2015-06-09T17:17:00Z"/>
        </w:rPr>
        <w:pPrChange w:id="7704" w:author="Sastry, Murali" w:date="2015-06-10T10:23:00Z">
          <w:pPr>
            <w:pStyle w:val="ListParagraph"/>
            <w:numPr>
              <w:ilvl w:val="2"/>
              <w:numId w:val="49"/>
            </w:numPr>
            <w:ind w:left="2880" w:hanging="180"/>
          </w:pPr>
        </w:pPrChange>
      </w:pPr>
      <w:del w:id="7705" w:author="Sastry, Murali" w:date="2015-06-09T17:17:00Z">
        <w:r w:rsidRPr="00787298" w:rsidDel="00371A11">
          <w:delText>Fix the 2G-only or 3G-Preferred Automatic registration for OID_WWAN_REGISTER_STATE</w:delText>
        </w:r>
        <w:bookmarkStart w:id="7706" w:name="_Toc421702126"/>
        <w:bookmarkStart w:id="7707" w:name="_Toc421705320"/>
        <w:bookmarkStart w:id="7708" w:name="_Toc422905300"/>
        <w:bookmarkStart w:id="7709" w:name="_Toc422935931"/>
        <w:bookmarkStart w:id="7710" w:name="_Toc422938993"/>
        <w:bookmarkStart w:id="7711" w:name="_Toc422930428"/>
        <w:bookmarkStart w:id="7712" w:name="_Toc494288560"/>
        <w:bookmarkStart w:id="7713" w:name="_Toc494291376"/>
        <w:bookmarkStart w:id="7714" w:name="_Toc494294190"/>
        <w:bookmarkEnd w:id="7706"/>
        <w:bookmarkEnd w:id="7707"/>
        <w:bookmarkEnd w:id="7708"/>
        <w:bookmarkEnd w:id="7709"/>
        <w:bookmarkEnd w:id="7710"/>
        <w:bookmarkEnd w:id="7711"/>
        <w:bookmarkEnd w:id="7712"/>
        <w:bookmarkEnd w:id="7713"/>
        <w:bookmarkEnd w:id="7714"/>
      </w:del>
    </w:p>
    <w:p w:rsidR="00787298" w:rsidRPr="00787298" w:rsidDel="00371A11" w:rsidRDefault="00787298">
      <w:pPr>
        <w:pStyle w:val="body"/>
        <w:rPr>
          <w:del w:id="7715" w:author="Sastry, Murali" w:date="2015-06-09T17:17:00Z"/>
        </w:rPr>
        <w:pPrChange w:id="7716" w:author="Sastry, Murali" w:date="2015-06-10T10:23:00Z">
          <w:pPr>
            <w:pStyle w:val="ListParagraph"/>
            <w:numPr>
              <w:ilvl w:val="2"/>
              <w:numId w:val="49"/>
            </w:numPr>
            <w:ind w:left="2880" w:hanging="180"/>
          </w:pPr>
        </w:pPrChange>
      </w:pPr>
      <w:del w:id="7717" w:author="Sastry, Murali" w:date="2015-06-09T17:17:00Z">
        <w:r w:rsidRPr="00787298" w:rsidDel="00371A11">
          <w:delText>Fix setting the correct relative threshold for OID_WWAN_SIGNAL_STATE.</w:delText>
        </w:r>
        <w:bookmarkStart w:id="7718" w:name="_Toc421702127"/>
        <w:bookmarkStart w:id="7719" w:name="_Toc421705321"/>
        <w:bookmarkStart w:id="7720" w:name="_Toc422905301"/>
        <w:bookmarkStart w:id="7721" w:name="_Toc422935932"/>
        <w:bookmarkStart w:id="7722" w:name="_Toc422938994"/>
        <w:bookmarkStart w:id="7723" w:name="_Toc422930429"/>
        <w:bookmarkStart w:id="7724" w:name="_Toc494288561"/>
        <w:bookmarkStart w:id="7725" w:name="_Toc494291377"/>
        <w:bookmarkStart w:id="7726" w:name="_Toc494294191"/>
        <w:bookmarkEnd w:id="7718"/>
        <w:bookmarkEnd w:id="7719"/>
        <w:bookmarkEnd w:id="7720"/>
        <w:bookmarkEnd w:id="7721"/>
        <w:bookmarkEnd w:id="7722"/>
        <w:bookmarkEnd w:id="7723"/>
        <w:bookmarkEnd w:id="7724"/>
        <w:bookmarkEnd w:id="7725"/>
        <w:bookmarkEnd w:id="7726"/>
      </w:del>
    </w:p>
    <w:p w:rsidR="00787298" w:rsidRPr="00787298" w:rsidDel="00371A11" w:rsidRDefault="00787298">
      <w:pPr>
        <w:pStyle w:val="body"/>
        <w:rPr>
          <w:del w:id="7727" w:author="Sastry, Murali" w:date="2015-06-09T17:17:00Z"/>
        </w:rPr>
        <w:pPrChange w:id="7728" w:author="Sastry, Murali" w:date="2015-06-10T10:23:00Z">
          <w:pPr>
            <w:pStyle w:val="ListParagraph"/>
            <w:numPr>
              <w:ilvl w:val="1"/>
              <w:numId w:val="49"/>
            </w:numPr>
            <w:ind w:left="2160" w:hanging="360"/>
          </w:pPr>
        </w:pPrChange>
      </w:pPr>
      <w:del w:id="7729" w:author="Sastry, Murali" w:date="2015-06-09T17:17:00Z">
        <w:r w:rsidRPr="00787298" w:rsidDel="00371A11">
          <w:delText>Serial 2.0.7.3:</w:delText>
        </w:r>
        <w:bookmarkStart w:id="7730" w:name="_Toc421702128"/>
        <w:bookmarkStart w:id="7731" w:name="_Toc421705322"/>
        <w:bookmarkStart w:id="7732" w:name="_Toc422905302"/>
        <w:bookmarkStart w:id="7733" w:name="_Toc422935933"/>
        <w:bookmarkStart w:id="7734" w:name="_Toc422938995"/>
        <w:bookmarkStart w:id="7735" w:name="_Toc422930430"/>
        <w:bookmarkStart w:id="7736" w:name="_Toc494288562"/>
        <w:bookmarkStart w:id="7737" w:name="_Toc494291378"/>
        <w:bookmarkStart w:id="7738" w:name="_Toc494294192"/>
        <w:bookmarkEnd w:id="7730"/>
        <w:bookmarkEnd w:id="7731"/>
        <w:bookmarkEnd w:id="7732"/>
        <w:bookmarkEnd w:id="7733"/>
        <w:bookmarkEnd w:id="7734"/>
        <w:bookmarkEnd w:id="7735"/>
        <w:bookmarkEnd w:id="7736"/>
        <w:bookmarkEnd w:id="7737"/>
        <w:bookmarkEnd w:id="7738"/>
      </w:del>
    </w:p>
    <w:p w:rsidR="00787298" w:rsidRPr="00787298" w:rsidDel="00371A11" w:rsidRDefault="00787298">
      <w:pPr>
        <w:pStyle w:val="body"/>
        <w:rPr>
          <w:del w:id="7739" w:author="Sastry, Murali" w:date="2015-06-09T17:17:00Z"/>
        </w:rPr>
        <w:pPrChange w:id="7740" w:author="Sastry, Murali" w:date="2015-06-10T10:23:00Z">
          <w:pPr>
            <w:pStyle w:val="ListParagraph"/>
            <w:numPr>
              <w:ilvl w:val="2"/>
              <w:numId w:val="49"/>
            </w:numPr>
            <w:ind w:left="2880" w:hanging="180"/>
          </w:pPr>
        </w:pPrChange>
      </w:pPr>
      <w:del w:id="7741" w:author="Sastry, Murali" w:date="2015-06-09T17:17:00Z">
        <w:r w:rsidRPr="00787298" w:rsidDel="00371A11">
          <w:delText>Update version properly</w:delText>
        </w:r>
        <w:bookmarkStart w:id="7742" w:name="_Toc421702129"/>
        <w:bookmarkStart w:id="7743" w:name="_Toc421705323"/>
        <w:bookmarkStart w:id="7744" w:name="_Toc422905303"/>
        <w:bookmarkStart w:id="7745" w:name="_Toc422935934"/>
        <w:bookmarkStart w:id="7746" w:name="_Toc422938996"/>
        <w:bookmarkStart w:id="7747" w:name="_Toc422930431"/>
        <w:bookmarkStart w:id="7748" w:name="_Toc494288563"/>
        <w:bookmarkStart w:id="7749" w:name="_Toc494291379"/>
        <w:bookmarkStart w:id="7750" w:name="_Toc494294193"/>
        <w:bookmarkEnd w:id="7742"/>
        <w:bookmarkEnd w:id="7743"/>
        <w:bookmarkEnd w:id="7744"/>
        <w:bookmarkEnd w:id="7745"/>
        <w:bookmarkEnd w:id="7746"/>
        <w:bookmarkEnd w:id="7747"/>
        <w:bookmarkEnd w:id="7748"/>
        <w:bookmarkEnd w:id="7749"/>
        <w:bookmarkEnd w:id="7750"/>
      </w:del>
    </w:p>
    <w:p w:rsidR="00787298" w:rsidRPr="00787298" w:rsidDel="00371A11" w:rsidRDefault="00787298">
      <w:pPr>
        <w:pStyle w:val="body"/>
        <w:rPr>
          <w:del w:id="7751" w:author="Sastry, Murali" w:date="2015-06-09T17:17:00Z"/>
        </w:rPr>
        <w:pPrChange w:id="7752" w:author="Sastry, Murali" w:date="2015-06-10T10:23:00Z">
          <w:pPr>
            <w:pStyle w:val="ListParagraph"/>
            <w:numPr>
              <w:ilvl w:val="1"/>
              <w:numId w:val="49"/>
            </w:numPr>
            <w:ind w:left="2160" w:hanging="360"/>
          </w:pPr>
        </w:pPrChange>
      </w:pPr>
      <w:del w:id="7753" w:author="Sastry, Murali" w:date="2015-06-09T17:17:00Z">
        <w:r w:rsidRPr="00787298" w:rsidDel="00371A11">
          <w:delText>Net 1.0.4.6: (CR fixes: CR218227)</w:delText>
        </w:r>
        <w:bookmarkStart w:id="7754" w:name="_Toc421702130"/>
        <w:bookmarkStart w:id="7755" w:name="_Toc421705324"/>
        <w:bookmarkStart w:id="7756" w:name="_Toc422905304"/>
        <w:bookmarkStart w:id="7757" w:name="_Toc422935935"/>
        <w:bookmarkStart w:id="7758" w:name="_Toc422938997"/>
        <w:bookmarkStart w:id="7759" w:name="_Toc422930432"/>
        <w:bookmarkStart w:id="7760" w:name="_Toc494288564"/>
        <w:bookmarkStart w:id="7761" w:name="_Toc494291380"/>
        <w:bookmarkStart w:id="7762" w:name="_Toc494294194"/>
        <w:bookmarkEnd w:id="7754"/>
        <w:bookmarkEnd w:id="7755"/>
        <w:bookmarkEnd w:id="7756"/>
        <w:bookmarkEnd w:id="7757"/>
        <w:bookmarkEnd w:id="7758"/>
        <w:bookmarkEnd w:id="7759"/>
        <w:bookmarkEnd w:id="7760"/>
        <w:bookmarkEnd w:id="7761"/>
        <w:bookmarkEnd w:id="7762"/>
      </w:del>
    </w:p>
    <w:p w:rsidR="00787298" w:rsidRPr="00787298" w:rsidDel="00371A11" w:rsidRDefault="00787298">
      <w:pPr>
        <w:pStyle w:val="body"/>
        <w:rPr>
          <w:del w:id="7763" w:author="Sastry, Murali" w:date="2015-06-09T17:17:00Z"/>
        </w:rPr>
        <w:pPrChange w:id="7764" w:author="Sastry, Murali" w:date="2015-06-10T10:23:00Z">
          <w:pPr>
            <w:pStyle w:val="ListParagraph"/>
            <w:numPr>
              <w:ilvl w:val="2"/>
              <w:numId w:val="49"/>
            </w:numPr>
            <w:ind w:left="2880" w:hanging="180"/>
          </w:pPr>
        </w:pPrChange>
      </w:pPr>
      <w:del w:id="7765" w:author="Sastry, Murali" w:date="2015-06-09T17:17:00Z">
        <w:r w:rsidRPr="00787298" w:rsidDel="00371A11">
          <w:delText>Update version properly</w:delText>
        </w:r>
        <w:bookmarkStart w:id="7766" w:name="_Toc421702131"/>
        <w:bookmarkStart w:id="7767" w:name="_Toc421705325"/>
        <w:bookmarkStart w:id="7768" w:name="_Toc422905305"/>
        <w:bookmarkStart w:id="7769" w:name="_Toc422935936"/>
        <w:bookmarkStart w:id="7770" w:name="_Toc422938998"/>
        <w:bookmarkStart w:id="7771" w:name="_Toc422930433"/>
        <w:bookmarkStart w:id="7772" w:name="_Toc494288565"/>
        <w:bookmarkStart w:id="7773" w:name="_Toc494291381"/>
        <w:bookmarkStart w:id="7774" w:name="_Toc494294195"/>
        <w:bookmarkEnd w:id="7766"/>
        <w:bookmarkEnd w:id="7767"/>
        <w:bookmarkEnd w:id="7768"/>
        <w:bookmarkEnd w:id="7769"/>
        <w:bookmarkEnd w:id="7770"/>
        <w:bookmarkEnd w:id="7771"/>
        <w:bookmarkEnd w:id="7772"/>
        <w:bookmarkEnd w:id="7773"/>
        <w:bookmarkEnd w:id="7774"/>
      </w:del>
    </w:p>
    <w:p w:rsidR="00787298" w:rsidRPr="00787298" w:rsidDel="00371A11" w:rsidRDefault="00787298">
      <w:pPr>
        <w:pStyle w:val="body"/>
        <w:rPr>
          <w:del w:id="7775" w:author="Sastry, Murali" w:date="2015-06-09T17:17:00Z"/>
        </w:rPr>
        <w:pPrChange w:id="7776" w:author="Sastry, Murali" w:date="2015-06-10T10:23:00Z">
          <w:pPr>
            <w:pStyle w:val="ListParagraph"/>
            <w:numPr>
              <w:ilvl w:val="1"/>
              <w:numId w:val="49"/>
            </w:numPr>
            <w:ind w:left="2160" w:hanging="360"/>
          </w:pPr>
        </w:pPrChange>
      </w:pPr>
      <w:del w:id="7777" w:author="Sastry, Murali" w:date="2015-06-09T17:17:00Z">
        <w:r w:rsidRPr="00787298" w:rsidDel="00371A11">
          <w:delText>Filter 1.0.0.0</w:delText>
        </w:r>
        <w:bookmarkStart w:id="7778" w:name="_Toc421702132"/>
        <w:bookmarkStart w:id="7779" w:name="_Toc421705326"/>
        <w:bookmarkStart w:id="7780" w:name="_Toc422905306"/>
        <w:bookmarkStart w:id="7781" w:name="_Toc422935937"/>
        <w:bookmarkStart w:id="7782" w:name="_Toc422938999"/>
        <w:bookmarkStart w:id="7783" w:name="_Toc422930434"/>
        <w:bookmarkStart w:id="7784" w:name="_Toc494288566"/>
        <w:bookmarkStart w:id="7785" w:name="_Toc494291382"/>
        <w:bookmarkStart w:id="7786" w:name="_Toc494294196"/>
        <w:bookmarkEnd w:id="7778"/>
        <w:bookmarkEnd w:id="7779"/>
        <w:bookmarkEnd w:id="7780"/>
        <w:bookmarkEnd w:id="7781"/>
        <w:bookmarkEnd w:id="7782"/>
        <w:bookmarkEnd w:id="7783"/>
        <w:bookmarkEnd w:id="7784"/>
        <w:bookmarkEnd w:id="7785"/>
        <w:bookmarkEnd w:id="7786"/>
      </w:del>
    </w:p>
    <w:p w:rsidR="00787298" w:rsidRPr="00787298" w:rsidDel="00371A11" w:rsidRDefault="00787298">
      <w:pPr>
        <w:pStyle w:val="body"/>
        <w:rPr>
          <w:del w:id="7787" w:author="Sastry, Murali" w:date="2015-06-09T17:17:00Z"/>
        </w:rPr>
        <w:pPrChange w:id="7788" w:author="Sastry, Murali" w:date="2015-06-10T10:23:00Z">
          <w:pPr>
            <w:pStyle w:val="ListParagraph"/>
            <w:numPr>
              <w:ilvl w:val="2"/>
              <w:numId w:val="49"/>
            </w:numPr>
            <w:ind w:left="2880" w:hanging="180"/>
          </w:pPr>
        </w:pPrChange>
      </w:pPr>
      <w:del w:id="7789" w:author="Sastry, Murali" w:date="2015-06-09T17:17:00Z">
        <w:r w:rsidRPr="00787298" w:rsidDel="00371A11">
          <w:delText>No changes</w:delText>
        </w:r>
        <w:bookmarkStart w:id="7790" w:name="_Toc421702133"/>
        <w:bookmarkStart w:id="7791" w:name="_Toc421705327"/>
        <w:bookmarkStart w:id="7792" w:name="_Toc422905307"/>
        <w:bookmarkStart w:id="7793" w:name="_Toc422935938"/>
        <w:bookmarkStart w:id="7794" w:name="_Toc422939000"/>
        <w:bookmarkStart w:id="7795" w:name="_Toc422930435"/>
        <w:bookmarkStart w:id="7796" w:name="_Toc494288567"/>
        <w:bookmarkStart w:id="7797" w:name="_Toc494291383"/>
        <w:bookmarkStart w:id="7798" w:name="_Toc494294197"/>
        <w:bookmarkEnd w:id="7790"/>
        <w:bookmarkEnd w:id="7791"/>
        <w:bookmarkEnd w:id="7792"/>
        <w:bookmarkEnd w:id="7793"/>
        <w:bookmarkEnd w:id="7794"/>
        <w:bookmarkEnd w:id="7795"/>
        <w:bookmarkEnd w:id="7796"/>
        <w:bookmarkEnd w:id="7797"/>
        <w:bookmarkEnd w:id="7798"/>
      </w:del>
    </w:p>
    <w:p w:rsidR="00787298" w:rsidRPr="00787298" w:rsidDel="00371A11" w:rsidRDefault="00787298">
      <w:pPr>
        <w:pStyle w:val="body"/>
        <w:rPr>
          <w:del w:id="7799" w:author="Sastry, Murali" w:date="2015-06-09T17:17:00Z"/>
        </w:rPr>
        <w:pPrChange w:id="7800" w:author="Sastry, Murali" w:date="2015-06-10T10:23:00Z">
          <w:pPr>
            <w:pStyle w:val="ListParagraph"/>
            <w:numPr>
              <w:ilvl w:val="1"/>
              <w:numId w:val="49"/>
            </w:numPr>
            <w:ind w:left="2160" w:hanging="360"/>
          </w:pPr>
        </w:pPrChange>
      </w:pPr>
      <w:del w:id="7801" w:author="Sastry, Murali" w:date="2015-06-09T17:17:00Z">
        <w:r w:rsidRPr="00787298" w:rsidDel="00371A11">
          <w:delText>Bus 5.20.1.0</w:delText>
        </w:r>
        <w:bookmarkStart w:id="7802" w:name="_Toc421702134"/>
        <w:bookmarkStart w:id="7803" w:name="_Toc421705328"/>
        <w:bookmarkStart w:id="7804" w:name="_Toc422905308"/>
        <w:bookmarkStart w:id="7805" w:name="_Toc422935939"/>
        <w:bookmarkStart w:id="7806" w:name="_Toc422939001"/>
        <w:bookmarkStart w:id="7807" w:name="_Toc422930436"/>
        <w:bookmarkStart w:id="7808" w:name="_Toc494288568"/>
        <w:bookmarkStart w:id="7809" w:name="_Toc494291384"/>
        <w:bookmarkStart w:id="7810" w:name="_Toc494294198"/>
        <w:bookmarkEnd w:id="7802"/>
        <w:bookmarkEnd w:id="7803"/>
        <w:bookmarkEnd w:id="7804"/>
        <w:bookmarkEnd w:id="7805"/>
        <w:bookmarkEnd w:id="7806"/>
        <w:bookmarkEnd w:id="7807"/>
        <w:bookmarkEnd w:id="7808"/>
        <w:bookmarkEnd w:id="7809"/>
        <w:bookmarkEnd w:id="7810"/>
      </w:del>
    </w:p>
    <w:p w:rsidR="00787298" w:rsidRPr="00787298" w:rsidDel="00371A11" w:rsidRDefault="00787298">
      <w:pPr>
        <w:pStyle w:val="body"/>
        <w:rPr>
          <w:del w:id="7811" w:author="Sastry, Murali" w:date="2015-06-09T17:17:00Z"/>
        </w:rPr>
        <w:pPrChange w:id="7812" w:author="Sastry, Murali" w:date="2015-06-10T10:23:00Z">
          <w:pPr>
            <w:pStyle w:val="ListParagraph"/>
            <w:numPr>
              <w:ilvl w:val="2"/>
              <w:numId w:val="49"/>
            </w:numPr>
            <w:ind w:left="2880" w:hanging="180"/>
          </w:pPr>
        </w:pPrChange>
      </w:pPr>
      <w:del w:id="7813" w:author="Sastry, Murali" w:date="2015-06-09T17:17:00Z">
        <w:r w:rsidRPr="00787298" w:rsidDel="00371A11">
          <w:delText>Initial release</w:delText>
        </w:r>
        <w:bookmarkStart w:id="7814" w:name="_Toc421702135"/>
        <w:bookmarkStart w:id="7815" w:name="_Toc421705329"/>
        <w:bookmarkStart w:id="7816" w:name="_Toc422905309"/>
        <w:bookmarkStart w:id="7817" w:name="_Toc422935940"/>
        <w:bookmarkStart w:id="7818" w:name="_Toc422939002"/>
        <w:bookmarkStart w:id="7819" w:name="_Toc422930437"/>
        <w:bookmarkStart w:id="7820" w:name="_Toc494288569"/>
        <w:bookmarkStart w:id="7821" w:name="_Toc494291385"/>
        <w:bookmarkStart w:id="7822" w:name="_Toc494294199"/>
        <w:bookmarkEnd w:id="7814"/>
        <w:bookmarkEnd w:id="7815"/>
        <w:bookmarkEnd w:id="7816"/>
        <w:bookmarkEnd w:id="7817"/>
        <w:bookmarkEnd w:id="7818"/>
        <w:bookmarkEnd w:id="7819"/>
        <w:bookmarkEnd w:id="7820"/>
        <w:bookmarkEnd w:id="7821"/>
        <w:bookmarkEnd w:id="7822"/>
      </w:del>
    </w:p>
    <w:p w:rsidR="00787298" w:rsidRPr="00787298" w:rsidDel="00371A11" w:rsidRDefault="00787298">
      <w:pPr>
        <w:pStyle w:val="body"/>
        <w:rPr>
          <w:del w:id="7823" w:author="Sastry, Murali" w:date="2015-06-09T17:17:00Z"/>
        </w:rPr>
        <w:pPrChange w:id="7824" w:author="Sastry, Murali" w:date="2015-06-10T10:23:00Z">
          <w:pPr>
            <w:pStyle w:val="ListParagraph"/>
            <w:numPr>
              <w:numId w:val="49"/>
            </w:numPr>
            <w:ind w:left="1440" w:hanging="360"/>
          </w:pPr>
        </w:pPrChange>
      </w:pPr>
      <w:del w:id="7825" w:author="Sastry, Murali" w:date="2015-06-09T17:17:00Z">
        <w:r w:rsidRPr="00787298" w:rsidDel="00371A11">
          <w:delText>Full Orange D1025MSTUTABOD3601 firmware image was added (with amss.mbn and apps.mbn)</w:delText>
        </w:r>
        <w:bookmarkStart w:id="7826" w:name="_Toc421702136"/>
        <w:bookmarkStart w:id="7827" w:name="_Toc421705330"/>
        <w:bookmarkStart w:id="7828" w:name="_Toc422905310"/>
        <w:bookmarkStart w:id="7829" w:name="_Toc422935941"/>
        <w:bookmarkStart w:id="7830" w:name="_Toc422939003"/>
        <w:bookmarkStart w:id="7831" w:name="_Toc422930438"/>
        <w:bookmarkStart w:id="7832" w:name="_Toc494288570"/>
        <w:bookmarkStart w:id="7833" w:name="_Toc494291386"/>
        <w:bookmarkStart w:id="7834" w:name="_Toc494294200"/>
        <w:bookmarkEnd w:id="7826"/>
        <w:bookmarkEnd w:id="7827"/>
        <w:bookmarkEnd w:id="7828"/>
        <w:bookmarkEnd w:id="7829"/>
        <w:bookmarkEnd w:id="7830"/>
        <w:bookmarkEnd w:id="7831"/>
        <w:bookmarkEnd w:id="7832"/>
        <w:bookmarkEnd w:id="7833"/>
        <w:bookmarkEnd w:id="7834"/>
      </w:del>
    </w:p>
    <w:p w:rsidR="00787298" w:rsidRPr="00787298" w:rsidDel="00371A11" w:rsidRDefault="00787298">
      <w:pPr>
        <w:pStyle w:val="body"/>
        <w:rPr>
          <w:del w:id="7835" w:author="Sastry, Murali" w:date="2015-06-09T17:17:00Z"/>
        </w:rPr>
        <w:pPrChange w:id="7836" w:author="Sastry, Murali" w:date="2015-06-10T10:23:00Z">
          <w:pPr>
            <w:pStyle w:val="ListParagraph"/>
            <w:numPr>
              <w:numId w:val="49"/>
            </w:numPr>
            <w:ind w:left="1440" w:hanging="360"/>
          </w:pPr>
        </w:pPrChange>
      </w:pPr>
      <w:del w:id="7837" w:author="Sastry, Murali" w:date="2015-06-09T17:17:00Z">
        <w:r w:rsidRPr="00787298" w:rsidDel="00371A11">
          <w:delText>Added QCOMBUSDRIVER property to determine if Bus driver is installed, each customer’s default property depends on their customization sheet</w:delText>
        </w:r>
        <w:bookmarkStart w:id="7838" w:name="_Toc421702137"/>
        <w:bookmarkStart w:id="7839" w:name="_Toc421705331"/>
        <w:bookmarkStart w:id="7840" w:name="_Toc422905311"/>
        <w:bookmarkStart w:id="7841" w:name="_Toc422935942"/>
        <w:bookmarkStart w:id="7842" w:name="_Toc422939004"/>
        <w:bookmarkStart w:id="7843" w:name="_Toc422930439"/>
        <w:bookmarkStart w:id="7844" w:name="_Toc494288571"/>
        <w:bookmarkStart w:id="7845" w:name="_Toc494291387"/>
        <w:bookmarkStart w:id="7846" w:name="_Toc494294201"/>
        <w:bookmarkEnd w:id="7838"/>
        <w:bookmarkEnd w:id="7839"/>
        <w:bookmarkEnd w:id="7840"/>
        <w:bookmarkEnd w:id="7841"/>
        <w:bookmarkEnd w:id="7842"/>
        <w:bookmarkEnd w:id="7843"/>
        <w:bookmarkEnd w:id="7844"/>
        <w:bookmarkEnd w:id="7845"/>
        <w:bookmarkEnd w:id="7846"/>
      </w:del>
    </w:p>
    <w:p w:rsidR="00787298" w:rsidRPr="00787298" w:rsidDel="00371A11" w:rsidRDefault="00787298">
      <w:pPr>
        <w:pStyle w:val="body"/>
        <w:rPr>
          <w:del w:id="7847" w:author="Sastry, Murali" w:date="2015-06-09T17:17:00Z"/>
        </w:rPr>
        <w:pPrChange w:id="7848" w:author="Sastry, Murali" w:date="2015-06-10T10:23:00Z">
          <w:pPr>
            <w:pStyle w:val="ListParagraph"/>
            <w:numPr>
              <w:numId w:val="49"/>
            </w:numPr>
            <w:ind w:left="1440" w:hanging="360"/>
          </w:pPr>
        </w:pPrChange>
      </w:pPr>
      <w:del w:id="7849" w:author="Sastry, Murali" w:date="2015-06-09T17:17:00Z">
        <w:r w:rsidRPr="00787298" w:rsidDel="00371A11">
          <w:delText>Known Issue:</w:delText>
        </w:r>
        <w:bookmarkStart w:id="7850" w:name="_Toc421702138"/>
        <w:bookmarkStart w:id="7851" w:name="_Toc421705332"/>
        <w:bookmarkStart w:id="7852" w:name="_Toc422905312"/>
        <w:bookmarkStart w:id="7853" w:name="_Toc422935943"/>
        <w:bookmarkStart w:id="7854" w:name="_Toc422939005"/>
        <w:bookmarkStart w:id="7855" w:name="_Toc422930440"/>
        <w:bookmarkStart w:id="7856" w:name="_Toc494288572"/>
        <w:bookmarkStart w:id="7857" w:name="_Toc494291388"/>
        <w:bookmarkStart w:id="7858" w:name="_Toc494294202"/>
        <w:bookmarkEnd w:id="7850"/>
        <w:bookmarkEnd w:id="7851"/>
        <w:bookmarkEnd w:id="7852"/>
        <w:bookmarkEnd w:id="7853"/>
        <w:bookmarkEnd w:id="7854"/>
        <w:bookmarkEnd w:id="7855"/>
        <w:bookmarkEnd w:id="7856"/>
        <w:bookmarkEnd w:id="7857"/>
        <w:bookmarkEnd w:id="7858"/>
      </w:del>
    </w:p>
    <w:p w:rsidR="00787298" w:rsidDel="00371A11" w:rsidRDefault="00787298">
      <w:pPr>
        <w:pStyle w:val="body"/>
        <w:rPr>
          <w:del w:id="7859" w:author="Sastry, Murali" w:date="2015-06-09T17:17:00Z"/>
        </w:rPr>
        <w:pPrChange w:id="7860" w:author="Sastry, Murali" w:date="2015-06-10T10:23:00Z">
          <w:pPr>
            <w:pStyle w:val="ListParagraph"/>
            <w:numPr>
              <w:ilvl w:val="1"/>
              <w:numId w:val="49"/>
            </w:numPr>
            <w:ind w:left="2160" w:hanging="360"/>
          </w:pPr>
        </w:pPrChange>
      </w:pPr>
      <w:del w:id="7861" w:author="Sastry, Murali" w:date="2015-06-09T17:17:00Z">
        <w:r w:rsidRPr="00787298" w:rsidDel="00371A11">
          <w:delText>The Dell Setup.exe displays 1.1.146.  This will be fixed in the final release.</w:delText>
        </w:r>
        <w:bookmarkStart w:id="7862" w:name="_Toc421702139"/>
        <w:bookmarkStart w:id="7863" w:name="_Toc421705333"/>
        <w:bookmarkStart w:id="7864" w:name="_Toc422905313"/>
        <w:bookmarkStart w:id="7865" w:name="_Toc422935944"/>
        <w:bookmarkStart w:id="7866" w:name="_Toc422939006"/>
        <w:bookmarkStart w:id="7867" w:name="_Toc422930441"/>
        <w:bookmarkStart w:id="7868" w:name="_Toc494288573"/>
        <w:bookmarkStart w:id="7869" w:name="_Toc494291389"/>
        <w:bookmarkStart w:id="7870" w:name="_Toc494294203"/>
        <w:bookmarkEnd w:id="7862"/>
        <w:bookmarkEnd w:id="7863"/>
        <w:bookmarkEnd w:id="7864"/>
        <w:bookmarkEnd w:id="7865"/>
        <w:bookmarkEnd w:id="7866"/>
        <w:bookmarkEnd w:id="7867"/>
        <w:bookmarkEnd w:id="7868"/>
        <w:bookmarkEnd w:id="7869"/>
        <w:bookmarkEnd w:id="7870"/>
      </w:del>
    </w:p>
    <w:p w:rsidR="000A3F6C" w:rsidDel="00371A11" w:rsidRDefault="000A3F6C">
      <w:pPr>
        <w:pStyle w:val="body"/>
        <w:rPr>
          <w:del w:id="7871" w:author="Sastry, Murali" w:date="2015-06-09T17:17:00Z"/>
        </w:rPr>
        <w:pPrChange w:id="7872" w:author="Sastry, Murali" w:date="2015-06-10T10:23:00Z">
          <w:pPr/>
        </w:pPrChange>
      </w:pPr>
      <w:del w:id="7873" w:author="Sastry, Murali" w:date="2015-06-09T17:17:00Z">
        <w:r w:rsidDel="00371A11">
          <w:delText xml:space="preserve"> </w:delText>
        </w:r>
        <w:bookmarkStart w:id="7874" w:name="_Toc421702140"/>
        <w:bookmarkStart w:id="7875" w:name="_Toc421705334"/>
        <w:bookmarkStart w:id="7876" w:name="_Toc422905314"/>
        <w:bookmarkStart w:id="7877" w:name="_Toc422935945"/>
        <w:bookmarkStart w:id="7878" w:name="_Toc422939007"/>
        <w:bookmarkStart w:id="7879" w:name="_Toc422930442"/>
        <w:bookmarkStart w:id="7880" w:name="_Toc494288574"/>
        <w:bookmarkStart w:id="7881" w:name="_Toc494291390"/>
        <w:bookmarkStart w:id="7882" w:name="_Toc494294204"/>
        <w:bookmarkEnd w:id="7874"/>
        <w:bookmarkEnd w:id="7875"/>
        <w:bookmarkEnd w:id="7876"/>
        <w:bookmarkEnd w:id="7877"/>
        <w:bookmarkEnd w:id="7878"/>
        <w:bookmarkEnd w:id="7879"/>
        <w:bookmarkEnd w:id="7880"/>
        <w:bookmarkEnd w:id="7881"/>
        <w:bookmarkEnd w:id="7882"/>
      </w:del>
    </w:p>
    <w:p w:rsidR="000A3F6C" w:rsidDel="00371A11" w:rsidRDefault="000A3F6C">
      <w:pPr>
        <w:pStyle w:val="body"/>
        <w:rPr>
          <w:del w:id="7883" w:author="Sastry, Murali" w:date="2015-06-09T17:17:00Z"/>
        </w:rPr>
        <w:pPrChange w:id="7884" w:author="Sastry, Murali" w:date="2015-06-10T10:23:00Z">
          <w:pPr/>
        </w:pPrChange>
      </w:pPr>
      <w:del w:id="7885" w:author="Sastry, Murali" w:date="2015-06-09T17:17:00Z">
        <w:r w:rsidDel="00371A11">
          <w:delText xml:space="preserve"> Please provide test results to undp-pcsw by 6/1.</w:delText>
        </w:r>
        <w:bookmarkStart w:id="7886" w:name="_Toc421702141"/>
        <w:bookmarkStart w:id="7887" w:name="_Toc421705335"/>
        <w:bookmarkStart w:id="7888" w:name="_Toc422905315"/>
        <w:bookmarkStart w:id="7889" w:name="_Toc422935946"/>
        <w:bookmarkStart w:id="7890" w:name="_Toc422939008"/>
        <w:bookmarkStart w:id="7891" w:name="_Toc422930443"/>
        <w:bookmarkStart w:id="7892" w:name="_Toc494288575"/>
        <w:bookmarkStart w:id="7893" w:name="_Toc494291391"/>
        <w:bookmarkStart w:id="7894" w:name="_Toc494294205"/>
        <w:bookmarkEnd w:id="7886"/>
        <w:bookmarkEnd w:id="7887"/>
        <w:bookmarkEnd w:id="7888"/>
        <w:bookmarkEnd w:id="7889"/>
        <w:bookmarkEnd w:id="7890"/>
        <w:bookmarkEnd w:id="7891"/>
        <w:bookmarkEnd w:id="7892"/>
        <w:bookmarkEnd w:id="7893"/>
        <w:bookmarkEnd w:id="7894"/>
      </w:del>
    </w:p>
    <w:p w:rsidR="000A3F6C" w:rsidRPr="000A3F6C" w:rsidDel="00371A11" w:rsidRDefault="000A3F6C">
      <w:pPr>
        <w:pStyle w:val="body"/>
        <w:rPr>
          <w:del w:id="7895" w:author="Sastry, Murali" w:date="2015-06-09T17:17:00Z"/>
        </w:rPr>
        <w:pPrChange w:id="7896" w:author="Sastry, Murali" w:date="2015-06-10T10:23:00Z">
          <w:pPr/>
        </w:pPrChange>
      </w:pPr>
      <w:del w:id="7897" w:author="Sastry, Murali" w:date="2015-06-09T17:17:00Z">
        <w:r w:rsidDel="00371A11">
          <w:delText>Thanks, &lt;Name&gt;</w:delText>
        </w:r>
        <w:bookmarkStart w:id="7898" w:name="_Toc421702142"/>
        <w:bookmarkStart w:id="7899" w:name="_Toc421705336"/>
        <w:bookmarkStart w:id="7900" w:name="_Toc422905316"/>
        <w:bookmarkStart w:id="7901" w:name="_Toc422935947"/>
        <w:bookmarkStart w:id="7902" w:name="_Toc422939009"/>
        <w:bookmarkStart w:id="7903" w:name="_Toc422930444"/>
        <w:bookmarkStart w:id="7904" w:name="_Toc494288576"/>
        <w:bookmarkStart w:id="7905" w:name="_Toc494291392"/>
        <w:bookmarkStart w:id="7906" w:name="_Toc494294206"/>
        <w:bookmarkEnd w:id="7898"/>
        <w:bookmarkEnd w:id="7899"/>
        <w:bookmarkEnd w:id="7900"/>
        <w:bookmarkEnd w:id="7901"/>
        <w:bookmarkEnd w:id="7902"/>
        <w:bookmarkEnd w:id="7903"/>
        <w:bookmarkEnd w:id="7904"/>
        <w:bookmarkEnd w:id="7905"/>
        <w:bookmarkEnd w:id="7906"/>
      </w:del>
    </w:p>
    <w:p w:rsidR="00987CB2" w:rsidRPr="000A3F6C" w:rsidDel="00371A11" w:rsidRDefault="00C0468B">
      <w:pPr>
        <w:pStyle w:val="body"/>
        <w:rPr>
          <w:del w:id="7907" w:author="Sastry, Murali" w:date="2015-06-09T17:17:00Z"/>
        </w:rPr>
        <w:pPrChange w:id="7908" w:author="Sastry, Murali" w:date="2015-06-10T10:23:00Z">
          <w:pPr>
            <w:pStyle w:val="Heading1"/>
          </w:pPr>
        </w:pPrChange>
      </w:pPr>
      <w:bookmarkStart w:id="7909" w:name="_Toc262632367"/>
      <w:bookmarkStart w:id="7910" w:name="_Adding_a_new"/>
      <w:bookmarkStart w:id="7911" w:name="_Toc234138263"/>
      <w:bookmarkEnd w:id="7909"/>
      <w:bookmarkEnd w:id="7910"/>
      <w:del w:id="7912" w:author="Sastry, Murali" w:date="2015-06-09T17:17:00Z">
        <w:r w:rsidRPr="000A3F6C" w:rsidDel="00371A11">
          <w:delText>Adding a new Windows Customer</w:delText>
        </w:r>
        <w:bookmarkStart w:id="7913" w:name="_Toc421702143"/>
        <w:bookmarkStart w:id="7914" w:name="_Toc421705337"/>
        <w:bookmarkStart w:id="7915" w:name="_Toc422905317"/>
        <w:bookmarkStart w:id="7916" w:name="_Toc422935948"/>
        <w:bookmarkStart w:id="7917" w:name="_Toc422939010"/>
        <w:bookmarkStart w:id="7918" w:name="_Toc422930445"/>
        <w:bookmarkStart w:id="7919" w:name="_Toc494288577"/>
        <w:bookmarkStart w:id="7920" w:name="_Toc494291393"/>
        <w:bookmarkStart w:id="7921" w:name="_Toc494294207"/>
        <w:bookmarkEnd w:id="7911"/>
        <w:bookmarkEnd w:id="7913"/>
        <w:bookmarkEnd w:id="7914"/>
        <w:bookmarkEnd w:id="7915"/>
        <w:bookmarkEnd w:id="7916"/>
        <w:bookmarkEnd w:id="7917"/>
        <w:bookmarkEnd w:id="7918"/>
        <w:bookmarkEnd w:id="7919"/>
        <w:bookmarkEnd w:id="7920"/>
        <w:bookmarkEnd w:id="7921"/>
      </w:del>
    </w:p>
    <w:p w:rsidR="00987CB2" w:rsidRPr="00E056B6" w:rsidDel="00371A11" w:rsidRDefault="00C0468B">
      <w:pPr>
        <w:pStyle w:val="body"/>
        <w:rPr>
          <w:del w:id="7922" w:author="Sastry, Murali" w:date="2015-06-09T17:17:00Z"/>
        </w:rPr>
      </w:pPr>
      <w:del w:id="7923" w:author="Sastry, Murali" w:date="2015-06-09T17:17:00Z">
        <w:r w:rsidRPr="00E056B6" w:rsidDel="00371A11">
          <w:delText>Multiple files and projects need to be updated when adding a new customer</w:delText>
        </w:r>
        <w:bookmarkStart w:id="7924" w:name="_Toc421702144"/>
        <w:bookmarkStart w:id="7925" w:name="_Toc421705338"/>
        <w:bookmarkStart w:id="7926" w:name="_Toc422905318"/>
        <w:bookmarkStart w:id="7927" w:name="_Toc422935949"/>
        <w:bookmarkStart w:id="7928" w:name="_Toc422939011"/>
        <w:bookmarkStart w:id="7929" w:name="_Toc422930446"/>
        <w:bookmarkStart w:id="7930" w:name="_Toc494288578"/>
        <w:bookmarkStart w:id="7931" w:name="_Toc494291394"/>
        <w:bookmarkStart w:id="7932" w:name="_Toc494294208"/>
        <w:bookmarkEnd w:id="7924"/>
        <w:bookmarkEnd w:id="7925"/>
        <w:bookmarkEnd w:id="7926"/>
        <w:bookmarkEnd w:id="7927"/>
        <w:bookmarkEnd w:id="7928"/>
        <w:bookmarkEnd w:id="7929"/>
        <w:bookmarkEnd w:id="7930"/>
        <w:bookmarkEnd w:id="7931"/>
        <w:bookmarkEnd w:id="7932"/>
      </w:del>
    </w:p>
    <w:p w:rsidR="00A479E6" w:rsidRPr="00E056B6" w:rsidDel="00371A11" w:rsidRDefault="00C0468B">
      <w:pPr>
        <w:pStyle w:val="body"/>
        <w:rPr>
          <w:del w:id="7933" w:author="Sastry, Murali" w:date="2015-06-09T17:17:00Z"/>
        </w:rPr>
      </w:pPr>
      <w:del w:id="7934" w:author="Sastry, Murali" w:date="2015-06-09T17:17:00Z">
        <w:r w:rsidRPr="00E056B6" w:rsidDel="00371A11">
          <w:delText>All customer specific information should be taken from the eRoom OEM specific customization document</w:delText>
        </w:r>
        <w:bookmarkStart w:id="7935" w:name="_Toc421702145"/>
        <w:bookmarkStart w:id="7936" w:name="_Toc421705339"/>
        <w:bookmarkStart w:id="7937" w:name="_Toc422905319"/>
        <w:bookmarkStart w:id="7938" w:name="_Toc422935950"/>
        <w:bookmarkStart w:id="7939" w:name="_Toc422939012"/>
        <w:bookmarkStart w:id="7940" w:name="_Toc422930447"/>
        <w:bookmarkStart w:id="7941" w:name="_Toc494288579"/>
        <w:bookmarkStart w:id="7942" w:name="_Toc494291395"/>
        <w:bookmarkStart w:id="7943" w:name="_Toc494294209"/>
        <w:bookmarkEnd w:id="7935"/>
        <w:bookmarkEnd w:id="7936"/>
        <w:bookmarkEnd w:id="7937"/>
        <w:bookmarkEnd w:id="7938"/>
        <w:bookmarkEnd w:id="7939"/>
        <w:bookmarkEnd w:id="7940"/>
        <w:bookmarkEnd w:id="7941"/>
        <w:bookmarkEnd w:id="7942"/>
        <w:bookmarkEnd w:id="7943"/>
      </w:del>
    </w:p>
    <w:p w:rsidR="00983820" w:rsidRPr="00E056B6" w:rsidDel="00371A11" w:rsidRDefault="00C0468B">
      <w:pPr>
        <w:pStyle w:val="body"/>
        <w:rPr>
          <w:del w:id="7944" w:author="Sastry, Murali" w:date="2015-06-09T17:17:00Z"/>
        </w:rPr>
        <w:pPrChange w:id="7945" w:author="Sastry, Murali" w:date="2015-06-10T10:23:00Z">
          <w:pPr>
            <w:pStyle w:val="Caption"/>
            <w:keepNext/>
          </w:pPr>
        </w:pPrChange>
      </w:pPr>
      <w:del w:id="7946"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9</w:delText>
        </w:r>
        <w:r w:rsidR="00A31CAF" w:rsidDel="00371A11">
          <w:rPr>
            <w:b/>
          </w:rPr>
          <w:fldChar w:fldCharType="end"/>
        </w:r>
        <w:r w:rsidRPr="00E056B6" w:rsidDel="00371A11">
          <w:delText xml:space="preserve"> Variables used for this section of the build document</w:delText>
        </w:r>
        <w:bookmarkStart w:id="7947" w:name="_Toc421702146"/>
        <w:bookmarkStart w:id="7948" w:name="_Toc421705340"/>
        <w:bookmarkStart w:id="7949" w:name="_Toc422905320"/>
        <w:bookmarkStart w:id="7950" w:name="_Toc422935951"/>
        <w:bookmarkStart w:id="7951" w:name="_Toc422939013"/>
        <w:bookmarkStart w:id="7952" w:name="_Toc422930448"/>
        <w:bookmarkStart w:id="7953" w:name="_Toc494288580"/>
        <w:bookmarkStart w:id="7954" w:name="_Toc494291396"/>
        <w:bookmarkStart w:id="7955" w:name="_Toc494294210"/>
        <w:bookmarkEnd w:id="7947"/>
        <w:bookmarkEnd w:id="7948"/>
        <w:bookmarkEnd w:id="7949"/>
        <w:bookmarkEnd w:id="7950"/>
        <w:bookmarkEnd w:id="7951"/>
        <w:bookmarkEnd w:id="7952"/>
        <w:bookmarkEnd w:id="7953"/>
        <w:bookmarkEnd w:id="7954"/>
        <w:bookmarkEnd w:id="7955"/>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1620"/>
        <w:gridCol w:w="5310"/>
      </w:tblGrid>
      <w:tr w:rsidR="00853E36" w:rsidRPr="00E056B6" w:rsidDel="00371A11" w:rsidTr="00853E36">
        <w:trPr>
          <w:cantSplit/>
          <w:tblHeader/>
          <w:del w:id="7956" w:author="Sastry, Murali" w:date="2015-06-09T17:17:00Z"/>
        </w:trPr>
        <w:tc>
          <w:tcPr>
            <w:tcW w:w="1710" w:type="dxa"/>
            <w:tcBorders>
              <w:bottom w:val="single" w:sz="12" w:space="0" w:color="auto"/>
            </w:tcBorders>
          </w:tcPr>
          <w:p w:rsidR="00853E36" w:rsidRPr="00E056B6" w:rsidDel="00371A11" w:rsidRDefault="00C0468B">
            <w:pPr>
              <w:pStyle w:val="body"/>
              <w:rPr>
                <w:del w:id="7957" w:author="Sastry, Murali" w:date="2015-06-09T17:17:00Z"/>
              </w:rPr>
              <w:pPrChange w:id="7958" w:author="Sastry, Murali" w:date="2015-06-10T10:23:00Z">
                <w:pPr>
                  <w:pStyle w:val="tableheading"/>
                  <w:jc w:val="left"/>
                  <w:outlineLvl w:val="1"/>
                </w:pPr>
              </w:pPrChange>
            </w:pPr>
            <w:del w:id="7959" w:author="Sastry, Murali" w:date="2015-06-09T17:17:00Z">
              <w:r w:rsidRPr="00E056B6" w:rsidDel="00371A11">
                <w:delText>File</w:delText>
              </w:r>
              <w:bookmarkStart w:id="7960" w:name="_Toc421702147"/>
              <w:bookmarkStart w:id="7961" w:name="_Toc421705341"/>
              <w:bookmarkStart w:id="7962" w:name="_Toc422905321"/>
              <w:bookmarkStart w:id="7963" w:name="_Toc422935952"/>
              <w:bookmarkStart w:id="7964" w:name="_Toc422939014"/>
              <w:bookmarkStart w:id="7965" w:name="_Toc422930449"/>
              <w:bookmarkStart w:id="7966" w:name="_Toc494288581"/>
              <w:bookmarkStart w:id="7967" w:name="_Toc494291397"/>
              <w:bookmarkStart w:id="7968" w:name="_Toc494294211"/>
              <w:bookmarkEnd w:id="7960"/>
              <w:bookmarkEnd w:id="7961"/>
              <w:bookmarkEnd w:id="7962"/>
              <w:bookmarkEnd w:id="7963"/>
              <w:bookmarkEnd w:id="7964"/>
              <w:bookmarkEnd w:id="7965"/>
              <w:bookmarkEnd w:id="7966"/>
              <w:bookmarkEnd w:id="7967"/>
              <w:bookmarkEnd w:id="7968"/>
            </w:del>
          </w:p>
        </w:tc>
        <w:tc>
          <w:tcPr>
            <w:tcW w:w="1620" w:type="dxa"/>
            <w:tcBorders>
              <w:bottom w:val="single" w:sz="12" w:space="0" w:color="auto"/>
            </w:tcBorders>
          </w:tcPr>
          <w:p w:rsidR="00853E36" w:rsidRPr="00E056B6" w:rsidDel="00371A11" w:rsidRDefault="00C0468B">
            <w:pPr>
              <w:pStyle w:val="body"/>
              <w:rPr>
                <w:del w:id="7969" w:author="Sastry, Murali" w:date="2015-06-09T17:17:00Z"/>
              </w:rPr>
              <w:pPrChange w:id="7970" w:author="Sastry, Murali" w:date="2015-06-10T10:23:00Z">
                <w:pPr>
                  <w:pStyle w:val="tableheading"/>
                  <w:jc w:val="left"/>
                  <w:outlineLvl w:val="1"/>
                </w:pPr>
              </w:pPrChange>
            </w:pPr>
            <w:del w:id="7971" w:author="Sastry, Murali" w:date="2015-06-09T17:17:00Z">
              <w:r w:rsidRPr="00E056B6" w:rsidDel="00371A11">
                <w:delText>Example Value</w:delText>
              </w:r>
              <w:bookmarkStart w:id="7972" w:name="_Toc421702148"/>
              <w:bookmarkStart w:id="7973" w:name="_Toc421705342"/>
              <w:bookmarkStart w:id="7974" w:name="_Toc422905322"/>
              <w:bookmarkStart w:id="7975" w:name="_Toc422935953"/>
              <w:bookmarkStart w:id="7976" w:name="_Toc422939015"/>
              <w:bookmarkStart w:id="7977" w:name="_Toc422930450"/>
              <w:bookmarkStart w:id="7978" w:name="_Toc494288582"/>
              <w:bookmarkStart w:id="7979" w:name="_Toc494291398"/>
              <w:bookmarkStart w:id="7980" w:name="_Toc494294212"/>
              <w:bookmarkEnd w:id="7972"/>
              <w:bookmarkEnd w:id="7973"/>
              <w:bookmarkEnd w:id="7974"/>
              <w:bookmarkEnd w:id="7975"/>
              <w:bookmarkEnd w:id="7976"/>
              <w:bookmarkEnd w:id="7977"/>
              <w:bookmarkEnd w:id="7978"/>
              <w:bookmarkEnd w:id="7979"/>
              <w:bookmarkEnd w:id="7980"/>
            </w:del>
          </w:p>
        </w:tc>
        <w:tc>
          <w:tcPr>
            <w:tcW w:w="5310" w:type="dxa"/>
            <w:tcBorders>
              <w:bottom w:val="single" w:sz="12" w:space="0" w:color="auto"/>
            </w:tcBorders>
          </w:tcPr>
          <w:p w:rsidR="00853E36" w:rsidRPr="00E056B6" w:rsidDel="00371A11" w:rsidRDefault="00C0468B">
            <w:pPr>
              <w:pStyle w:val="body"/>
              <w:rPr>
                <w:del w:id="7981" w:author="Sastry, Murali" w:date="2015-06-09T17:17:00Z"/>
              </w:rPr>
              <w:pPrChange w:id="7982" w:author="Sastry, Murali" w:date="2015-06-10T10:23:00Z">
                <w:pPr>
                  <w:pStyle w:val="tableheading"/>
                  <w:jc w:val="left"/>
                  <w:outlineLvl w:val="1"/>
                </w:pPr>
              </w:pPrChange>
            </w:pPr>
            <w:del w:id="7983" w:author="Sastry, Murali" w:date="2015-06-09T17:17:00Z">
              <w:r w:rsidRPr="00E056B6" w:rsidDel="00371A11">
                <w:delText>Description</w:delText>
              </w:r>
              <w:bookmarkStart w:id="7984" w:name="_Toc421702149"/>
              <w:bookmarkStart w:id="7985" w:name="_Toc421705343"/>
              <w:bookmarkStart w:id="7986" w:name="_Toc422905323"/>
              <w:bookmarkStart w:id="7987" w:name="_Toc422935954"/>
              <w:bookmarkStart w:id="7988" w:name="_Toc422939016"/>
              <w:bookmarkStart w:id="7989" w:name="_Toc422930451"/>
              <w:bookmarkStart w:id="7990" w:name="_Toc494288583"/>
              <w:bookmarkStart w:id="7991" w:name="_Toc494291399"/>
              <w:bookmarkStart w:id="7992" w:name="_Toc494294213"/>
              <w:bookmarkEnd w:id="7984"/>
              <w:bookmarkEnd w:id="7985"/>
              <w:bookmarkEnd w:id="7986"/>
              <w:bookmarkEnd w:id="7987"/>
              <w:bookmarkEnd w:id="7988"/>
              <w:bookmarkEnd w:id="7989"/>
              <w:bookmarkEnd w:id="7990"/>
              <w:bookmarkEnd w:id="7991"/>
              <w:bookmarkEnd w:id="7992"/>
            </w:del>
          </w:p>
        </w:tc>
        <w:bookmarkStart w:id="7993" w:name="_Toc421702150"/>
        <w:bookmarkStart w:id="7994" w:name="_Toc421705344"/>
        <w:bookmarkStart w:id="7995" w:name="_Toc422905324"/>
        <w:bookmarkStart w:id="7996" w:name="_Toc422935955"/>
        <w:bookmarkStart w:id="7997" w:name="_Toc422939017"/>
        <w:bookmarkStart w:id="7998" w:name="_Toc422930452"/>
        <w:bookmarkStart w:id="7999" w:name="_Toc494288584"/>
        <w:bookmarkStart w:id="8000" w:name="_Toc494291400"/>
        <w:bookmarkStart w:id="8001" w:name="_Toc494294214"/>
        <w:bookmarkEnd w:id="7993"/>
        <w:bookmarkEnd w:id="7994"/>
        <w:bookmarkEnd w:id="7995"/>
        <w:bookmarkEnd w:id="7996"/>
        <w:bookmarkEnd w:id="7997"/>
        <w:bookmarkEnd w:id="7998"/>
        <w:bookmarkEnd w:id="7999"/>
        <w:bookmarkEnd w:id="8000"/>
        <w:bookmarkEnd w:id="8001"/>
      </w:tr>
      <w:tr w:rsidR="00853E36" w:rsidRPr="00E056B6" w:rsidDel="00371A11" w:rsidTr="00853E36">
        <w:trPr>
          <w:cantSplit/>
          <w:del w:id="8002" w:author="Sastry, Murali" w:date="2015-06-09T17:17:00Z"/>
        </w:trPr>
        <w:tc>
          <w:tcPr>
            <w:tcW w:w="1710" w:type="dxa"/>
            <w:tcBorders>
              <w:top w:val="nil"/>
              <w:bottom w:val="single" w:sz="6" w:space="0" w:color="auto"/>
            </w:tcBorders>
          </w:tcPr>
          <w:p w:rsidR="00853E36" w:rsidRPr="00E056B6" w:rsidDel="00371A11" w:rsidRDefault="00C0468B">
            <w:pPr>
              <w:pStyle w:val="body"/>
              <w:rPr>
                <w:del w:id="8003" w:author="Sastry, Murali" w:date="2015-06-09T17:17:00Z"/>
              </w:rPr>
              <w:pPrChange w:id="8004" w:author="Sastry, Murali" w:date="2015-06-10T10:23:00Z">
                <w:pPr>
                  <w:pStyle w:val="tableentry"/>
                  <w:keepNext/>
                  <w:outlineLvl w:val="1"/>
                </w:pPr>
              </w:pPrChange>
            </w:pPr>
            <w:del w:id="8005" w:author="Sastry, Murali" w:date="2015-06-09T17:17:00Z">
              <w:r w:rsidRPr="00E056B6" w:rsidDel="00371A11">
                <w:delText>&lt;OEM Name&gt;</w:delText>
              </w:r>
              <w:bookmarkStart w:id="8006" w:name="_Toc421702151"/>
              <w:bookmarkStart w:id="8007" w:name="_Toc421705345"/>
              <w:bookmarkStart w:id="8008" w:name="_Toc422905325"/>
              <w:bookmarkStart w:id="8009" w:name="_Toc422935956"/>
              <w:bookmarkStart w:id="8010" w:name="_Toc422939018"/>
              <w:bookmarkStart w:id="8011" w:name="_Toc422930453"/>
              <w:bookmarkStart w:id="8012" w:name="_Toc494288585"/>
              <w:bookmarkStart w:id="8013" w:name="_Toc494291401"/>
              <w:bookmarkStart w:id="8014" w:name="_Toc494294215"/>
              <w:bookmarkEnd w:id="8006"/>
              <w:bookmarkEnd w:id="8007"/>
              <w:bookmarkEnd w:id="8008"/>
              <w:bookmarkEnd w:id="8009"/>
              <w:bookmarkEnd w:id="8010"/>
              <w:bookmarkEnd w:id="8011"/>
              <w:bookmarkEnd w:id="8012"/>
              <w:bookmarkEnd w:id="8013"/>
              <w:bookmarkEnd w:id="8014"/>
            </w:del>
          </w:p>
        </w:tc>
        <w:tc>
          <w:tcPr>
            <w:tcW w:w="1620" w:type="dxa"/>
            <w:tcBorders>
              <w:top w:val="nil"/>
              <w:bottom w:val="single" w:sz="6" w:space="0" w:color="auto"/>
            </w:tcBorders>
          </w:tcPr>
          <w:p w:rsidR="00853E36" w:rsidRPr="00E056B6" w:rsidDel="00371A11" w:rsidRDefault="00C0468B">
            <w:pPr>
              <w:pStyle w:val="body"/>
              <w:rPr>
                <w:del w:id="8015" w:author="Sastry, Murali" w:date="2015-06-09T17:17:00Z"/>
              </w:rPr>
              <w:pPrChange w:id="8016" w:author="Sastry, Murali" w:date="2015-06-10T10:23:00Z">
                <w:pPr>
                  <w:pStyle w:val="tableentry"/>
                  <w:keepNext/>
                  <w:outlineLvl w:val="1"/>
                </w:pPr>
              </w:pPrChange>
            </w:pPr>
            <w:del w:id="8017" w:author="Sastry, Murali" w:date="2015-06-09T17:17:00Z">
              <w:r w:rsidRPr="00E056B6" w:rsidDel="00371A11">
                <w:delText>“Sierra Wireless”</w:delText>
              </w:r>
              <w:bookmarkStart w:id="8018" w:name="_Toc421702152"/>
              <w:bookmarkStart w:id="8019" w:name="_Toc421705346"/>
              <w:bookmarkStart w:id="8020" w:name="_Toc422905326"/>
              <w:bookmarkStart w:id="8021" w:name="_Toc422935957"/>
              <w:bookmarkStart w:id="8022" w:name="_Toc422939019"/>
              <w:bookmarkStart w:id="8023" w:name="_Toc422930454"/>
              <w:bookmarkStart w:id="8024" w:name="_Toc494288586"/>
              <w:bookmarkStart w:id="8025" w:name="_Toc494291402"/>
              <w:bookmarkStart w:id="8026" w:name="_Toc494294216"/>
              <w:bookmarkEnd w:id="8018"/>
              <w:bookmarkEnd w:id="8019"/>
              <w:bookmarkEnd w:id="8020"/>
              <w:bookmarkEnd w:id="8021"/>
              <w:bookmarkEnd w:id="8022"/>
              <w:bookmarkEnd w:id="8023"/>
              <w:bookmarkEnd w:id="8024"/>
              <w:bookmarkEnd w:id="8025"/>
              <w:bookmarkEnd w:id="8026"/>
            </w:del>
          </w:p>
          <w:p w:rsidR="00853E36" w:rsidRPr="00E056B6" w:rsidDel="00371A11" w:rsidRDefault="00C0468B">
            <w:pPr>
              <w:pStyle w:val="body"/>
              <w:rPr>
                <w:del w:id="8027" w:author="Sastry, Murali" w:date="2015-06-09T17:17:00Z"/>
              </w:rPr>
              <w:pPrChange w:id="8028" w:author="Sastry, Murali" w:date="2015-06-10T10:23:00Z">
                <w:pPr>
                  <w:pStyle w:val="tableentry"/>
                  <w:keepNext/>
                  <w:outlineLvl w:val="1"/>
                </w:pPr>
              </w:pPrChange>
            </w:pPr>
            <w:del w:id="8029" w:author="Sastry, Murali" w:date="2015-06-09T17:17:00Z">
              <w:r w:rsidRPr="00E056B6" w:rsidDel="00371A11">
                <w:delText>“Top Global”</w:delText>
              </w:r>
              <w:bookmarkStart w:id="8030" w:name="_Toc421702153"/>
              <w:bookmarkStart w:id="8031" w:name="_Toc421705347"/>
              <w:bookmarkStart w:id="8032" w:name="_Toc422905327"/>
              <w:bookmarkStart w:id="8033" w:name="_Toc422935958"/>
              <w:bookmarkStart w:id="8034" w:name="_Toc422939020"/>
              <w:bookmarkStart w:id="8035" w:name="_Toc422930455"/>
              <w:bookmarkStart w:id="8036" w:name="_Toc494288587"/>
              <w:bookmarkStart w:id="8037" w:name="_Toc494291403"/>
              <w:bookmarkStart w:id="8038" w:name="_Toc494294217"/>
              <w:bookmarkEnd w:id="8030"/>
              <w:bookmarkEnd w:id="8031"/>
              <w:bookmarkEnd w:id="8032"/>
              <w:bookmarkEnd w:id="8033"/>
              <w:bookmarkEnd w:id="8034"/>
              <w:bookmarkEnd w:id="8035"/>
              <w:bookmarkEnd w:id="8036"/>
              <w:bookmarkEnd w:id="8037"/>
              <w:bookmarkEnd w:id="8038"/>
            </w:del>
          </w:p>
        </w:tc>
        <w:tc>
          <w:tcPr>
            <w:tcW w:w="5310" w:type="dxa"/>
            <w:tcBorders>
              <w:top w:val="nil"/>
              <w:bottom w:val="single" w:sz="6" w:space="0" w:color="auto"/>
            </w:tcBorders>
          </w:tcPr>
          <w:p w:rsidR="00853E36" w:rsidRPr="00E056B6" w:rsidDel="00371A11" w:rsidRDefault="00C0468B">
            <w:pPr>
              <w:pStyle w:val="body"/>
              <w:rPr>
                <w:del w:id="8039" w:author="Sastry, Murali" w:date="2015-06-09T17:17:00Z"/>
              </w:rPr>
              <w:pPrChange w:id="8040" w:author="Sastry, Murali" w:date="2015-06-10T10:23:00Z">
                <w:pPr>
                  <w:pStyle w:val="tableentry"/>
                  <w:keepNext/>
                  <w:outlineLvl w:val="1"/>
                </w:pPr>
              </w:pPrChange>
            </w:pPr>
            <w:del w:id="8041" w:author="Sastry, Murali" w:date="2015-06-09T17:17:00Z">
              <w:r w:rsidRPr="00E056B6" w:rsidDel="00371A11">
                <w:delText>Full name of OEM</w:delText>
              </w:r>
              <w:bookmarkStart w:id="8042" w:name="_Toc421702154"/>
              <w:bookmarkStart w:id="8043" w:name="_Toc421705348"/>
              <w:bookmarkStart w:id="8044" w:name="_Toc422905328"/>
              <w:bookmarkStart w:id="8045" w:name="_Toc422935959"/>
              <w:bookmarkStart w:id="8046" w:name="_Toc422939021"/>
              <w:bookmarkStart w:id="8047" w:name="_Toc422930456"/>
              <w:bookmarkStart w:id="8048" w:name="_Toc494288588"/>
              <w:bookmarkStart w:id="8049" w:name="_Toc494291404"/>
              <w:bookmarkStart w:id="8050" w:name="_Toc494294218"/>
              <w:bookmarkEnd w:id="8042"/>
              <w:bookmarkEnd w:id="8043"/>
              <w:bookmarkEnd w:id="8044"/>
              <w:bookmarkEnd w:id="8045"/>
              <w:bookmarkEnd w:id="8046"/>
              <w:bookmarkEnd w:id="8047"/>
              <w:bookmarkEnd w:id="8048"/>
              <w:bookmarkEnd w:id="8049"/>
              <w:bookmarkEnd w:id="8050"/>
            </w:del>
          </w:p>
        </w:tc>
        <w:bookmarkStart w:id="8051" w:name="_Toc421702155"/>
        <w:bookmarkStart w:id="8052" w:name="_Toc421705349"/>
        <w:bookmarkStart w:id="8053" w:name="_Toc422905329"/>
        <w:bookmarkStart w:id="8054" w:name="_Toc422935960"/>
        <w:bookmarkStart w:id="8055" w:name="_Toc422939022"/>
        <w:bookmarkStart w:id="8056" w:name="_Toc422930457"/>
        <w:bookmarkStart w:id="8057" w:name="_Toc494288589"/>
        <w:bookmarkStart w:id="8058" w:name="_Toc494291405"/>
        <w:bookmarkStart w:id="8059" w:name="_Toc494294219"/>
        <w:bookmarkEnd w:id="8051"/>
        <w:bookmarkEnd w:id="8052"/>
        <w:bookmarkEnd w:id="8053"/>
        <w:bookmarkEnd w:id="8054"/>
        <w:bookmarkEnd w:id="8055"/>
        <w:bookmarkEnd w:id="8056"/>
        <w:bookmarkEnd w:id="8057"/>
        <w:bookmarkEnd w:id="8058"/>
        <w:bookmarkEnd w:id="8059"/>
      </w:tr>
      <w:tr w:rsidR="00853E36" w:rsidRPr="00E056B6" w:rsidDel="00371A11" w:rsidTr="00853E36">
        <w:trPr>
          <w:cantSplit/>
          <w:del w:id="8060" w:author="Sastry, Murali" w:date="2015-06-09T17:17:00Z"/>
        </w:trPr>
        <w:tc>
          <w:tcPr>
            <w:tcW w:w="1710" w:type="dxa"/>
            <w:tcBorders>
              <w:top w:val="single" w:sz="6" w:space="0" w:color="auto"/>
              <w:bottom w:val="single" w:sz="6" w:space="0" w:color="auto"/>
            </w:tcBorders>
          </w:tcPr>
          <w:p w:rsidR="00853E36" w:rsidRPr="00E056B6" w:rsidDel="00371A11" w:rsidRDefault="00C0468B">
            <w:pPr>
              <w:pStyle w:val="body"/>
              <w:rPr>
                <w:del w:id="8061" w:author="Sastry, Murali" w:date="2015-06-09T17:17:00Z"/>
              </w:rPr>
              <w:pPrChange w:id="8062" w:author="Sastry, Murali" w:date="2015-06-10T10:23:00Z">
                <w:pPr>
                  <w:pStyle w:val="tableentry"/>
                  <w:keepNext/>
                  <w:outlineLvl w:val="1"/>
                </w:pPr>
              </w:pPrChange>
            </w:pPr>
            <w:del w:id="8063" w:author="Sastry, Murali" w:date="2015-06-09T17:17:00Z">
              <w:r w:rsidRPr="00E056B6" w:rsidDel="00371A11">
                <w:delText>&lt;OEMName&gt;</w:delText>
              </w:r>
              <w:bookmarkStart w:id="8064" w:name="_Toc421702156"/>
              <w:bookmarkStart w:id="8065" w:name="_Toc421705350"/>
              <w:bookmarkStart w:id="8066" w:name="_Toc422905330"/>
              <w:bookmarkStart w:id="8067" w:name="_Toc422935961"/>
              <w:bookmarkStart w:id="8068" w:name="_Toc422939023"/>
              <w:bookmarkStart w:id="8069" w:name="_Toc422930458"/>
              <w:bookmarkStart w:id="8070" w:name="_Toc494288590"/>
              <w:bookmarkStart w:id="8071" w:name="_Toc494291406"/>
              <w:bookmarkStart w:id="8072" w:name="_Toc494294220"/>
              <w:bookmarkEnd w:id="8064"/>
              <w:bookmarkEnd w:id="8065"/>
              <w:bookmarkEnd w:id="8066"/>
              <w:bookmarkEnd w:id="8067"/>
              <w:bookmarkEnd w:id="8068"/>
              <w:bookmarkEnd w:id="8069"/>
              <w:bookmarkEnd w:id="8070"/>
              <w:bookmarkEnd w:id="8071"/>
              <w:bookmarkEnd w:id="8072"/>
            </w:del>
          </w:p>
        </w:tc>
        <w:tc>
          <w:tcPr>
            <w:tcW w:w="1620" w:type="dxa"/>
            <w:tcBorders>
              <w:top w:val="single" w:sz="6" w:space="0" w:color="auto"/>
              <w:bottom w:val="single" w:sz="6" w:space="0" w:color="auto"/>
            </w:tcBorders>
          </w:tcPr>
          <w:p w:rsidR="00853E36" w:rsidRPr="00E056B6" w:rsidDel="00371A11" w:rsidRDefault="00C0468B">
            <w:pPr>
              <w:pStyle w:val="body"/>
              <w:rPr>
                <w:del w:id="8073" w:author="Sastry, Murali" w:date="2015-06-09T17:17:00Z"/>
              </w:rPr>
              <w:pPrChange w:id="8074" w:author="Sastry, Murali" w:date="2015-06-10T10:23:00Z">
                <w:pPr>
                  <w:pStyle w:val="tableentry"/>
                  <w:keepNext/>
                  <w:outlineLvl w:val="1"/>
                </w:pPr>
              </w:pPrChange>
            </w:pPr>
            <w:del w:id="8075" w:author="Sastry, Murali" w:date="2015-06-09T17:17:00Z">
              <w:r w:rsidRPr="00E056B6" w:rsidDel="00371A11">
                <w:delText>“Sierra”</w:delText>
              </w:r>
              <w:bookmarkStart w:id="8076" w:name="_Toc421702157"/>
              <w:bookmarkStart w:id="8077" w:name="_Toc421705351"/>
              <w:bookmarkStart w:id="8078" w:name="_Toc422905331"/>
              <w:bookmarkStart w:id="8079" w:name="_Toc422935962"/>
              <w:bookmarkStart w:id="8080" w:name="_Toc422939024"/>
              <w:bookmarkStart w:id="8081" w:name="_Toc422930459"/>
              <w:bookmarkStart w:id="8082" w:name="_Toc494288591"/>
              <w:bookmarkStart w:id="8083" w:name="_Toc494291407"/>
              <w:bookmarkStart w:id="8084" w:name="_Toc494294221"/>
              <w:bookmarkEnd w:id="8076"/>
              <w:bookmarkEnd w:id="8077"/>
              <w:bookmarkEnd w:id="8078"/>
              <w:bookmarkEnd w:id="8079"/>
              <w:bookmarkEnd w:id="8080"/>
              <w:bookmarkEnd w:id="8081"/>
              <w:bookmarkEnd w:id="8082"/>
              <w:bookmarkEnd w:id="8083"/>
              <w:bookmarkEnd w:id="8084"/>
            </w:del>
          </w:p>
          <w:p w:rsidR="00853E36" w:rsidRPr="00E056B6" w:rsidDel="00371A11" w:rsidRDefault="00C0468B">
            <w:pPr>
              <w:pStyle w:val="body"/>
              <w:rPr>
                <w:del w:id="8085" w:author="Sastry, Murali" w:date="2015-06-09T17:17:00Z"/>
              </w:rPr>
              <w:pPrChange w:id="8086" w:author="Sastry, Murali" w:date="2015-06-10T10:23:00Z">
                <w:pPr>
                  <w:pStyle w:val="tableentry"/>
                  <w:keepNext/>
                  <w:outlineLvl w:val="1"/>
                </w:pPr>
              </w:pPrChange>
            </w:pPr>
            <w:del w:id="8087" w:author="Sastry, Murali" w:date="2015-06-09T17:17:00Z">
              <w:r w:rsidRPr="00E056B6" w:rsidDel="00371A11">
                <w:delText>“TopGlobal”</w:delText>
              </w:r>
              <w:bookmarkStart w:id="8088" w:name="_Toc421702158"/>
              <w:bookmarkStart w:id="8089" w:name="_Toc421705352"/>
              <w:bookmarkStart w:id="8090" w:name="_Toc422905332"/>
              <w:bookmarkStart w:id="8091" w:name="_Toc422935963"/>
              <w:bookmarkStart w:id="8092" w:name="_Toc422939025"/>
              <w:bookmarkStart w:id="8093" w:name="_Toc422930460"/>
              <w:bookmarkStart w:id="8094" w:name="_Toc494288592"/>
              <w:bookmarkStart w:id="8095" w:name="_Toc494291408"/>
              <w:bookmarkStart w:id="8096" w:name="_Toc494294222"/>
              <w:bookmarkEnd w:id="8088"/>
              <w:bookmarkEnd w:id="8089"/>
              <w:bookmarkEnd w:id="8090"/>
              <w:bookmarkEnd w:id="8091"/>
              <w:bookmarkEnd w:id="8092"/>
              <w:bookmarkEnd w:id="8093"/>
              <w:bookmarkEnd w:id="8094"/>
              <w:bookmarkEnd w:id="8095"/>
              <w:bookmarkEnd w:id="8096"/>
            </w:del>
          </w:p>
        </w:tc>
        <w:tc>
          <w:tcPr>
            <w:tcW w:w="5310" w:type="dxa"/>
            <w:tcBorders>
              <w:top w:val="single" w:sz="6" w:space="0" w:color="auto"/>
              <w:bottom w:val="single" w:sz="6" w:space="0" w:color="auto"/>
            </w:tcBorders>
          </w:tcPr>
          <w:p w:rsidR="00853E36" w:rsidRPr="00E056B6" w:rsidDel="00371A11" w:rsidRDefault="00C0468B">
            <w:pPr>
              <w:pStyle w:val="body"/>
              <w:rPr>
                <w:del w:id="8097" w:author="Sastry, Murali" w:date="2015-06-09T17:17:00Z"/>
              </w:rPr>
              <w:pPrChange w:id="8098" w:author="Sastry, Murali" w:date="2015-06-10T10:23:00Z">
                <w:pPr>
                  <w:pStyle w:val="tableentry"/>
                  <w:keepNext/>
                  <w:outlineLvl w:val="1"/>
                </w:pPr>
              </w:pPrChange>
            </w:pPr>
            <w:del w:id="8099" w:author="Sastry, Murali" w:date="2015-06-09T17:17:00Z">
              <w:r w:rsidRPr="00E056B6" w:rsidDel="00371A11">
                <w:delText xml:space="preserve">Simplified name of OEM, no spaces </w:delText>
              </w:r>
              <w:bookmarkStart w:id="8100" w:name="_Toc421702159"/>
              <w:bookmarkStart w:id="8101" w:name="_Toc421705353"/>
              <w:bookmarkStart w:id="8102" w:name="_Toc422905333"/>
              <w:bookmarkStart w:id="8103" w:name="_Toc422935964"/>
              <w:bookmarkStart w:id="8104" w:name="_Toc422939026"/>
              <w:bookmarkStart w:id="8105" w:name="_Toc422930461"/>
              <w:bookmarkStart w:id="8106" w:name="_Toc494288593"/>
              <w:bookmarkStart w:id="8107" w:name="_Toc494291409"/>
              <w:bookmarkStart w:id="8108" w:name="_Toc494294223"/>
              <w:bookmarkEnd w:id="8100"/>
              <w:bookmarkEnd w:id="8101"/>
              <w:bookmarkEnd w:id="8102"/>
              <w:bookmarkEnd w:id="8103"/>
              <w:bookmarkEnd w:id="8104"/>
              <w:bookmarkEnd w:id="8105"/>
              <w:bookmarkEnd w:id="8106"/>
              <w:bookmarkEnd w:id="8107"/>
              <w:bookmarkEnd w:id="8108"/>
            </w:del>
          </w:p>
        </w:tc>
        <w:bookmarkStart w:id="8109" w:name="_Toc421702160"/>
        <w:bookmarkStart w:id="8110" w:name="_Toc421705354"/>
        <w:bookmarkStart w:id="8111" w:name="_Toc422905334"/>
        <w:bookmarkStart w:id="8112" w:name="_Toc422935965"/>
        <w:bookmarkStart w:id="8113" w:name="_Toc422939027"/>
        <w:bookmarkStart w:id="8114" w:name="_Toc422930462"/>
        <w:bookmarkStart w:id="8115" w:name="_Toc494288594"/>
        <w:bookmarkStart w:id="8116" w:name="_Toc494291410"/>
        <w:bookmarkStart w:id="8117" w:name="_Toc494294224"/>
        <w:bookmarkEnd w:id="8109"/>
        <w:bookmarkEnd w:id="8110"/>
        <w:bookmarkEnd w:id="8111"/>
        <w:bookmarkEnd w:id="8112"/>
        <w:bookmarkEnd w:id="8113"/>
        <w:bookmarkEnd w:id="8114"/>
        <w:bookmarkEnd w:id="8115"/>
        <w:bookmarkEnd w:id="8116"/>
        <w:bookmarkEnd w:id="8117"/>
      </w:tr>
      <w:tr w:rsidR="00C639EE" w:rsidRPr="00E056B6" w:rsidDel="00371A11" w:rsidTr="00853E36">
        <w:trPr>
          <w:cantSplit/>
          <w:del w:id="8118" w:author="Sastry, Murali" w:date="2015-06-09T17:17:00Z"/>
        </w:trPr>
        <w:tc>
          <w:tcPr>
            <w:tcW w:w="1710" w:type="dxa"/>
            <w:tcBorders>
              <w:top w:val="single" w:sz="6" w:space="0" w:color="auto"/>
              <w:bottom w:val="single" w:sz="6" w:space="0" w:color="auto"/>
            </w:tcBorders>
          </w:tcPr>
          <w:p w:rsidR="00C639EE" w:rsidRPr="00E056B6" w:rsidDel="00371A11" w:rsidRDefault="00C0468B">
            <w:pPr>
              <w:pStyle w:val="body"/>
              <w:rPr>
                <w:del w:id="8119" w:author="Sastry, Murali" w:date="2015-06-09T17:17:00Z"/>
              </w:rPr>
              <w:pPrChange w:id="8120" w:author="Sastry, Murali" w:date="2015-06-10T10:23:00Z">
                <w:pPr>
                  <w:pStyle w:val="tableentry"/>
                  <w:keepNext/>
                  <w:outlineLvl w:val="1"/>
                </w:pPr>
              </w:pPrChange>
            </w:pPr>
            <w:del w:id="8121" w:author="Sastry, Murali" w:date="2015-06-09T17:17:00Z">
              <w:r w:rsidRPr="00E056B6" w:rsidDel="00371A11">
                <w:delText>&lt;OEMNAME&gt;</w:delText>
              </w:r>
              <w:bookmarkStart w:id="8122" w:name="_Toc421702161"/>
              <w:bookmarkStart w:id="8123" w:name="_Toc421705355"/>
              <w:bookmarkStart w:id="8124" w:name="_Toc422905335"/>
              <w:bookmarkStart w:id="8125" w:name="_Toc422935966"/>
              <w:bookmarkStart w:id="8126" w:name="_Toc422939028"/>
              <w:bookmarkStart w:id="8127" w:name="_Toc422930463"/>
              <w:bookmarkStart w:id="8128" w:name="_Toc494288595"/>
              <w:bookmarkStart w:id="8129" w:name="_Toc494291411"/>
              <w:bookmarkStart w:id="8130" w:name="_Toc494294225"/>
              <w:bookmarkEnd w:id="8122"/>
              <w:bookmarkEnd w:id="8123"/>
              <w:bookmarkEnd w:id="8124"/>
              <w:bookmarkEnd w:id="8125"/>
              <w:bookmarkEnd w:id="8126"/>
              <w:bookmarkEnd w:id="8127"/>
              <w:bookmarkEnd w:id="8128"/>
              <w:bookmarkEnd w:id="8129"/>
              <w:bookmarkEnd w:id="8130"/>
            </w:del>
          </w:p>
        </w:tc>
        <w:tc>
          <w:tcPr>
            <w:tcW w:w="1620" w:type="dxa"/>
            <w:tcBorders>
              <w:top w:val="single" w:sz="6" w:space="0" w:color="auto"/>
              <w:bottom w:val="single" w:sz="6" w:space="0" w:color="auto"/>
            </w:tcBorders>
          </w:tcPr>
          <w:p w:rsidR="003247CA" w:rsidRPr="00E056B6" w:rsidDel="00371A11" w:rsidRDefault="00C0468B">
            <w:pPr>
              <w:pStyle w:val="body"/>
              <w:rPr>
                <w:del w:id="8131" w:author="Sastry, Murali" w:date="2015-06-09T17:17:00Z"/>
              </w:rPr>
              <w:pPrChange w:id="8132" w:author="Sastry, Murali" w:date="2015-06-10T10:23:00Z">
                <w:pPr>
                  <w:pStyle w:val="tableentry"/>
                  <w:keepNext/>
                  <w:outlineLvl w:val="1"/>
                </w:pPr>
              </w:pPrChange>
            </w:pPr>
            <w:del w:id="8133" w:author="Sastry, Murali" w:date="2015-06-09T17:17:00Z">
              <w:r w:rsidRPr="00E056B6" w:rsidDel="00371A11">
                <w:delText>“SIERRA”</w:delText>
              </w:r>
              <w:bookmarkStart w:id="8134" w:name="_Toc421702162"/>
              <w:bookmarkStart w:id="8135" w:name="_Toc421705356"/>
              <w:bookmarkStart w:id="8136" w:name="_Toc422905336"/>
              <w:bookmarkStart w:id="8137" w:name="_Toc422935967"/>
              <w:bookmarkStart w:id="8138" w:name="_Toc422939029"/>
              <w:bookmarkStart w:id="8139" w:name="_Toc422930464"/>
              <w:bookmarkStart w:id="8140" w:name="_Toc494288596"/>
              <w:bookmarkStart w:id="8141" w:name="_Toc494291412"/>
              <w:bookmarkStart w:id="8142" w:name="_Toc494294226"/>
              <w:bookmarkEnd w:id="8134"/>
              <w:bookmarkEnd w:id="8135"/>
              <w:bookmarkEnd w:id="8136"/>
              <w:bookmarkEnd w:id="8137"/>
              <w:bookmarkEnd w:id="8138"/>
              <w:bookmarkEnd w:id="8139"/>
              <w:bookmarkEnd w:id="8140"/>
              <w:bookmarkEnd w:id="8141"/>
              <w:bookmarkEnd w:id="8142"/>
            </w:del>
          </w:p>
          <w:p w:rsidR="003247CA" w:rsidRPr="00E056B6" w:rsidDel="00371A11" w:rsidRDefault="00C0468B">
            <w:pPr>
              <w:pStyle w:val="body"/>
              <w:rPr>
                <w:del w:id="8143" w:author="Sastry, Murali" w:date="2015-06-09T17:17:00Z"/>
              </w:rPr>
              <w:pPrChange w:id="8144" w:author="Sastry, Murali" w:date="2015-06-10T10:23:00Z">
                <w:pPr>
                  <w:pStyle w:val="tableentry"/>
                  <w:keepNext/>
                  <w:outlineLvl w:val="1"/>
                </w:pPr>
              </w:pPrChange>
            </w:pPr>
            <w:del w:id="8145" w:author="Sastry, Murali" w:date="2015-06-09T17:17:00Z">
              <w:r w:rsidRPr="00E056B6" w:rsidDel="00371A11">
                <w:delText>“TOPGLOBAL”</w:delText>
              </w:r>
              <w:bookmarkStart w:id="8146" w:name="_Toc421702163"/>
              <w:bookmarkStart w:id="8147" w:name="_Toc421705357"/>
              <w:bookmarkStart w:id="8148" w:name="_Toc422905337"/>
              <w:bookmarkStart w:id="8149" w:name="_Toc422935968"/>
              <w:bookmarkStart w:id="8150" w:name="_Toc422939030"/>
              <w:bookmarkStart w:id="8151" w:name="_Toc422930465"/>
              <w:bookmarkStart w:id="8152" w:name="_Toc494288597"/>
              <w:bookmarkStart w:id="8153" w:name="_Toc494291413"/>
              <w:bookmarkStart w:id="8154" w:name="_Toc494294227"/>
              <w:bookmarkEnd w:id="8146"/>
              <w:bookmarkEnd w:id="8147"/>
              <w:bookmarkEnd w:id="8148"/>
              <w:bookmarkEnd w:id="8149"/>
              <w:bookmarkEnd w:id="8150"/>
              <w:bookmarkEnd w:id="8151"/>
              <w:bookmarkEnd w:id="8152"/>
              <w:bookmarkEnd w:id="8153"/>
              <w:bookmarkEnd w:id="8154"/>
            </w:del>
          </w:p>
        </w:tc>
        <w:tc>
          <w:tcPr>
            <w:tcW w:w="5310" w:type="dxa"/>
            <w:tcBorders>
              <w:top w:val="single" w:sz="6" w:space="0" w:color="auto"/>
              <w:bottom w:val="single" w:sz="6" w:space="0" w:color="auto"/>
            </w:tcBorders>
          </w:tcPr>
          <w:p w:rsidR="00C639EE" w:rsidRPr="00E056B6" w:rsidDel="00371A11" w:rsidRDefault="00C0468B">
            <w:pPr>
              <w:pStyle w:val="body"/>
              <w:rPr>
                <w:del w:id="8155" w:author="Sastry, Murali" w:date="2015-06-09T17:17:00Z"/>
              </w:rPr>
              <w:pPrChange w:id="8156" w:author="Sastry, Murali" w:date="2015-06-10T10:23:00Z">
                <w:pPr>
                  <w:pStyle w:val="tableentry"/>
                  <w:keepNext/>
                  <w:outlineLvl w:val="1"/>
                </w:pPr>
              </w:pPrChange>
            </w:pPr>
            <w:del w:id="8157" w:author="Sastry, Murali" w:date="2015-06-09T17:17:00Z">
              <w:r w:rsidRPr="00E056B6" w:rsidDel="00371A11">
                <w:delText>All caps simplified name, so spaces</w:delText>
              </w:r>
              <w:bookmarkStart w:id="8158" w:name="_Toc421702164"/>
              <w:bookmarkStart w:id="8159" w:name="_Toc421705358"/>
              <w:bookmarkStart w:id="8160" w:name="_Toc422905338"/>
              <w:bookmarkStart w:id="8161" w:name="_Toc422935969"/>
              <w:bookmarkStart w:id="8162" w:name="_Toc422939031"/>
              <w:bookmarkStart w:id="8163" w:name="_Toc422930466"/>
              <w:bookmarkStart w:id="8164" w:name="_Toc494288598"/>
              <w:bookmarkStart w:id="8165" w:name="_Toc494291414"/>
              <w:bookmarkStart w:id="8166" w:name="_Toc494294228"/>
              <w:bookmarkEnd w:id="8158"/>
              <w:bookmarkEnd w:id="8159"/>
              <w:bookmarkEnd w:id="8160"/>
              <w:bookmarkEnd w:id="8161"/>
              <w:bookmarkEnd w:id="8162"/>
              <w:bookmarkEnd w:id="8163"/>
              <w:bookmarkEnd w:id="8164"/>
              <w:bookmarkEnd w:id="8165"/>
              <w:bookmarkEnd w:id="8166"/>
            </w:del>
          </w:p>
        </w:tc>
        <w:bookmarkStart w:id="8167" w:name="_Toc421702165"/>
        <w:bookmarkStart w:id="8168" w:name="_Toc421705359"/>
        <w:bookmarkStart w:id="8169" w:name="_Toc422905339"/>
        <w:bookmarkStart w:id="8170" w:name="_Toc422935970"/>
        <w:bookmarkStart w:id="8171" w:name="_Toc422939032"/>
        <w:bookmarkStart w:id="8172" w:name="_Toc422930467"/>
        <w:bookmarkStart w:id="8173" w:name="_Toc494288599"/>
        <w:bookmarkStart w:id="8174" w:name="_Toc494291415"/>
        <w:bookmarkStart w:id="8175" w:name="_Toc494294229"/>
        <w:bookmarkEnd w:id="8167"/>
        <w:bookmarkEnd w:id="8168"/>
        <w:bookmarkEnd w:id="8169"/>
        <w:bookmarkEnd w:id="8170"/>
        <w:bookmarkEnd w:id="8171"/>
        <w:bookmarkEnd w:id="8172"/>
        <w:bookmarkEnd w:id="8173"/>
        <w:bookmarkEnd w:id="8174"/>
        <w:bookmarkEnd w:id="8175"/>
      </w:tr>
      <w:tr w:rsidR="00853E36" w:rsidRPr="00E056B6" w:rsidDel="00371A11" w:rsidTr="00853E36">
        <w:trPr>
          <w:cantSplit/>
          <w:del w:id="8176" w:author="Sastry, Murali" w:date="2015-06-09T17:17:00Z"/>
        </w:trPr>
        <w:tc>
          <w:tcPr>
            <w:tcW w:w="1710" w:type="dxa"/>
            <w:tcBorders>
              <w:top w:val="single" w:sz="6" w:space="0" w:color="auto"/>
              <w:bottom w:val="single" w:sz="6" w:space="0" w:color="auto"/>
            </w:tcBorders>
          </w:tcPr>
          <w:p w:rsidR="00853E36" w:rsidRPr="00E056B6" w:rsidDel="00371A11" w:rsidRDefault="00C0468B">
            <w:pPr>
              <w:pStyle w:val="body"/>
              <w:rPr>
                <w:del w:id="8177" w:author="Sastry, Murali" w:date="2015-06-09T17:17:00Z"/>
              </w:rPr>
              <w:pPrChange w:id="8178" w:author="Sastry, Murali" w:date="2015-06-10T10:23:00Z">
                <w:pPr>
                  <w:pStyle w:val="tableentry"/>
                  <w:keepNext/>
                  <w:tabs>
                    <w:tab w:val="left" w:pos="761"/>
                  </w:tabs>
                  <w:outlineLvl w:val="1"/>
                </w:pPr>
              </w:pPrChange>
            </w:pPr>
            <w:del w:id="8179" w:author="Sastry, Murali" w:date="2015-06-09T17:17:00Z">
              <w:r w:rsidRPr="00E056B6" w:rsidDel="00371A11">
                <w:delText>&lt;CustomerCode&gt;</w:delText>
              </w:r>
              <w:bookmarkStart w:id="8180" w:name="_Toc421702166"/>
              <w:bookmarkStart w:id="8181" w:name="_Toc421705360"/>
              <w:bookmarkStart w:id="8182" w:name="_Toc422905340"/>
              <w:bookmarkStart w:id="8183" w:name="_Toc422935971"/>
              <w:bookmarkStart w:id="8184" w:name="_Toc422939033"/>
              <w:bookmarkStart w:id="8185" w:name="_Toc422930468"/>
              <w:bookmarkStart w:id="8186" w:name="_Toc494288600"/>
              <w:bookmarkStart w:id="8187" w:name="_Toc494291416"/>
              <w:bookmarkStart w:id="8188" w:name="_Toc494294230"/>
              <w:bookmarkEnd w:id="8180"/>
              <w:bookmarkEnd w:id="8181"/>
              <w:bookmarkEnd w:id="8182"/>
              <w:bookmarkEnd w:id="8183"/>
              <w:bookmarkEnd w:id="8184"/>
              <w:bookmarkEnd w:id="8185"/>
              <w:bookmarkEnd w:id="8186"/>
              <w:bookmarkEnd w:id="8187"/>
              <w:bookmarkEnd w:id="8188"/>
            </w:del>
          </w:p>
        </w:tc>
        <w:tc>
          <w:tcPr>
            <w:tcW w:w="1620" w:type="dxa"/>
            <w:tcBorders>
              <w:top w:val="single" w:sz="6" w:space="0" w:color="auto"/>
              <w:bottom w:val="single" w:sz="6" w:space="0" w:color="auto"/>
            </w:tcBorders>
          </w:tcPr>
          <w:p w:rsidR="00853E36" w:rsidRPr="00E056B6" w:rsidDel="00371A11" w:rsidRDefault="00C0468B">
            <w:pPr>
              <w:pStyle w:val="body"/>
              <w:rPr>
                <w:del w:id="8189" w:author="Sastry, Murali" w:date="2015-06-09T17:17:00Z"/>
              </w:rPr>
              <w:pPrChange w:id="8190" w:author="Sastry, Murali" w:date="2015-06-10T10:23:00Z">
                <w:pPr>
                  <w:pStyle w:val="tableentry"/>
                  <w:keepNext/>
                  <w:outlineLvl w:val="1"/>
                </w:pPr>
              </w:pPrChange>
            </w:pPr>
            <w:del w:id="8191" w:author="Sastry, Murali" w:date="2015-06-09T17:17:00Z">
              <w:r w:rsidRPr="00E056B6" w:rsidDel="00371A11">
                <w:delText>sra</w:delText>
              </w:r>
              <w:bookmarkStart w:id="8192" w:name="_Toc421702167"/>
              <w:bookmarkStart w:id="8193" w:name="_Toc421705361"/>
              <w:bookmarkStart w:id="8194" w:name="_Toc422905341"/>
              <w:bookmarkStart w:id="8195" w:name="_Toc422935972"/>
              <w:bookmarkStart w:id="8196" w:name="_Toc422939034"/>
              <w:bookmarkStart w:id="8197" w:name="_Toc422930469"/>
              <w:bookmarkStart w:id="8198" w:name="_Toc494288601"/>
              <w:bookmarkStart w:id="8199" w:name="_Toc494291417"/>
              <w:bookmarkStart w:id="8200" w:name="_Toc494294231"/>
              <w:bookmarkEnd w:id="8192"/>
              <w:bookmarkEnd w:id="8193"/>
              <w:bookmarkEnd w:id="8194"/>
              <w:bookmarkEnd w:id="8195"/>
              <w:bookmarkEnd w:id="8196"/>
              <w:bookmarkEnd w:id="8197"/>
              <w:bookmarkEnd w:id="8198"/>
              <w:bookmarkEnd w:id="8199"/>
              <w:bookmarkEnd w:id="8200"/>
            </w:del>
          </w:p>
          <w:p w:rsidR="00853E36" w:rsidRPr="00E056B6" w:rsidDel="00371A11" w:rsidRDefault="00C0468B">
            <w:pPr>
              <w:pStyle w:val="body"/>
              <w:rPr>
                <w:del w:id="8201" w:author="Sastry, Murali" w:date="2015-06-09T17:17:00Z"/>
              </w:rPr>
              <w:pPrChange w:id="8202" w:author="Sastry, Murali" w:date="2015-06-10T10:23:00Z">
                <w:pPr>
                  <w:pStyle w:val="tableentry"/>
                  <w:keepNext/>
                  <w:outlineLvl w:val="1"/>
                </w:pPr>
              </w:pPrChange>
            </w:pPr>
            <w:del w:id="8203" w:author="Sastry, Murali" w:date="2015-06-09T17:17:00Z">
              <w:r w:rsidRPr="00E056B6" w:rsidDel="00371A11">
                <w:delText>tg</w:delText>
              </w:r>
              <w:bookmarkStart w:id="8204" w:name="_Toc421702168"/>
              <w:bookmarkStart w:id="8205" w:name="_Toc421705362"/>
              <w:bookmarkStart w:id="8206" w:name="_Toc422905342"/>
              <w:bookmarkStart w:id="8207" w:name="_Toc422935973"/>
              <w:bookmarkStart w:id="8208" w:name="_Toc422939035"/>
              <w:bookmarkStart w:id="8209" w:name="_Toc422930470"/>
              <w:bookmarkStart w:id="8210" w:name="_Toc494288602"/>
              <w:bookmarkStart w:id="8211" w:name="_Toc494291418"/>
              <w:bookmarkStart w:id="8212" w:name="_Toc494294232"/>
              <w:bookmarkEnd w:id="8204"/>
              <w:bookmarkEnd w:id="8205"/>
              <w:bookmarkEnd w:id="8206"/>
              <w:bookmarkEnd w:id="8207"/>
              <w:bookmarkEnd w:id="8208"/>
              <w:bookmarkEnd w:id="8209"/>
              <w:bookmarkEnd w:id="8210"/>
              <w:bookmarkEnd w:id="8211"/>
              <w:bookmarkEnd w:id="8212"/>
            </w:del>
          </w:p>
        </w:tc>
        <w:tc>
          <w:tcPr>
            <w:tcW w:w="5310" w:type="dxa"/>
            <w:tcBorders>
              <w:top w:val="single" w:sz="6" w:space="0" w:color="auto"/>
              <w:bottom w:val="single" w:sz="6" w:space="0" w:color="auto"/>
            </w:tcBorders>
          </w:tcPr>
          <w:p w:rsidR="00853E36" w:rsidRPr="00E056B6" w:rsidDel="00371A11" w:rsidRDefault="00C0468B">
            <w:pPr>
              <w:pStyle w:val="body"/>
              <w:rPr>
                <w:del w:id="8213" w:author="Sastry, Murali" w:date="2015-06-09T17:17:00Z"/>
              </w:rPr>
              <w:pPrChange w:id="8214" w:author="Sastry, Murali" w:date="2015-06-10T10:23:00Z">
                <w:pPr>
                  <w:pStyle w:val="tableentry"/>
                  <w:keepNext/>
                  <w:outlineLvl w:val="1"/>
                </w:pPr>
              </w:pPrChange>
            </w:pPr>
            <w:del w:id="8215" w:author="Sastry, Murali" w:date="2015-06-09T17:17:00Z">
              <w:r w:rsidRPr="00E056B6" w:rsidDel="00371A11">
                <w:delText xml:space="preserve">3 character lowercase code used for this customer’s driver file names </w:delText>
              </w:r>
              <w:bookmarkStart w:id="8216" w:name="_Toc421702169"/>
              <w:bookmarkStart w:id="8217" w:name="_Toc421705363"/>
              <w:bookmarkStart w:id="8218" w:name="_Toc422905343"/>
              <w:bookmarkStart w:id="8219" w:name="_Toc422935974"/>
              <w:bookmarkStart w:id="8220" w:name="_Toc422939036"/>
              <w:bookmarkStart w:id="8221" w:name="_Toc422930471"/>
              <w:bookmarkStart w:id="8222" w:name="_Toc494288603"/>
              <w:bookmarkStart w:id="8223" w:name="_Toc494291419"/>
              <w:bookmarkStart w:id="8224" w:name="_Toc494294233"/>
              <w:bookmarkEnd w:id="8216"/>
              <w:bookmarkEnd w:id="8217"/>
              <w:bookmarkEnd w:id="8218"/>
              <w:bookmarkEnd w:id="8219"/>
              <w:bookmarkEnd w:id="8220"/>
              <w:bookmarkEnd w:id="8221"/>
              <w:bookmarkEnd w:id="8222"/>
              <w:bookmarkEnd w:id="8223"/>
              <w:bookmarkEnd w:id="8224"/>
            </w:del>
          </w:p>
          <w:p w:rsidR="00853E36" w:rsidRPr="00E056B6" w:rsidDel="00371A11" w:rsidRDefault="00C0468B">
            <w:pPr>
              <w:pStyle w:val="body"/>
              <w:rPr>
                <w:del w:id="8225" w:author="Sastry, Murali" w:date="2015-06-09T17:17:00Z"/>
              </w:rPr>
              <w:pPrChange w:id="8226" w:author="Sastry, Murali" w:date="2015-06-10T10:23:00Z">
                <w:pPr>
                  <w:pStyle w:val="tableentry"/>
                  <w:keepNext/>
                  <w:outlineLvl w:val="1"/>
                </w:pPr>
              </w:pPrChange>
            </w:pPr>
            <w:del w:id="8227" w:author="Sastry, Murali" w:date="2015-06-09T17:17:00Z">
              <w:r w:rsidRPr="00E056B6" w:rsidDel="00371A11">
                <w:delText>(you make this up)</w:delText>
              </w:r>
              <w:bookmarkStart w:id="8228" w:name="_Toc421702170"/>
              <w:bookmarkStart w:id="8229" w:name="_Toc421705364"/>
              <w:bookmarkStart w:id="8230" w:name="_Toc422905344"/>
              <w:bookmarkStart w:id="8231" w:name="_Toc422935975"/>
              <w:bookmarkStart w:id="8232" w:name="_Toc422939037"/>
              <w:bookmarkStart w:id="8233" w:name="_Toc422930472"/>
              <w:bookmarkStart w:id="8234" w:name="_Toc494288604"/>
              <w:bookmarkStart w:id="8235" w:name="_Toc494291420"/>
              <w:bookmarkStart w:id="8236" w:name="_Toc494294234"/>
              <w:bookmarkEnd w:id="8228"/>
              <w:bookmarkEnd w:id="8229"/>
              <w:bookmarkEnd w:id="8230"/>
              <w:bookmarkEnd w:id="8231"/>
              <w:bookmarkEnd w:id="8232"/>
              <w:bookmarkEnd w:id="8233"/>
              <w:bookmarkEnd w:id="8234"/>
              <w:bookmarkEnd w:id="8235"/>
              <w:bookmarkEnd w:id="8236"/>
            </w:del>
          </w:p>
        </w:tc>
        <w:bookmarkStart w:id="8237" w:name="_Toc421702171"/>
        <w:bookmarkStart w:id="8238" w:name="_Toc421705365"/>
        <w:bookmarkStart w:id="8239" w:name="_Toc422905345"/>
        <w:bookmarkStart w:id="8240" w:name="_Toc422935976"/>
        <w:bookmarkStart w:id="8241" w:name="_Toc422939038"/>
        <w:bookmarkStart w:id="8242" w:name="_Toc422930473"/>
        <w:bookmarkStart w:id="8243" w:name="_Toc494288605"/>
        <w:bookmarkStart w:id="8244" w:name="_Toc494291421"/>
        <w:bookmarkStart w:id="8245" w:name="_Toc494294235"/>
        <w:bookmarkEnd w:id="8237"/>
        <w:bookmarkEnd w:id="8238"/>
        <w:bookmarkEnd w:id="8239"/>
        <w:bookmarkEnd w:id="8240"/>
        <w:bookmarkEnd w:id="8241"/>
        <w:bookmarkEnd w:id="8242"/>
        <w:bookmarkEnd w:id="8243"/>
        <w:bookmarkEnd w:id="8244"/>
        <w:bookmarkEnd w:id="8245"/>
      </w:tr>
      <w:tr w:rsidR="00853E36" w:rsidRPr="00E056B6" w:rsidDel="00371A11" w:rsidTr="00853E36">
        <w:trPr>
          <w:cantSplit/>
          <w:del w:id="8246" w:author="Sastry, Murali" w:date="2015-06-09T17:17:00Z"/>
        </w:trPr>
        <w:tc>
          <w:tcPr>
            <w:tcW w:w="1710" w:type="dxa"/>
            <w:tcBorders>
              <w:top w:val="single" w:sz="6" w:space="0" w:color="auto"/>
              <w:bottom w:val="single" w:sz="6" w:space="0" w:color="auto"/>
            </w:tcBorders>
          </w:tcPr>
          <w:p w:rsidR="00853E36" w:rsidRPr="00E056B6" w:rsidDel="00371A11" w:rsidRDefault="00C0468B">
            <w:pPr>
              <w:pStyle w:val="body"/>
              <w:rPr>
                <w:del w:id="8247" w:author="Sastry, Murali" w:date="2015-06-09T17:17:00Z"/>
              </w:rPr>
              <w:pPrChange w:id="8248" w:author="Sastry, Murali" w:date="2015-06-10T10:23:00Z">
                <w:pPr>
                  <w:pStyle w:val="tableentry"/>
                  <w:keepNext/>
                  <w:outlineLvl w:val="1"/>
                </w:pPr>
              </w:pPrChange>
            </w:pPr>
            <w:del w:id="8249" w:author="Sastry, Murali" w:date="2015-06-09T17:17:00Z">
              <w:r w:rsidRPr="00E056B6" w:rsidDel="00371A11">
                <w:delText>&lt;VID&gt;</w:delText>
              </w:r>
              <w:bookmarkStart w:id="8250" w:name="_Toc421702172"/>
              <w:bookmarkStart w:id="8251" w:name="_Toc421705366"/>
              <w:bookmarkStart w:id="8252" w:name="_Toc422905346"/>
              <w:bookmarkStart w:id="8253" w:name="_Toc422935977"/>
              <w:bookmarkStart w:id="8254" w:name="_Toc422939039"/>
              <w:bookmarkStart w:id="8255" w:name="_Toc422930474"/>
              <w:bookmarkStart w:id="8256" w:name="_Toc494288606"/>
              <w:bookmarkStart w:id="8257" w:name="_Toc494291422"/>
              <w:bookmarkStart w:id="8258" w:name="_Toc494294236"/>
              <w:bookmarkEnd w:id="8250"/>
              <w:bookmarkEnd w:id="8251"/>
              <w:bookmarkEnd w:id="8252"/>
              <w:bookmarkEnd w:id="8253"/>
              <w:bookmarkEnd w:id="8254"/>
              <w:bookmarkEnd w:id="8255"/>
              <w:bookmarkEnd w:id="8256"/>
              <w:bookmarkEnd w:id="8257"/>
              <w:bookmarkEnd w:id="8258"/>
            </w:del>
          </w:p>
        </w:tc>
        <w:tc>
          <w:tcPr>
            <w:tcW w:w="1620" w:type="dxa"/>
            <w:tcBorders>
              <w:top w:val="single" w:sz="6" w:space="0" w:color="auto"/>
              <w:bottom w:val="single" w:sz="6" w:space="0" w:color="auto"/>
            </w:tcBorders>
          </w:tcPr>
          <w:p w:rsidR="00853E36" w:rsidRPr="00E056B6" w:rsidDel="00371A11" w:rsidRDefault="00C0468B">
            <w:pPr>
              <w:pStyle w:val="body"/>
              <w:rPr>
                <w:del w:id="8259" w:author="Sastry, Murali" w:date="2015-06-09T17:17:00Z"/>
              </w:rPr>
              <w:pPrChange w:id="8260" w:author="Sastry, Murali" w:date="2015-06-10T10:23:00Z">
                <w:pPr>
                  <w:pStyle w:val="tableentry"/>
                  <w:keepNext/>
                  <w:outlineLvl w:val="1"/>
                </w:pPr>
              </w:pPrChange>
            </w:pPr>
            <w:del w:id="8261" w:author="Sastry, Murali" w:date="2015-06-09T17:17:00Z">
              <w:r w:rsidRPr="00E056B6" w:rsidDel="00371A11">
                <w:delText>05c6</w:delText>
              </w:r>
              <w:bookmarkStart w:id="8262" w:name="_Toc421702173"/>
              <w:bookmarkStart w:id="8263" w:name="_Toc421705367"/>
              <w:bookmarkStart w:id="8264" w:name="_Toc422905347"/>
              <w:bookmarkStart w:id="8265" w:name="_Toc422935978"/>
              <w:bookmarkStart w:id="8266" w:name="_Toc422939040"/>
              <w:bookmarkStart w:id="8267" w:name="_Toc422930475"/>
              <w:bookmarkStart w:id="8268" w:name="_Toc494288607"/>
              <w:bookmarkStart w:id="8269" w:name="_Toc494291423"/>
              <w:bookmarkStart w:id="8270" w:name="_Toc494294237"/>
              <w:bookmarkEnd w:id="8262"/>
              <w:bookmarkEnd w:id="8263"/>
              <w:bookmarkEnd w:id="8264"/>
              <w:bookmarkEnd w:id="8265"/>
              <w:bookmarkEnd w:id="8266"/>
              <w:bookmarkEnd w:id="8267"/>
              <w:bookmarkEnd w:id="8268"/>
              <w:bookmarkEnd w:id="8269"/>
              <w:bookmarkEnd w:id="8270"/>
            </w:del>
          </w:p>
        </w:tc>
        <w:tc>
          <w:tcPr>
            <w:tcW w:w="5310" w:type="dxa"/>
            <w:tcBorders>
              <w:top w:val="single" w:sz="6" w:space="0" w:color="auto"/>
              <w:bottom w:val="single" w:sz="6" w:space="0" w:color="auto"/>
            </w:tcBorders>
          </w:tcPr>
          <w:p w:rsidR="00853E36" w:rsidRPr="00E056B6" w:rsidDel="00371A11" w:rsidRDefault="00C0468B">
            <w:pPr>
              <w:pStyle w:val="body"/>
              <w:rPr>
                <w:del w:id="8271" w:author="Sastry, Murali" w:date="2015-06-09T17:17:00Z"/>
              </w:rPr>
              <w:pPrChange w:id="8272" w:author="Sastry, Murali" w:date="2015-06-10T10:23:00Z">
                <w:pPr>
                  <w:pStyle w:val="tableentry"/>
                  <w:keepNext/>
                  <w:outlineLvl w:val="1"/>
                </w:pPr>
              </w:pPrChange>
            </w:pPr>
            <w:del w:id="8273" w:author="Sastry, Murali" w:date="2015-06-09T17:17:00Z">
              <w:r w:rsidRPr="00E056B6" w:rsidDel="00371A11">
                <w:delText>Take from line 24, “</w:delText>
              </w:r>
              <w:r w:rsidRPr="00E056B6" w:rsidDel="00371A11">
                <w:rPr>
                  <w:rFonts w:cs="Arial"/>
                  <w:sz w:val="20"/>
                </w:rPr>
                <w:delText>VID (Vendor ID)” and make lowercase</w:delText>
              </w:r>
              <w:bookmarkStart w:id="8274" w:name="_Toc421702174"/>
              <w:bookmarkStart w:id="8275" w:name="_Toc421705368"/>
              <w:bookmarkStart w:id="8276" w:name="_Toc422905348"/>
              <w:bookmarkStart w:id="8277" w:name="_Toc422935979"/>
              <w:bookmarkStart w:id="8278" w:name="_Toc422939041"/>
              <w:bookmarkStart w:id="8279" w:name="_Toc422930476"/>
              <w:bookmarkStart w:id="8280" w:name="_Toc494288608"/>
              <w:bookmarkStart w:id="8281" w:name="_Toc494291424"/>
              <w:bookmarkStart w:id="8282" w:name="_Toc494294238"/>
              <w:bookmarkEnd w:id="8274"/>
              <w:bookmarkEnd w:id="8275"/>
              <w:bookmarkEnd w:id="8276"/>
              <w:bookmarkEnd w:id="8277"/>
              <w:bookmarkEnd w:id="8278"/>
              <w:bookmarkEnd w:id="8279"/>
              <w:bookmarkEnd w:id="8280"/>
              <w:bookmarkEnd w:id="8281"/>
              <w:bookmarkEnd w:id="8282"/>
            </w:del>
          </w:p>
        </w:tc>
        <w:bookmarkStart w:id="8283" w:name="_Toc421702175"/>
        <w:bookmarkStart w:id="8284" w:name="_Toc421705369"/>
        <w:bookmarkStart w:id="8285" w:name="_Toc422905349"/>
        <w:bookmarkStart w:id="8286" w:name="_Toc422935980"/>
        <w:bookmarkStart w:id="8287" w:name="_Toc422939042"/>
        <w:bookmarkStart w:id="8288" w:name="_Toc422930477"/>
        <w:bookmarkStart w:id="8289" w:name="_Toc494288609"/>
        <w:bookmarkStart w:id="8290" w:name="_Toc494291425"/>
        <w:bookmarkStart w:id="8291" w:name="_Toc494294239"/>
        <w:bookmarkEnd w:id="8283"/>
        <w:bookmarkEnd w:id="8284"/>
        <w:bookmarkEnd w:id="8285"/>
        <w:bookmarkEnd w:id="8286"/>
        <w:bookmarkEnd w:id="8287"/>
        <w:bookmarkEnd w:id="8288"/>
        <w:bookmarkEnd w:id="8289"/>
        <w:bookmarkEnd w:id="8290"/>
        <w:bookmarkEnd w:id="8291"/>
      </w:tr>
      <w:tr w:rsidR="00853E36" w:rsidRPr="00E056B6" w:rsidDel="00371A11" w:rsidTr="00853E36">
        <w:trPr>
          <w:cantSplit/>
          <w:del w:id="8292" w:author="Sastry, Murali" w:date="2015-06-09T17:17:00Z"/>
        </w:trPr>
        <w:tc>
          <w:tcPr>
            <w:tcW w:w="1710" w:type="dxa"/>
            <w:tcBorders>
              <w:top w:val="single" w:sz="6" w:space="0" w:color="auto"/>
              <w:bottom w:val="single" w:sz="6" w:space="0" w:color="auto"/>
            </w:tcBorders>
          </w:tcPr>
          <w:p w:rsidR="00853E36" w:rsidRPr="00E056B6" w:rsidDel="00371A11" w:rsidRDefault="00C0468B">
            <w:pPr>
              <w:pStyle w:val="body"/>
              <w:rPr>
                <w:del w:id="8293" w:author="Sastry, Murali" w:date="2015-06-09T17:17:00Z"/>
              </w:rPr>
              <w:pPrChange w:id="8294" w:author="Sastry, Murali" w:date="2015-06-10T10:23:00Z">
                <w:pPr>
                  <w:pStyle w:val="tableentry"/>
                  <w:keepNext/>
                  <w:outlineLvl w:val="1"/>
                </w:pPr>
              </w:pPrChange>
            </w:pPr>
            <w:del w:id="8295" w:author="Sastry, Murali" w:date="2015-06-09T17:17:00Z">
              <w:r w:rsidRPr="00E056B6" w:rsidDel="00371A11">
                <w:delText>&lt;BPID&gt;</w:delText>
              </w:r>
              <w:bookmarkStart w:id="8296" w:name="_Toc421702176"/>
              <w:bookmarkStart w:id="8297" w:name="_Toc421705370"/>
              <w:bookmarkStart w:id="8298" w:name="_Toc422905350"/>
              <w:bookmarkStart w:id="8299" w:name="_Toc422935981"/>
              <w:bookmarkStart w:id="8300" w:name="_Toc422939043"/>
              <w:bookmarkStart w:id="8301" w:name="_Toc422930478"/>
              <w:bookmarkStart w:id="8302" w:name="_Toc494288610"/>
              <w:bookmarkStart w:id="8303" w:name="_Toc494291426"/>
              <w:bookmarkStart w:id="8304" w:name="_Toc494294240"/>
              <w:bookmarkEnd w:id="8296"/>
              <w:bookmarkEnd w:id="8297"/>
              <w:bookmarkEnd w:id="8298"/>
              <w:bookmarkEnd w:id="8299"/>
              <w:bookmarkEnd w:id="8300"/>
              <w:bookmarkEnd w:id="8301"/>
              <w:bookmarkEnd w:id="8302"/>
              <w:bookmarkEnd w:id="8303"/>
              <w:bookmarkEnd w:id="8304"/>
            </w:del>
          </w:p>
        </w:tc>
        <w:tc>
          <w:tcPr>
            <w:tcW w:w="1620" w:type="dxa"/>
            <w:tcBorders>
              <w:top w:val="single" w:sz="6" w:space="0" w:color="auto"/>
              <w:bottom w:val="single" w:sz="6" w:space="0" w:color="auto"/>
            </w:tcBorders>
          </w:tcPr>
          <w:p w:rsidR="00853E36" w:rsidRPr="00E056B6" w:rsidDel="00371A11" w:rsidRDefault="00C0468B">
            <w:pPr>
              <w:pStyle w:val="body"/>
              <w:rPr>
                <w:del w:id="8305" w:author="Sastry, Murali" w:date="2015-06-09T17:17:00Z"/>
              </w:rPr>
              <w:pPrChange w:id="8306" w:author="Sastry, Murali" w:date="2015-06-10T10:23:00Z">
                <w:pPr>
                  <w:pStyle w:val="tableentry"/>
                  <w:keepNext/>
                  <w:outlineLvl w:val="1"/>
                </w:pPr>
              </w:pPrChange>
            </w:pPr>
            <w:del w:id="8307" w:author="Sastry, Murali" w:date="2015-06-09T17:17:00Z">
              <w:r w:rsidRPr="00E056B6" w:rsidDel="00371A11">
                <w:delText>9208</w:delText>
              </w:r>
              <w:bookmarkStart w:id="8308" w:name="_Toc421702177"/>
              <w:bookmarkStart w:id="8309" w:name="_Toc421705371"/>
              <w:bookmarkStart w:id="8310" w:name="_Toc422905351"/>
              <w:bookmarkStart w:id="8311" w:name="_Toc422935982"/>
              <w:bookmarkStart w:id="8312" w:name="_Toc422939044"/>
              <w:bookmarkStart w:id="8313" w:name="_Toc422930479"/>
              <w:bookmarkStart w:id="8314" w:name="_Toc494288611"/>
              <w:bookmarkStart w:id="8315" w:name="_Toc494291427"/>
              <w:bookmarkStart w:id="8316" w:name="_Toc494294241"/>
              <w:bookmarkEnd w:id="8308"/>
              <w:bookmarkEnd w:id="8309"/>
              <w:bookmarkEnd w:id="8310"/>
              <w:bookmarkEnd w:id="8311"/>
              <w:bookmarkEnd w:id="8312"/>
              <w:bookmarkEnd w:id="8313"/>
              <w:bookmarkEnd w:id="8314"/>
              <w:bookmarkEnd w:id="8315"/>
              <w:bookmarkEnd w:id="8316"/>
            </w:del>
          </w:p>
        </w:tc>
        <w:tc>
          <w:tcPr>
            <w:tcW w:w="5310" w:type="dxa"/>
            <w:tcBorders>
              <w:top w:val="single" w:sz="6" w:space="0" w:color="auto"/>
              <w:bottom w:val="single" w:sz="6" w:space="0" w:color="auto"/>
            </w:tcBorders>
          </w:tcPr>
          <w:p w:rsidR="00853E36" w:rsidRPr="00E056B6" w:rsidDel="00371A11" w:rsidRDefault="00C0468B">
            <w:pPr>
              <w:pStyle w:val="body"/>
              <w:rPr>
                <w:del w:id="8317" w:author="Sastry, Murali" w:date="2015-06-09T17:17:00Z"/>
              </w:rPr>
              <w:pPrChange w:id="8318" w:author="Sastry, Murali" w:date="2015-06-10T10:23:00Z">
                <w:pPr>
                  <w:pStyle w:val="tableentry"/>
                  <w:keepNext/>
                  <w:outlineLvl w:val="1"/>
                </w:pPr>
              </w:pPrChange>
            </w:pPr>
            <w:del w:id="8319" w:author="Sastry, Murali" w:date="2015-06-09T17:17:00Z">
              <w:r w:rsidRPr="00E056B6" w:rsidDel="00371A11">
                <w:delText>Take from line 25 “</w:delText>
              </w:r>
              <w:r w:rsidRPr="00E056B6" w:rsidDel="00371A11">
                <w:rPr>
                  <w:rFonts w:cs="Arial"/>
                  <w:sz w:val="20"/>
                </w:rPr>
                <w:delText>Boot PID(Product ID)” and make lowercase</w:delText>
              </w:r>
              <w:bookmarkStart w:id="8320" w:name="_Toc421702178"/>
              <w:bookmarkStart w:id="8321" w:name="_Toc421705372"/>
              <w:bookmarkStart w:id="8322" w:name="_Toc422905352"/>
              <w:bookmarkStart w:id="8323" w:name="_Toc422935983"/>
              <w:bookmarkStart w:id="8324" w:name="_Toc422939045"/>
              <w:bookmarkStart w:id="8325" w:name="_Toc422930480"/>
              <w:bookmarkStart w:id="8326" w:name="_Toc494288612"/>
              <w:bookmarkStart w:id="8327" w:name="_Toc494291428"/>
              <w:bookmarkStart w:id="8328" w:name="_Toc494294242"/>
              <w:bookmarkEnd w:id="8320"/>
              <w:bookmarkEnd w:id="8321"/>
              <w:bookmarkEnd w:id="8322"/>
              <w:bookmarkEnd w:id="8323"/>
              <w:bookmarkEnd w:id="8324"/>
              <w:bookmarkEnd w:id="8325"/>
              <w:bookmarkEnd w:id="8326"/>
              <w:bookmarkEnd w:id="8327"/>
              <w:bookmarkEnd w:id="8328"/>
            </w:del>
          </w:p>
        </w:tc>
        <w:bookmarkStart w:id="8329" w:name="_Toc421702179"/>
        <w:bookmarkStart w:id="8330" w:name="_Toc421705373"/>
        <w:bookmarkStart w:id="8331" w:name="_Toc422905353"/>
        <w:bookmarkStart w:id="8332" w:name="_Toc422935984"/>
        <w:bookmarkStart w:id="8333" w:name="_Toc422939046"/>
        <w:bookmarkStart w:id="8334" w:name="_Toc422930481"/>
        <w:bookmarkStart w:id="8335" w:name="_Toc494288613"/>
        <w:bookmarkStart w:id="8336" w:name="_Toc494291429"/>
        <w:bookmarkStart w:id="8337" w:name="_Toc494294243"/>
        <w:bookmarkEnd w:id="8329"/>
        <w:bookmarkEnd w:id="8330"/>
        <w:bookmarkEnd w:id="8331"/>
        <w:bookmarkEnd w:id="8332"/>
        <w:bookmarkEnd w:id="8333"/>
        <w:bookmarkEnd w:id="8334"/>
        <w:bookmarkEnd w:id="8335"/>
        <w:bookmarkEnd w:id="8336"/>
        <w:bookmarkEnd w:id="8337"/>
      </w:tr>
      <w:tr w:rsidR="00853E36" w:rsidRPr="00E056B6" w:rsidDel="00371A11" w:rsidTr="00853E36">
        <w:trPr>
          <w:cantSplit/>
          <w:del w:id="8338" w:author="Sastry, Murali" w:date="2015-06-09T17:17:00Z"/>
        </w:trPr>
        <w:tc>
          <w:tcPr>
            <w:tcW w:w="1710" w:type="dxa"/>
            <w:tcBorders>
              <w:top w:val="single" w:sz="6" w:space="0" w:color="auto"/>
              <w:bottom w:val="single" w:sz="6" w:space="0" w:color="auto"/>
            </w:tcBorders>
          </w:tcPr>
          <w:p w:rsidR="00853E36" w:rsidRPr="00E056B6" w:rsidDel="00371A11" w:rsidRDefault="00C0468B">
            <w:pPr>
              <w:pStyle w:val="body"/>
              <w:rPr>
                <w:del w:id="8339" w:author="Sastry, Murali" w:date="2015-06-09T17:17:00Z"/>
              </w:rPr>
              <w:pPrChange w:id="8340" w:author="Sastry, Murali" w:date="2015-06-10T10:23:00Z">
                <w:pPr>
                  <w:pStyle w:val="tableentry"/>
                  <w:keepNext/>
                  <w:outlineLvl w:val="1"/>
                </w:pPr>
              </w:pPrChange>
            </w:pPr>
            <w:del w:id="8341" w:author="Sastry, Murali" w:date="2015-06-09T17:17:00Z">
              <w:r w:rsidRPr="00E056B6" w:rsidDel="00371A11">
                <w:delText>&lt;MPID&gt;</w:delText>
              </w:r>
              <w:bookmarkStart w:id="8342" w:name="_Toc421702180"/>
              <w:bookmarkStart w:id="8343" w:name="_Toc421705374"/>
              <w:bookmarkStart w:id="8344" w:name="_Toc422905354"/>
              <w:bookmarkStart w:id="8345" w:name="_Toc422935985"/>
              <w:bookmarkStart w:id="8346" w:name="_Toc422939047"/>
              <w:bookmarkStart w:id="8347" w:name="_Toc422930482"/>
              <w:bookmarkStart w:id="8348" w:name="_Toc494288614"/>
              <w:bookmarkStart w:id="8349" w:name="_Toc494291430"/>
              <w:bookmarkStart w:id="8350" w:name="_Toc494294244"/>
              <w:bookmarkEnd w:id="8342"/>
              <w:bookmarkEnd w:id="8343"/>
              <w:bookmarkEnd w:id="8344"/>
              <w:bookmarkEnd w:id="8345"/>
              <w:bookmarkEnd w:id="8346"/>
              <w:bookmarkEnd w:id="8347"/>
              <w:bookmarkEnd w:id="8348"/>
              <w:bookmarkEnd w:id="8349"/>
              <w:bookmarkEnd w:id="8350"/>
            </w:del>
          </w:p>
        </w:tc>
        <w:tc>
          <w:tcPr>
            <w:tcW w:w="1620" w:type="dxa"/>
            <w:tcBorders>
              <w:top w:val="single" w:sz="6" w:space="0" w:color="auto"/>
              <w:bottom w:val="single" w:sz="6" w:space="0" w:color="auto"/>
            </w:tcBorders>
          </w:tcPr>
          <w:p w:rsidR="00853E36" w:rsidRPr="00E056B6" w:rsidDel="00371A11" w:rsidRDefault="00C0468B">
            <w:pPr>
              <w:pStyle w:val="body"/>
              <w:rPr>
                <w:del w:id="8351" w:author="Sastry, Murali" w:date="2015-06-09T17:17:00Z"/>
              </w:rPr>
              <w:pPrChange w:id="8352" w:author="Sastry, Murali" w:date="2015-06-10T10:23:00Z">
                <w:pPr>
                  <w:pStyle w:val="tableentry"/>
                  <w:keepNext/>
                  <w:outlineLvl w:val="1"/>
                </w:pPr>
              </w:pPrChange>
            </w:pPr>
            <w:del w:id="8353" w:author="Sastry, Murali" w:date="2015-06-09T17:17:00Z">
              <w:r w:rsidRPr="00E056B6" w:rsidDel="00371A11">
                <w:delText>920b</w:delText>
              </w:r>
              <w:bookmarkStart w:id="8354" w:name="_Toc421702181"/>
              <w:bookmarkStart w:id="8355" w:name="_Toc421705375"/>
              <w:bookmarkStart w:id="8356" w:name="_Toc422905355"/>
              <w:bookmarkStart w:id="8357" w:name="_Toc422935986"/>
              <w:bookmarkStart w:id="8358" w:name="_Toc422939048"/>
              <w:bookmarkStart w:id="8359" w:name="_Toc422930483"/>
              <w:bookmarkStart w:id="8360" w:name="_Toc494288615"/>
              <w:bookmarkStart w:id="8361" w:name="_Toc494291431"/>
              <w:bookmarkStart w:id="8362" w:name="_Toc494294245"/>
              <w:bookmarkEnd w:id="8354"/>
              <w:bookmarkEnd w:id="8355"/>
              <w:bookmarkEnd w:id="8356"/>
              <w:bookmarkEnd w:id="8357"/>
              <w:bookmarkEnd w:id="8358"/>
              <w:bookmarkEnd w:id="8359"/>
              <w:bookmarkEnd w:id="8360"/>
              <w:bookmarkEnd w:id="8361"/>
              <w:bookmarkEnd w:id="8362"/>
            </w:del>
          </w:p>
        </w:tc>
        <w:tc>
          <w:tcPr>
            <w:tcW w:w="5310" w:type="dxa"/>
            <w:tcBorders>
              <w:top w:val="single" w:sz="6" w:space="0" w:color="auto"/>
              <w:bottom w:val="single" w:sz="6" w:space="0" w:color="auto"/>
            </w:tcBorders>
          </w:tcPr>
          <w:p w:rsidR="00853E36" w:rsidRPr="00E056B6" w:rsidDel="00371A11" w:rsidRDefault="00C0468B">
            <w:pPr>
              <w:pStyle w:val="body"/>
              <w:rPr>
                <w:del w:id="8363" w:author="Sastry, Murali" w:date="2015-06-09T17:17:00Z"/>
              </w:rPr>
              <w:pPrChange w:id="8364" w:author="Sastry, Murali" w:date="2015-06-10T10:23:00Z">
                <w:pPr>
                  <w:pStyle w:val="tableentry"/>
                  <w:keepNext/>
                  <w:outlineLvl w:val="1"/>
                </w:pPr>
              </w:pPrChange>
            </w:pPr>
            <w:del w:id="8365" w:author="Sastry, Murali" w:date="2015-06-09T17:17:00Z">
              <w:r w:rsidRPr="00E056B6" w:rsidDel="00371A11">
                <w:delText>Take from line 26 “Main Image</w:delText>
              </w:r>
              <w:r w:rsidRPr="00E056B6" w:rsidDel="00371A11">
                <w:rPr>
                  <w:rFonts w:cs="Arial"/>
                  <w:sz w:val="20"/>
                </w:rPr>
                <w:delText xml:space="preserve"> PID” and make lowercase</w:delText>
              </w:r>
              <w:bookmarkStart w:id="8366" w:name="_Toc421702182"/>
              <w:bookmarkStart w:id="8367" w:name="_Toc421705376"/>
              <w:bookmarkStart w:id="8368" w:name="_Toc422905356"/>
              <w:bookmarkStart w:id="8369" w:name="_Toc422935987"/>
              <w:bookmarkStart w:id="8370" w:name="_Toc422939049"/>
              <w:bookmarkStart w:id="8371" w:name="_Toc422930484"/>
              <w:bookmarkStart w:id="8372" w:name="_Toc494288616"/>
              <w:bookmarkStart w:id="8373" w:name="_Toc494291432"/>
              <w:bookmarkStart w:id="8374" w:name="_Toc494294246"/>
              <w:bookmarkEnd w:id="8366"/>
              <w:bookmarkEnd w:id="8367"/>
              <w:bookmarkEnd w:id="8368"/>
              <w:bookmarkEnd w:id="8369"/>
              <w:bookmarkEnd w:id="8370"/>
              <w:bookmarkEnd w:id="8371"/>
              <w:bookmarkEnd w:id="8372"/>
              <w:bookmarkEnd w:id="8373"/>
              <w:bookmarkEnd w:id="8374"/>
            </w:del>
          </w:p>
        </w:tc>
        <w:bookmarkStart w:id="8375" w:name="_Toc421702183"/>
        <w:bookmarkStart w:id="8376" w:name="_Toc421705377"/>
        <w:bookmarkStart w:id="8377" w:name="_Toc422905357"/>
        <w:bookmarkStart w:id="8378" w:name="_Toc422935988"/>
        <w:bookmarkStart w:id="8379" w:name="_Toc422939050"/>
        <w:bookmarkStart w:id="8380" w:name="_Toc422930485"/>
        <w:bookmarkStart w:id="8381" w:name="_Toc494288617"/>
        <w:bookmarkStart w:id="8382" w:name="_Toc494291433"/>
        <w:bookmarkStart w:id="8383" w:name="_Toc494294247"/>
        <w:bookmarkEnd w:id="8375"/>
        <w:bookmarkEnd w:id="8376"/>
        <w:bookmarkEnd w:id="8377"/>
        <w:bookmarkEnd w:id="8378"/>
        <w:bookmarkEnd w:id="8379"/>
        <w:bookmarkEnd w:id="8380"/>
        <w:bookmarkEnd w:id="8381"/>
        <w:bookmarkEnd w:id="8382"/>
        <w:bookmarkEnd w:id="8383"/>
      </w:tr>
    </w:tbl>
    <w:p w:rsidR="005F325B" w:rsidRPr="00E056B6" w:rsidDel="00371A11" w:rsidRDefault="005F325B">
      <w:pPr>
        <w:pStyle w:val="body"/>
        <w:rPr>
          <w:del w:id="8384" w:author="Sastry, Murali" w:date="2015-06-09T17:17:00Z"/>
        </w:rPr>
      </w:pPr>
      <w:bookmarkStart w:id="8385" w:name="_Toc421702184"/>
      <w:bookmarkStart w:id="8386" w:name="_Toc421705378"/>
      <w:bookmarkStart w:id="8387" w:name="_Toc422905358"/>
      <w:bookmarkStart w:id="8388" w:name="_Toc422935989"/>
      <w:bookmarkStart w:id="8389" w:name="_Toc422939051"/>
      <w:bookmarkStart w:id="8390" w:name="_Toc422930486"/>
      <w:bookmarkStart w:id="8391" w:name="_Toc494288618"/>
      <w:bookmarkStart w:id="8392" w:name="_Toc494291434"/>
      <w:bookmarkStart w:id="8393" w:name="_Toc494294248"/>
      <w:bookmarkEnd w:id="8385"/>
      <w:bookmarkEnd w:id="8386"/>
      <w:bookmarkEnd w:id="8387"/>
      <w:bookmarkEnd w:id="8388"/>
      <w:bookmarkEnd w:id="8389"/>
      <w:bookmarkEnd w:id="8390"/>
      <w:bookmarkEnd w:id="8391"/>
      <w:bookmarkEnd w:id="8392"/>
      <w:bookmarkEnd w:id="8393"/>
    </w:p>
    <w:p w:rsidR="00A479E6" w:rsidRPr="00E056B6" w:rsidDel="00371A11" w:rsidRDefault="00C0468B">
      <w:pPr>
        <w:pStyle w:val="body"/>
        <w:rPr>
          <w:del w:id="8394" w:author="Sastry, Murali" w:date="2015-06-09T17:17:00Z"/>
        </w:rPr>
        <w:pPrChange w:id="8395" w:author="Sastry, Murali" w:date="2015-06-10T10:23:00Z">
          <w:pPr>
            <w:pStyle w:val="Heading2"/>
            <w:pageBreakBefore/>
          </w:pPr>
        </w:pPrChange>
      </w:pPr>
      <w:bookmarkStart w:id="8396" w:name="_Toc234138264"/>
      <w:del w:id="8397" w:author="Sastry, Murali" w:date="2015-06-09T17:17:00Z">
        <w:r w:rsidRPr="00E056B6" w:rsidDel="00371A11">
          <w:delText>AddCustomer.pl</w:delText>
        </w:r>
        <w:bookmarkStart w:id="8398" w:name="_Toc421702185"/>
        <w:bookmarkStart w:id="8399" w:name="_Toc421705379"/>
        <w:bookmarkStart w:id="8400" w:name="_Toc422905359"/>
        <w:bookmarkStart w:id="8401" w:name="_Toc422935990"/>
        <w:bookmarkStart w:id="8402" w:name="_Toc422939052"/>
        <w:bookmarkStart w:id="8403" w:name="_Toc422930487"/>
        <w:bookmarkStart w:id="8404" w:name="_Toc494288619"/>
        <w:bookmarkStart w:id="8405" w:name="_Toc494291435"/>
        <w:bookmarkStart w:id="8406" w:name="_Toc494294249"/>
        <w:bookmarkEnd w:id="8396"/>
        <w:bookmarkEnd w:id="8398"/>
        <w:bookmarkEnd w:id="8399"/>
        <w:bookmarkEnd w:id="8400"/>
        <w:bookmarkEnd w:id="8401"/>
        <w:bookmarkEnd w:id="8402"/>
        <w:bookmarkEnd w:id="8403"/>
        <w:bookmarkEnd w:id="8404"/>
        <w:bookmarkEnd w:id="8405"/>
        <w:bookmarkEnd w:id="8406"/>
      </w:del>
    </w:p>
    <w:p w:rsidR="00C74727" w:rsidRPr="00E056B6" w:rsidDel="00371A11" w:rsidRDefault="00C0468B">
      <w:pPr>
        <w:pStyle w:val="body"/>
        <w:rPr>
          <w:del w:id="8407" w:author="Sastry, Murali" w:date="2015-06-09T17:17:00Z"/>
        </w:rPr>
      </w:pPr>
      <w:del w:id="8408" w:author="Sastry, Murali" w:date="2015-06-09T17:17:00Z">
        <w:r w:rsidRPr="00E056B6" w:rsidDel="00371A11">
          <w:delText>There is an AddCustomer perl script that will create all the driver files for you.</w:delText>
        </w:r>
        <w:bookmarkStart w:id="8409" w:name="_Toc421702186"/>
        <w:bookmarkStart w:id="8410" w:name="_Toc421705380"/>
        <w:bookmarkStart w:id="8411" w:name="_Toc422905360"/>
        <w:bookmarkStart w:id="8412" w:name="_Toc422935991"/>
        <w:bookmarkStart w:id="8413" w:name="_Toc422939053"/>
        <w:bookmarkStart w:id="8414" w:name="_Toc422930488"/>
        <w:bookmarkStart w:id="8415" w:name="_Toc494288620"/>
        <w:bookmarkStart w:id="8416" w:name="_Toc494291436"/>
        <w:bookmarkStart w:id="8417" w:name="_Toc494294250"/>
        <w:bookmarkEnd w:id="8409"/>
        <w:bookmarkEnd w:id="8410"/>
        <w:bookmarkEnd w:id="8411"/>
        <w:bookmarkEnd w:id="8412"/>
        <w:bookmarkEnd w:id="8413"/>
        <w:bookmarkEnd w:id="8414"/>
        <w:bookmarkEnd w:id="8415"/>
        <w:bookmarkEnd w:id="8416"/>
        <w:bookmarkEnd w:id="8417"/>
      </w:del>
    </w:p>
    <w:p w:rsidR="00A479E6" w:rsidRPr="00E056B6" w:rsidDel="00371A11" w:rsidRDefault="00C0468B">
      <w:pPr>
        <w:pStyle w:val="body"/>
        <w:rPr>
          <w:del w:id="8418" w:author="Sastry, Murali" w:date="2015-06-09T17:17:00Z"/>
        </w:rPr>
      </w:pPr>
      <w:del w:id="8419" w:author="Sastry, Murali" w:date="2015-06-09T17:17:00Z">
        <w:r w:rsidRPr="00E056B6" w:rsidDel="00371A11">
          <w:delText>Navigate to p4\u2\2000\Installers\DriversInstaller\Customer</w:delText>
        </w:r>
        <w:bookmarkStart w:id="8420" w:name="_Toc421702187"/>
        <w:bookmarkStart w:id="8421" w:name="_Toc421705381"/>
        <w:bookmarkStart w:id="8422" w:name="_Toc422905361"/>
        <w:bookmarkStart w:id="8423" w:name="_Toc422935992"/>
        <w:bookmarkStart w:id="8424" w:name="_Toc422939054"/>
        <w:bookmarkStart w:id="8425" w:name="_Toc422930489"/>
        <w:bookmarkStart w:id="8426" w:name="_Toc494288621"/>
        <w:bookmarkStart w:id="8427" w:name="_Toc494291437"/>
        <w:bookmarkStart w:id="8428" w:name="_Toc494294251"/>
        <w:bookmarkEnd w:id="8420"/>
        <w:bookmarkEnd w:id="8421"/>
        <w:bookmarkEnd w:id="8422"/>
        <w:bookmarkEnd w:id="8423"/>
        <w:bookmarkEnd w:id="8424"/>
        <w:bookmarkEnd w:id="8425"/>
        <w:bookmarkEnd w:id="8426"/>
        <w:bookmarkEnd w:id="8427"/>
        <w:bookmarkEnd w:id="8428"/>
      </w:del>
    </w:p>
    <w:p w:rsidR="00A479E6" w:rsidRPr="00E056B6" w:rsidDel="00371A11" w:rsidRDefault="00C0468B">
      <w:pPr>
        <w:pStyle w:val="body"/>
        <w:rPr>
          <w:del w:id="8429" w:author="Sastry, Murali" w:date="2015-06-09T17:17:00Z"/>
        </w:rPr>
      </w:pPr>
      <w:del w:id="8430" w:author="Sastry, Murali" w:date="2015-06-09T17:17:00Z">
        <w:r w:rsidRPr="00E056B6" w:rsidDel="00371A11">
          <w:delText>Copy one of the Customization files for another OEM, rename it, and update the following fields</w:delText>
        </w:r>
        <w:bookmarkStart w:id="8431" w:name="_Toc421702188"/>
        <w:bookmarkStart w:id="8432" w:name="_Toc421705382"/>
        <w:bookmarkStart w:id="8433" w:name="_Toc422905362"/>
        <w:bookmarkStart w:id="8434" w:name="_Toc422935993"/>
        <w:bookmarkStart w:id="8435" w:name="_Toc422939055"/>
        <w:bookmarkStart w:id="8436" w:name="_Toc422930490"/>
        <w:bookmarkStart w:id="8437" w:name="_Toc494288622"/>
        <w:bookmarkStart w:id="8438" w:name="_Toc494291438"/>
        <w:bookmarkStart w:id="8439" w:name="_Toc494294252"/>
        <w:bookmarkEnd w:id="8431"/>
        <w:bookmarkEnd w:id="8432"/>
        <w:bookmarkEnd w:id="8433"/>
        <w:bookmarkEnd w:id="8434"/>
        <w:bookmarkEnd w:id="8435"/>
        <w:bookmarkEnd w:id="8436"/>
        <w:bookmarkEnd w:id="8437"/>
        <w:bookmarkEnd w:id="8438"/>
        <w:bookmarkEnd w:id="8439"/>
      </w:del>
    </w:p>
    <w:p w:rsidR="00983820" w:rsidRPr="00E056B6" w:rsidDel="00371A11" w:rsidRDefault="00C0468B">
      <w:pPr>
        <w:pStyle w:val="body"/>
        <w:rPr>
          <w:del w:id="8440" w:author="Sastry, Murali" w:date="2015-06-09T17:17:00Z"/>
        </w:rPr>
        <w:pPrChange w:id="8441" w:author="Sastry, Murali" w:date="2015-06-10T10:23:00Z">
          <w:pPr>
            <w:pStyle w:val="Caption"/>
            <w:keepNext/>
          </w:pPr>
        </w:pPrChange>
      </w:pPr>
      <w:del w:id="8442"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10</w:delText>
        </w:r>
        <w:r w:rsidR="00A31CAF" w:rsidDel="00371A11">
          <w:rPr>
            <w:b/>
          </w:rPr>
          <w:fldChar w:fldCharType="end"/>
        </w:r>
        <w:r w:rsidRPr="00E056B6" w:rsidDel="00371A11">
          <w:delText xml:space="preserve"> &lt;OEMName&gt;Customization.txt</w:delText>
        </w:r>
        <w:bookmarkStart w:id="8443" w:name="_Toc421702189"/>
        <w:bookmarkStart w:id="8444" w:name="_Toc421705383"/>
        <w:bookmarkStart w:id="8445" w:name="_Toc422905363"/>
        <w:bookmarkStart w:id="8446" w:name="_Toc422935994"/>
        <w:bookmarkStart w:id="8447" w:name="_Toc422939056"/>
        <w:bookmarkStart w:id="8448" w:name="_Toc422930491"/>
        <w:bookmarkStart w:id="8449" w:name="_Toc494288623"/>
        <w:bookmarkStart w:id="8450" w:name="_Toc494291439"/>
        <w:bookmarkStart w:id="8451" w:name="_Toc494294253"/>
        <w:bookmarkEnd w:id="8443"/>
        <w:bookmarkEnd w:id="8444"/>
        <w:bookmarkEnd w:id="8445"/>
        <w:bookmarkEnd w:id="8446"/>
        <w:bookmarkEnd w:id="8447"/>
        <w:bookmarkEnd w:id="8448"/>
        <w:bookmarkEnd w:id="8449"/>
        <w:bookmarkEnd w:id="8450"/>
        <w:bookmarkEnd w:id="8451"/>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6660"/>
      </w:tblGrid>
      <w:tr w:rsidR="005F325B" w:rsidRPr="00E056B6" w:rsidDel="00371A11" w:rsidTr="00177336">
        <w:trPr>
          <w:cantSplit/>
          <w:tblHeader/>
          <w:del w:id="8452" w:author="Sastry, Murali" w:date="2015-06-09T17:17:00Z"/>
        </w:trPr>
        <w:tc>
          <w:tcPr>
            <w:tcW w:w="1980" w:type="dxa"/>
            <w:tcBorders>
              <w:bottom w:val="single" w:sz="12" w:space="0" w:color="auto"/>
            </w:tcBorders>
          </w:tcPr>
          <w:p w:rsidR="005F325B" w:rsidRPr="00E056B6" w:rsidDel="00371A11" w:rsidRDefault="00C0468B">
            <w:pPr>
              <w:pStyle w:val="body"/>
              <w:rPr>
                <w:del w:id="8453" w:author="Sastry, Murali" w:date="2015-06-09T17:17:00Z"/>
              </w:rPr>
              <w:pPrChange w:id="8454" w:author="Sastry, Murali" w:date="2015-06-10T10:23:00Z">
                <w:pPr>
                  <w:pStyle w:val="tableheading"/>
                  <w:jc w:val="left"/>
                  <w:outlineLvl w:val="1"/>
                </w:pPr>
              </w:pPrChange>
            </w:pPr>
            <w:del w:id="8455" w:author="Sastry, Murali" w:date="2015-06-09T17:17:00Z">
              <w:r w:rsidRPr="00E056B6" w:rsidDel="00371A11">
                <w:delText>Keywords</w:delText>
              </w:r>
              <w:bookmarkStart w:id="8456" w:name="_Toc421702190"/>
              <w:bookmarkStart w:id="8457" w:name="_Toc421705384"/>
              <w:bookmarkStart w:id="8458" w:name="_Toc422905364"/>
              <w:bookmarkStart w:id="8459" w:name="_Toc422935995"/>
              <w:bookmarkStart w:id="8460" w:name="_Toc422939057"/>
              <w:bookmarkStart w:id="8461" w:name="_Toc422930492"/>
              <w:bookmarkStart w:id="8462" w:name="_Toc494288624"/>
              <w:bookmarkStart w:id="8463" w:name="_Toc494291440"/>
              <w:bookmarkStart w:id="8464" w:name="_Toc494294254"/>
              <w:bookmarkEnd w:id="8456"/>
              <w:bookmarkEnd w:id="8457"/>
              <w:bookmarkEnd w:id="8458"/>
              <w:bookmarkEnd w:id="8459"/>
              <w:bookmarkEnd w:id="8460"/>
              <w:bookmarkEnd w:id="8461"/>
              <w:bookmarkEnd w:id="8462"/>
              <w:bookmarkEnd w:id="8463"/>
              <w:bookmarkEnd w:id="8464"/>
            </w:del>
          </w:p>
        </w:tc>
        <w:tc>
          <w:tcPr>
            <w:tcW w:w="6660" w:type="dxa"/>
            <w:tcBorders>
              <w:bottom w:val="single" w:sz="12" w:space="0" w:color="auto"/>
            </w:tcBorders>
          </w:tcPr>
          <w:p w:rsidR="005F325B" w:rsidRPr="00E056B6" w:rsidDel="00371A11" w:rsidRDefault="00C0468B">
            <w:pPr>
              <w:pStyle w:val="body"/>
              <w:rPr>
                <w:del w:id="8465" w:author="Sastry, Murali" w:date="2015-06-09T17:17:00Z"/>
              </w:rPr>
              <w:pPrChange w:id="8466" w:author="Sastry, Murali" w:date="2015-06-10T10:23:00Z">
                <w:pPr>
                  <w:pStyle w:val="tableheading"/>
                  <w:outlineLvl w:val="1"/>
                </w:pPr>
              </w:pPrChange>
            </w:pPr>
            <w:del w:id="8467" w:author="Sastry, Murali" w:date="2015-06-09T17:17:00Z">
              <w:r w:rsidRPr="00E056B6" w:rsidDel="00371A11">
                <w:delText>Values</w:delText>
              </w:r>
              <w:bookmarkStart w:id="8468" w:name="_Toc421702191"/>
              <w:bookmarkStart w:id="8469" w:name="_Toc421705385"/>
              <w:bookmarkStart w:id="8470" w:name="_Toc422905365"/>
              <w:bookmarkStart w:id="8471" w:name="_Toc422935996"/>
              <w:bookmarkStart w:id="8472" w:name="_Toc422939058"/>
              <w:bookmarkStart w:id="8473" w:name="_Toc422930493"/>
              <w:bookmarkStart w:id="8474" w:name="_Toc494288625"/>
              <w:bookmarkStart w:id="8475" w:name="_Toc494291441"/>
              <w:bookmarkStart w:id="8476" w:name="_Toc494294255"/>
              <w:bookmarkEnd w:id="8468"/>
              <w:bookmarkEnd w:id="8469"/>
              <w:bookmarkEnd w:id="8470"/>
              <w:bookmarkEnd w:id="8471"/>
              <w:bookmarkEnd w:id="8472"/>
              <w:bookmarkEnd w:id="8473"/>
              <w:bookmarkEnd w:id="8474"/>
              <w:bookmarkEnd w:id="8475"/>
              <w:bookmarkEnd w:id="8476"/>
            </w:del>
          </w:p>
        </w:tc>
        <w:bookmarkStart w:id="8477" w:name="_Toc421702192"/>
        <w:bookmarkStart w:id="8478" w:name="_Toc421705386"/>
        <w:bookmarkStart w:id="8479" w:name="_Toc422905366"/>
        <w:bookmarkStart w:id="8480" w:name="_Toc422935997"/>
        <w:bookmarkStart w:id="8481" w:name="_Toc422939059"/>
        <w:bookmarkStart w:id="8482" w:name="_Toc422930494"/>
        <w:bookmarkStart w:id="8483" w:name="_Toc494288626"/>
        <w:bookmarkStart w:id="8484" w:name="_Toc494291442"/>
        <w:bookmarkStart w:id="8485" w:name="_Toc494294256"/>
        <w:bookmarkEnd w:id="8477"/>
        <w:bookmarkEnd w:id="8478"/>
        <w:bookmarkEnd w:id="8479"/>
        <w:bookmarkEnd w:id="8480"/>
        <w:bookmarkEnd w:id="8481"/>
        <w:bookmarkEnd w:id="8482"/>
        <w:bookmarkEnd w:id="8483"/>
        <w:bookmarkEnd w:id="8484"/>
        <w:bookmarkEnd w:id="8485"/>
      </w:tr>
      <w:tr w:rsidR="005F325B" w:rsidRPr="00E056B6" w:rsidDel="00371A11" w:rsidTr="00177336">
        <w:trPr>
          <w:cantSplit/>
          <w:del w:id="8486" w:author="Sastry, Murali" w:date="2015-06-09T17:17:00Z"/>
        </w:trPr>
        <w:tc>
          <w:tcPr>
            <w:tcW w:w="1980" w:type="dxa"/>
            <w:tcBorders>
              <w:top w:val="nil"/>
              <w:bottom w:val="single" w:sz="6" w:space="0" w:color="auto"/>
            </w:tcBorders>
          </w:tcPr>
          <w:p w:rsidR="005F325B" w:rsidRPr="00E056B6" w:rsidDel="00371A11" w:rsidRDefault="00C0468B">
            <w:pPr>
              <w:pStyle w:val="body"/>
              <w:rPr>
                <w:del w:id="8487" w:author="Sastry, Murali" w:date="2015-06-09T17:17:00Z"/>
              </w:rPr>
              <w:pPrChange w:id="8488" w:author="Sastry, Murali" w:date="2015-06-10T10:23:00Z">
                <w:pPr>
                  <w:pStyle w:val="tableentry"/>
                  <w:keepNext/>
                  <w:outlineLvl w:val="1"/>
                </w:pPr>
              </w:pPrChange>
            </w:pPr>
            <w:del w:id="8489" w:author="Sastry, Murali" w:date="2015-06-09T17:17:00Z">
              <w:r w:rsidRPr="00E056B6" w:rsidDel="00371A11">
                <w:delText>VID:</w:delText>
              </w:r>
              <w:bookmarkStart w:id="8490" w:name="_Toc421702193"/>
              <w:bookmarkStart w:id="8491" w:name="_Toc421705387"/>
              <w:bookmarkStart w:id="8492" w:name="_Toc422905367"/>
              <w:bookmarkStart w:id="8493" w:name="_Toc422935998"/>
              <w:bookmarkStart w:id="8494" w:name="_Toc422939060"/>
              <w:bookmarkStart w:id="8495" w:name="_Toc422930495"/>
              <w:bookmarkStart w:id="8496" w:name="_Toc494288627"/>
              <w:bookmarkStart w:id="8497" w:name="_Toc494291443"/>
              <w:bookmarkStart w:id="8498" w:name="_Toc494294257"/>
              <w:bookmarkEnd w:id="8490"/>
              <w:bookmarkEnd w:id="8491"/>
              <w:bookmarkEnd w:id="8492"/>
              <w:bookmarkEnd w:id="8493"/>
              <w:bookmarkEnd w:id="8494"/>
              <w:bookmarkEnd w:id="8495"/>
              <w:bookmarkEnd w:id="8496"/>
              <w:bookmarkEnd w:id="8497"/>
              <w:bookmarkEnd w:id="8498"/>
            </w:del>
          </w:p>
        </w:tc>
        <w:tc>
          <w:tcPr>
            <w:tcW w:w="6660" w:type="dxa"/>
            <w:tcBorders>
              <w:top w:val="nil"/>
              <w:bottom w:val="single" w:sz="6" w:space="0" w:color="auto"/>
            </w:tcBorders>
          </w:tcPr>
          <w:p w:rsidR="005F325B" w:rsidRPr="00E056B6" w:rsidDel="00371A11" w:rsidRDefault="00C0468B">
            <w:pPr>
              <w:pStyle w:val="body"/>
              <w:rPr>
                <w:del w:id="8499" w:author="Sastry, Murali" w:date="2015-06-09T17:17:00Z"/>
              </w:rPr>
              <w:pPrChange w:id="8500" w:author="Sastry, Murali" w:date="2015-06-10T10:23:00Z">
                <w:pPr>
                  <w:pStyle w:val="tableentry"/>
                  <w:keepNext/>
                  <w:jc w:val="center"/>
                  <w:outlineLvl w:val="1"/>
                </w:pPr>
              </w:pPrChange>
            </w:pPr>
            <w:del w:id="8501" w:author="Sastry, Murali" w:date="2015-06-09T17:17:00Z">
              <w:r w:rsidRPr="00E056B6" w:rsidDel="00371A11">
                <w:delText>&lt;VID&gt;</w:delText>
              </w:r>
              <w:bookmarkStart w:id="8502" w:name="_Toc421702194"/>
              <w:bookmarkStart w:id="8503" w:name="_Toc421705388"/>
              <w:bookmarkStart w:id="8504" w:name="_Toc422905368"/>
              <w:bookmarkStart w:id="8505" w:name="_Toc422935999"/>
              <w:bookmarkStart w:id="8506" w:name="_Toc422939061"/>
              <w:bookmarkStart w:id="8507" w:name="_Toc422930496"/>
              <w:bookmarkStart w:id="8508" w:name="_Toc494288628"/>
              <w:bookmarkStart w:id="8509" w:name="_Toc494291444"/>
              <w:bookmarkStart w:id="8510" w:name="_Toc494294258"/>
              <w:bookmarkEnd w:id="8502"/>
              <w:bookmarkEnd w:id="8503"/>
              <w:bookmarkEnd w:id="8504"/>
              <w:bookmarkEnd w:id="8505"/>
              <w:bookmarkEnd w:id="8506"/>
              <w:bookmarkEnd w:id="8507"/>
              <w:bookmarkEnd w:id="8508"/>
              <w:bookmarkEnd w:id="8509"/>
              <w:bookmarkEnd w:id="8510"/>
            </w:del>
          </w:p>
        </w:tc>
        <w:bookmarkStart w:id="8511" w:name="_Toc421702195"/>
        <w:bookmarkStart w:id="8512" w:name="_Toc421705389"/>
        <w:bookmarkStart w:id="8513" w:name="_Toc422905369"/>
        <w:bookmarkStart w:id="8514" w:name="_Toc422936000"/>
        <w:bookmarkStart w:id="8515" w:name="_Toc422939062"/>
        <w:bookmarkStart w:id="8516" w:name="_Toc422930497"/>
        <w:bookmarkStart w:id="8517" w:name="_Toc494288629"/>
        <w:bookmarkStart w:id="8518" w:name="_Toc494291445"/>
        <w:bookmarkStart w:id="8519" w:name="_Toc494294259"/>
        <w:bookmarkEnd w:id="8511"/>
        <w:bookmarkEnd w:id="8512"/>
        <w:bookmarkEnd w:id="8513"/>
        <w:bookmarkEnd w:id="8514"/>
        <w:bookmarkEnd w:id="8515"/>
        <w:bookmarkEnd w:id="8516"/>
        <w:bookmarkEnd w:id="8517"/>
        <w:bookmarkEnd w:id="8518"/>
        <w:bookmarkEnd w:id="8519"/>
      </w:tr>
      <w:tr w:rsidR="005F325B" w:rsidRPr="00E056B6" w:rsidDel="00371A11" w:rsidTr="00177336">
        <w:trPr>
          <w:cantSplit/>
          <w:del w:id="8520" w:author="Sastry, Murali" w:date="2015-06-09T17:17:00Z"/>
        </w:trPr>
        <w:tc>
          <w:tcPr>
            <w:tcW w:w="1980" w:type="dxa"/>
            <w:tcBorders>
              <w:top w:val="single" w:sz="6" w:space="0" w:color="auto"/>
              <w:bottom w:val="single" w:sz="6" w:space="0" w:color="auto"/>
            </w:tcBorders>
          </w:tcPr>
          <w:p w:rsidR="005F325B" w:rsidRPr="00E056B6" w:rsidDel="00371A11" w:rsidRDefault="00C0468B">
            <w:pPr>
              <w:pStyle w:val="body"/>
              <w:rPr>
                <w:del w:id="8521" w:author="Sastry, Murali" w:date="2015-06-09T17:17:00Z"/>
              </w:rPr>
              <w:pPrChange w:id="8522" w:author="Sastry, Murali" w:date="2015-06-10T10:23:00Z">
                <w:pPr>
                  <w:pStyle w:val="tableentry"/>
                  <w:keepNext/>
                  <w:outlineLvl w:val="1"/>
                </w:pPr>
              </w:pPrChange>
            </w:pPr>
            <w:del w:id="8523" w:author="Sastry, Murali" w:date="2015-06-09T17:17:00Z">
              <w:r w:rsidRPr="00E056B6" w:rsidDel="00371A11">
                <w:delText>BootPID:</w:delText>
              </w:r>
              <w:bookmarkStart w:id="8524" w:name="_Toc421702196"/>
              <w:bookmarkStart w:id="8525" w:name="_Toc421705390"/>
              <w:bookmarkStart w:id="8526" w:name="_Toc422905370"/>
              <w:bookmarkStart w:id="8527" w:name="_Toc422936001"/>
              <w:bookmarkStart w:id="8528" w:name="_Toc422939063"/>
              <w:bookmarkStart w:id="8529" w:name="_Toc422930498"/>
              <w:bookmarkStart w:id="8530" w:name="_Toc494288630"/>
              <w:bookmarkStart w:id="8531" w:name="_Toc494291446"/>
              <w:bookmarkStart w:id="8532" w:name="_Toc494294260"/>
              <w:bookmarkEnd w:id="8524"/>
              <w:bookmarkEnd w:id="8525"/>
              <w:bookmarkEnd w:id="8526"/>
              <w:bookmarkEnd w:id="8527"/>
              <w:bookmarkEnd w:id="8528"/>
              <w:bookmarkEnd w:id="8529"/>
              <w:bookmarkEnd w:id="8530"/>
              <w:bookmarkEnd w:id="8531"/>
              <w:bookmarkEnd w:id="8532"/>
            </w:del>
          </w:p>
        </w:tc>
        <w:tc>
          <w:tcPr>
            <w:tcW w:w="6660" w:type="dxa"/>
            <w:tcBorders>
              <w:top w:val="single" w:sz="6" w:space="0" w:color="auto"/>
              <w:bottom w:val="single" w:sz="6" w:space="0" w:color="auto"/>
            </w:tcBorders>
          </w:tcPr>
          <w:p w:rsidR="005F325B" w:rsidRPr="00E056B6" w:rsidDel="00371A11" w:rsidRDefault="00C0468B">
            <w:pPr>
              <w:pStyle w:val="body"/>
              <w:rPr>
                <w:del w:id="8533" w:author="Sastry, Murali" w:date="2015-06-09T17:17:00Z"/>
              </w:rPr>
              <w:pPrChange w:id="8534" w:author="Sastry, Murali" w:date="2015-06-10T10:23:00Z">
                <w:pPr>
                  <w:pStyle w:val="tableentry"/>
                  <w:keepNext/>
                  <w:jc w:val="center"/>
                  <w:outlineLvl w:val="1"/>
                </w:pPr>
              </w:pPrChange>
            </w:pPr>
            <w:del w:id="8535" w:author="Sastry, Murali" w:date="2015-06-09T17:17:00Z">
              <w:r w:rsidRPr="00E056B6" w:rsidDel="00371A11">
                <w:delText>&lt;BPID&gt;</w:delText>
              </w:r>
              <w:bookmarkStart w:id="8536" w:name="_Toc421702197"/>
              <w:bookmarkStart w:id="8537" w:name="_Toc421705391"/>
              <w:bookmarkStart w:id="8538" w:name="_Toc422905371"/>
              <w:bookmarkStart w:id="8539" w:name="_Toc422936002"/>
              <w:bookmarkStart w:id="8540" w:name="_Toc422939064"/>
              <w:bookmarkStart w:id="8541" w:name="_Toc422930499"/>
              <w:bookmarkStart w:id="8542" w:name="_Toc494288631"/>
              <w:bookmarkStart w:id="8543" w:name="_Toc494291447"/>
              <w:bookmarkStart w:id="8544" w:name="_Toc494294261"/>
              <w:bookmarkEnd w:id="8536"/>
              <w:bookmarkEnd w:id="8537"/>
              <w:bookmarkEnd w:id="8538"/>
              <w:bookmarkEnd w:id="8539"/>
              <w:bookmarkEnd w:id="8540"/>
              <w:bookmarkEnd w:id="8541"/>
              <w:bookmarkEnd w:id="8542"/>
              <w:bookmarkEnd w:id="8543"/>
              <w:bookmarkEnd w:id="8544"/>
            </w:del>
          </w:p>
        </w:tc>
        <w:bookmarkStart w:id="8545" w:name="_Toc421702198"/>
        <w:bookmarkStart w:id="8546" w:name="_Toc421705392"/>
        <w:bookmarkStart w:id="8547" w:name="_Toc422905372"/>
        <w:bookmarkStart w:id="8548" w:name="_Toc422936003"/>
        <w:bookmarkStart w:id="8549" w:name="_Toc422939065"/>
        <w:bookmarkStart w:id="8550" w:name="_Toc422930500"/>
        <w:bookmarkStart w:id="8551" w:name="_Toc494288632"/>
        <w:bookmarkStart w:id="8552" w:name="_Toc494291448"/>
        <w:bookmarkStart w:id="8553" w:name="_Toc494294262"/>
        <w:bookmarkEnd w:id="8545"/>
        <w:bookmarkEnd w:id="8546"/>
        <w:bookmarkEnd w:id="8547"/>
        <w:bookmarkEnd w:id="8548"/>
        <w:bookmarkEnd w:id="8549"/>
        <w:bookmarkEnd w:id="8550"/>
        <w:bookmarkEnd w:id="8551"/>
        <w:bookmarkEnd w:id="8552"/>
        <w:bookmarkEnd w:id="8553"/>
      </w:tr>
      <w:tr w:rsidR="005F325B" w:rsidRPr="00E056B6" w:rsidDel="00371A11" w:rsidTr="00177336">
        <w:trPr>
          <w:cantSplit/>
          <w:del w:id="8554" w:author="Sastry, Murali" w:date="2015-06-09T17:17:00Z"/>
        </w:trPr>
        <w:tc>
          <w:tcPr>
            <w:tcW w:w="1980" w:type="dxa"/>
            <w:tcBorders>
              <w:top w:val="single" w:sz="6" w:space="0" w:color="auto"/>
              <w:bottom w:val="single" w:sz="6" w:space="0" w:color="auto"/>
            </w:tcBorders>
          </w:tcPr>
          <w:p w:rsidR="005F325B" w:rsidRPr="00E056B6" w:rsidDel="00371A11" w:rsidRDefault="00C0468B">
            <w:pPr>
              <w:pStyle w:val="body"/>
              <w:rPr>
                <w:del w:id="8555" w:author="Sastry, Murali" w:date="2015-06-09T17:17:00Z"/>
              </w:rPr>
              <w:pPrChange w:id="8556" w:author="Sastry, Murali" w:date="2015-06-10T10:23:00Z">
                <w:pPr>
                  <w:pStyle w:val="tableentry"/>
                  <w:keepNext/>
                  <w:outlineLvl w:val="1"/>
                </w:pPr>
              </w:pPrChange>
            </w:pPr>
            <w:del w:id="8557" w:author="Sastry, Murali" w:date="2015-06-09T17:17:00Z">
              <w:r w:rsidRPr="00E056B6" w:rsidDel="00371A11">
                <w:delText>MainPID:</w:delText>
              </w:r>
              <w:bookmarkStart w:id="8558" w:name="_Toc421702199"/>
              <w:bookmarkStart w:id="8559" w:name="_Toc421705393"/>
              <w:bookmarkStart w:id="8560" w:name="_Toc422905373"/>
              <w:bookmarkStart w:id="8561" w:name="_Toc422936004"/>
              <w:bookmarkStart w:id="8562" w:name="_Toc422939066"/>
              <w:bookmarkStart w:id="8563" w:name="_Toc422930501"/>
              <w:bookmarkStart w:id="8564" w:name="_Toc494288633"/>
              <w:bookmarkStart w:id="8565" w:name="_Toc494291449"/>
              <w:bookmarkStart w:id="8566" w:name="_Toc494294263"/>
              <w:bookmarkEnd w:id="8558"/>
              <w:bookmarkEnd w:id="8559"/>
              <w:bookmarkEnd w:id="8560"/>
              <w:bookmarkEnd w:id="8561"/>
              <w:bookmarkEnd w:id="8562"/>
              <w:bookmarkEnd w:id="8563"/>
              <w:bookmarkEnd w:id="8564"/>
              <w:bookmarkEnd w:id="8565"/>
              <w:bookmarkEnd w:id="8566"/>
            </w:del>
          </w:p>
        </w:tc>
        <w:tc>
          <w:tcPr>
            <w:tcW w:w="6660" w:type="dxa"/>
            <w:tcBorders>
              <w:top w:val="single" w:sz="6" w:space="0" w:color="auto"/>
              <w:bottom w:val="single" w:sz="6" w:space="0" w:color="auto"/>
            </w:tcBorders>
          </w:tcPr>
          <w:p w:rsidR="005F325B" w:rsidRPr="00E056B6" w:rsidDel="00371A11" w:rsidRDefault="00C0468B">
            <w:pPr>
              <w:pStyle w:val="body"/>
              <w:rPr>
                <w:del w:id="8567" w:author="Sastry, Murali" w:date="2015-06-09T17:17:00Z"/>
              </w:rPr>
              <w:pPrChange w:id="8568" w:author="Sastry, Murali" w:date="2015-06-10T10:23:00Z">
                <w:pPr>
                  <w:pStyle w:val="tableentry"/>
                  <w:keepNext/>
                  <w:jc w:val="center"/>
                  <w:outlineLvl w:val="1"/>
                </w:pPr>
              </w:pPrChange>
            </w:pPr>
            <w:del w:id="8569" w:author="Sastry, Murali" w:date="2015-06-09T17:17:00Z">
              <w:r w:rsidRPr="00E056B6" w:rsidDel="00371A11">
                <w:delText>&lt;MPID&gt;</w:delText>
              </w:r>
              <w:bookmarkStart w:id="8570" w:name="_Toc421702200"/>
              <w:bookmarkStart w:id="8571" w:name="_Toc421705394"/>
              <w:bookmarkStart w:id="8572" w:name="_Toc422905374"/>
              <w:bookmarkStart w:id="8573" w:name="_Toc422936005"/>
              <w:bookmarkStart w:id="8574" w:name="_Toc422939067"/>
              <w:bookmarkStart w:id="8575" w:name="_Toc422930502"/>
              <w:bookmarkStart w:id="8576" w:name="_Toc494288634"/>
              <w:bookmarkStart w:id="8577" w:name="_Toc494291450"/>
              <w:bookmarkStart w:id="8578" w:name="_Toc494294264"/>
              <w:bookmarkEnd w:id="8570"/>
              <w:bookmarkEnd w:id="8571"/>
              <w:bookmarkEnd w:id="8572"/>
              <w:bookmarkEnd w:id="8573"/>
              <w:bookmarkEnd w:id="8574"/>
              <w:bookmarkEnd w:id="8575"/>
              <w:bookmarkEnd w:id="8576"/>
              <w:bookmarkEnd w:id="8577"/>
              <w:bookmarkEnd w:id="8578"/>
            </w:del>
          </w:p>
        </w:tc>
        <w:bookmarkStart w:id="8579" w:name="_Toc421702201"/>
        <w:bookmarkStart w:id="8580" w:name="_Toc421705395"/>
        <w:bookmarkStart w:id="8581" w:name="_Toc422905375"/>
        <w:bookmarkStart w:id="8582" w:name="_Toc422936006"/>
        <w:bookmarkStart w:id="8583" w:name="_Toc422939068"/>
        <w:bookmarkStart w:id="8584" w:name="_Toc422930503"/>
        <w:bookmarkStart w:id="8585" w:name="_Toc494288635"/>
        <w:bookmarkStart w:id="8586" w:name="_Toc494291451"/>
        <w:bookmarkStart w:id="8587" w:name="_Toc494294265"/>
        <w:bookmarkEnd w:id="8579"/>
        <w:bookmarkEnd w:id="8580"/>
        <w:bookmarkEnd w:id="8581"/>
        <w:bookmarkEnd w:id="8582"/>
        <w:bookmarkEnd w:id="8583"/>
        <w:bookmarkEnd w:id="8584"/>
        <w:bookmarkEnd w:id="8585"/>
        <w:bookmarkEnd w:id="8586"/>
        <w:bookmarkEnd w:id="8587"/>
      </w:tr>
      <w:tr w:rsidR="005F325B" w:rsidRPr="00E056B6" w:rsidDel="00371A11" w:rsidTr="00177336">
        <w:trPr>
          <w:cantSplit/>
          <w:del w:id="8588" w:author="Sastry, Murali" w:date="2015-06-09T17:17:00Z"/>
        </w:trPr>
        <w:tc>
          <w:tcPr>
            <w:tcW w:w="1980" w:type="dxa"/>
            <w:tcBorders>
              <w:top w:val="single" w:sz="6" w:space="0" w:color="auto"/>
              <w:bottom w:val="single" w:sz="6" w:space="0" w:color="auto"/>
            </w:tcBorders>
          </w:tcPr>
          <w:p w:rsidR="005F325B" w:rsidRPr="00E056B6" w:rsidDel="00371A11" w:rsidRDefault="00C0468B">
            <w:pPr>
              <w:pStyle w:val="body"/>
              <w:rPr>
                <w:del w:id="8589" w:author="Sastry, Murali" w:date="2015-06-09T17:17:00Z"/>
              </w:rPr>
              <w:pPrChange w:id="8590" w:author="Sastry, Murali" w:date="2015-06-10T10:23:00Z">
                <w:pPr>
                  <w:pStyle w:val="tableentry"/>
                  <w:keepNext/>
                  <w:outlineLvl w:val="1"/>
                </w:pPr>
              </w:pPrChange>
            </w:pPr>
            <w:del w:id="8591" w:author="Sastry, Murali" w:date="2015-06-09T17:17:00Z">
              <w:r w:rsidRPr="00E056B6" w:rsidDel="00371A11">
                <w:delText>CustomerCode:</w:delText>
              </w:r>
              <w:bookmarkStart w:id="8592" w:name="_Toc421702202"/>
              <w:bookmarkStart w:id="8593" w:name="_Toc421705396"/>
              <w:bookmarkStart w:id="8594" w:name="_Toc422905376"/>
              <w:bookmarkStart w:id="8595" w:name="_Toc422936007"/>
              <w:bookmarkStart w:id="8596" w:name="_Toc422939069"/>
              <w:bookmarkStart w:id="8597" w:name="_Toc422930504"/>
              <w:bookmarkStart w:id="8598" w:name="_Toc494288636"/>
              <w:bookmarkStart w:id="8599" w:name="_Toc494291452"/>
              <w:bookmarkStart w:id="8600" w:name="_Toc494294266"/>
              <w:bookmarkEnd w:id="8592"/>
              <w:bookmarkEnd w:id="8593"/>
              <w:bookmarkEnd w:id="8594"/>
              <w:bookmarkEnd w:id="8595"/>
              <w:bookmarkEnd w:id="8596"/>
              <w:bookmarkEnd w:id="8597"/>
              <w:bookmarkEnd w:id="8598"/>
              <w:bookmarkEnd w:id="8599"/>
              <w:bookmarkEnd w:id="8600"/>
            </w:del>
          </w:p>
        </w:tc>
        <w:tc>
          <w:tcPr>
            <w:tcW w:w="6660" w:type="dxa"/>
            <w:tcBorders>
              <w:top w:val="single" w:sz="6" w:space="0" w:color="auto"/>
              <w:bottom w:val="single" w:sz="6" w:space="0" w:color="auto"/>
            </w:tcBorders>
          </w:tcPr>
          <w:p w:rsidR="005F325B" w:rsidRPr="00E056B6" w:rsidDel="00371A11" w:rsidRDefault="00C0468B">
            <w:pPr>
              <w:pStyle w:val="body"/>
              <w:rPr>
                <w:del w:id="8601" w:author="Sastry, Murali" w:date="2015-06-09T17:17:00Z"/>
              </w:rPr>
              <w:pPrChange w:id="8602" w:author="Sastry, Murali" w:date="2015-06-10T10:23:00Z">
                <w:pPr>
                  <w:pStyle w:val="tableentry"/>
                  <w:keepNext/>
                  <w:jc w:val="center"/>
                  <w:outlineLvl w:val="1"/>
                </w:pPr>
              </w:pPrChange>
            </w:pPr>
            <w:del w:id="8603" w:author="Sastry, Murali" w:date="2015-06-09T17:17:00Z">
              <w:r w:rsidRPr="00E056B6" w:rsidDel="00371A11">
                <w:delText>&lt;CustomerCode&gt;</w:delText>
              </w:r>
              <w:bookmarkStart w:id="8604" w:name="_Toc421702203"/>
              <w:bookmarkStart w:id="8605" w:name="_Toc421705397"/>
              <w:bookmarkStart w:id="8606" w:name="_Toc422905377"/>
              <w:bookmarkStart w:id="8607" w:name="_Toc422936008"/>
              <w:bookmarkStart w:id="8608" w:name="_Toc422939070"/>
              <w:bookmarkStart w:id="8609" w:name="_Toc422930505"/>
              <w:bookmarkStart w:id="8610" w:name="_Toc494288637"/>
              <w:bookmarkStart w:id="8611" w:name="_Toc494291453"/>
              <w:bookmarkStart w:id="8612" w:name="_Toc494294267"/>
              <w:bookmarkEnd w:id="8604"/>
              <w:bookmarkEnd w:id="8605"/>
              <w:bookmarkEnd w:id="8606"/>
              <w:bookmarkEnd w:id="8607"/>
              <w:bookmarkEnd w:id="8608"/>
              <w:bookmarkEnd w:id="8609"/>
              <w:bookmarkEnd w:id="8610"/>
              <w:bookmarkEnd w:id="8611"/>
              <w:bookmarkEnd w:id="8612"/>
            </w:del>
          </w:p>
        </w:tc>
        <w:bookmarkStart w:id="8613" w:name="_Toc421702204"/>
        <w:bookmarkStart w:id="8614" w:name="_Toc421705398"/>
        <w:bookmarkStart w:id="8615" w:name="_Toc422905378"/>
        <w:bookmarkStart w:id="8616" w:name="_Toc422936009"/>
        <w:bookmarkStart w:id="8617" w:name="_Toc422939071"/>
        <w:bookmarkStart w:id="8618" w:name="_Toc422930506"/>
        <w:bookmarkStart w:id="8619" w:name="_Toc494288638"/>
        <w:bookmarkStart w:id="8620" w:name="_Toc494291454"/>
        <w:bookmarkStart w:id="8621" w:name="_Toc494294268"/>
        <w:bookmarkEnd w:id="8613"/>
        <w:bookmarkEnd w:id="8614"/>
        <w:bookmarkEnd w:id="8615"/>
        <w:bookmarkEnd w:id="8616"/>
        <w:bookmarkEnd w:id="8617"/>
        <w:bookmarkEnd w:id="8618"/>
        <w:bookmarkEnd w:id="8619"/>
        <w:bookmarkEnd w:id="8620"/>
        <w:bookmarkEnd w:id="8621"/>
      </w:tr>
      <w:tr w:rsidR="005F325B" w:rsidRPr="00E056B6" w:rsidDel="00371A11" w:rsidTr="00177336">
        <w:trPr>
          <w:cantSplit/>
          <w:del w:id="8622" w:author="Sastry, Murali" w:date="2015-06-09T17:17:00Z"/>
        </w:trPr>
        <w:tc>
          <w:tcPr>
            <w:tcW w:w="1980" w:type="dxa"/>
            <w:tcBorders>
              <w:top w:val="single" w:sz="6" w:space="0" w:color="auto"/>
              <w:bottom w:val="single" w:sz="6" w:space="0" w:color="auto"/>
            </w:tcBorders>
          </w:tcPr>
          <w:p w:rsidR="005F325B" w:rsidRPr="00E056B6" w:rsidDel="00371A11" w:rsidRDefault="00C0468B">
            <w:pPr>
              <w:pStyle w:val="body"/>
              <w:rPr>
                <w:del w:id="8623" w:author="Sastry, Murali" w:date="2015-06-09T17:17:00Z"/>
              </w:rPr>
              <w:pPrChange w:id="8624" w:author="Sastry, Murali" w:date="2015-06-10T10:23:00Z">
                <w:pPr>
                  <w:pStyle w:val="tableentry"/>
                  <w:keepNext/>
                  <w:outlineLvl w:val="1"/>
                </w:pPr>
              </w:pPrChange>
            </w:pPr>
            <w:del w:id="8625" w:author="Sastry, Murali" w:date="2015-06-09T17:17:00Z">
              <w:r w:rsidRPr="00E056B6" w:rsidDel="00371A11">
                <w:delText>QDLName:</w:delText>
              </w:r>
              <w:bookmarkStart w:id="8626" w:name="_Toc421702205"/>
              <w:bookmarkStart w:id="8627" w:name="_Toc421705399"/>
              <w:bookmarkStart w:id="8628" w:name="_Toc422905379"/>
              <w:bookmarkStart w:id="8629" w:name="_Toc422936010"/>
              <w:bookmarkStart w:id="8630" w:name="_Toc422939072"/>
              <w:bookmarkStart w:id="8631" w:name="_Toc422930507"/>
              <w:bookmarkStart w:id="8632" w:name="_Toc494288639"/>
              <w:bookmarkStart w:id="8633" w:name="_Toc494291455"/>
              <w:bookmarkStart w:id="8634" w:name="_Toc494294269"/>
              <w:bookmarkEnd w:id="8626"/>
              <w:bookmarkEnd w:id="8627"/>
              <w:bookmarkEnd w:id="8628"/>
              <w:bookmarkEnd w:id="8629"/>
              <w:bookmarkEnd w:id="8630"/>
              <w:bookmarkEnd w:id="8631"/>
              <w:bookmarkEnd w:id="8632"/>
              <w:bookmarkEnd w:id="8633"/>
              <w:bookmarkEnd w:id="8634"/>
            </w:del>
          </w:p>
        </w:tc>
        <w:tc>
          <w:tcPr>
            <w:tcW w:w="6660" w:type="dxa"/>
            <w:vMerge w:val="restart"/>
            <w:tcBorders>
              <w:top w:val="single" w:sz="6" w:space="0" w:color="auto"/>
            </w:tcBorders>
            <w:vAlign w:val="center"/>
          </w:tcPr>
          <w:p w:rsidR="005F325B" w:rsidRPr="00E056B6" w:rsidDel="00371A11" w:rsidRDefault="00C0468B">
            <w:pPr>
              <w:pStyle w:val="body"/>
              <w:rPr>
                <w:del w:id="8635" w:author="Sastry, Murali" w:date="2015-06-09T17:17:00Z"/>
              </w:rPr>
              <w:pPrChange w:id="8636" w:author="Sastry, Murali" w:date="2015-06-10T10:23:00Z">
                <w:pPr>
                  <w:pStyle w:val="tableentry"/>
                  <w:keepNext/>
                  <w:jc w:val="center"/>
                  <w:outlineLvl w:val="1"/>
                </w:pPr>
              </w:pPrChange>
            </w:pPr>
            <w:del w:id="8637" w:author="Sastry, Murali" w:date="2015-06-09T17:17:00Z">
              <w:r w:rsidRPr="00E056B6" w:rsidDel="00371A11">
                <w:delText>Take from line 8 “Device Manager Interface Names”</w:delText>
              </w:r>
              <w:bookmarkStart w:id="8638" w:name="_Toc421702206"/>
              <w:bookmarkStart w:id="8639" w:name="_Toc421705400"/>
              <w:bookmarkStart w:id="8640" w:name="_Toc422905380"/>
              <w:bookmarkStart w:id="8641" w:name="_Toc422936011"/>
              <w:bookmarkStart w:id="8642" w:name="_Toc422939073"/>
              <w:bookmarkStart w:id="8643" w:name="_Toc422930508"/>
              <w:bookmarkStart w:id="8644" w:name="_Toc494288640"/>
              <w:bookmarkStart w:id="8645" w:name="_Toc494291456"/>
              <w:bookmarkStart w:id="8646" w:name="_Toc494294270"/>
              <w:bookmarkEnd w:id="8638"/>
              <w:bookmarkEnd w:id="8639"/>
              <w:bookmarkEnd w:id="8640"/>
              <w:bookmarkEnd w:id="8641"/>
              <w:bookmarkEnd w:id="8642"/>
              <w:bookmarkEnd w:id="8643"/>
              <w:bookmarkEnd w:id="8644"/>
              <w:bookmarkEnd w:id="8645"/>
              <w:bookmarkEnd w:id="8646"/>
            </w:del>
          </w:p>
        </w:tc>
        <w:bookmarkStart w:id="8647" w:name="_Toc421702207"/>
        <w:bookmarkStart w:id="8648" w:name="_Toc421705401"/>
        <w:bookmarkStart w:id="8649" w:name="_Toc422905381"/>
        <w:bookmarkStart w:id="8650" w:name="_Toc422936012"/>
        <w:bookmarkStart w:id="8651" w:name="_Toc422939074"/>
        <w:bookmarkStart w:id="8652" w:name="_Toc422930509"/>
        <w:bookmarkStart w:id="8653" w:name="_Toc494288641"/>
        <w:bookmarkStart w:id="8654" w:name="_Toc494291457"/>
        <w:bookmarkStart w:id="8655" w:name="_Toc494294271"/>
        <w:bookmarkEnd w:id="8647"/>
        <w:bookmarkEnd w:id="8648"/>
        <w:bookmarkEnd w:id="8649"/>
        <w:bookmarkEnd w:id="8650"/>
        <w:bookmarkEnd w:id="8651"/>
        <w:bookmarkEnd w:id="8652"/>
        <w:bookmarkEnd w:id="8653"/>
        <w:bookmarkEnd w:id="8654"/>
        <w:bookmarkEnd w:id="8655"/>
      </w:tr>
      <w:tr w:rsidR="005F325B" w:rsidRPr="00E056B6" w:rsidDel="00371A11" w:rsidTr="00853E36">
        <w:trPr>
          <w:cantSplit/>
          <w:del w:id="8656" w:author="Sastry, Murali" w:date="2015-06-09T17:17:00Z"/>
        </w:trPr>
        <w:tc>
          <w:tcPr>
            <w:tcW w:w="1980" w:type="dxa"/>
            <w:tcBorders>
              <w:top w:val="single" w:sz="6" w:space="0" w:color="auto"/>
              <w:bottom w:val="single" w:sz="6" w:space="0" w:color="auto"/>
            </w:tcBorders>
          </w:tcPr>
          <w:p w:rsidR="005F325B" w:rsidRPr="00E056B6" w:rsidDel="00371A11" w:rsidRDefault="00C0468B">
            <w:pPr>
              <w:pStyle w:val="body"/>
              <w:rPr>
                <w:del w:id="8657" w:author="Sastry, Murali" w:date="2015-06-09T17:17:00Z"/>
              </w:rPr>
              <w:pPrChange w:id="8658" w:author="Sastry, Murali" w:date="2015-06-10T10:23:00Z">
                <w:pPr>
                  <w:pStyle w:val="tableentry"/>
                  <w:keepNext/>
                  <w:outlineLvl w:val="1"/>
                </w:pPr>
              </w:pPrChange>
            </w:pPr>
            <w:del w:id="8659" w:author="Sastry, Murali" w:date="2015-06-09T17:17:00Z">
              <w:r w:rsidRPr="00E056B6" w:rsidDel="00371A11">
                <w:delText>DiagName:</w:delText>
              </w:r>
              <w:bookmarkStart w:id="8660" w:name="_Toc421702208"/>
              <w:bookmarkStart w:id="8661" w:name="_Toc421705402"/>
              <w:bookmarkStart w:id="8662" w:name="_Toc422905382"/>
              <w:bookmarkStart w:id="8663" w:name="_Toc422936013"/>
              <w:bookmarkStart w:id="8664" w:name="_Toc422939075"/>
              <w:bookmarkStart w:id="8665" w:name="_Toc422930510"/>
              <w:bookmarkStart w:id="8666" w:name="_Toc494288642"/>
              <w:bookmarkStart w:id="8667" w:name="_Toc494291458"/>
              <w:bookmarkStart w:id="8668" w:name="_Toc494294272"/>
              <w:bookmarkEnd w:id="8660"/>
              <w:bookmarkEnd w:id="8661"/>
              <w:bookmarkEnd w:id="8662"/>
              <w:bookmarkEnd w:id="8663"/>
              <w:bookmarkEnd w:id="8664"/>
              <w:bookmarkEnd w:id="8665"/>
              <w:bookmarkEnd w:id="8666"/>
              <w:bookmarkEnd w:id="8667"/>
              <w:bookmarkEnd w:id="8668"/>
            </w:del>
          </w:p>
        </w:tc>
        <w:tc>
          <w:tcPr>
            <w:tcW w:w="6660" w:type="dxa"/>
            <w:vMerge/>
          </w:tcPr>
          <w:p w:rsidR="005F325B" w:rsidRPr="00E056B6" w:rsidDel="00371A11" w:rsidRDefault="005F325B">
            <w:pPr>
              <w:pStyle w:val="body"/>
              <w:rPr>
                <w:del w:id="8669" w:author="Sastry, Murali" w:date="2015-06-09T17:17:00Z"/>
              </w:rPr>
              <w:pPrChange w:id="8670" w:author="Sastry, Murali" w:date="2015-06-10T10:23:00Z">
                <w:pPr>
                  <w:pStyle w:val="tableentry"/>
                </w:pPr>
              </w:pPrChange>
            </w:pPr>
            <w:bookmarkStart w:id="8671" w:name="_Toc421702209"/>
            <w:bookmarkStart w:id="8672" w:name="_Toc421705403"/>
            <w:bookmarkStart w:id="8673" w:name="_Toc422905383"/>
            <w:bookmarkStart w:id="8674" w:name="_Toc422936014"/>
            <w:bookmarkStart w:id="8675" w:name="_Toc422939076"/>
            <w:bookmarkStart w:id="8676" w:name="_Toc422930511"/>
            <w:bookmarkStart w:id="8677" w:name="_Toc494288643"/>
            <w:bookmarkStart w:id="8678" w:name="_Toc494291459"/>
            <w:bookmarkStart w:id="8679" w:name="_Toc494294273"/>
            <w:bookmarkEnd w:id="8671"/>
            <w:bookmarkEnd w:id="8672"/>
            <w:bookmarkEnd w:id="8673"/>
            <w:bookmarkEnd w:id="8674"/>
            <w:bookmarkEnd w:id="8675"/>
            <w:bookmarkEnd w:id="8676"/>
            <w:bookmarkEnd w:id="8677"/>
            <w:bookmarkEnd w:id="8678"/>
            <w:bookmarkEnd w:id="8679"/>
          </w:p>
        </w:tc>
        <w:bookmarkStart w:id="8680" w:name="_Toc421702210"/>
        <w:bookmarkStart w:id="8681" w:name="_Toc421705404"/>
        <w:bookmarkStart w:id="8682" w:name="_Toc422905384"/>
        <w:bookmarkStart w:id="8683" w:name="_Toc422936015"/>
        <w:bookmarkStart w:id="8684" w:name="_Toc422939077"/>
        <w:bookmarkStart w:id="8685" w:name="_Toc422930512"/>
        <w:bookmarkStart w:id="8686" w:name="_Toc494288644"/>
        <w:bookmarkStart w:id="8687" w:name="_Toc494291460"/>
        <w:bookmarkStart w:id="8688" w:name="_Toc494294274"/>
        <w:bookmarkEnd w:id="8680"/>
        <w:bookmarkEnd w:id="8681"/>
        <w:bookmarkEnd w:id="8682"/>
        <w:bookmarkEnd w:id="8683"/>
        <w:bookmarkEnd w:id="8684"/>
        <w:bookmarkEnd w:id="8685"/>
        <w:bookmarkEnd w:id="8686"/>
        <w:bookmarkEnd w:id="8687"/>
        <w:bookmarkEnd w:id="8688"/>
      </w:tr>
      <w:tr w:rsidR="005F325B" w:rsidRPr="00E056B6" w:rsidDel="00371A11" w:rsidTr="00853E36">
        <w:trPr>
          <w:cantSplit/>
          <w:del w:id="8689" w:author="Sastry, Murali" w:date="2015-06-09T17:17:00Z"/>
        </w:trPr>
        <w:tc>
          <w:tcPr>
            <w:tcW w:w="1980" w:type="dxa"/>
            <w:tcBorders>
              <w:top w:val="single" w:sz="6" w:space="0" w:color="auto"/>
              <w:bottom w:val="single" w:sz="6" w:space="0" w:color="auto"/>
            </w:tcBorders>
          </w:tcPr>
          <w:p w:rsidR="005F325B" w:rsidRPr="00E056B6" w:rsidDel="00371A11" w:rsidRDefault="00C0468B">
            <w:pPr>
              <w:pStyle w:val="body"/>
              <w:rPr>
                <w:del w:id="8690" w:author="Sastry, Murali" w:date="2015-06-09T17:17:00Z"/>
              </w:rPr>
              <w:pPrChange w:id="8691" w:author="Sastry, Murali" w:date="2015-06-10T10:23:00Z">
                <w:pPr>
                  <w:pStyle w:val="tableentry"/>
                </w:pPr>
              </w:pPrChange>
            </w:pPr>
            <w:del w:id="8692" w:author="Sastry, Murali" w:date="2015-06-09T17:17:00Z">
              <w:r w:rsidRPr="00E056B6" w:rsidDel="00371A11">
                <w:delText>NMEAName:</w:delText>
              </w:r>
              <w:bookmarkStart w:id="8693" w:name="_Toc421702211"/>
              <w:bookmarkStart w:id="8694" w:name="_Toc421705405"/>
              <w:bookmarkStart w:id="8695" w:name="_Toc422905385"/>
              <w:bookmarkStart w:id="8696" w:name="_Toc422936016"/>
              <w:bookmarkStart w:id="8697" w:name="_Toc422939078"/>
              <w:bookmarkStart w:id="8698" w:name="_Toc422930513"/>
              <w:bookmarkStart w:id="8699" w:name="_Toc494288645"/>
              <w:bookmarkStart w:id="8700" w:name="_Toc494291461"/>
              <w:bookmarkStart w:id="8701" w:name="_Toc494294275"/>
              <w:bookmarkEnd w:id="8693"/>
              <w:bookmarkEnd w:id="8694"/>
              <w:bookmarkEnd w:id="8695"/>
              <w:bookmarkEnd w:id="8696"/>
              <w:bookmarkEnd w:id="8697"/>
              <w:bookmarkEnd w:id="8698"/>
              <w:bookmarkEnd w:id="8699"/>
              <w:bookmarkEnd w:id="8700"/>
              <w:bookmarkEnd w:id="8701"/>
            </w:del>
          </w:p>
        </w:tc>
        <w:tc>
          <w:tcPr>
            <w:tcW w:w="6660" w:type="dxa"/>
            <w:vMerge/>
          </w:tcPr>
          <w:p w:rsidR="005F325B" w:rsidRPr="00E056B6" w:rsidDel="00371A11" w:rsidRDefault="005F325B">
            <w:pPr>
              <w:pStyle w:val="body"/>
              <w:rPr>
                <w:del w:id="8702" w:author="Sastry, Murali" w:date="2015-06-09T17:17:00Z"/>
              </w:rPr>
              <w:pPrChange w:id="8703" w:author="Sastry, Murali" w:date="2015-06-10T10:23:00Z">
                <w:pPr>
                  <w:pStyle w:val="tableentry"/>
                </w:pPr>
              </w:pPrChange>
            </w:pPr>
            <w:bookmarkStart w:id="8704" w:name="_Toc421702212"/>
            <w:bookmarkStart w:id="8705" w:name="_Toc421705406"/>
            <w:bookmarkStart w:id="8706" w:name="_Toc422905386"/>
            <w:bookmarkStart w:id="8707" w:name="_Toc422936017"/>
            <w:bookmarkStart w:id="8708" w:name="_Toc422939079"/>
            <w:bookmarkStart w:id="8709" w:name="_Toc422930514"/>
            <w:bookmarkStart w:id="8710" w:name="_Toc494288646"/>
            <w:bookmarkStart w:id="8711" w:name="_Toc494291462"/>
            <w:bookmarkStart w:id="8712" w:name="_Toc494294276"/>
            <w:bookmarkEnd w:id="8704"/>
            <w:bookmarkEnd w:id="8705"/>
            <w:bookmarkEnd w:id="8706"/>
            <w:bookmarkEnd w:id="8707"/>
            <w:bookmarkEnd w:id="8708"/>
            <w:bookmarkEnd w:id="8709"/>
            <w:bookmarkEnd w:id="8710"/>
            <w:bookmarkEnd w:id="8711"/>
            <w:bookmarkEnd w:id="8712"/>
          </w:p>
        </w:tc>
        <w:bookmarkStart w:id="8713" w:name="_Toc421702213"/>
        <w:bookmarkStart w:id="8714" w:name="_Toc421705407"/>
        <w:bookmarkStart w:id="8715" w:name="_Toc422905387"/>
        <w:bookmarkStart w:id="8716" w:name="_Toc422936018"/>
        <w:bookmarkStart w:id="8717" w:name="_Toc422939080"/>
        <w:bookmarkStart w:id="8718" w:name="_Toc422930515"/>
        <w:bookmarkStart w:id="8719" w:name="_Toc494288647"/>
        <w:bookmarkStart w:id="8720" w:name="_Toc494291463"/>
        <w:bookmarkStart w:id="8721" w:name="_Toc494294277"/>
        <w:bookmarkEnd w:id="8713"/>
        <w:bookmarkEnd w:id="8714"/>
        <w:bookmarkEnd w:id="8715"/>
        <w:bookmarkEnd w:id="8716"/>
        <w:bookmarkEnd w:id="8717"/>
        <w:bookmarkEnd w:id="8718"/>
        <w:bookmarkEnd w:id="8719"/>
        <w:bookmarkEnd w:id="8720"/>
        <w:bookmarkEnd w:id="8721"/>
      </w:tr>
      <w:tr w:rsidR="005F325B" w:rsidRPr="00E056B6" w:rsidDel="00371A11" w:rsidTr="00853E36">
        <w:trPr>
          <w:cantSplit/>
          <w:del w:id="8722" w:author="Sastry, Murali" w:date="2015-06-09T17:17:00Z"/>
        </w:trPr>
        <w:tc>
          <w:tcPr>
            <w:tcW w:w="1980" w:type="dxa"/>
            <w:tcBorders>
              <w:top w:val="single" w:sz="6" w:space="0" w:color="auto"/>
              <w:bottom w:val="single" w:sz="6" w:space="0" w:color="auto"/>
            </w:tcBorders>
          </w:tcPr>
          <w:p w:rsidR="005F325B" w:rsidRPr="00E056B6" w:rsidDel="00371A11" w:rsidRDefault="00C0468B">
            <w:pPr>
              <w:pStyle w:val="body"/>
              <w:rPr>
                <w:del w:id="8723" w:author="Sastry, Murali" w:date="2015-06-09T17:17:00Z"/>
              </w:rPr>
              <w:pPrChange w:id="8724" w:author="Sastry, Murali" w:date="2015-06-10T10:23:00Z">
                <w:pPr>
                  <w:pStyle w:val="tableentry"/>
                </w:pPr>
              </w:pPrChange>
            </w:pPr>
            <w:del w:id="8725" w:author="Sastry, Murali" w:date="2015-06-09T17:17:00Z">
              <w:r w:rsidRPr="00E056B6" w:rsidDel="00371A11">
                <w:delText>NetName:</w:delText>
              </w:r>
              <w:bookmarkStart w:id="8726" w:name="_Toc421702214"/>
              <w:bookmarkStart w:id="8727" w:name="_Toc421705408"/>
              <w:bookmarkStart w:id="8728" w:name="_Toc422905388"/>
              <w:bookmarkStart w:id="8729" w:name="_Toc422936019"/>
              <w:bookmarkStart w:id="8730" w:name="_Toc422939081"/>
              <w:bookmarkStart w:id="8731" w:name="_Toc422930516"/>
              <w:bookmarkStart w:id="8732" w:name="_Toc494288648"/>
              <w:bookmarkStart w:id="8733" w:name="_Toc494291464"/>
              <w:bookmarkStart w:id="8734" w:name="_Toc494294278"/>
              <w:bookmarkEnd w:id="8726"/>
              <w:bookmarkEnd w:id="8727"/>
              <w:bookmarkEnd w:id="8728"/>
              <w:bookmarkEnd w:id="8729"/>
              <w:bookmarkEnd w:id="8730"/>
              <w:bookmarkEnd w:id="8731"/>
              <w:bookmarkEnd w:id="8732"/>
              <w:bookmarkEnd w:id="8733"/>
              <w:bookmarkEnd w:id="8734"/>
            </w:del>
          </w:p>
        </w:tc>
        <w:tc>
          <w:tcPr>
            <w:tcW w:w="6660" w:type="dxa"/>
            <w:vMerge/>
          </w:tcPr>
          <w:p w:rsidR="005F325B" w:rsidRPr="00E056B6" w:rsidDel="00371A11" w:rsidRDefault="005F325B">
            <w:pPr>
              <w:pStyle w:val="body"/>
              <w:rPr>
                <w:del w:id="8735" w:author="Sastry, Murali" w:date="2015-06-09T17:17:00Z"/>
              </w:rPr>
              <w:pPrChange w:id="8736" w:author="Sastry, Murali" w:date="2015-06-10T10:23:00Z">
                <w:pPr>
                  <w:pStyle w:val="tableentry"/>
                </w:pPr>
              </w:pPrChange>
            </w:pPr>
            <w:bookmarkStart w:id="8737" w:name="_Toc421702215"/>
            <w:bookmarkStart w:id="8738" w:name="_Toc421705409"/>
            <w:bookmarkStart w:id="8739" w:name="_Toc422905389"/>
            <w:bookmarkStart w:id="8740" w:name="_Toc422936020"/>
            <w:bookmarkStart w:id="8741" w:name="_Toc422939082"/>
            <w:bookmarkStart w:id="8742" w:name="_Toc422930517"/>
            <w:bookmarkStart w:id="8743" w:name="_Toc494288649"/>
            <w:bookmarkStart w:id="8744" w:name="_Toc494291465"/>
            <w:bookmarkStart w:id="8745" w:name="_Toc494294279"/>
            <w:bookmarkEnd w:id="8737"/>
            <w:bookmarkEnd w:id="8738"/>
            <w:bookmarkEnd w:id="8739"/>
            <w:bookmarkEnd w:id="8740"/>
            <w:bookmarkEnd w:id="8741"/>
            <w:bookmarkEnd w:id="8742"/>
            <w:bookmarkEnd w:id="8743"/>
            <w:bookmarkEnd w:id="8744"/>
            <w:bookmarkEnd w:id="8745"/>
          </w:p>
        </w:tc>
        <w:bookmarkStart w:id="8746" w:name="_Toc421702216"/>
        <w:bookmarkStart w:id="8747" w:name="_Toc421705410"/>
        <w:bookmarkStart w:id="8748" w:name="_Toc422905390"/>
        <w:bookmarkStart w:id="8749" w:name="_Toc422936021"/>
        <w:bookmarkStart w:id="8750" w:name="_Toc422939083"/>
        <w:bookmarkStart w:id="8751" w:name="_Toc422930518"/>
        <w:bookmarkStart w:id="8752" w:name="_Toc494288650"/>
        <w:bookmarkStart w:id="8753" w:name="_Toc494291466"/>
        <w:bookmarkStart w:id="8754" w:name="_Toc494294280"/>
        <w:bookmarkEnd w:id="8746"/>
        <w:bookmarkEnd w:id="8747"/>
        <w:bookmarkEnd w:id="8748"/>
        <w:bookmarkEnd w:id="8749"/>
        <w:bookmarkEnd w:id="8750"/>
        <w:bookmarkEnd w:id="8751"/>
        <w:bookmarkEnd w:id="8752"/>
        <w:bookmarkEnd w:id="8753"/>
        <w:bookmarkEnd w:id="8754"/>
      </w:tr>
      <w:tr w:rsidR="005F325B" w:rsidRPr="00E056B6" w:rsidDel="00371A11" w:rsidTr="00853E36">
        <w:trPr>
          <w:cantSplit/>
          <w:del w:id="8755" w:author="Sastry, Murali" w:date="2015-06-09T17:17:00Z"/>
        </w:trPr>
        <w:tc>
          <w:tcPr>
            <w:tcW w:w="1980" w:type="dxa"/>
            <w:tcBorders>
              <w:top w:val="single" w:sz="6" w:space="0" w:color="auto"/>
              <w:bottom w:val="single" w:sz="6" w:space="0" w:color="auto"/>
            </w:tcBorders>
          </w:tcPr>
          <w:p w:rsidR="005F325B" w:rsidRPr="00E056B6" w:rsidDel="00371A11" w:rsidRDefault="00C0468B">
            <w:pPr>
              <w:pStyle w:val="body"/>
              <w:rPr>
                <w:del w:id="8756" w:author="Sastry, Murali" w:date="2015-06-09T17:17:00Z"/>
              </w:rPr>
              <w:pPrChange w:id="8757" w:author="Sastry, Murali" w:date="2015-06-10T10:23:00Z">
                <w:pPr>
                  <w:pStyle w:val="tableentry"/>
                </w:pPr>
              </w:pPrChange>
            </w:pPr>
            <w:del w:id="8758" w:author="Sastry, Murali" w:date="2015-06-09T17:17:00Z">
              <w:r w:rsidRPr="00E056B6" w:rsidDel="00371A11">
                <w:delText>Win7NetName:</w:delText>
              </w:r>
              <w:bookmarkStart w:id="8759" w:name="_Toc421702217"/>
              <w:bookmarkStart w:id="8760" w:name="_Toc421705411"/>
              <w:bookmarkStart w:id="8761" w:name="_Toc422905391"/>
              <w:bookmarkStart w:id="8762" w:name="_Toc422936022"/>
              <w:bookmarkStart w:id="8763" w:name="_Toc422939084"/>
              <w:bookmarkStart w:id="8764" w:name="_Toc422930519"/>
              <w:bookmarkStart w:id="8765" w:name="_Toc494288651"/>
              <w:bookmarkStart w:id="8766" w:name="_Toc494291467"/>
              <w:bookmarkStart w:id="8767" w:name="_Toc494294281"/>
              <w:bookmarkEnd w:id="8759"/>
              <w:bookmarkEnd w:id="8760"/>
              <w:bookmarkEnd w:id="8761"/>
              <w:bookmarkEnd w:id="8762"/>
              <w:bookmarkEnd w:id="8763"/>
              <w:bookmarkEnd w:id="8764"/>
              <w:bookmarkEnd w:id="8765"/>
              <w:bookmarkEnd w:id="8766"/>
              <w:bookmarkEnd w:id="8767"/>
            </w:del>
          </w:p>
        </w:tc>
        <w:tc>
          <w:tcPr>
            <w:tcW w:w="6660" w:type="dxa"/>
            <w:vMerge/>
          </w:tcPr>
          <w:p w:rsidR="005F325B" w:rsidRPr="00E056B6" w:rsidDel="00371A11" w:rsidRDefault="005F325B">
            <w:pPr>
              <w:pStyle w:val="body"/>
              <w:rPr>
                <w:del w:id="8768" w:author="Sastry, Murali" w:date="2015-06-09T17:17:00Z"/>
              </w:rPr>
              <w:pPrChange w:id="8769" w:author="Sastry, Murali" w:date="2015-06-10T10:23:00Z">
                <w:pPr>
                  <w:pStyle w:val="tableentry"/>
                </w:pPr>
              </w:pPrChange>
            </w:pPr>
            <w:bookmarkStart w:id="8770" w:name="_Toc421702218"/>
            <w:bookmarkStart w:id="8771" w:name="_Toc421705412"/>
            <w:bookmarkStart w:id="8772" w:name="_Toc422905392"/>
            <w:bookmarkStart w:id="8773" w:name="_Toc422936023"/>
            <w:bookmarkStart w:id="8774" w:name="_Toc422939085"/>
            <w:bookmarkStart w:id="8775" w:name="_Toc422930520"/>
            <w:bookmarkStart w:id="8776" w:name="_Toc494288652"/>
            <w:bookmarkStart w:id="8777" w:name="_Toc494291468"/>
            <w:bookmarkStart w:id="8778" w:name="_Toc494294282"/>
            <w:bookmarkEnd w:id="8770"/>
            <w:bookmarkEnd w:id="8771"/>
            <w:bookmarkEnd w:id="8772"/>
            <w:bookmarkEnd w:id="8773"/>
            <w:bookmarkEnd w:id="8774"/>
            <w:bookmarkEnd w:id="8775"/>
            <w:bookmarkEnd w:id="8776"/>
            <w:bookmarkEnd w:id="8777"/>
            <w:bookmarkEnd w:id="8778"/>
          </w:p>
        </w:tc>
        <w:bookmarkStart w:id="8779" w:name="_Toc421702219"/>
        <w:bookmarkStart w:id="8780" w:name="_Toc421705413"/>
        <w:bookmarkStart w:id="8781" w:name="_Toc422905393"/>
        <w:bookmarkStart w:id="8782" w:name="_Toc422936024"/>
        <w:bookmarkStart w:id="8783" w:name="_Toc422939086"/>
        <w:bookmarkStart w:id="8784" w:name="_Toc422930521"/>
        <w:bookmarkStart w:id="8785" w:name="_Toc494288653"/>
        <w:bookmarkStart w:id="8786" w:name="_Toc494291469"/>
        <w:bookmarkStart w:id="8787" w:name="_Toc494294283"/>
        <w:bookmarkEnd w:id="8779"/>
        <w:bookmarkEnd w:id="8780"/>
        <w:bookmarkEnd w:id="8781"/>
        <w:bookmarkEnd w:id="8782"/>
        <w:bookmarkEnd w:id="8783"/>
        <w:bookmarkEnd w:id="8784"/>
        <w:bookmarkEnd w:id="8785"/>
        <w:bookmarkEnd w:id="8786"/>
        <w:bookmarkEnd w:id="8787"/>
      </w:tr>
      <w:tr w:rsidR="005F325B" w:rsidRPr="00E056B6" w:rsidDel="00371A11" w:rsidTr="00853E36">
        <w:trPr>
          <w:cantSplit/>
          <w:del w:id="8788" w:author="Sastry, Murali" w:date="2015-06-09T17:17:00Z"/>
        </w:trPr>
        <w:tc>
          <w:tcPr>
            <w:tcW w:w="1980" w:type="dxa"/>
            <w:tcBorders>
              <w:top w:val="single" w:sz="6" w:space="0" w:color="auto"/>
              <w:bottom w:val="single" w:sz="6" w:space="0" w:color="auto"/>
            </w:tcBorders>
          </w:tcPr>
          <w:p w:rsidR="005F325B" w:rsidRPr="00E056B6" w:rsidDel="00371A11" w:rsidRDefault="00C0468B">
            <w:pPr>
              <w:pStyle w:val="body"/>
              <w:rPr>
                <w:del w:id="8789" w:author="Sastry, Murali" w:date="2015-06-09T17:17:00Z"/>
              </w:rPr>
              <w:pPrChange w:id="8790" w:author="Sastry, Murali" w:date="2015-06-10T10:23:00Z">
                <w:pPr>
                  <w:pStyle w:val="tableentry"/>
                </w:pPr>
              </w:pPrChange>
            </w:pPr>
            <w:del w:id="8791" w:author="Sastry, Murali" w:date="2015-06-09T17:17:00Z">
              <w:r w:rsidRPr="00E056B6" w:rsidDel="00371A11">
                <w:delText>ModemName:</w:delText>
              </w:r>
              <w:bookmarkStart w:id="8792" w:name="_Toc421702220"/>
              <w:bookmarkStart w:id="8793" w:name="_Toc421705414"/>
              <w:bookmarkStart w:id="8794" w:name="_Toc422905394"/>
              <w:bookmarkStart w:id="8795" w:name="_Toc422936025"/>
              <w:bookmarkStart w:id="8796" w:name="_Toc422939087"/>
              <w:bookmarkStart w:id="8797" w:name="_Toc422930522"/>
              <w:bookmarkStart w:id="8798" w:name="_Toc494288654"/>
              <w:bookmarkStart w:id="8799" w:name="_Toc494291470"/>
              <w:bookmarkStart w:id="8800" w:name="_Toc494294284"/>
              <w:bookmarkEnd w:id="8792"/>
              <w:bookmarkEnd w:id="8793"/>
              <w:bookmarkEnd w:id="8794"/>
              <w:bookmarkEnd w:id="8795"/>
              <w:bookmarkEnd w:id="8796"/>
              <w:bookmarkEnd w:id="8797"/>
              <w:bookmarkEnd w:id="8798"/>
              <w:bookmarkEnd w:id="8799"/>
              <w:bookmarkEnd w:id="8800"/>
            </w:del>
          </w:p>
        </w:tc>
        <w:tc>
          <w:tcPr>
            <w:tcW w:w="6660" w:type="dxa"/>
            <w:vMerge/>
          </w:tcPr>
          <w:p w:rsidR="005F325B" w:rsidRPr="00E056B6" w:rsidDel="00371A11" w:rsidRDefault="005F325B">
            <w:pPr>
              <w:pStyle w:val="body"/>
              <w:rPr>
                <w:del w:id="8801" w:author="Sastry, Murali" w:date="2015-06-09T17:17:00Z"/>
              </w:rPr>
              <w:pPrChange w:id="8802" w:author="Sastry, Murali" w:date="2015-06-10T10:23:00Z">
                <w:pPr>
                  <w:pStyle w:val="tableentry"/>
                </w:pPr>
              </w:pPrChange>
            </w:pPr>
            <w:bookmarkStart w:id="8803" w:name="_Toc421702221"/>
            <w:bookmarkStart w:id="8804" w:name="_Toc421705415"/>
            <w:bookmarkStart w:id="8805" w:name="_Toc422905395"/>
            <w:bookmarkStart w:id="8806" w:name="_Toc422936026"/>
            <w:bookmarkStart w:id="8807" w:name="_Toc422939088"/>
            <w:bookmarkStart w:id="8808" w:name="_Toc422930523"/>
            <w:bookmarkStart w:id="8809" w:name="_Toc494288655"/>
            <w:bookmarkStart w:id="8810" w:name="_Toc494291471"/>
            <w:bookmarkStart w:id="8811" w:name="_Toc494294285"/>
            <w:bookmarkEnd w:id="8803"/>
            <w:bookmarkEnd w:id="8804"/>
            <w:bookmarkEnd w:id="8805"/>
            <w:bookmarkEnd w:id="8806"/>
            <w:bookmarkEnd w:id="8807"/>
            <w:bookmarkEnd w:id="8808"/>
            <w:bookmarkEnd w:id="8809"/>
            <w:bookmarkEnd w:id="8810"/>
            <w:bookmarkEnd w:id="8811"/>
          </w:p>
        </w:tc>
        <w:bookmarkStart w:id="8812" w:name="_Toc421702222"/>
        <w:bookmarkStart w:id="8813" w:name="_Toc421705416"/>
        <w:bookmarkStart w:id="8814" w:name="_Toc422905396"/>
        <w:bookmarkStart w:id="8815" w:name="_Toc422936027"/>
        <w:bookmarkStart w:id="8816" w:name="_Toc422939089"/>
        <w:bookmarkStart w:id="8817" w:name="_Toc422930524"/>
        <w:bookmarkStart w:id="8818" w:name="_Toc494288656"/>
        <w:bookmarkStart w:id="8819" w:name="_Toc494291472"/>
        <w:bookmarkStart w:id="8820" w:name="_Toc494294286"/>
        <w:bookmarkEnd w:id="8812"/>
        <w:bookmarkEnd w:id="8813"/>
        <w:bookmarkEnd w:id="8814"/>
        <w:bookmarkEnd w:id="8815"/>
        <w:bookmarkEnd w:id="8816"/>
        <w:bookmarkEnd w:id="8817"/>
        <w:bookmarkEnd w:id="8818"/>
        <w:bookmarkEnd w:id="8819"/>
        <w:bookmarkEnd w:id="8820"/>
      </w:tr>
      <w:tr w:rsidR="005F325B" w:rsidRPr="00E056B6" w:rsidDel="00371A11" w:rsidTr="00853E36">
        <w:trPr>
          <w:cantSplit/>
          <w:del w:id="8821" w:author="Sastry, Murali" w:date="2015-06-09T17:17:00Z"/>
        </w:trPr>
        <w:tc>
          <w:tcPr>
            <w:tcW w:w="1980" w:type="dxa"/>
            <w:tcBorders>
              <w:top w:val="single" w:sz="6" w:space="0" w:color="auto"/>
              <w:bottom w:val="single" w:sz="6" w:space="0" w:color="auto"/>
            </w:tcBorders>
          </w:tcPr>
          <w:p w:rsidR="005F325B" w:rsidRPr="00E056B6" w:rsidDel="00371A11" w:rsidRDefault="00C0468B">
            <w:pPr>
              <w:pStyle w:val="body"/>
              <w:rPr>
                <w:del w:id="8822" w:author="Sastry, Murali" w:date="2015-06-09T17:17:00Z"/>
              </w:rPr>
              <w:pPrChange w:id="8823" w:author="Sastry, Murali" w:date="2015-06-10T10:23:00Z">
                <w:pPr>
                  <w:pStyle w:val="tableentry"/>
                </w:pPr>
              </w:pPrChange>
            </w:pPr>
            <w:del w:id="8824" w:author="Sastry, Murali" w:date="2015-06-09T17:17:00Z">
              <w:r w:rsidRPr="00E056B6" w:rsidDel="00371A11">
                <w:delText>FilterName:</w:delText>
              </w:r>
              <w:bookmarkStart w:id="8825" w:name="_Toc421702223"/>
              <w:bookmarkStart w:id="8826" w:name="_Toc421705417"/>
              <w:bookmarkStart w:id="8827" w:name="_Toc422905397"/>
              <w:bookmarkStart w:id="8828" w:name="_Toc422936028"/>
              <w:bookmarkStart w:id="8829" w:name="_Toc422939090"/>
              <w:bookmarkStart w:id="8830" w:name="_Toc422930525"/>
              <w:bookmarkStart w:id="8831" w:name="_Toc494288657"/>
              <w:bookmarkStart w:id="8832" w:name="_Toc494291473"/>
              <w:bookmarkStart w:id="8833" w:name="_Toc494294287"/>
              <w:bookmarkEnd w:id="8825"/>
              <w:bookmarkEnd w:id="8826"/>
              <w:bookmarkEnd w:id="8827"/>
              <w:bookmarkEnd w:id="8828"/>
              <w:bookmarkEnd w:id="8829"/>
              <w:bookmarkEnd w:id="8830"/>
              <w:bookmarkEnd w:id="8831"/>
              <w:bookmarkEnd w:id="8832"/>
              <w:bookmarkEnd w:id="8833"/>
            </w:del>
          </w:p>
        </w:tc>
        <w:tc>
          <w:tcPr>
            <w:tcW w:w="6660" w:type="dxa"/>
            <w:vMerge/>
            <w:tcBorders>
              <w:bottom w:val="single" w:sz="6" w:space="0" w:color="auto"/>
            </w:tcBorders>
          </w:tcPr>
          <w:p w:rsidR="005F325B" w:rsidRPr="00E056B6" w:rsidDel="00371A11" w:rsidRDefault="005F325B">
            <w:pPr>
              <w:pStyle w:val="body"/>
              <w:rPr>
                <w:del w:id="8834" w:author="Sastry, Murali" w:date="2015-06-09T17:17:00Z"/>
              </w:rPr>
              <w:pPrChange w:id="8835" w:author="Sastry, Murali" w:date="2015-06-10T10:23:00Z">
                <w:pPr>
                  <w:pStyle w:val="tableentry"/>
                </w:pPr>
              </w:pPrChange>
            </w:pPr>
            <w:bookmarkStart w:id="8836" w:name="_Toc421702224"/>
            <w:bookmarkStart w:id="8837" w:name="_Toc421705418"/>
            <w:bookmarkStart w:id="8838" w:name="_Toc422905398"/>
            <w:bookmarkStart w:id="8839" w:name="_Toc422936029"/>
            <w:bookmarkStart w:id="8840" w:name="_Toc422939091"/>
            <w:bookmarkStart w:id="8841" w:name="_Toc422930526"/>
            <w:bookmarkStart w:id="8842" w:name="_Toc494288658"/>
            <w:bookmarkStart w:id="8843" w:name="_Toc494291474"/>
            <w:bookmarkStart w:id="8844" w:name="_Toc494294288"/>
            <w:bookmarkEnd w:id="8836"/>
            <w:bookmarkEnd w:id="8837"/>
            <w:bookmarkEnd w:id="8838"/>
            <w:bookmarkEnd w:id="8839"/>
            <w:bookmarkEnd w:id="8840"/>
            <w:bookmarkEnd w:id="8841"/>
            <w:bookmarkEnd w:id="8842"/>
            <w:bookmarkEnd w:id="8843"/>
            <w:bookmarkEnd w:id="8844"/>
          </w:p>
        </w:tc>
        <w:bookmarkStart w:id="8845" w:name="_Toc421702225"/>
        <w:bookmarkStart w:id="8846" w:name="_Toc421705419"/>
        <w:bookmarkStart w:id="8847" w:name="_Toc422905399"/>
        <w:bookmarkStart w:id="8848" w:name="_Toc422936030"/>
        <w:bookmarkStart w:id="8849" w:name="_Toc422939092"/>
        <w:bookmarkStart w:id="8850" w:name="_Toc422930527"/>
        <w:bookmarkStart w:id="8851" w:name="_Toc494288659"/>
        <w:bookmarkStart w:id="8852" w:name="_Toc494291475"/>
        <w:bookmarkStart w:id="8853" w:name="_Toc494294289"/>
        <w:bookmarkEnd w:id="8845"/>
        <w:bookmarkEnd w:id="8846"/>
        <w:bookmarkEnd w:id="8847"/>
        <w:bookmarkEnd w:id="8848"/>
        <w:bookmarkEnd w:id="8849"/>
        <w:bookmarkEnd w:id="8850"/>
        <w:bookmarkEnd w:id="8851"/>
        <w:bookmarkEnd w:id="8852"/>
        <w:bookmarkEnd w:id="8853"/>
      </w:tr>
    </w:tbl>
    <w:p w:rsidR="00347194" w:rsidRPr="00E056B6" w:rsidDel="00371A11" w:rsidRDefault="00C0468B">
      <w:pPr>
        <w:pStyle w:val="body"/>
        <w:rPr>
          <w:del w:id="8854" w:author="Sastry, Murali" w:date="2015-06-09T17:17:00Z"/>
        </w:rPr>
      </w:pPr>
      <w:del w:id="8855" w:author="Sastry, Murali" w:date="2015-06-09T17:17:00Z">
        <w:r w:rsidRPr="00E056B6" w:rsidDel="00371A11">
          <w:delText>From command prompt:</w:delText>
        </w:r>
        <w:bookmarkStart w:id="8856" w:name="_Toc421702226"/>
        <w:bookmarkStart w:id="8857" w:name="_Toc421705420"/>
        <w:bookmarkStart w:id="8858" w:name="_Toc422905400"/>
        <w:bookmarkStart w:id="8859" w:name="_Toc422936031"/>
        <w:bookmarkStart w:id="8860" w:name="_Toc422939093"/>
        <w:bookmarkStart w:id="8861" w:name="_Toc422930528"/>
        <w:bookmarkStart w:id="8862" w:name="_Toc494288660"/>
        <w:bookmarkStart w:id="8863" w:name="_Toc494291476"/>
        <w:bookmarkStart w:id="8864" w:name="_Toc494294290"/>
        <w:bookmarkEnd w:id="8856"/>
        <w:bookmarkEnd w:id="8857"/>
        <w:bookmarkEnd w:id="8858"/>
        <w:bookmarkEnd w:id="8859"/>
        <w:bookmarkEnd w:id="8860"/>
        <w:bookmarkEnd w:id="8861"/>
        <w:bookmarkEnd w:id="8862"/>
        <w:bookmarkEnd w:id="8863"/>
        <w:bookmarkEnd w:id="8864"/>
      </w:del>
    </w:p>
    <w:p w:rsidR="00347194" w:rsidRPr="00E056B6" w:rsidDel="00371A11" w:rsidRDefault="00C0468B">
      <w:pPr>
        <w:pStyle w:val="body"/>
        <w:rPr>
          <w:del w:id="8865" w:author="Sastry, Murali" w:date="2015-06-09T17:17:00Z"/>
          <w:rFonts w:ascii="Courier" w:hAnsi="Courier" w:cs="Tahoma"/>
          <w:sz w:val="20"/>
        </w:rPr>
        <w:pPrChange w:id="8866" w:author="Sastry, Murali" w:date="2015-06-10T10:23:00Z">
          <w:pPr>
            <w:pStyle w:val="body"/>
            <w:ind w:left="1440"/>
          </w:pPr>
        </w:pPrChange>
      </w:pPr>
      <w:del w:id="8867" w:author="Sastry, Murali" w:date="2015-06-09T17:17:00Z">
        <w:r w:rsidRPr="00E056B6" w:rsidDel="00371A11">
          <w:rPr>
            <w:rFonts w:ascii="Courier" w:hAnsi="Courier" w:cs="Tahoma"/>
            <w:sz w:val="20"/>
          </w:rPr>
          <w:delText>C:\P4\U2\2000\Installers\DriverInstaller\customer&gt;</w:delText>
        </w:r>
        <w:r w:rsidRPr="00E056B6" w:rsidDel="00371A11">
          <w:rPr>
            <w:rFonts w:ascii="Courier" w:hAnsi="Courier" w:cs="Tahoma"/>
            <w:sz w:val="20"/>
          </w:rPr>
          <w:br/>
          <w:delText>Perl AddCustomer.pl -customer=&lt;OEMName&gt;</w:delText>
        </w:r>
        <w:bookmarkStart w:id="8868" w:name="_Toc421702227"/>
        <w:bookmarkStart w:id="8869" w:name="_Toc421705421"/>
        <w:bookmarkStart w:id="8870" w:name="_Toc422905401"/>
        <w:bookmarkStart w:id="8871" w:name="_Toc422936032"/>
        <w:bookmarkStart w:id="8872" w:name="_Toc422939094"/>
        <w:bookmarkStart w:id="8873" w:name="_Toc422930529"/>
        <w:bookmarkStart w:id="8874" w:name="_Toc494288661"/>
        <w:bookmarkStart w:id="8875" w:name="_Toc494291477"/>
        <w:bookmarkStart w:id="8876" w:name="_Toc494294291"/>
        <w:bookmarkEnd w:id="8868"/>
        <w:bookmarkEnd w:id="8869"/>
        <w:bookmarkEnd w:id="8870"/>
        <w:bookmarkEnd w:id="8871"/>
        <w:bookmarkEnd w:id="8872"/>
        <w:bookmarkEnd w:id="8873"/>
        <w:bookmarkEnd w:id="8874"/>
        <w:bookmarkEnd w:id="8875"/>
        <w:bookmarkEnd w:id="8876"/>
      </w:del>
    </w:p>
    <w:p w:rsidR="00AC06C1" w:rsidRPr="00E056B6" w:rsidDel="00371A11" w:rsidRDefault="00AC06C1">
      <w:pPr>
        <w:pStyle w:val="body"/>
        <w:rPr>
          <w:del w:id="8877" w:author="Sastry, Murali" w:date="2015-06-09T17:17:00Z"/>
          <w:szCs w:val="22"/>
        </w:rPr>
      </w:pPr>
      <w:bookmarkStart w:id="8878" w:name="_Toc421702228"/>
      <w:bookmarkStart w:id="8879" w:name="_Toc421705422"/>
      <w:bookmarkStart w:id="8880" w:name="_Toc422905402"/>
      <w:bookmarkStart w:id="8881" w:name="_Toc422936033"/>
      <w:bookmarkStart w:id="8882" w:name="_Toc422939095"/>
      <w:bookmarkStart w:id="8883" w:name="_Toc422930530"/>
      <w:bookmarkStart w:id="8884" w:name="_Toc494288662"/>
      <w:bookmarkStart w:id="8885" w:name="_Toc494291478"/>
      <w:bookmarkStart w:id="8886" w:name="_Toc494294292"/>
      <w:bookmarkEnd w:id="8878"/>
      <w:bookmarkEnd w:id="8879"/>
      <w:bookmarkEnd w:id="8880"/>
      <w:bookmarkEnd w:id="8881"/>
      <w:bookmarkEnd w:id="8882"/>
      <w:bookmarkEnd w:id="8883"/>
      <w:bookmarkEnd w:id="8884"/>
      <w:bookmarkEnd w:id="8885"/>
      <w:bookmarkEnd w:id="8886"/>
    </w:p>
    <w:p w:rsidR="001276B1" w:rsidRPr="00E056B6" w:rsidDel="00371A11" w:rsidRDefault="00C0468B">
      <w:pPr>
        <w:pStyle w:val="body"/>
        <w:rPr>
          <w:del w:id="8887" w:author="Sastry, Murali" w:date="2015-06-09T17:17:00Z"/>
          <w:szCs w:val="22"/>
        </w:rPr>
      </w:pPr>
      <w:del w:id="8888" w:author="Sastry, Murali" w:date="2015-06-09T17:17:00Z">
        <w:r w:rsidRPr="00E056B6" w:rsidDel="00371A11">
          <w:rPr>
            <w:szCs w:val="22"/>
          </w:rPr>
          <w:delText>Update the &lt;OEMName&gt;/readme files and &lt;OEMName&gt;/DriverVersions.txt</w:delText>
        </w:r>
        <w:bookmarkStart w:id="8889" w:name="_Toc421702229"/>
        <w:bookmarkStart w:id="8890" w:name="_Toc421705423"/>
        <w:bookmarkStart w:id="8891" w:name="_Toc422905403"/>
        <w:bookmarkStart w:id="8892" w:name="_Toc422936034"/>
        <w:bookmarkStart w:id="8893" w:name="_Toc422939096"/>
        <w:bookmarkStart w:id="8894" w:name="_Toc422930531"/>
        <w:bookmarkStart w:id="8895" w:name="_Toc494288663"/>
        <w:bookmarkStart w:id="8896" w:name="_Toc494291479"/>
        <w:bookmarkStart w:id="8897" w:name="_Toc494294293"/>
        <w:bookmarkEnd w:id="8889"/>
        <w:bookmarkEnd w:id="8890"/>
        <w:bookmarkEnd w:id="8891"/>
        <w:bookmarkEnd w:id="8892"/>
        <w:bookmarkEnd w:id="8893"/>
        <w:bookmarkEnd w:id="8894"/>
        <w:bookmarkEnd w:id="8895"/>
        <w:bookmarkEnd w:id="8896"/>
        <w:bookmarkEnd w:id="8897"/>
      </w:del>
    </w:p>
    <w:p w:rsidR="00D34AD0" w:rsidRPr="00E056B6" w:rsidDel="00371A11" w:rsidRDefault="00C0468B">
      <w:pPr>
        <w:pStyle w:val="body"/>
        <w:rPr>
          <w:del w:id="8898" w:author="Sastry, Murali" w:date="2015-06-09T17:17:00Z"/>
          <w:szCs w:val="22"/>
        </w:rPr>
      </w:pPr>
      <w:del w:id="8899" w:author="Sastry, Murali" w:date="2015-06-09T17:17:00Z">
        <w:r w:rsidRPr="00E056B6" w:rsidDel="00371A11">
          <w:rPr>
            <w:szCs w:val="22"/>
          </w:rPr>
          <w:delText>If there are any additional customizations, like if a customer gets multiple pids, these will need to be added manually to each INF.</w:delText>
        </w:r>
        <w:bookmarkStart w:id="8900" w:name="_Toc421702230"/>
        <w:bookmarkStart w:id="8901" w:name="_Toc421705424"/>
        <w:bookmarkStart w:id="8902" w:name="_Toc422905404"/>
        <w:bookmarkStart w:id="8903" w:name="_Toc422936035"/>
        <w:bookmarkStart w:id="8904" w:name="_Toc422939097"/>
        <w:bookmarkStart w:id="8905" w:name="_Toc422930532"/>
        <w:bookmarkStart w:id="8906" w:name="_Toc494288664"/>
        <w:bookmarkStart w:id="8907" w:name="_Toc494291480"/>
        <w:bookmarkStart w:id="8908" w:name="_Toc494294294"/>
        <w:bookmarkEnd w:id="8900"/>
        <w:bookmarkEnd w:id="8901"/>
        <w:bookmarkEnd w:id="8902"/>
        <w:bookmarkEnd w:id="8903"/>
        <w:bookmarkEnd w:id="8904"/>
        <w:bookmarkEnd w:id="8905"/>
        <w:bookmarkEnd w:id="8906"/>
        <w:bookmarkEnd w:id="8907"/>
        <w:bookmarkEnd w:id="8908"/>
      </w:del>
    </w:p>
    <w:p w:rsidR="00A479E6" w:rsidRPr="00E056B6" w:rsidDel="00371A11" w:rsidRDefault="00C0468B">
      <w:pPr>
        <w:pStyle w:val="body"/>
        <w:rPr>
          <w:del w:id="8909" w:author="Sastry, Murali" w:date="2015-06-09T17:17:00Z"/>
        </w:rPr>
        <w:pPrChange w:id="8910" w:author="Sastry, Murali" w:date="2015-06-10T10:23:00Z">
          <w:pPr>
            <w:pStyle w:val="Heading2"/>
            <w:keepNext w:val="0"/>
            <w:pageBreakBefore/>
          </w:pPr>
        </w:pPrChange>
      </w:pPr>
      <w:bookmarkStart w:id="8911" w:name="_Toc234138265"/>
      <w:del w:id="8912" w:author="Sastry, Murali" w:date="2015-06-09T17:17:00Z">
        <w:r w:rsidRPr="00E056B6" w:rsidDel="00371A11">
          <w:delText>DriversInstallerMM&lt;OEMName&gt;.vdproj</w:delText>
        </w:r>
        <w:bookmarkStart w:id="8913" w:name="_Toc421702231"/>
        <w:bookmarkStart w:id="8914" w:name="_Toc421705425"/>
        <w:bookmarkStart w:id="8915" w:name="_Toc422905405"/>
        <w:bookmarkStart w:id="8916" w:name="_Toc422936036"/>
        <w:bookmarkStart w:id="8917" w:name="_Toc422939098"/>
        <w:bookmarkStart w:id="8918" w:name="_Toc422930533"/>
        <w:bookmarkStart w:id="8919" w:name="_Toc494288665"/>
        <w:bookmarkStart w:id="8920" w:name="_Toc494291481"/>
        <w:bookmarkStart w:id="8921" w:name="_Toc494294295"/>
        <w:bookmarkEnd w:id="8911"/>
        <w:bookmarkEnd w:id="8913"/>
        <w:bookmarkEnd w:id="8914"/>
        <w:bookmarkEnd w:id="8915"/>
        <w:bookmarkEnd w:id="8916"/>
        <w:bookmarkEnd w:id="8917"/>
        <w:bookmarkEnd w:id="8918"/>
        <w:bookmarkEnd w:id="8919"/>
        <w:bookmarkEnd w:id="8920"/>
        <w:bookmarkEnd w:id="8921"/>
      </w:del>
    </w:p>
    <w:p w:rsidR="00A479E6" w:rsidRPr="00E056B6" w:rsidDel="00371A11" w:rsidRDefault="00C0468B">
      <w:pPr>
        <w:pStyle w:val="body"/>
        <w:rPr>
          <w:del w:id="8922" w:author="Sastry, Murali" w:date="2015-06-09T17:17:00Z"/>
        </w:rPr>
      </w:pPr>
      <w:del w:id="8923" w:author="Sastry, Murali" w:date="2015-06-09T17:17:00Z">
        <w:r w:rsidRPr="00E056B6" w:rsidDel="00371A11">
          <w:delText>The AddCustomer script should have created a DriversInstallerMM&lt;OEMName&gt;.vdproj file with all the correct values.  Open it with notepad and verify no extra references to “generic” are leftover.</w:delText>
        </w:r>
        <w:bookmarkStart w:id="8924" w:name="_Toc421702232"/>
        <w:bookmarkStart w:id="8925" w:name="_Toc421705426"/>
        <w:bookmarkStart w:id="8926" w:name="_Toc422905406"/>
        <w:bookmarkStart w:id="8927" w:name="_Toc422936037"/>
        <w:bookmarkStart w:id="8928" w:name="_Toc422939099"/>
        <w:bookmarkStart w:id="8929" w:name="_Toc422930534"/>
        <w:bookmarkStart w:id="8930" w:name="_Toc494288666"/>
        <w:bookmarkStart w:id="8931" w:name="_Toc494291482"/>
        <w:bookmarkStart w:id="8932" w:name="_Toc494294296"/>
        <w:bookmarkEnd w:id="8924"/>
        <w:bookmarkEnd w:id="8925"/>
        <w:bookmarkEnd w:id="8926"/>
        <w:bookmarkEnd w:id="8927"/>
        <w:bookmarkEnd w:id="8928"/>
        <w:bookmarkEnd w:id="8929"/>
        <w:bookmarkEnd w:id="8930"/>
        <w:bookmarkEnd w:id="8931"/>
        <w:bookmarkEnd w:id="8932"/>
      </w:del>
    </w:p>
    <w:p w:rsidR="00C74727" w:rsidRPr="00E056B6" w:rsidDel="00371A11" w:rsidRDefault="00C0468B">
      <w:pPr>
        <w:pStyle w:val="body"/>
        <w:rPr>
          <w:del w:id="8933" w:author="Sastry, Murali" w:date="2015-06-09T17:17:00Z"/>
        </w:rPr>
      </w:pPr>
      <w:del w:id="8934" w:author="Sastry, Murali" w:date="2015-06-09T17:17:00Z">
        <w:r w:rsidRPr="00E056B6" w:rsidDel="00371A11">
          <w:delText>Add the DriversInstaller&lt;OEMName&gt; project to the DriversInstallers.sln</w:delText>
        </w:r>
        <w:bookmarkStart w:id="8935" w:name="_Toc421702233"/>
        <w:bookmarkStart w:id="8936" w:name="_Toc421705427"/>
        <w:bookmarkStart w:id="8937" w:name="_Toc422905407"/>
        <w:bookmarkStart w:id="8938" w:name="_Toc422936038"/>
        <w:bookmarkStart w:id="8939" w:name="_Toc422939100"/>
        <w:bookmarkStart w:id="8940" w:name="_Toc422930535"/>
        <w:bookmarkStart w:id="8941" w:name="_Toc494288667"/>
        <w:bookmarkStart w:id="8942" w:name="_Toc494291483"/>
        <w:bookmarkStart w:id="8943" w:name="_Toc494294297"/>
        <w:bookmarkEnd w:id="8935"/>
        <w:bookmarkEnd w:id="8936"/>
        <w:bookmarkEnd w:id="8937"/>
        <w:bookmarkEnd w:id="8938"/>
        <w:bookmarkEnd w:id="8939"/>
        <w:bookmarkEnd w:id="8940"/>
        <w:bookmarkEnd w:id="8941"/>
        <w:bookmarkEnd w:id="8942"/>
        <w:bookmarkEnd w:id="8943"/>
      </w:del>
    </w:p>
    <w:p w:rsidR="00A6362B" w:rsidRPr="00E056B6" w:rsidDel="00371A11" w:rsidRDefault="00C0468B">
      <w:pPr>
        <w:pStyle w:val="body"/>
        <w:rPr>
          <w:del w:id="8944" w:author="Sastry, Murali" w:date="2015-06-09T17:17:00Z"/>
        </w:rPr>
        <w:pPrChange w:id="8945" w:author="Sastry, Murali" w:date="2015-06-10T10:23:00Z">
          <w:pPr>
            <w:pStyle w:val="body"/>
            <w:ind w:left="1440"/>
          </w:pPr>
        </w:pPrChange>
      </w:pPr>
      <w:del w:id="8946" w:author="Sastry, Murali" w:date="2015-06-09T17:17:00Z">
        <w:r w:rsidRPr="00E056B6" w:rsidDel="00371A11">
          <w:delText>Update the merge module signature from within Visual Studio (similar to the product and upgrade codes)</w:delText>
        </w:r>
        <w:bookmarkStart w:id="8947" w:name="_Toc421702234"/>
        <w:bookmarkStart w:id="8948" w:name="_Toc421705428"/>
        <w:bookmarkStart w:id="8949" w:name="_Toc422905408"/>
        <w:bookmarkStart w:id="8950" w:name="_Toc422936039"/>
        <w:bookmarkStart w:id="8951" w:name="_Toc422939101"/>
        <w:bookmarkStart w:id="8952" w:name="_Toc422930536"/>
        <w:bookmarkStart w:id="8953" w:name="_Toc494288668"/>
        <w:bookmarkStart w:id="8954" w:name="_Toc494291484"/>
        <w:bookmarkStart w:id="8955" w:name="_Toc494294298"/>
        <w:bookmarkEnd w:id="8947"/>
        <w:bookmarkEnd w:id="8948"/>
        <w:bookmarkEnd w:id="8949"/>
        <w:bookmarkEnd w:id="8950"/>
        <w:bookmarkEnd w:id="8951"/>
        <w:bookmarkEnd w:id="8952"/>
        <w:bookmarkEnd w:id="8953"/>
        <w:bookmarkEnd w:id="8954"/>
        <w:bookmarkEnd w:id="8955"/>
      </w:del>
    </w:p>
    <w:p w:rsidR="00A6362B" w:rsidRPr="00E056B6" w:rsidDel="00371A11" w:rsidRDefault="00C0468B">
      <w:pPr>
        <w:pStyle w:val="body"/>
        <w:rPr>
          <w:del w:id="8956" w:author="Sastry, Murali" w:date="2015-06-09T17:17:00Z"/>
        </w:rPr>
        <w:pPrChange w:id="8957" w:author="Sastry, Murali" w:date="2015-06-10T10:23:00Z">
          <w:pPr>
            <w:pStyle w:val="body"/>
            <w:ind w:left="1440"/>
          </w:pPr>
        </w:pPrChange>
      </w:pPr>
      <w:del w:id="8958" w:author="Sastry, Murali" w:date="2015-06-09T17:17:00Z">
        <w:r w:rsidRPr="00E056B6" w:rsidDel="00371A11">
          <w:delText>Remove and re-add all custom actions (generates new IDs for them).  Simply delete the custom action from within Visual Studio, then add it again with the same name and properties.</w:delText>
        </w:r>
        <w:bookmarkStart w:id="8959" w:name="_Toc421702235"/>
        <w:bookmarkStart w:id="8960" w:name="_Toc421705429"/>
        <w:bookmarkStart w:id="8961" w:name="_Toc422905409"/>
        <w:bookmarkStart w:id="8962" w:name="_Toc422936040"/>
        <w:bookmarkStart w:id="8963" w:name="_Toc422939102"/>
        <w:bookmarkStart w:id="8964" w:name="_Toc422930537"/>
        <w:bookmarkStart w:id="8965" w:name="_Toc494288669"/>
        <w:bookmarkStart w:id="8966" w:name="_Toc494291485"/>
        <w:bookmarkStart w:id="8967" w:name="_Toc494294299"/>
        <w:bookmarkEnd w:id="8959"/>
        <w:bookmarkEnd w:id="8960"/>
        <w:bookmarkEnd w:id="8961"/>
        <w:bookmarkEnd w:id="8962"/>
        <w:bookmarkEnd w:id="8963"/>
        <w:bookmarkEnd w:id="8964"/>
        <w:bookmarkEnd w:id="8965"/>
        <w:bookmarkEnd w:id="8966"/>
        <w:bookmarkEnd w:id="8967"/>
      </w:del>
    </w:p>
    <w:p w:rsidR="00A6362B" w:rsidRPr="00E056B6" w:rsidDel="00371A11" w:rsidRDefault="00C0468B">
      <w:pPr>
        <w:pStyle w:val="body"/>
        <w:rPr>
          <w:del w:id="8968" w:author="Sastry, Murali" w:date="2015-06-09T17:17:00Z"/>
        </w:rPr>
        <w:pPrChange w:id="8969" w:author="Sastry, Murali" w:date="2015-06-10T10:23:00Z">
          <w:pPr>
            <w:pStyle w:val="Heading2"/>
            <w:keepNext w:val="0"/>
          </w:pPr>
        </w:pPrChange>
      </w:pPr>
      <w:bookmarkStart w:id="8970" w:name="_Toc234138266"/>
      <w:del w:id="8971" w:author="Sastry, Murali" w:date="2015-06-09T17:17:00Z">
        <w:r w:rsidRPr="00E056B6" w:rsidDel="00371A11">
          <w:delText>DriversInstallerCA</w:delText>
        </w:r>
        <w:bookmarkStart w:id="8972" w:name="_Toc421702236"/>
        <w:bookmarkStart w:id="8973" w:name="_Toc421705430"/>
        <w:bookmarkStart w:id="8974" w:name="_Toc422905410"/>
        <w:bookmarkStart w:id="8975" w:name="_Toc422936041"/>
        <w:bookmarkStart w:id="8976" w:name="_Toc422939103"/>
        <w:bookmarkStart w:id="8977" w:name="_Toc422930538"/>
        <w:bookmarkStart w:id="8978" w:name="_Toc494288670"/>
        <w:bookmarkStart w:id="8979" w:name="_Toc494291486"/>
        <w:bookmarkStart w:id="8980" w:name="_Toc494294300"/>
        <w:bookmarkEnd w:id="8970"/>
        <w:bookmarkEnd w:id="8972"/>
        <w:bookmarkEnd w:id="8973"/>
        <w:bookmarkEnd w:id="8974"/>
        <w:bookmarkEnd w:id="8975"/>
        <w:bookmarkEnd w:id="8976"/>
        <w:bookmarkEnd w:id="8977"/>
        <w:bookmarkEnd w:id="8978"/>
        <w:bookmarkEnd w:id="8979"/>
        <w:bookmarkEnd w:id="8980"/>
      </w:del>
    </w:p>
    <w:p w:rsidR="00A6362B" w:rsidRPr="00E056B6" w:rsidDel="00371A11" w:rsidRDefault="00C0468B">
      <w:pPr>
        <w:pStyle w:val="body"/>
        <w:rPr>
          <w:del w:id="8981" w:author="Sastry, Murali" w:date="2015-06-09T17:17:00Z"/>
        </w:rPr>
      </w:pPr>
      <w:del w:id="8982" w:author="Sastry, Murali" w:date="2015-06-09T17:17:00Z">
        <w:r w:rsidRPr="00E056B6" w:rsidDel="00371A11">
          <w:delText>DeviceManagement.cpp</w:delText>
        </w:r>
        <w:bookmarkStart w:id="8983" w:name="_Toc421702237"/>
        <w:bookmarkStart w:id="8984" w:name="_Toc421705431"/>
        <w:bookmarkStart w:id="8985" w:name="_Toc422905411"/>
        <w:bookmarkStart w:id="8986" w:name="_Toc422936042"/>
        <w:bookmarkStart w:id="8987" w:name="_Toc422939104"/>
        <w:bookmarkStart w:id="8988" w:name="_Toc422930539"/>
        <w:bookmarkStart w:id="8989" w:name="_Toc494288671"/>
        <w:bookmarkStart w:id="8990" w:name="_Toc494291487"/>
        <w:bookmarkStart w:id="8991" w:name="_Toc494294301"/>
        <w:bookmarkEnd w:id="8983"/>
        <w:bookmarkEnd w:id="8984"/>
        <w:bookmarkEnd w:id="8985"/>
        <w:bookmarkEnd w:id="8986"/>
        <w:bookmarkEnd w:id="8987"/>
        <w:bookmarkEnd w:id="8988"/>
        <w:bookmarkEnd w:id="8989"/>
        <w:bookmarkEnd w:id="8990"/>
        <w:bookmarkEnd w:id="8991"/>
      </w:del>
    </w:p>
    <w:p w:rsidR="00A6362B" w:rsidRPr="00E056B6" w:rsidDel="00371A11" w:rsidRDefault="00C0468B">
      <w:pPr>
        <w:pStyle w:val="body"/>
        <w:rPr>
          <w:del w:id="8992" w:author="Sastry, Murali" w:date="2015-06-09T17:17:00Z"/>
        </w:rPr>
        <w:pPrChange w:id="8993" w:author="Sastry, Murali" w:date="2015-06-10T10:23:00Z">
          <w:pPr>
            <w:pStyle w:val="body"/>
            <w:ind w:left="1440"/>
          </w:pPr>
        </w:pPrChange>
      </w:pPr>
      <w:del w:id="8994" w:author="Sastry, Murali" w:date="2015-06-09T17:17:00Z">
        <w:r w:rsidRPr="00E056B6" w:rsidDel="00371A11">
          <w:delText>Around line 63, add a DEVICE_&lt;OEMNAME&gt; definition for this customer</w:delText>
        </w:r>
        <w:bookmarkStart w:id="8995" w:name="_Toc421702238"/>
        <w:bookmarkStart w:id="8996" w:name="_Toc421705432"/>
        <w:bookmarkStart w:id="8997" w:name="_Toc422905412"/>
        <w:bookmarkStart w:id="8998" w:name="_Toc422936043"/>
        <w:bookmarkStart w:id="8999" w:name="_Toc422939105"/>
        <w:bookmarkStart w:id="9000" w:name="_Toc422930540"/>
        <w:bookmarkStart w:id="9001" w:name="_Toc494288672"/>
        <w:bookmarkStart w:id="9002" w:name="_Toc494291488"/>
        <w:bookmarkStart w:id="9003" w:name="_Toc494294302"/>
        <w:bookmarkEnd w:id="8995"/>
        <w:bookmarkEnd w:id="8996"/>
        <w:bookmarkEnd w:id="8997"/>
        <w:bookmarkEnd w:id="8998"/>
        <w:bookmarkEnd w:id="8999"/>
        <w:bookmarkEnd w:id="9000"/>
        <w:bookmarkEnd w:id="9001"/>
        <w:bookmarkEnd w:id="9002"/>
        <w:bookmarkEnd w:id="9003"/>
      </w:del>
    </w:p>
    <w:p w:rsidR="00A6362B" w:rsidRPr="00E056B6" w:rsidDel="00371A11" w:rsidRDefault="00C0468B">
      <w:pPr>
        <w:pStyle w:val="body"/>
        <w:rPr>
          <w:del w:id="9004" w:author="Sastry, Murali" w:date="2015-06-09T17:17:00Z"/>
        </w:rPr>
        <w:pPrChange w:id="9005" w:author="Sastry, Murali" w:date="2015-06-10T10:23:00Z">
          <w:pPr>
            <w:pStyle w:val="body"/>
            <w:ind w:left="1440"/>
          </w:pPr>
        </w:pPrChange>
      </w:pPr>
      <w:del w:id="9006" w:author="Sastry, Murali" w:date="2015-06-09T17:17:00Z">
        <w:r w:rsidRPr="00E056B6" w:rsidDel="00371A11">
          <w:delText xml:space="preserve">Around line 239, add a section for this DEVICE_&lt;OEMNAME&gt; definition.  </w:delText>
        </w:r>
        <w:bookmarkStart w:id="9007" w:name="_Toc421702239"/>
        <w:bookmarkStart w:id="9008" w:name="_Toc421705433"/>
        <w:bookmarkStart w:id="9009" w:name="_Toc422905413"/>
        <w:bookmarkStart w:id="9010" w:name="_Toc422936044"/>
        <w:bookmarkStart w:id="9011" w:name="_Toc422939106"/>
        <w:bookmarkStart w:id="9012" w:name="_Toc422930541"/>
        <w:bookmarkStart w:id="9013" w:name="_Toc494288673"/>
        <w:bookmarkStart w:id="9014" w:name="_Toc494291489"/>
        <w:bookmarkStart w:id="9015" w:name="_Toc494294303"/>
        <w:bookmarkEnd w:id="9007"/>
        <w:bookmarkEnd w:id="9008"/>
        <w:bookmarkEnd w:id="9009"/>
        <w:bookmarkEnd w:id="9010"/>
        <w:bookmarkEnd w:id="9011"/>
        <w:bookmarkEnd w:id="9012"/>
        <w:bookmarkEnd w:id="9013"/>
        <w:bookmarkEnd w:id="9014"/>
        <w:bookmarkEnd w:id="9015"/>
      </w:del>
    </w:p>
    <w:p w:rsidR="00A6362B" w:rsidRPr="00E056B6" w:rsidDel="00371A11" w:rsidRDefault="00C0468B">
      <w:pPr>
        <w:pStyle w:val="body"/>
        <w:rPr>
          <w:del w:id="9016" w:author="Sastry, Murali" w:date="2015-06-09T17:17:00Z"/>
        </w:rPr>
        <w:pPrChange w:id="9017" w:author="Sastry, Murali" w:date="2015-06-10T10:23:00Z">
          <w:pPr>
            <w:pStyle w:val="body"/>
            <w:ind w:left="1440" w:firstLine="720"/>
          </w:pPr>
        </w:pPrChange>
      </w:pPr>
      <w:del w:id="9018" w:author="Sastry, Murali" w:date="2015-06-09T17:17:00Z">
        <w:r w:rsidRPr="00E056B6" w:rsidDel="00371A11">
          <w:delText>Add the &lt;VID&gt;&lt;BPID&gt; and &lt;VID&gt;&lt;MPID&gt; to mDeviceIDs</w:delText>
        </w:r>
        <w:bookmarkStart w:id="9019" w:name="_Toc421702240"/>
        <w:bookmarkStart w:id="9020" w:name="_Toc421705434"/>
        <w:bookmarkStart w:id="9021" w:name="_Toc422905414"/>
        <w:bookmarkStart w:id="9022" w:name="_Toc422936045"/>
        <w:bookmarkStart w:id="9023" w:name="_Toc422939107"/>
        <w:bookmarkStart w:id="9024" w:name="_Toc422930542"/>
        <w:bookmarkStart w:id="9025" w:name="_Toc494288674"/>
        <w:bookmarkStart w:id="9026" w:name="_Toc494291490"/>
        <w:bookmarkStart w:id="9027" w:name="_Toc494294304"/>
        <w:bookmarkEnd w:id="9019"/>
        <w:bookmarkEnd w:id="9020"/>
        <w:bookmarkEnd w:id="9021"/>
        <w:bookmarkEnd w:id="9022"/>
        <w:bookmarkEnd w:id="9023"/>
        <w:bookmarkEnd w:id="9024"/>
        <w:bookmarkEnd w:id="9025"/>
        <w:bookmarkEnd w:id="9026"/>
        <w:bookmarkEnd w:id="9027"/>
      </w:del>
    </w:p>
    <w:p w:rsidR="00A6362B" w:rsidRPr="00E056B6" w:rsidDel="00371A11" w:rsidRDefault="00C0468B">
      <w:pPr>
        <w:pStyle w:val="body"/>
        <w:rPr>
          <w:del w:id="9028" w:author="Sastry, Murali" w:date="2015-06-09T17:17:00Z"/>
        </w:rPr>
        <w:pPrChange w:id="9029" w:author="Sastry, Murali" w:date="2015-06-10T10:23:00Z">
          <w:pPr>
            <w:pStyle w:val="body"/>
            <w:ind w:left="1440" w:firstLine="720"/>
          </w:pPr>
        </w:pPrChange>
      </w:pPr>
      <w:del w:id="9030" w:author="Sastry, Murali" w:date="2015-06-09T17:17:00Z">
        <w:r w:rsidRPr="00E056B6" w:rsidDel="00371A11">
          <w:delText>Set mDriverTLA to &lt;CustomerCode&gt;</w:delText>
        </w:r>
        <w:bookmarkStart w:id="9031" w:name="_Toc421702241"/>
        <w:bookmarkStart w:id="9032" w:name="_Toc421705435"/>
        <w:bookmarkStart w:id="9033" w:name="_Toc422905415"/>
        <w:bookmarkStart w:id="9034" w:name="_Toc422936046"/>
        <w:bookmarkStart w:id="9035" w:name="_Toc422939108"/>
        <w:bookmarkStart w:id="9036" w:name="_Toc422930543"/>
        <w:bookmarkStart w:id="9037" w:name="_Toc494288675"/>
        <w:bookmarkStart w:id="9038" w:name="_Toc494291491"/>
        <w:bookmarkStart w:id="9039" w:name="_Toc494294305"/>
        <w:bookmarkEnd w:id="9031"/>
        <w:bookmarkEnd w:id="9032"/>
        <w:bookmarkEnd w:id="9033"/>
        <w:bookmarkEnd w:id="9034"/>
        <w:bookmarkEnd w:id="9035"/>
        <w:bookmarkEnd w:id="9036"/>
        <w:bookmarkEnd w:id="9037"/>
        <w:bookmarkEnd w:id="9038"/>
        <w:bookmarkEnd w:id="9039"/>
      </w:del>
    </w:p>
    <w:p w:rsidR="00A6362B" w:rsidRPr="00E056B6" w:rsidDel="00371A11" w:rsidRDefault="00C0468B">
      <w:pPr>
        <w:pStyle w:val="body"/>
        <w:rPr>
          <w:del w:id="9040" w:author="Sastry, Murali" w:date="2015-06-09T17:17:00Z"/>
        </w:rPr>
        <w:pPrChange w:id="9041" w:author="Sastry, Murali" w:date="2015-06-10T10:23:00Z">
          <w:pPr>
            <w:pStyle w:val="body"/>
            <w:ind w:left="2160"/>
          </w:pPr>
        </w:pPrChange>
      </w:pPr>
      <w:del w:id="9042" w:author="Sastry, Murali" w:date="2015-06-09T17:17:00Z">
        <w:r w:rsidRPr="00E056B6" w:rsidDel="00371A11">
          <w:delText>Set any of the mTCP variables from the OEM customization sheet line 10 “TCP Optimizations”</w:delText>
        </w:r>
        <w:bookmarkStart w:id="9043" w:name="_Toc421702242"/>
        <w:bookmarkStart w:id="9044" w:name="_Toc421705436"/>
        <w:bookmarkStart w:id="9045" w:name="_Toc422905416"/>
        <w:bookmarkStart w:id="9046" w:name="_Toc422936047"/>
        <w:bookmarkStart w:id="9047" w:name="_Toc422939109"/>
        <w:bookmarkStart w:id="9048" w:name="_Toc422930544"/>
        <w:bookmarkStart w:id="9049" w:name="_Toc494288676"/>
        <w:bookmarkStart w:id="9050" w:name="_Toc494291492"/>
        <w:bookmarkStart w:id="9051" w:name="_Toc494294306"/>
        <w:bookmarkEnd w:id="9043"/>
        <w:bookmarkEnd w:id="9044"/>
        <w:bookmarkEnd w:id="9045"/>
        <w:bookmarkEnd w:id="9046"/>
        <w:bookmarkEnd w:id="9047"/>
        <w:bookmarkEnd w:id="9048"/>
        <w:bookmarkEnd w:id="9049"/>
        <w:bookmarkEnd w:id="9050"/>
        <w:bookmarkEnd w:id="9051"/>
      </w:del>
    </w:p>
    <w:p w:rsidR="00A6362B" w:rsidRPr="00E056B6" w:rsidDel="00371A11" w:rsidRDefault="00C0468B">
      <w:pPr>
        <w:pStyle w:val="body"/>
        <w:rPr>
          <w:del w:id="9052" w:author="Sastry, Murali" w:date="2015-06-09T17:17:00Z"/>
        </w:rPr>
      </w:pPr>
      <w:del w:id="9053" w:author="Sastry, Murali" w:date="2015-06-09T17:17:00Z">
        <w:r w:rsidRPr="00E056B6" w:rsidDel="00371A11">
          <w:delText>DeviceManagement.h</w:delText>
        </w:r>
        <w:bookmarkStart w:id="9054" w:name="_Toc421702243"/>
        <w:bookmarkStart w:id="9055" w:name="_Toc421705437"/>
        <w:bookmarkStart w:id="9056" w:name="_Toc422905417"/>
        <w:bookmarkStart w:id="9057" w:name="_Toc422936048"/>
        <w:bookmarkStart w:id="9058" w:name="_Toc422939110"/>
        <w:bookmarkStart w:id="9059" w:name="_Toc422930545"/>
        <w:bookmarkStart w:id="9060" w:name="_Toc494288677"/>
        <w:bookmarkStart w:id="9061" w:name="_Toc494291493"/>
        <w:bookmarkStart w:id="9062" w:name="_Toc494294307"/>
        <w:bookmarkEnd w:id="9054"/>
        <w:bookmarkEnd w:id="9055"/>
        <w:bookmarkEnd w:id="9056"/>
        <w:bookmarkEnd w:id="9057"/>
        <w:bookmarkEnd w:id="9058"/>
        <w:bookmarkEnd w:id="9059"/>
        <w:bookmarkEnd w:id="9060"/>
        <w:bookmarkEnd w:id="9061"/>
        <w:bookmarkEnd w:id="9062"/>
      </w:del>
    </w:p>
    <w:p w:rsidR="00A6362B" w:rsidRPr="00E056B6" w:rsidDel="00371A11" w:rsidRDefault="00C0468B">
      <w:pPr>
        <w:pStyle w:val="body"/>
        <w:rPr>
          <w:del w:id="9063" w:author="Sastry, Murali" w:date="2015-06-09T17:17:00Z"/>
        </w:rPr>
        <w:pPrChange w:id="9064" w:author="Sastry, Murali" w:date="2015-06-10T10:23:00Z">
          <w:pPr>
            <w:pStyle w:val="body"/>
            <w:ind w:firstLine="720"/>
          </w:pPr>
        </w:pPrChange>
      </w:pPr>
      <w:del w:id="9065" w:author="Sastry, Murali" w:date="2015-06-09T17:17:00Z">
        <w:r w:rsidRPr="00E056B6" w:rsidDel="00371A11">
          <w:delText>Around line 58, add an extern for this DEVICE_&lt;OEMNAME&gt; definition</w:delText>
        </w:r>
        <w:bookmarkStart w:id="9066" w:name="_Toc421702244"/>
        <w:bookmarkStart w:id="9067" w:name="_Toc421705438"/>
        <w:bookmarkStart w:id="9068" w:name="_Toc422905418"/>
        <w:bookmarkStart w:id="9069" w:name="_Toc422936049"/>
        <w:bookmarkStart w:id="9070" w:name="_Toc422939111"/>
        <w:bookmarkStart w:id="9071" w:name="_Toc422930546"/>
        <w:bookmarkStart w:id="9072" w:name="_Toc494288678"/>
        <w:bookmarkStart w:id="9073" w:name="_Toc494291494"/>
        <w:bookmarkStart w:id="9074" w:name="_Toc494294308"/>
        <w:bookmarkEnd w:id="9066"/>
        <w:bookmarkEnd w:id="9067"/>
        <w:bookmarkEnd w:id="9068"/>
        <w:bookmarkEnd w:id="9069"/>
        <w:bookmarkEnd w:id="9070"/>
        <w:bookmarkEnd w:id="9071"/>
        <w:bookmarkEnd w:id="9072"/>
        <w:bookmarkEnd w:id="9073"/>
        <w:bookmarkEnd w:id="9074"/>
      </w:del>
    </w:p>
    <w:p w:rsidR="007A7CE6" w:rsidRPr="00E056B6" w:rsidDel="00371A11" w:rsidRDefault="00C0468B">
      <w:pPr>
        <w:pStyle w:val="body"/>
        <w:rPr>
          <w:del w:id="9075" w:author="Sastry, Murali" w:date="2015-06-09T17:17:00Z"/>
        </w:rPr>
        <w:pPrChange w:id="9076" w:author="Sastry, Murali" w:date="2015-06-10T10:23:00Z">
          <w:pPr>
            <w:pStyle w:val="Heading2"/>
            <w:keepNext w:val="0"/>
            <w:pageBreakBefore/>
          </w:pPr>
        </w:pPrChange>
      </w:pPr>
      <w:bookmarkStart w:id="9077" w:name="_Toc234138267"/>
      <w:del w:id="9078" w:author="Sastry, Murali" w:date="2015-06-09T17:17:00Z">
        <w:r w:rsidRPr="00E056B6" w:rsidDel="00371A11">
          <w:delText>QDLService2k</w:delText>
        </w:r>
        <w:bookmarkStart w:id="9079" w:name="_Toc421702245"/>
        <w:bookmarkStart w:id="9080" w:name="_Toc421705439"/>
        <w:bookmarkStart w:id="9081" w:name="_Toc422905419"/>
        <w:bookmarkStart w:id="9082" w:name="_Toc422936050"/>
        <w:bookmarkStart w:id="9083" w:name="_Toc422939112"/>
        <w:bookmarkStart w:id="9084" w:name="_Toc422930547"/>
        <w:bookmarkStart w:id="9085" w:name="_Toc494288679"/>
        <w:bookmarkStart w:id="9086" w:name="_Toc494291495"/>
        <w:bookmarkStart w:id="9087" w:name="_Toc494294309"/>
        <w:bookmarkEnd w:id="9077"/>
        <w:bookmarkEnd w:id="9079"/>
        <w:bookmarkEnd w:id="9080"/>
        <w:bookmarkEnd w:id="9081"/>
        <w:bookmarkEnd w:id="9082"/>
        <w:bookmarkEnd w:id="9083"/>
        <w:bookmarkEnd w:id="9084"/>
        <w:bookmarkEnd w:id="9085"/>
        <w:bookmarkEnd w:id="9086"/>
        <w:bookmarkEnd w:id="9087"/>
      </w:del>
    </w:p>
    <w:p w:rsidR="007A7CE6" w:rsidRPr="00E056B6" w:rsidDel="00371A11" w:rsidRDefault="00C0468B">
      <w:pPr>
        <w:pStyle w:val="body"/>
        <w:rPr>
          <w:del w:id="9088" w:author="Sastry, Murali" w:date="2015-06-09T17:17:00Z"/>
        </w:rPr>
      </w:pPr>
      <w:del w:id="9089" w:author="Sastry, Murali" w:date="2015-06-09T17:17:00Z">
        <w:r w:rsidRPr="00E056B6" w:rsidDel="00371A11">
          <w:delText>Open the QDLService2k project and create a new release configuration Release&lt;OEMName&gt; using one of the others as a template.  Core should still be “Release”.</w:delText>
        </w:r>
        <w:bookmarkStart w:id="9090" w:name="_Toc421702246"/>
        <w:bookmarkStart w:id="9091" w:name="_Toc421705440"/>
        <w:bookmarkStart w:id="9092" w:name="_Toc422905420"/>
        <w:bookmarkStart w:id="9093" w:name="_Toc422936051"/>
        <w:bookmarkStart w:id="9094" w:name="_Toc422939113"/>
        <w:bookmarkStart w:id="9095" w:name="_Toc422930548"/>
        <w:bookmarkStart w:id="9096" w:name="_Toc494288680"/>
        <w:bookmarkStart w:id="9097" w:name="_Toc494291496"/>
        <w:bookmarkStart w:id="9098" w:name="_Toc494294310"/>
        <w:bookmarkEnd w:id="9090"/>
        <w:bookmarkEnd w:id="9091"/>
        <w:bookmarkEnd w:id="9092"/>
        <w:bookmarkEnd w:id="9093"/>
        <w:bookmarkEnd w:id="9094"/>
        <w:bookmarkEnd w:id="9095"/>
        <w:bookmarkEnd w:id="9096"/>
        <w:bookmarkEnd w:id="9097"/>
        <w:bookmarkEnd w:id="9098"/>
      </w:del>
    </w:p>
    <w:p w:rsidR="007A7CE6" w:rsidRPr="00E056B6" w:rsidDel="00371A11" w:rsidRDefault="00C0468B">
      <w:pPr>
        <w:pStyle w:val="body"/>
        <w:rPr>
          <w:del w:id="9099" w:author="Sastry, Murali" w:date="2015-06-09T17:17:00Z"/>
        </w:rPr>
        <w:pPrChange w:id="9100" w:author="Sastry, Murali" w:date="2015-06-10T10:23:00Z">
          <w:pPr>
            <w:pStyle w:val="body"/>
            <w:ind w:left="1440"/>
          </w:pPr>
        </w:pPrChange>
      </w:pPr>
      <w:del w:id="9101" w:author="Sastry, Murali" w:date="2015-06-09T17:17:00Z">
        <w:r w:rsidRPr="00E056B6" w:rsidDel="00371A11">
          <w:delText>Under Project Properties -&gt; C++ -&gt; Preprocessor, set the Preprocessor Definitions -&gt; MANUFACTURER_&lt;OEMNAME&gt;</w:delText>
        </w:r>
        <w:bookmarkStart w:id="9102" w:name="_Toc421702247"/>
        <w:bookmarkStart w:id="9103" w:name="_Toc421705441"/>
        <w:bookmarkStart w:id="9104" w:name="_Toc422905421"/>
        <w:bookmarkStart w:id="9105" w:name="_Toc422936052"/>
        <w:bookmarkStart w:id="9106" w:name="_Toc422939114"/>
        <w:bookmarkStart w:id="9107" w:name="_Toc422930549"/>
        <w:bookmarkStart w:id="9108" w:name="_Toc494288681"/>
        <w:bookmarkStart w:id="9109" w:name="_Toc494291497"/>
        <w:bookmarkStart w:id="9110" w:name="_Toc494294311"/>
        <w:bookmarkEnd w:id="9102"/>
        <w:bookmarkEnd w:id="9103"/>
        <w:bookmarkEnd w:id="9104"/>
        <w:bookmarkEnd w:id="9105"/>
        <w:bookmarkEnd w:id="9106"/>
        <w:bookmarkEnd w:id="9107"/>
        <w:bookmarkEnd w:id="9108"/>
        <w:bookmarkEnd w:id="9109"/>
        <w:bookmarkEnd w:id="9110"/>
      </w:del>
    </w:p>
    <w:p w:rsidR="007A7CE6" w:rsidRPr="00E056B6" w:rsidDel="00371A11" w:rsidRDefault="00C0468B">
      <w:pPr>
        <w:pStyle w:val="body"/>
        <w:rPr>
          <w:del w:id="9111" w:author="Sastry, Murali" w:date="2015-06-09T17:17:00Z"/>
        </w:rPr>
        <w:pPrChange w:id="9112" w:author="Sastry, Murali" w:date="2015-06-10T10:23:00Z">
          <w:pPr>
            <w:pStyle w:val="body"/>
            <w:ind w:left="1440"/>
          </w:pPr>
        </w:pPrChange>
      </w:pPr>
      <w:del w:id="9113" w:author="Sastry, Murali" w:date="2015-06-09T17:17:00Z">
        <w:r w:rsidRPr="00E056B6" w:rsidDel="00371A11">
          <w:delText>Under Project Properties -&gt; Linker -&gt; General, set the output file to be “$(OutDir)\$(ProjectName)&lt;OEMName&gt;.exe”</w:delText>
        </w:r>
        <w:bookmarkStart w:id="9114" w:name="_Toc421702248"/>
        <w:bookmarkStart w:id="9115" w:name="_Toc421705442"/>
        <w:bookmarkStart w:id="9116" w:name="_Toc422905422"/>
        <w:bookmarkStart w:id="9117" w:name="_Toc422936053"/>
        <w:bookmarkStart w:id="9118" w:name="_Toc422939115"/>
        <w:bookmarkStart w:id="9119" w:name="_Toc422930550"/>
        <w:bookmarkStart w:id="9120" w:name="_Toc494288682"/>
        <w:bookmarkStart w:id="9121" w:name="_Toc494291498"/>
        <w:bookmarkStart w:id="9122" w:name="_Toc494294312"/>
        <w:bookmarkEnd w:id="9114"/>
        <w:bookmarkEnd w:id="9115"/>
        <w:bookmarkEnd w:id="9116"/>
        <w:bookmarkEnd w:id="9117"/>
        <w:bookmarkEnd w:id="9118"/>
        <w:bookmarkEnd w:id="9119"/>
        <w:bookmarkEnd w:id="9120"/>
        <w:bookmarkEnd w:id="9121"/>
        <w:bookmarkEnd w:id="9122"/>
      </w:del>
    </w:p>
    <w:p w:rsidR="007A7CE6" w:rsidRPr="00E056B6" w:rsidDel="00371A11" w:rsidRDefault="00C0468B">
      <w:pPr>
        <w:pStyle w:val="body"/>
        <w:rPr>
          <w:del w:id="9123" w:author="Sastry, Murali" w:date="2015-06-09T17:17:00Z"/>
        </w:rPr>
      </w:pPr>
      <w:del w:id="9124" w:author="Sastry, Murali" w:date="2015-06-09T17:17:00Z">
        <w:r w:rsidRPr="00E056B6" w:rsidDel="00371A11">
          <w:delText>QDLService2k.cpp</w:delText>
        </w:r>
        <w:bookmarkStart w:id="9125" w:name="_Toc421702249"/>
        <w:bookmarkStart w:id="9126" w:name="_Toc421705443"/>
        <w:bookmarkStart w:id="9127" w:name="_Toc422905423"/>
        <w:bookmarkStart w:id="9128" w:name="_Toc422936054"/>
        <w:bookmarkStart w:id="9129" w:name="_Toc422939116"/>
        <w:bookmarkStart w:id="9130" w:name="_Toc422930551"/>
        <w:bookmarkStart w:id="9131" w:name="_Toc494288683"/>
        <w:bookmarkStart w:id="9132" w:name="_Toc494291499"/>
        <w:bookmarkStart w:id="9133" w:name="_Toc494294313"/>
        <w:bookmarkEnd w:id="9125"/>
        <w:bookmarkEnd w:id="9126"/>
        <w:bookmarkEnd w:id="9127"/>
        <w:bookmarkEnd w:id="9128"/>
        <w:bookmarkEnd w:id="9129"/>
        <w:bookmarkEnd w:id="9130"/>
        <w:bookmarkEnd w:id="9131"/>
        <w:bookmarkEnd w:id="9132"/>
        <w:bookmarkEnd w:id="9133"/>
      </w:del>
    </w:p>
    <w:p w:rsidR="007A7CE6" w:rsidRPr="00E056B6" w:rsidDel="00371A11" w:rsidRDefault="00C0468B">
      <w:pPr>
        <w:pStyle w:val="body"/>
        <w:rPr>
          <w:del w:id="9134" w:author="Sastry, Murali" w:date="2015-06-09T17:17:00Z"/>
        </w:rPr>
        <w:pPrChange w:id="9135" w:author="Sastry, Murali" w:date="2015-06-10T10:23:00Z">
          <w:pPr>
            <w:pStyle w:val="body"/>
            <w:ind w:left="1440"/>
          </w:pPr>
        </w:pPrChange>
      </w:pPr>
      <w:del w:id="9136" w:author="Sastry, Murali" w:date="2015-06-09T17:17:00Z">
        <w:r w:rsidRPr="00E056B6" w:rsidDel="00371A11">
          <w:delText>Around line 251, add the #ifdef MANUFACTURER_&lt;OEMNAME&gt; section to define the values</w:delText>
        </w:r>
        <w:bookmarkStart w:id="9137" w:name="_Toc421702250"/>
        <w:bookmarkStart w:id="9138" w:name="_Toc421705444"/>
        <w:bookmarkStart w:id="9139" w:name="_Toc422905424"/>
        <w:bookmarkStart w:id="9140" w:name="_Toc422936055"/>
        <w:bookmarkStart w:id="9141" w:name="_Toc422939117"/>
        <w:bookmarkStart w:id="9142" w:name="_Toc422930552"/>
        <w:bookmarkStart w:id="9143" w:name="_Toc494288684"/>
        <w:bookmarkStart w:id="9144" w:name="_Toc494291500"/>
        <w:bookmarkStart w:id="9145" w:name="_Toc494294314"/>
        <w:bookmarkEnd w:id="9137"/>
        <w:bookmarkEnd w:id="9138"/>
        <w:bookmarkEnd w:id="9139"/>
        <w:bookmarkEnd w:id="9140"/>
        <w:bookmarkEnd w:id="9141"/>
        <w:bookmarkEnd w:id="9142"/>
        <w:bookmarkEnd w:id="9143"/>
        <w:bookmarkEnd w:id="9144"/>
        <w:bookmarkEnd w:id="9145"/>
      </w:del>
    </w:p>
    <w:p w:rsidR="00983820" w:rsidRPr="00E056B6" w:rsidDel="00371A11" w:rsidRDefault="00C0468B">
      <w:pPr>
        <w:pStyle w:val="body"/>
        <w:rPr>
          <w:del w:id="9146" w:author="Sastry, Murali" w:date="2015-06-09T17:17:00Z"/>
        </w:rPr>
        <w:pPrChange w:id="9147" w:author="Sastry, Murali" w:date="2015-06-10T10:23:00Z">
          <w:pPr>
            <w:pStyle w:val="Caption"/>
            <w:keepNext/>
            <w:ind w:left="1440" w:firstLine="720"/>
          </w:pPr>
        </w:pPrChange>
      </w:pPr>
      <w:del w:id="9148"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11</w:delText>
        </w:r>
        <w:r w:rsidR="00A31CAF" w:rsidDel="00371A11">
          <w:rPr>
            <w:b/>
          </w:rPr>
          <w:fldChar w:fldCharType="end"/>
        </w:r>
        <w:r w:rsidRPr="00E056B6" w:rsidDel="00371A11">
          <w:delText xml:space="preserve"> Per-platform constants</w:delText>
        </w:r>
        <w:bookmarkStart w:id="9149" w:name="_Toc421702251"/>
        <w:bookmarkStart w:id="9150" w:name="_Toc421705445"/>
        <w:bookmarkStart w:id="9151" w:name="_Toc422905425"/>
        <w:bookmarkStart w:id="9152" w:name="_Toc422936056"/>
        <w:bookmarkStart w:id="9153" w:name="_Toc422939118"/>
        <w:bookmarkStart w:id="9154" w:name="_Toc422930553"/>
        <w:bookmarkStart w:id="9155" w:name="_Toc494288685"/>
        <w:bookmarkStart w:id="9156" w:name="_Toc494291501"/>
        <w:bookmarkStart w:id="9157" w:name="_Toc494294315"/>
        <w:bookmarkEnd w:id="9149"/>
        <w:bookmarkEnd w:id="9150"/>
        <w:bookmarkEnd w:id="9151"/>
        <w:bookmarkEnd w:id="9152"/>
        <w:bookmarkEnd w:id="9153"/>
        <w:bookmarkEnd w:id="9154"/>
        <w:bookmarkEnd w:id="9155"/>
        <w:bookmarkEnd w:id="9156"/>
        <w:bookmarkEnd w:id="9157"/>
      </w:del>
    </w:p>
    <w:tbl>
      <w:tblPr>
        <w:tblW w:w="7380" w:type="dxa"/>
        <w:tblInd w:w="22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4860"/>
      </w:tblGrid>
      <w:tr w:rsidR="007A7CE6" w:rsidRPr="00E056B6" w:rsidDel="00371A11" w:rsidTr="00177336">
        <w:trPr>
          <w:cantSplit/>
          <w:tblHeader/>
          <w:del w:id="9158" w:author="Sastry, Murali" w:date="2015-06-09T17:17:00Z"/>
        </w:trPr>
        <w:tc>
          <w:tcPr>
            <w:tcW w:w="2520" w:type="dxa"/>
            <w:tcBorders>
              <w:bottom w:val="single" w:sz="12" w:space="0" w:color="auto"/>
            </w:tcBorders>
          </w:tcPr>
          <w:p w:rsidR="007A7CE6" w:rsidRPr="00E056B6" w:rsidDel="00371A11" w:rsidRDefault="00C0468B">
            <w:pPr>
              <w:pStyle w:val="body"/>
              <w:rPr>
                <w:del w:id="9159" w:author="Sastry, Murali" w:date="2015-06-09T17:17:00Z"/>
              </w:rPr>
              <w:pPrChange w:id="9160" w:author="Sastry, Murali" w:date="2015-06-10T10:23:00Z">
                <w:pPr>
                  <w:pStyle w:val="tableheading"/>
                  <w:jc w:val="left"/>
                  <w:outlineLvl w:val="1"/>
                </w:pPr>
              </w:pPrChange>
            </w:pPr>
            <w:del w:id="9161" w:author="Sastry, Murali" w:date="2015-06-09T17:17:00Z">
              <w:r w:rsidRPr="00E056B6" w:rsidDel="00371A11">
                <w:delText>Keywords</w:delText>
              </w:r>
              <w:bookmarkStart w:id="9162" w:name="_Toc421702252"/>
              <w:bookmarkStart w:id="9163" w:name="_Toc421705446"/>
              <w:bookmarkStart w:id="9164" w:name="_Toc422905426"/>
              <w:bookmarkStart w:id="9165" w:name="_Toc422936057"/>
              <w:bookmarkStart w:id="9166" w:name="_Toc422939119"/>
              <w:bookmarkStart w:id="9167" w:name="_Toc422930554"/>
              <w:bookmarkStart w:id="9168" w:name="_Toc494288686"/>
              <w:bookmarkStart w:id="9169" w:name="_Toc494291502"/>
              <w:bookmarkStart w:id="9170" w:name="_Toc494294316"/>
              <w:bookmarkEnd w:id="9162"/>
              <w:bookmarkEnd w:id="9163"/>
              <w:bookmarkEnd w:id="9164"/>
              <w:bookmarkEnd w:id="9165"/>
              <w:bookmarkEnd w:id="9166"/>
              <w:bookmarkEnd w:id="9167"/>
              <w:bookmarkEnd w:id="9168"/>
              <w:bookmarkEnd w:id="9169"/>
              <w:bookmarkEnd w:id="9170"/>
            </w:del>
          </w:p>
        </w:tc>
        <w:tc>
          <w:tcPr>
            <w:tcW w:w="4860" w:type="dxa"/>
            <w:tcBorders>
              <w:bottom w:val="single" w:sz="12" w:space="0" w:color="auto"/>
            </w:tcBorders>
          </w:tcPr>
          <w:p w:rsidR="007A7CE6" w:rsidRPr="00E056B6" w:rsidDel="00371A11" w:rsidRDefault="00C0468B">
            <w:pPr>
              <w:pStyle w:val="body"/>
              <w:rPr>
                <w:del w:id="9171" w:author="Sastry, Murali" w:date="2015-06-09T17:17:00Z"/>
              </w:rPr>
              <w:pPrChange w:id="9172" w:author="Sastry, Murali" w:date="2015-06-10T10:23:00Z">
                <w:pPr>
                  <w:pStyle w:val="tableheading"/>
                  <w:outlineLvl w:val="1"/>
                </w:pPr>
              </w:pPrChange>
            </w:pPr>
            <w:del w:id="9173" w:author="Sastry, Murali" w:date="2015-06-09T17:17:00Z">
              <w:r w:rsidRPr="00E056B6" w:rsidDel="00371A11">
                <w:delText>Values</w:delText>
              </w:r>
              <w:bookmarkStart w:id="9174" w:name="_Toc421702253"/>
              <w:bookmarkStart w:id="9175" w:name="_Toc421705447"/>
              <w:bookmarkStart w:id="9176" w:name="_Toc422905427"/>
              <w:bookmarkStart w:id="9177" w:name="_Toc422936058"/>
              <w:bookmarkStart w:id="9178" w:name="_Toc422939120"/>
              <w:bookmarkStart w:id="9179" w:name="_Toc422930555"/>
              <w:bookmarkStart w:id="9180" w:name="_Toc494288687"/>
              <w:bookmarkStart w:id="9181" w:name="_Toc494291503"/>
              <w:bookmarkStart w:id="9182" w:name="_Toc494294317"/>
              <w:bookmarkEnd w:id="9174"/>
              <w:bookmarkEnd w:id="9175"/>
              <w:bookmarkEnd w:id="9176"/>
              <w:bookmarkEnd w:id="9177"/>
              <w:bookmarkEnd w:id="9178"/>
              <w:bookmarkEnd w:id="9179"/>
              <w:bookmarkEnd w:id="9180"/>
              <w:bookmarkEnd w:id="9181"/>
              <w:bookmarkEnd w:id="9182"/>
            </w:del>
          </w:p>
        </w:tc>
        <w:bookmarkStart w:id="9183" w:name="_Toc421702254"/>
        <w:bookmarkStart w:id="9184" w:name="_Toc421705448"/>
        <w:bookmarkStart w:id="9185" w:name="_Toc422905428"/>
        <w:bookmarkStart w:id="9186" w:name="_Toc422936059"/>
        <w:bookmarkStart w:id="9187" w:name="_Toc422939121"/>
        <w:bookmarkStart w:id="9188" w:name="_Toc422930556"/>
        <w:bookmarkStart w:id="9189" w:name="_Toc494288688"/>
        <w:bookmarkStart w:id="9190" w:name="_Toc494291504"/>
        <w:bookmarkStart w:id="9191" w:name="_Toc494294318"/>
        <w:bookmarkEnd w:id="9183"/>
        <w:bookmarkEnd w:id="9184"/>
        <w:bookmarkEnd w:id="9185"/>
        <w:bookmarkEnd w:id="9186"/>
        <w:bookmarkEnd w:id="9187"/>
        <w:bookmarkEnd w:id="9188"/>
        <w:bookmarkEnd w:id="9189"/>
        <w:bookmarkEnd w:id="9190"/>
        <w:bookmarkEnd w:id="9191"/>
      </w:tr>
      <w:tr w:rsidR="007A7CE6" w:rsidRPr="00E056B6" w:rsidDel="00371A11" w:rsidTr="00177336">
        <w:trPr>
          <w:cantSplit/>
          <w:del w:id="9192" w:author="Sastry, Murali" w:date="2015-06-09T17:17:00Z"/>
        </w:trPr>
        <w:tc>
          <w:tcPr>
            <w:tcW w:w="2520" w:type="dxa"/>
            <w:tcBorders>
              <w:top w:val="nil"/>
              <w:bottom w:val="single" w:sz="6" w:space="0" w:color="auto"/>
            </w:tcBorders>
          </w:tcPr>
          <w:p w:rsidR="007A7CE6" w:rsidRPr="00E056B6" w:rsidDel="00371A11" w:rsidRDefault="00C0468B">
            <w:pPr>
              <w:pStyle w:val="body"/>
              <w:rPr>
                <w:del w:id="9193" w:author="Sastry, Murali" w:date="2015-06-09T17:17:00Z"/>
              </w:rPr>
              <w:pPrChange w:id="9194" w:author="Sastry, Murali" w:date="2015-06-10T10:23:00Z">
                <w:pPr>
                  <w:pStyle w:val="tableentry"/>
                  <w:keepNext/>
                  <w:outlineLvl w:val="1"/>
                </w:pPr>
              </w:pPrChange>
            </w:pPr>
            <w:del w:id="9195" w:author="Sastry, Murali" w:date="2015-06-09T17:17:00Z">
              <w:r w:rsidRPr="00E056B6" w:rsidDel="00371A11">
                <w:delText>SERVICE_NAME1</w:delText>
              </w:r>
              <w:bookmarkStart w:id="9196" w:name="_Toc421702255"/>
              <w:bookmarkStart w:id="9197" w:name="_Toc421705449"/>
              <w:bookmarkStart w:id="9198" w:name="_Toc422905429"/>
              <w:bookmarkStart w:id="9199" w:name="_Toc422936060"/>
              <w:bookmarkStart w:id="9200" w:name="_Toc422939122"/>
              <w:bookmarkStart w:id="9201" w:name="_Toc422930557"/>
              <w:bookmarkStart w:id="9202" w:name="_Toc494288689"/>
              <w:bookmarkStart w:id="9203" w:name="_Toc494291505"/>
              <w:bookmarkStart w:id="9204" w:name="_Toc494294319"/>
              <w:bookmarkEnd w:id="9196"/>
              <w:bookmarkEnd w:id="9197"/>
              <w:bookmarkEnd w:id="9198"/>
              <w:bookmarkEnd w:id="9199"/>
              <w:bookmarkEnd w:id="9200"/>
              <w:bookmarkEnd w:id="9201"/>
              <w:bookmarkEnd w:id="9202"/>
              <w:bookmarkEnd w:id="9203"/>
              <w:bookmarkEnd w:id="9204"/>
            </w:del>
          </w:p>
        </w:tc>
        <w:tc>
          <w:tcPr>
            <w:tcW w:w="4860" w:type="dxa"/>
            <w:tcBorders>
              <w:top w:val="nil"/>
              <w:bottom w:val="single" w:sz="6" w:space="0" w:color="auto"/>
            </w:tcBorders>
          </w:tcPr>
          <w:p w:rsidR="007A7CE6" w:rsidRPr="00E056B6" w:rsidDel="00371A11" w:rsidRDefault="00C0468B">
            <w:pPr>
              <w:pStyle w:val="body"/>
              <w:rPr>
                <w:del w:id="9205" w:author="Sastry, Murali" w:date="2015-06-09T17:17:00Z"/>
              </w:rPr>
              <w:pPrChange w:id="9206" w:author="Sastry, Murali" w:date="2015-06-10T10:23:00Z">
                <w:pPr>
                  <w:pStyle w:val="tableentry"/>
                  <w:keepNext/>
                  <w:jc w:val="center"/>
                  <w:outlineLvl w:val="1"/>
                </w:pPr>
              </w:pPrChange>
            </w:pPr>
            <w:del w:id="9207" w:author="Sastry, Murali" w:date="2015-06-09T17:17:00Z">
              <w:r w:rsidRPr="00E056B6" w:rsidDel="00371A11">
                <w:delText>QDLService2k&lt;OEMName&gt;</w:delText>
              </w:r>
              <w:bookmarkStart w:id="9208" w:name="_Toc421702256"/>
              <w:bookmarkStart w:id="9209" w:name="_Toc421705450"/>
              <w:bookmarkStart w:id="9210" w:name="_Toc422905430"/>
              <w:bookmarkStart w:id="9211" w:name="_Toc422936061"/>
              <w:bookmarkStart w:id="9212" w:name="_Toc422939123"/>
              <w:bookmarkStart w:id="9213" w:name="_Toc422930558"/>
              <w:bookmarkStart w:id="9214" w:name="_Toc494288690"/>
              <w:bookmarkStart w:id="9215" w:name="_Toc494291506"/>
              <w:bookmarkStart w:id="9216" w:name="_Toc494294320"/>
              <w:bookmarkEnd w:id="9208"/>
              <w:bookmarkEnd w:id="9209"/>
              <w:bookmarkEnd w:id="9210"/>
              <w:bookmarkEnd w:id="9211"/>
              <w:bookmarkEnd w:id="9212"/>
              <w:bookmarkEnd w:id="9213"/>
              <w:bookmarkEnd w:id="9214"/>
              <w:bookmarkEnd w:id="9215"/>
              <w:bookmarkEnd w:id="9216"/>
            </w:del>
          </w:p>
        </w:tc>
        <w:bookmarkStart w:id="9217" w:name="_Toc421702257"/>
        <w:bookmarkStart w:id="9218" w:name="_Toc421705451"/>
        <w:bookmarkStart w:id="9219" w:name="_Toc422905431"/>
        <w:bookmarkStart w:id="9220" w:name="_Toc422936062"/>
        <w:bookmarkStart w:id="9221" w:name="_Toc422939124"/>
        <w:bookmarkStart w:id="9222" w:name="_Toc422930559"/>
        <w:bookmarkStart w:id="9223" w:name="_Toc494288691"/>
        <w:bookmarkStart w:id="9224" w:name="_Toc494291507"/>
        <w:bookmarkStart w:id="9225" w:name="_Toc494294321"/>
        <w:bookmarkEnd w:id="9217"/>
        <w:bookmarkEnd w:id="9218"/>
        <w:bookmarkEnd w:id="9219"/>
        <w:bookmarkEnd w:id="9220"/>
        <w:bookmarkEnd w:id="9221"/>
        <w:bookmarkEnd w:id="9222"/>
        <w:bookmarkEnd w:id="9223"/>
        <w:bookmarkEnd w:id="9224"/>
        <w:bookmarkEnd w:id="9225"/>
      </w:tr>
      <w:tr w:rsidR="007A7CE6" w:rsidRPr="00E056B6" w:rsidDel="00371A11" w:rsidTr="00177336">
        <w:trPr>
          <w:cantSplit/>
          <w:del w:id="9226" w:author="Sastry, Murali" w:date="2015-06-09T17:17:00Z"/>
        </w:trPr>
        <w:tc>
          <w:tcPr>
            <w:tcW w:w="2520" w:type="dxa"/>
            <w:tcBorders>
              <w:top w:val="single" w:sz="6" w:space="0" w:color="auto"/>
              <w:bottom w:val="single" w:sz="6" w:space="0" w:color="auto"/>
            </w:tcBorders>
          </w:tcPr>
          <w:p w:rsidR="007A7CE6" w:rsidRPr="00E056B6" w:rsidDel="00371A11" w:rsidRDefault="00C0468B">
            <w:pPr>
              <w:pStyle w:val="body"/>
              <w:rPr>
                <w:del w:id="9227" w:author="Sastry, Murali" w:date="2015-06-09T17:17:00Z"/>
              </w:rPr>
              <w:pPrChange w:id="9228" w:author="Sastry, Murali" w:date="2015-06-10T10:23:00Z">
                <w:pPr>
                  <w:pStyle w:val="tableentry"/>
                  <w:keepNext/>
                  <w:outlineLvl w:val="1"/>
                </w:pPr>
              </w:pPrChange>
            </w:pPr>
            <w:del w:id="9229" w:author="Sastry, Murali" w:date="2015-06-09T17:17:00Z">
              <w:r w:rsidRPr="00E056B6" w:rsidDel="00371A11">
                <w:delText>SERVICE_NAME2</w:delText>
              </w:r>
              <w:bookmarkStart w:id="9230" w:name="_Toc421702258"/>
              <w:bookmarkStart w:id="9231" w:name="_Toc421705452"/>
              <w:bookmarkStart w:id="9232" w:name="_Toc422905432"/>
              <w:bookmarkStart w:id="9233" w:name="_Toc422936063"/>
              <w:bookmarkStart w:id="9234" w:name="_Toc422939125"/>
              <w:bookmarkStart w:id="9235" w:name="_Toc422930560"/>
              <w:bookmarkStart w:id="9236" w:name="_Toc494288692"/>
              <w:bookmarkStart w:id="9237" w:name="_Toc494291508"/>
              <w:bookmarkStart w:id="9238" w:name="_Toc494294322"/>
              <w:bookmarkEnd w:id="9230"/>
              <w:bookmarkEnd w:id="9231"/>
              <w:bookmarkEnd w:id="9232"/>
              <w:bookmarkEnd w:id="9233"/>
              <w:bookmarkEnd w:id="9234"/>
              <w:bookmarkEnd w:id="9235"/>
              <w:bookmarkEnd w:id="9236"/>
              <w:bookmarkEnd w:id="9237"/>
              <w:bookmarkEnd w:id="9238"/>
            </w:del>
          </w:p>
        </w:tc>
        <w:tc>
          <w:tcPr>
            <w:tcW w:w="4860" w:type="dxa"/>
            <w:tcBorders>
              <w:top w:val="single" w:sz="6" w:space="0" w:color="auto"/>
              <w:bottom w:val="single" w:sz="6" w:space="0" w:color="auto"/>
            </w:tcBorders>
          </w:tcPr>
          <w:p w:rsidR="007A7CE6" w:rsidRPr="00E056B6" w:rsidDel="00371A11" w:rsidRDefault="00C0468B">
            <w:pPr>
              <w:pStyle w:val="body"/>
              <w:rPr>
                <w:del w:id="9239" w:author="Sastry, Murali" w:date="2015-06-09T17:17:00Z"/>
              </w:rPr>
              <w:pPrChange w:id="9240" w:author="Sastry, Murali" w:date="2015-06-10T10:23:00Z">
                <w:pPr>
                  <w:pStyle w:val="tableentry"/>
                  <w:keepNext/>
                  <w:jc w:val="center"/>
                  <w:outlineLvl w:val="1"/>
                </w:pPr>
              </w:pPrChange>
            </w:pPr>
            <w:del w:id="9241" w:author="Sastry, Murali" w:date="2015-06-09T17:17:00Z">
              <w:r w:rsidRPr="00E056B6" w:rsidDel="00371A11">
                <w:delText>Qualcomm Gobi 2000 Download service (&lt;OEM Name&gt;)</w:delText>
              </w:r>
              <w:bookmarkStart w:id="9242" w:name="_Toc421702259"/>
              <w:bookmarkStart w:id="9243" w:name="_Toc421705453"/>
              <w:bookmarkStart w:id="9244" w:name="_Toc422905433"/>
              <w:bookmarkStart w:id="9245" w:name="_Toc422936064"/>
              <w:bookmarkStart w:id="9246" w:name="_Toc422939126"/>
              <w:bookmarkStart w:id="9247" w:name="_Toc422930561"/>
              <w:bookmarkStart w:id="9248" w:name="_Toc494288693"/>
              <w:bookmarkStart w:id="9249" w:name="_Toc494291509"/>
              <w:bookmarkStart w:id="9250" w:name="_Toc494294323"/>
              <w:bookmarkEnd w:id="9242"/>
              <w:bookmarkEnd w:id="9243"/>
              <w:bookmarkEnd w:id="9244"/>
              <w:bookmarkEnd w:id="9245"/>
              <w:bookmarkEnd w:id="9246"/>
              <w:bookmarkEnd w:id="9247"/>
              <w:bookmarkEnd w:id="9248"/>
              <w:bookmarkEnd w:id="9249"/>
              <w:bookmarkEnd w:id="9250"/>
            </w:del>
          </w:p>
        </w:tc>
        <w:bookmarkStart w:id="9251" w:name="_Toc421702260"/>
        <w:bookmarkStart w:id="9252" w:name="_Toc421705454"/>
        <w:bookmarkStart w:id="9253" w:name="_Toc422905434"/>
        <w:bookmarkStart w:id="9254" w:name="_Toc422936065"/>
        <w:bookmarkStart w:id="9255" w:name="_Toc422939127"/>
        <w:bookmarkStart w:id="9256" w:name="_Toc422930562"/>
        <w:bookmarkStart w:id="9257" w:name="_Toc494288694"/>
        <w:bookmarkStart w:id="9258" w:name="_Toc494291510"/>
        <w:bookmarkStart w:id="9259" w:name="_Toc494294324"/>
        <w:bookmarkEnd w:id="9251"/>
        <w:bookmarkEnd w:id="9252"/>
        <w:bookmarkEnd w:id="9253"/>
        <w:bookmarkEnd w:id="9254"/>
        <w:bookmarkEnd w:id="9255"/>
        <w:bookmarkEnd w:id="9256"/>
        <w:bookmarkEnd w:id="9257"/>
        <w:bookmarkEnd w:id="9258"/>
        <w:bookmarkEnd w:id="9259"/>
      </w:tr>
      <w:tr w:rsidR="007A7CE6" w:rsidRPr="00E056B6" w:rsidDel="00371A11" w:rsidTr="00177336">
        <w:trPr>
          <w:cantSplit/>
          <w:del w:id="9260" w:author="Sastry, Murali" w:date="2015-06-09T17:17:00Z"/>
        </w:trPr>
        <w:tc>
          <w:tcPr>
            <w:tcW w:w="2520" w:type="dxa"/>
            <w:tcBorders>
              <w:top w:val="single" w:sz="6" w:space="0" w:color="auto"/>
              <w:bottom w:val="single" w:sz="6" w:space="0" w:color="auto"/>
            </w:tcBorders>
          </w:tcPr>
          <w:p w:rsidR="007A7CE6" w:rsidRPr="00E056B6" w:rsidDel="00371A11" w:rsidRDefault="00C0468B">
            <w:pPr>
              <w:pStyle w:val="body"/>
              <w:rPr>
                <w:del w:id="9261" w:author="Sastry, Murali" w:date="2015-06-09T17:17:00Z"/>
              </w:rPr>
              <w:pPrChange w:id="9262" w:author="Sastry, Murali" w:date="2015-06-10T10:23:00Z">
                <w:pPr>
                  <w:pStyle w:val="tableentry"/>
                  <w:keepNext/>
                  <w:outlineLvl w:val="1"/>
                </w:pPr>
              </w:pPrChange>
            </w:pPr>
            <w:del w:id="9263" w:author="Sastry, Murali" w:date="2015-06-09T17:17:00Z">
              <w:r w:rsidRPr="00E056B6" w:rsidDel="00371A11">
                <w:delText>OPTIONS_FILE</w:delText>
              </w:r>
              <w:bookmarkStart w:id="9264" w:name="_Toc421702261"/>
              <w:bookmarkStart w:id="9265" w:name="_Toc421705455"/>
              <w:bookmarkStart w:id="9266" w:name="_Toc422905435"/>
              <w:bookmarkStart w:id="9267" w:name="_Toc422936066"/>
              <w:bookmarkStart w:id="9268" w:name="_Toc422939128"/>
              <w:bookmarkStart w:id="9269" w:name="_Toc422930563"/>
              <w:bookmarkStart w:id="9270" w:name="_Toc494288695"/>
              <w:bookmarkStart w:id="9271" w:name="_Toc494291511"/>
              <w:bookmarkStart w:id="9272" w:name="_Toc494294325"/>
              <w:bookmarkEnd w:id="9264"/>
              <w:bookmarkEnd w:id="9265"/>
              <w:bookmarkEnd w:id="9266"/>
              <w:bookmarkEnd w:id="9267"/>
              <w:bookmarkEnd w:id="9268"/>
              <w:bookmarkEnd w:id="9269"/>
              <w:bookmarkEnd w:id="9270"/>
              <w:bookmarkEnd w:id="9271"/>
              <w:bookmarkEnd w:id="9272"/>
            </w:del>
          </w:p>
        </w:tc>
        <w:tc>
          <w:tcPr>
            <w:tcW w:w="4860" w:type="dxa"/>
            <w:tcBorders>
              <w:top w:val="single" w:sz="6" w:space="0" w:color="auto"/>
              <w:bottom w:val="single" w:sz="6" w:space="0" w:color="auto"/>
            </w:tcBorders>
          </w:tcPr>
          <w:p w:rsidR="007A7CE6" w:rsidRPr="00E056B6" w:rsidDel="00371A11" w:rsidRDefault="00C0468B">
            <w:pPr>
              <w:pStyle w:val="body"/>
              <w:rPr>
                <w:del w:id="9273" w:author="Sastry, Murali" w:date="2015-06-09T17:17:00Z"/>
              </w:rPr>
              <w:pPrChange w:id="9274" w:author="Sastry, Murali" w:date="2015-06-10T10:23:00Z">
                <w:pPr>
                  <w:pStyle w:val="tableentry"/>
                  <w:keepNext/>
                  <w:jc w:val="center"/>
                  <w:outlineLvl w:val="1"/>
                </w:pPr>
              </w:pPrChange>
            </w:pPr>
            <w:del w:id="9275" w:author="Sastry, Murali" w:date="2015-06-09T17:17:00Z">
              <w:r w:rsidRPr="00E056B6" w:rsidDel="00371A11">
                <w:delText>Options2k&lt;OEMName&gt;.txt</w:delText>
              </w:r>
              <w:bookmarkStart w:id="9276" w:name="_Toc421702262"/>
              <w:bookmarkStart w:id="9277" w:name="_Toc421705456"/>
              <w:bookmarkStart w:id="9278" w:name="_Toc422905436"/>
              <w:bookmarkStart w:id="9279" w:name="_Toc422936067"/>
              <w:bookmarkStart w:id="9280" w:name="_Toc422939129"/>
              <w:bookmarkStart w:id="9281" w:name="_Toc422930564"/>
              <w:bookmarkStart w:id="9282" w:name="_Toc494288696"/>
              <w:bookmarkStart w:id="9283" w:name="_Toc494291512"/>
              <w:bookmarkStart w:id="9284" w:name="_Toc494294326"/>
              <w:bookmarkEnd w:id="9276"/>
              <w:bookmarkEnd w:id="9277"/>
              <w:bookmarkEnd w:id="9278"/>
              <w:bookmarkEnd w:id="9279"/>
              <w:bookmarkEnd w:id="9280"/>
              <w:bookmarkEnd w:id="9281"/>
              <w:bookmarkEnd w:id="9282"/>
              <w:bookmarkEnd w:id="9283"/>
              <w:bookmarkEnd w:id="9284"/>
            </w:del>
          </w:p>
        </w:tc>
        <w:bookmarkStart w:id="9285" w:name="_Toc421702263"/>
        <w:bookmarkStart w:id="9286" w:name="_Toc421705457"/>
        <w:bookmarkStart w:id="9287" w:name="_Toc422905437"/>
        <w:bookmarkStart w:id="9288" w:name="_Toc422936068"/>
        <w:bookmarkStart w:id="9289" w:name="_Toc422939130"/>
        <w:bookmarkStart w:id="9290" w:name="_Toc422930565"/>
        <w:bookmarkStart w:id="9291" w:name="_Toc494288697"/>
        <w:bookmarkStart w:id="9292" w:name="_Toc494291513"/>
        <w:bookmarkStart w:id="9293" w:name="_Toc494294327"/>
        <w:bookmarkEnd w:id="9285"/>
        <w:bookmarkEnd w:id="9286"/>
        <w:bookmarkEnd w:id="9287"/>
        <w:bookmarkEnd w:id="9288"/>
        <w:bookmarkEnd w:id="9289"/>
        <w:bookmarkEnd w:id="9290"/>
        <w:bookmarkEnd w:id="9291"/>
        <w:bookmarkEnd w:id="9292"/>
        <w:bookmarkEnd w:id="9293"/>
      </w:tr>
      <w:tr w:rsidR="007A7CE6" w:rsidRPr="00E056B6" w:rsidDel="00371A11" w:rsidTr="00177336">
        <w:trPr>
          <w:cantSplit/>
          <w:del w:id="9294" w:author="Sastry, Murali" w:date="2015-06-09T17:17:00Z"/>
        </w:trPr>
        <w:tc>
          <w:tcPr>
            <w:tcW w:w="2520" w:type="dxa"/>
            <w:tcBorders>
              <w:top w:val="single" w:sz="6" w:space="0" w:color="auto"/>
              <w:bottom w:val="single" w:sz="6" w:space="0" w:color="auto"/>
            </w:tcBorders>
          </w:tcPr>
          <w:p w:rsidR="007A7CE6" w:rsidRPr="00E056B6" w:rsidDel="00371A11" w:rsidRDefault="00C0468B">
            <w:pPr>
              <w:pStyle w:val="body"/>
              <w:rPr>
                <w:del w:id="9295" w:author="Sastry, Murali" w:date="2015-06-09T17:17:00Z"/>
              </w:rPr>
              <w:pPrChange w:id="9296" w:author="Sastry, Murali" w:date="2015-06-10T10:23:00Z">
                <w:pPr>
                  <w:pStyle w:val="tableentry"/>
                  <w:keepNext/>
                  <w:outlineLvl w:val="1"/>
                </w:pPr>
              </w:pPrChange>
            </w:pPr>
            <w:del w:id="9297" w:author="Sastry, Murali" w:date="2015-06-09T17:17:00Z">
              <w:r w:rsidRPr="00E056B6" w:rsidDel="00371A11">
                <w:delText>IMAGE_FOLDER</w:delText>
              </w:r>
              <w:bookmarkStart w:id="9298" w:name="_Toc421702264"/>
              <w:bookmarkStart w:id="9299" w:name="_Toc421705458"/>
              <w:bookmarkStart w:id="9300" w:name="_Toc422905438"/>
              <w:bookmarkStart w:id="9301" w:name="_Toc422936069"/>
              <w:bookmarkStart w:id="9302" w:name="_Toc422939131"/>
              <w:bookmarkStart w:id="9303" w:name="_Toc422930566"/>
              <w:bookmarkStart w:id="9304" w:name="_Toc494288698"/>
              <w:bookmarkStart w:id="9305" w:name="_Toc494291514"/>
              <w:bookmarkStart w:id="9306" w:name="_Toc494294328"/>
              <w:bookmarkEnd w:id="9298"/>
              <w:bookmarkEnd w:id="9299"/>
              <w:bookmarkEnd w:id="9300"/>
              <w:bookmarkEnd w:id="9301"/>
              <w:bookmarkEnd w:id="9302"/>
              <w:bookmarkEnd w:id="9303"/>
              <w:bookmarkEnd w:id="9304"/>
              <w:bookmarkEnd w:id="9305"/>
              <w:bookmarkEnd w:id="9306"/>
            </w:del>
          </w:p>
        </w:tc>
        <w:tc>
          <w:tcPr>
            <w:tcW w:w="4860" w:type="dxa"/>
            <w:tcBorders>
              <w:top w:val="single" w:sz="6" w:space="0" w:color="auto"/>
              <w:bottom w:val="single" w:sz="6" w:space="0" w:color="auto"/>
            </w:tcBorders>
          </w:tcPr>
          <w:p w:rsidR="007A7CE6" w:rsidRPr="00E056B6" w:rsidDel="00371A11" w:rsidRDefault="00C0468B">
            <w:pPr>
              <w:pStyle w:val="body"/>
              <w:rPr>
                <w:del w:id="9307" w:author="Sastry, Murali" w:date="2015-06-09T17:17:00Z"/>
              </w:rPr>
              <w:pPrChange w:id="9308" w:author="Sastry, Murali" w:date="2015-06-10T10:23:00Z">
                <w:pPr>
                  <w:pStyle w:val="tableentry"/>
                  <w:keepNext/>
                  <w:jc w:val="center"/>
                  <w:outlineLvl w:val="1"/>
                </w:pPr>
              </w:pPrChange>
            </w:pPr>
            <w:del w:id="9309" w:author="Sastry, Murali" w:date="2015-06-09T17:17:00Z">
              <w:r w:rsidRPr="00E056B6" w:rsidDel="00371A11">
                <w:delText>Images\\&lt;OEMName&gt;\\</w:delText>
              </w:r>
              <w:bookmarkStart w:id="9310" w:name="_Toc421702265"/>
              <w:bookmarkStart w:id="9311" w:name="_Toc421705459"/>
              <w:bookmarkStart w:id="9312" w:name="_Toc422905439"/>
              <w:bookmarkStart w:id="9313" w:name="_Toc422936070"/>
              <w:bookmarkStart w:id="9314" w:name="_Toc422939132"/>
              <w:bookmarkStart w:id="9315" w:name="_Toc422930567"/>
              <w:bookmarkStart w:id="9316" w:name="_Toc494288699"/>
              <w:bookmarkStart w:id="9317" w:name="_Toc494291515"/>
              <w:bookmarkStart w:id="9318" w:name="_Toc494294329"/>
              <w:bookmarkEnd w:id="9310"/>
              <w:bookmarkEnd w:id="9311"/>
              <w:bookmarkEnd w:id="9312"/>
              <w:bookmarkEnd w:id="9313"/>
              <w:bookmarkEnd w:id="9314"/>
              <w:bookmarkEnd w:id="9315"/>
              <w:bookmarkEnd w:id="9316"/>
              <w:bookmarkEnd w:id="9317"/>
              <w:bookmarkEnd w:id="9318"/>
            </w:del>
          </w:p>
        </w:tc>
        <w:bookmarkStart w:id="9319" w:name="_Toc421702266"/>
        <w:bookmarkStart w:id="9320" w:name="_Toc421705460"/>
        <w:bookmarkStart w:id="9321" w:name="_Toc422905440"/>
        <w:bookmarkStart w:id="9322" w:name="_Toc422936071"/>
        <w:bookmarkStart w:id="9323" w:name="_Toc422939133"/>
        <w:bookmarkStart w:id="9324" w:name="_Toc422930568"/>
        <w:bookmarkStart w:id="9325" w:name="_Toc494288700"/>
        <w:bookmarkStart w:id="9326" w:name="_Toc494291516"/>
        <w:bookmarkStart w:id="9327" w:name="_Toc494294330"/>
        <w:bookmarkEnd w:id="9319"/>
        <w:bookmarkEnd w:id="9320"/>
        <w:bookmarkEnd w:id="9321"/>
        <w:bookmarkEnd w:id="9322"/>
        <w:bookmarkEnd w:id="9323"/>
        <w:bookmarkEnd w:id="9324"/>
        <w:bookmarkEnd w:id="9325"/>
        <w:bookmarkEnd w:id="9326"/>
        <w:bookmarkEnd w:id="9327"/>
      </w:tr>
      <w:tr w:rsidR="007A7CE6" w:rsidRPr="00E056B6" w:rsidDel="00371A11" w:rsidTr="00177336">
        <w:trPr>
          <w:cantSplit/>
          <w:del w:id="9328" w:author="Sastry, Murali" w:date="2015-06-09T17:17:00Z"/>
        </w:trPr>
        <w:tc>
          <w:tcPr>
            <w:tcW w:w="2520" w:type="dxa"/>
            <w:tcBorders>
              <w:top w:val="single" w:sz="6" w:space="0" w:color="auto"/>
              <w:bottom w:val="single" w:sz="6" w:space="0" w:color="auto"/>
            </w:tcBorders>
          </w:tcPr>
          <w:p w:rsidR="007A7CE6" w:rsidRPr="00E056B6" w:rsidDel="00371A11" w:rsidRDefault="00C0468B">
            <w:pPr>
              <w:pStyle w:val="body"/>
              <w:rPr>
                <w:del w:id="9329" w:author="Sastry, Murali" w:date="2015-06-09T17:17:00Z"/>
              </w:rPr>
              <w:pPrChange w:id="9330" w:author="Sastry, Murali" w:date="2015-06-10T10:23:00Z">
                <w:pPr>
                  <w:pStyle w:val="tableentry"/>
                  <w:keepNext/>
                  <w:outlineLvl w:val="1"/>
                </w:pPr>
              </w:pPrChange>
            </w:pPr>
            <w:del w:id="9331" w:author="Sastry, Murali" w:date="2015-06-09T17:17:00Z">
              <w:r w:rsidRPr="00E056B6" w:rsidDel="00371A11">
                <w:delText>SMBIOS_&lt;OEMNAME&gt;</w:delText>
              </w:r>
              <w:bookmarkStart w:id="9332" w:name="_Toc421702267"/>
              <w:bookmarkStart w:id="9333" w:name="_Toc421705461"/>
              <w:bookmarkStart w:id="9334" w:name="_Toc422905441"/>
              <w:bookmarkStart w:id="9335" w:name="_Toc422936072"/>
              <w:bookmarkStart w:id="9336" w:name="_Toc422939134"/>
              <w:bookmarkStart w:id="9337" w:name="_Toc422930569"/>
              <w:bookmarkStart w:id="9338" w:name="_Toc494288701"/>
              <w:bookmarkStart w:id="9339" w:name="_Toc494291517"/>
              <w:bookmarkStart w:id="9340" w:name="_Toc494294331"/>
              <w:bookmarkEnd w:id="9332"/>
              <w:bookmarkEnd w:id="9333"/>
              <w:bookmarkEnd w:id="9334"/>
              <w:bookmarkEnd w:id="9335"/>
              <w:bookmarkEnd w:id="9336"/>
              <w:bookmarkEnd w:id="9337"/>
              <w:bookmarkEnd w:id="9338"/>
              <w:bookmarkEnd w:id="9339"/>
              <w:bookmarkEnd w:id="9340"/>
            </w:del>
          </w:p>
        </w:tc>
        <w:tc>
          <w:tcPr>
            <w:tcW w:w="4860" w:type="dxa"/>
            <w:tcBorders>
              <w:top w:val="single" w:sz="6" w:space="0" w:color="auto"/>
              <w:bottom w:val="single" w:sz="6" w:space="0" w:color="auto"/>
            </w:tcBorders>
          </w:tcPr>
          <w:p w:rsidR="007A7CE6" w:rsidRPr="00E056B6" w:rsidDel="00371A11" w:rsidRDefault="00C0468B">
            <w:pPr>
              <w:pStyle w:val="body"/>
              <w:rPr>
                <w:del w:id="9341" w:author="Sastry, Murali" w:date="2015-06-09T17:17:00Z"/>
              </w:rPr>
              <w:pPrChange w:id="9342" w:author="Sastry, Murali" w:date="2015-06-10T10:23:00Z">
                <w:pPr>
                  <w:pStyle w:val="tableentry"/>
                  <w:keepNext/>
                  <w:jc w:val="center"/>
                  <w:outlineLvl w:val="1"/>
                </w:pPr>
              </w:pPrChange>
            </w:pPr>
            <w:del w:id="9343" w:author="Sastry, Murali" w:date="2015-06-09T17:17:00Z">
              <w:r w:rsidRPr="00E056B6" w:rsidDel="00371A11">
                <w:delText>Line 9 “Manufacturer Name in SMBIOS”, lowercase</w:delText>
              </w:r>
              <w:bookmarkStart w:id="9344" w:name="_Toc421702268"/>
              <w:bookmarkStart w:id="9345" w:name="_Toc421705462"/>
              <w:bookmarkStart w:id="9346" w:name="_Toc422905442"/>
              <w:bookmarkStart w:id="9347" w:name="_Toc422936073"/>
              <w:bookmarkStart w:id="9348" w:name="_Toc422939135"/>
              <w:bookmarkStart w:id="9349" w:name="_Toc422930570"/>
              <w:bookmarkStart w:id="9350" w:name="_Toc494288702"/>
              <w:bookmarkStart w:id="9351" w:name="_Toc494291518"/>
              <w:bookmarkStart w:id="9352" w:name="_Toc494294332"/>
              <w:bookmarkEnd w:id="9344"/>
              <w:bookmarkEnd w:id="9345"/>
              <w:bookmarkEnd w:id="9346"/>
              <w:bookmarkEnd w:id="9347"/>
              <w:bookmarkEnd w:id="9348"/>
              <w:bookmarkEnd w:id="9349"/>
              <w:bookmarkEnd w:id="9350"/>
              <w:bookmarkEnd w:id="9351"/>
              <w:bookmarkEnd w:id="9352"/>
            </w:del>
          </w:p>
        </w:tc>
        <w:bookmarkStart w:id="9353" w:name="_Toc421702269"/>
        <w:bookmarkStart w:id="9354" w:name="_Toc421705463"/>
        <w:bookmarkStart w:id="9355" w:name="_Toc422905443"/>
        <w:bookmarkStart w:id="9356" w:name="_Toc422936074"/>
        <w:bookmarkStart w:id="9357" w:name="_Toc422939136"/>
        <w:bookmarkStart w:id="9358" w:name="_Toc422930571"/>
        <w:bookmarkStart w:id="9359" w:name="_Toc494288703"/>
        <w:bookmarkStart w:id="9360" w:name="_Toc494291519"/>
        <w:bookmarkStart w:id="9361" w:name="_Toc494294333"/>
        <w:bookmarkEnd w:id="9353"/>
        <w:bookmarkEnd w:id="9354"/>
        <w:bookmarkEnd w:id="9355"/>
        <w:bookmarkEnd w:id="9356"/>
        <w:bookmarkEnd w:id="9357"/>
        <w:bookmarkEnd w:id="9358"/>
        <w:bookmarkEnd w:id="9359"/>
        <w:bookmarkEnd w:id="9360"/>
        <w:bookmarkEnd w:id="9361"/>
      </w:tr>
    </w:tbl>
    <w:p w:rsidR="007A7CE6" w:rsidRPr="00E056B6" w:rsidDel="00371A11" w:rsidRDefault="007A7CE6">
      <w:pPr>
        <w:pStyle w:val="body"/>
        <w:rPr>
          <w:del w:id="9362" w:author="Sastry, Murali" w:date="2015-06-09T17:17:00Z"/>
        </w:rPr>
        <w:pPrChange w:id="9363" w:author="Sastry, Murali" w:date="2015-06-10T10:23:00Z">
          <w:pPr>
            <w:pStyle w:val="body"/>
            <w:ind w:left="1440"/>
          </w:pPr>
        </w:pPrChange>
      </w:pPr>
      <w:bookmarkStart w:id="9364" w:name="_Toc421702270"/>
      <w:bookmarkStart w:id="9365" w:name="_Toc421705464"/>
      <w:bookmarkStart w:id="9366" w:name="_Toc422905444"/>
      <w:bookmarkStart w:id="9367" w:name="_Toc422936075"/>
      <w:bookmarkStart w:id="9368" w:name="_Toc422939137"/>
      <w:bookmarkStart w:id="9369" w:name="_Toc422930572"/>
      <w:bookmarkStart w:id="9370" w:name="_Toc494288704"/>
      <w:bookmarkStart w:id="9371" w:name="_Toc494291520"/>
      <w:bookmarkStart w:id="9372" w:name="_Toc494294334"/>
      <w:bookmarkEnd w:id="9364"/>
      <w:bookmarkEnd w:id="9365"/>
      <w:bookmarkEnd w:id="9366"/>
      <w:bookmarkEnd w:id="9367"/>
      <w:bookmarkEnd w:id="9368"/>
      <w:bookmarkEnd w:id="9369"/>
      <w:bookmarkEnd w:id="9370"/>
      <w:bookmarkEnd w:id="9371"/>
      <w:bookmarkEnd w:id="9372"/>
    </w:p>
    <w:p w:rsidR="007A7CE6" w:rsidRPr="00E056B6" w:rsidDel="00371A11" w:rsidRDefault="00C0468B">
      <w:pPr>
        <w:pStyle w:val="body"/>
        <w:rPr>
          <w:del w:id="9373" w:author="Sastry, Murali" w:date="2015-06-09T17:17:00Z"/>
        </w:rPr>
        <w:pPrChange w:id="9374" w:author="Sastry, Murali" w:date="2015-06-10T10:23:00Z">
          <w:pPr>
            <w:pStyle w:val="body"/>
            <w:ind w:left="1440"/>
          </w:pPr>
        </w:pPrChange>
      </w:pPr>
      <w:del w:id="9375" w:author="Sastry, Murali" w:date="2015-06-09T17:17:00Z">
        <w:r w:rsidRPr="00E056B6" w:rsidDel="00371A11">
          <w:delText>Around line 1126, add the device ID using &lt;VID&gt; and &lt;BPID&gt;</w:delText>
        </w:r>
        <w:bookmarkStart w:id="9376" w:name="_Toc421702271"/>
        <w:bookmarkStart w:id="9377" w:name="_Toc421705465"/>
        <w:bookmarkStart w:id="9378" w:name="_Toc422905445"/>
        <w:bookmarkStart w:id="9379" w:name="_Toc422936076"/>
        <w:bookmarkStart w:id="9380" w:name="_Toc422939138"/>
        <w:bookmarkStart w:id="9381" w:name="_Toc422930573"/>
        <w:bookmarkStart w:id="9382" w:name="_Toc494288705"/>
        <w:bookmarkStart w:id="9383" w:name="_Toc494291521"/>
        <w:bookmarkStart w:id="9384" w:name="_Toc494294335"/>
        <w:bookmarkEnd w:id="9376"/>
        <w:bookmarkEnd w:id="9377"/>
        <w:bookmarkEnd w:id="9378"/>
        <w:bookmarkEnd w:id="9379"/>
        <w:bookmarkEnd w:id="9380"/>
        <w:bookmarkEnd w:id="9381"/>
        <w:bookmarkEnd w:id="9382"/>
        <w:bookmarkEnd w:id="9383"/>
        <w:bookmarkEnd w:id="9384"/>
      </w:del>
    </w:p>
    <w:p w:rsidR="007A7CE6" w:rsidRPr="00E056B6" w:rsidDel="00371A11" w:rsidRDefault="00C0468B">
      <w:pPr>
        <w:pStyle w:val="body"/>
        <w:rPr>
          <w:del w:id="9385" w:author="Sastry, Murali" w:date="2015-06-09T17:17:00Z"/>
        </w:rPr>
        <w:pPrChange w:id="9386" w:author="Sastry, Murali" w:date="2015-06-10T10:23:00Z">
          <w:pPr>
            <w:pStyle w:val="body"/>
            <w:ind w:left="1440"/>
          </w:pPr>
        </w:pPrChange>
      </w:pPr>
      <w:del w:id="9387" w:author="Sastry, Murali" w:date="2015-06-09T17:17:00Z">
        <w:r w:rsidRPr="00E056B6" w:rsidDel="00371A11">
          <w:delText>Around line 1155, add the device ID to the mDeviceIDs list for MANUFACTURER_QUALCOMM</w:delText>
        </w:r>
        <w:bookmarkStart w:id="9388" w:name="_Toc421702272"/>
        <w:bookmarkStart w:id="9389" w:name="_Toc421705466"/>
        <w:bookmarkStart w:id="9390" w:name="_Toc422905446"/>
        <w:bookmarkStart w:id="9391" w:name="_Toc422936077"/>
        <w:bookmarkStart w:id="9392" w:name="_Toc422939139"/>
        <w:bookmarkStart w:id="9393" w:name="_Toc422930574"/>
        <w:bookmarkStart w:id="9394" w:name="_Toc494288706"/>
        <w:bookmarkStart w:id="9395" w:name="_Toc494291522"/>
        <w:bookmarkStart w:id="9396" w:name="_Toc494294336"/>
        <w:bookmarkEnd w:id="9388"/>
        <w:bookmarkEnd w:id="9389"/>
        <w:bookmarkEnd w:id="9390"/>
        <w:bookmarkEnd w:id="9391"/>
        <w:bookmarkEnd w:id="9392"/>
        <w:bookmarkEnd w:id="9393"/>
        <w:bookmarkEnd w:id="9394"/>
        <w:bookmarkEnd w:id="9395"/>
        <w:bookmarkEnd w:id="9396"/>
      </w:del>
    </w:p>
    <w:p w:rsidR="007A7CE6" w:rsidRPr="00E056B6" w:rsidDel="00371A11" w:rsidRDefault="00C0468B">
      <w:pPr>
        <w:pStyle w:val="body"/>
        <w:rPr>
          <w:del w:id="9397" w:author="Sastry, Murali" w:date="2015-06-09T17:17:00Z"/>
        </w:rPr>
        <w:pPrChange w:id="9398" w:author="Sastry, Murali" w:date="2015-06-10T10:23:00Z">
          <w:pPr>
            <w:pStyle w:val="body"/>
            <w:ind w:left="1440"/>
          </w:pPr>
        </w:pPrChange>
      </w:pPr>
      <w:del w:id="9399" w:author="Sastry, Murali" w:date="2015-06-09T17:17:00Z">
        <w:r w:rsidRPr="00E056B6" w:rsidDel="00371A11">
          <w:delText>Around line 1338, add a section for the newly defined MANUFACTURER_&lt;OEMNAME&gt; to check for SMBIOS_&lt;OEMNAME&gt; and add the device ID if it matches.</w:delText>
        </w:r>
        <w:bookmarkStart w:id="9400" w:name="_Toc421702273"/>
        <w:bookmarkStart w:id="9401" w:name="_Toc421705467"/>
        <w:bookmarkStart w:id="9402" w:name="_Toc422905447"/>
        <w:bookmarkStart w:id="9403" w:name="_Toc422936078"/>
        <w:bookmarkStart w:id="9404" w:name="_Toc422939140"/>
        <w:bookmarkStart w:id="9405" w:name="_Toc422930575"/>
        <w:bookmarkStart w:id="9406" w:name="_Toc494288707"/>
        <w:bookmarkStart w:id="9407" w:name="_Toc494291523"/>
        <w:bookmarkStart w:id="9408" w:name="_Toc494294337"/>
        <w:bookmarkEnd w:id="9400"/>
        <w:bookmarkEnd w:id="9401"/>
        <w:bookmarkEnd w:id="9402"/>
        <w:bookmarkEnd w:id="9403"/>
        <w:bookmarkEnd w:id="9404"/>
        <w:bookmarkEnd w:id="9405"/>
        <w:bookmarkEnd w:id="9406"/>
        <w:bookmarkEnd w:id="9407"/>
        <w:bookmarkEnd w:id="9408"/>
      </w:del>
    </w:p>
    <w:p w:rsidR="007A7CE6" w:rsidRPr="00E056B6" w:rsidDel="00371A11" w:rsidRDefault="00C0468B">
      <w:pPr>
        <w:pStyle w:val="body"/>
        <w:rPr>
          <w:del w:id="9409" w:author="Sastry, Murali" w:date="2015-06-09T17:17:00Z"/>
        </w:rPr>
      </w:pPr>
      <w:del w:id="9410" w:author="Sastry, Murali" w:date="2015-06-09T17:17:00Z">
        <w:r w:rsidRPr="00E056B6" w:rsidDel="00371A11">
          <w:delText>QDLSerivce2k.rc</w:delText>
        </w:r>
        <w:bookmarkStart w:id="9411" w:name="_Toc421702274"/>
        <w:bookmarkStart w:id="9412" w:name="_Toc421705468"/>
        <w:bookmarkStart w:id="9413" w:name="_Toc422905448"/>
        <w:bookmarkStart w:id="9414" w:name="_Toc422936079"/>
        <w:bookmarkStart w:id="9415" w:name="_Toc422939141"/>
        <w:bookmarkStart w:id="9416" w:name="_Toc422930576"/>
        <w:bookmarkStart w:id="9417" w:name="_Toc494288708"/>
        <w:bookmarkStart w:id="9418" w:name="_Toc494291524"/>
        <w:bookmarkStart w:id="9419" w:name="_Toc494294338"/>
        <w:bookmarkEnd w:id="9411"/>
        <w:bookmarkEnd w:id="9412"/>
        <w:bookmarkEnd w:id="9413"/>
        <w:bookmarkEnd w:id="9414"/>
        <w:bookmarkEnd w:id="9415"/>
        <w:bookmarkEnd w:id="9416"/>
        <w:bookmarkEnd w:id="9417"/>
        <w:bookmarkEnd w:id="9418"/>
        <w:bookmarkEnd w:id="9419"/>
      </w:del>
    </w:p>
    <w:p w:rsidR="007A7CE6" w:rsidRPr="00E056B6" w:rsidDel="00371A11" w:rsidRDefault="00C0468B">
      <w:pPr>
        <w:pStyle w:val="body"/>
        <w:rPr>
          <w:del w:id="9420" w:author="Sastry, Murali" w:date="2015-06-09T17:17:00Z"/>
        </w:rPr>
        <w:pPrChange w:id="9421" w:author="Sastry, Murali" w:date="2015-06-10T10:23:00Z">
          <w:pPr>
            <w:pStyle w:val="body"/>
            <w:ind w:left="1440"/>
          </w:pPr>
        </w:pPrChange>
      </w:pPr>
      <w:del w:id="9422" w:author="Sastry, Murali" w:date="2015-06-09T17:17:00Z">
        <w:r w:rsidRPr="00E056B6" w:rsidDel="00371A11">
          <w:delText>Update version</w:delText>
        </w:r>
        <w:bookmarkStart w:id="9423" w:name="_Toc421702275"/>
        <w:bookmarkStart w:id="9424" w:name="_Toc421705469"/>
        <w:bookmarkStart w:id="9425" w:name="_Toc422905449"/>
        <w:bookmarkStart w:id="9426" w:name="_Toc422936080"/>
        <w:bookmarkStart w:id="9427" w:name="_Toc422939142"/>
        <w:bookmarkStart w:id="9428" w:name="_Toc422930577"/>
        <w:bookmarkStart w:id="9429" w:name="_Toc494288709"/>
        <w:bookmarkStart w:id="9430" w:name="_Toc494291525"/>
        <w:bookmarkStart w:id="9431" w:name="_Toc494294339"/>
        <w:bookmarkEnd w:id="9423"/>
        <w:bookmarkEnd w:id="9424"/>
        <w:bookmarkEnd w:id="9425"/>
        <w:bookmarkEnd w:id="9426"/>
        <w:bookmarkEnd w:id="9427"/>
        <w:bookmarkEnd w:id="9428"/>
        <w:bookmarkEnd w:id="9429"/>
        <w:bookmarkEnd w:id="9430"/>
        <w:bookmarkEnd w:id="9431"/>
      </w:del>
    </w:p>
    <w:p w:rsidR="006C709C" w:rsidRPr="00E056B6" w:rsidDel="00371A11" w:rsidRDefault="00C0468B">
      <w:pPr>
        <w:pStyle w:val="body"/>
        <w:rPr>
          <w:del w:id="9432" w:author="Sastry, Murali" w:date="2015-06-09T17:17:00Z"/>
        </w:rPr>
        <w:pPrChange w:id="9433" w:author="Sastry, Murali" w:date="2015-06-10T10:23:00Z">
          <w:pPr>
            <w:pStyle w:val="Heading2"/>
          </w:pPr>
        </w:pPrChange>
      </w:pPr>
      <w:bookmarkStart w:id="9434" w:name="_Toc234138268"/>
      <w:del w:id="9435" w:author="Sastry, Murali" w:date="2015-06-09T17:17:00Z">
        <w:r w:rsidRPr="00E056B6" w:rsidDel="00371A11">
          <w:delText>GobiEngineeringInstaller</w:delText>
        </w:r>
        <w:bookmarkStart w:id="9436" w:name="_Toc421702276"/>
        <w:bookmarkStart w:id="9437" w:name="_Toc421705470"/>
        <w:bookmarkStart w:id="9438" w:name="_Toc422905450"/>
        <w:bookmarkStart w:id="9439" w:name="_Toc422936081"/>
        <w:bookmarkStart w:id="9440" w:name="_Toc422939143"/>
        <w:bookmarkStart w:id="9441" w:name="_Toc422930578"/>
        <w:bookmarkStart w:id="9442" w:name="_Toc494288710"/>
        <w:bookmarkStart w:id="9443" w:name="_Toc494291526"/>
        <w:bookmarkStart w:id="9444" w:name="_Toc494294340"/>
        <w:bookmarkEnd w:id="9434"/>
        <w:bookmarkEnd w:id="9436"/>
        <w:bookmarkEnd w:id="9437"/>
        <w:bookmarkEnd w:id="9438"/>
        <w:bookmarkEnd w:id="9439"/>
        <w:bookmarkEnd w:id="9440"/>
        <w:bookmarkEnd w:id="9441"/>
        <w:bookmarkEnd w:id="9442"/>
        <w:bookmarkEnd w:id="9443"/>
        <w:bookmarkEnd w:id="9444"/>
      </w:del>
    </w:p>
    <w:p w:rsidR="00B278A0" w:rsidRPr="00E056B6" w:rsidDel="00371A11" w:rsidRDefault="00C0468B">
      <w:pPr>
        <w:pStyle w:val="body"/>
        <w:rPr>
          <w:del w:id="9445" w:author="Sastry, Murali" w:date="2015-06-09T17:17:00Z"/>
        </w:rPr>
      </w:pPr>
      <w:del w:id="9446" w:author="Sastry, Murali" w:date="2015-06-09T17:17:00Z">
        <w:r w:rsidRPr="00E056B6" w:rsidDel="00371A11">
          <w:delText>Using a previous build, copy DriversInstaller\DriversInstallerGenericMM.msm to DriversInstaller\DriversInstaller&lt;OEMName&gt;.msm.  Add this merge module to the GobiEngineeringInstaller project.</w:delText>
        </w:r>
        <w:bookmarkStart w:id="9447" w:name="_Toc421702277"/>
        <w:bookmarkStart w:id="9448" w:name="_Toc421705471"/>
        <w:bookmarkStart w:id="9449" w:name="_Toc422905451"/>
        <w:bookmarkStart w:id="9450" w:name="_Toc422936082"/>
        <w:bookmarkStart w:id="9451" w:name="_Toc422939144"/>
        <w:bookmarkStart w:id="9452" w:name="_Toc422930579"/>
        <w:bookmarkStart w:id="9453" w:name="_Toc494288711"/>
        <w:bookmarkStart w:id="9454" w:name="_Toc494291527"/>
        <w:bookmarkStart w:id="9455" w:name="_Toc494294341"/>
        <w:bookmarkEnd w:id="9447"/>
        <w:bookmarkEnd w:id="9448"/>
        <w:bookmarkEnd w:id="9449"/>
        <w:bookmarkEnd w:id="9450"/>
        <w:bookmarkEnd w:id="9451"/>
        <w:bookmarkEnd w:id="9452"/>
        <w:bookmarkEnd w:id="9453"/>
        <w:bookmarkEnd w:id="9454"/>
        <w:bookmarkEnd w:id="9455"/>
      </w:del>
    </w:p>
    <w:p w:rsidR="001276B1" w:rsidRPr="00E056B6" w:rsidDel="00371A11" w:rsidRDefault="00C0468B">
      <w:pPr>
        <w:pStyle w:val="body"/>
        <w:rPr>
          <w:del w:id="9456" w:author="Sastry, Murali" w:date="2015-06-09T17:17:00Z"/>
        </w:rPr>
      </w:pPr>
      <w:del w:id="9457" w:author="Sastry, Murali" w:date="2015-06-09T17:17:00Z">
        <w:r w:rsidRPr="00E056B6" w:rsidDel="00371A11">
          <w:delText>Add the &lt;OEMName&gt; to the “Customers:” list in GobiInstallerENG.config</w:delText>
        </w:r>
        <w:bookmarkStart w:id="9458" w:name="_Toc421702278"/>
        <w:bookmarkStart w:id="9459" w:name="_Toc421705472"/>
        <w:bookmarkStart w:id="9460" w:name="_Toc422905452"/>
        <w:bookmarkStart w:id="9461" w:name="_Toc422936083"/>
        <w:bookmarkStart w:id="9462" w:name="_Toc422939145"/>
        <w:bookmarkStart w:id="9463" w:name="_Toc422930580"/>
        <w:bookmarkStart w:id="9464" w:name="_Toc494288712"/>
        <w:bookmarkStart w:id="9465" w:name="_Toc494291528"/>
        <w:bookmarkStart w:id="9466" w:name="_Toc494294342"/>
        <w:bookmarkEnd w:id="9458"/>
        <w:bookmarkEnd w:id="9459"/>
        <w:bookmarkEnd w:id="9460"/>
        <w:bookmarkEnd w:id="9461"/>
        <w:bookmarkEnd w:id="9462"/>
        <w:bookmarkEnd w:id="9463"/>
        <w:bookmarkEnd w:id="9464"/>
        <w:bookmarkEnd w:id="9465"/>
        <w:bookmarkEnd w:id="9466"/>
      </w:del>
    </w:p>
    <w:p w:rsidR="001276B1" w:rsidRPr="00E056B6" w:rsidDel="00371A11" w:rsidRDefault="00C0468B">
      <w:pPr>
        <w:pStyle w:val="body"/>
        <w:rPr>
          <w:del w:id="9467" w:author="Sastry, Murali" w:date="2015-06-09T17:17:00Z"/>
        </w:rPr>
      </w:pPr>
      <w:del w:id="9468" w:author="Sastry, Murali" w:date="2015-06-09T17:17:00Z">
        <w:r w:rsidRPr="00E056B6" w:rsidDel="00371A11">
          <w:delText>Update ReadMe.rtf file to specify the new customer and new QDLService2k version</w:delText>
        </w:r>
        <w:bookmarkStart w:id="9469" w:name="_Toc421702279"/>
        <w:bookmarkStart w:id="9470" w:name="_Toc421705473"/>
        <w:bookmarkStart w:id="9471" w:name="_Toc422905453"/>
        <w:bookmarkStart w:id="9472" w:name="_Toc422936084"/>
        <w:bookmarkStart w:id="9473" w:name="_Toc422939146"/>
        <w:bookmarkStart w:id="9474" w:name="_Toc422930581"/>
        <w:bookmarkStart w:id="9475" w:name="_Toc494288713"/>
        <w:bookmarkStart w:id="9476" w:name="_Toc494291529"/>
        <w:bookmarkStart w:id="9477" w:name="_Toc494294343"/>
        <w:bookmarkEnd w:id="9469"/>
        <w:bookmarkEnd w:id="9470"/>
        <w:bookmarkEnd w:id="9471"/>
        <w:bookmarkEnd w:id="9472"/>
        <w:bookmarkEnd w:id="9473"/>
        <w:bookmarkEnd w:id="9474"/>
        <w:bookmarkEnd w:id="9475"/>
        <w:bookmarkEnd w:id="9476"/>
        <w:bookmarkEnd w:id="9477"/>
      </w:del>
    </w:p>
    <w:p w:rsidR="00AC0AAD" w:rsidRPr="00E056B6" w:rsidDel="00371A11" w:rsidRDefault="00C0468B">
      <w:pPr>
        <w:pStyle w:val="body"/>
        <w:rPr>
          <w:del w:id="9478" w:author="Sastry, Murali" w:date="2015-06-09T17:17:00Z"/>
        </w:rPr>
      </w:pPr>
      <w:del w:id="9479" w:author="Sastry, Murali" w:date="2015-06-09T17:17:00Z">
        <w:r w:rsidRPr="00E056B6" w:rsidDel="00371A11">
          <w:delText>Update perl script with new customer code around line 529.</w:delText>
        </w:r>
        <w:bookmarkStart w:id="9480" w:name="_Toc421702280"/>
        <w:bookmarkStart w:id="9481" w:name="_Toc421705474"/>
        <w:bookmarkStart w:id="9482" w:name="_Toc422905454"/>
        <w:bookmarkStart w:id="9483" w:name="_Toc422936085"/>
        <w:bookmarkStart w:id="9484" w:name="_Toc422939147"/>
        <w:bookmarkStart w:id="9485" w:name="_Toc422930582"/>
        <w:bookmarkStart w:id="9486" w:name="_Toc494288714"/>
        <w:bookmarkStart w:id="9487" w:name="_Toc494291530"/>
        <w:bookmarkStart w:id="9488" w:name="_Toc494294344"/>
        <w:bookmarkEnd w:id="9480"/>
        <w:bookmarkEnd w:id="9481"/>
        <w:bookmarkEnd w:id="9482"/>
        <w:bookmarkEnd w:id="9483"/>
        <w:bookmarkEnd w:id="9484"/>
        <w:bookmarkEnd w:id="9485"/>
        <w:bookmarkEnd w:id="9486"/>
        <w:bookmarkEnd w:id="9487"/>
        <w:bookmarkEnd w:id="9488"/>
      </w:del>
    </w:p>
    <w:p w:rsidR="001276B1" w:rsidRPr="00E056B6" w:rsidDel="00371A11" w:rsidRDefault="00C0468B">
      <w:pPr>
        <w:pStyle w:val="body"/>
        <w:rPr>
          <w:del w:id="9489" w:author="Sastry, Murali" w:date="2015-06-09T17:17:00Z"/>
        </w:rPr>
        <w:pPrChange w:id="9490" w:author="Sastry, Murali" w:date="2015-06-10T10:23:00Z">
          <w:pPr>
            <w:pStyle w:val="Heading2"/>
          </w:pPr>
        </w:pPrChange>
      </w:pPr>
      <w:bookmarkStart w:id="9491" w:name="_Toc234138269"/>
      <w:del w:id="9492" w:author="Sastry, Murali" w:date="2015-06-09T17:17:00Z">
        <w:r w:rsidRPr="00E056B6" w:rsidDel="00371A11">
          <w:delText>GobiOEMInstaller</w:delText>
        </w:r>
        <w:bookmarkStart w:id="9493" w:name="_Toc421702281"/>
        <w:bookmarkStart w:id="9494" w:name="_Toc421705475"/>
        <w:bookmarkStart w:id="9495" w:name="_Toc422905455"/>
        <w:bookmarkStart w:id="9496" w:name="_Toc422936086"/>
        <w:bookmarkStart w:id="9497" w:name="_Toc422939148"/>
        <w:bookmarkStart w:id="9498" w:name="_Toc422930583"/>
        <w:bookmarkStart w:id="9499" w:name="_Toc494288715"/>
        <w:bookmarkStart w:id="9500" w:name="_Toc494291531"/>
        <w:bookmarkStart w:id="9501" w:name="_Toc494294345"/>
        <w:bookmarkEnd w:id="9491"/>
        <w:bookmarkEnd w:id="9493"/>
        <w:bookmarkEnd w:id="9494"/>
        <w:bookmarkEnd w:id="9495"/>
        <w:bookmarkEnd w:id="9496"/>
        <w:bookmarkEnd w:id="9497"/>
        <w:bookmarkEnd w:id="9498"/>
        <w:bookmarkEnd w:id="9499"/>
        <w:bookmarkEnd w:id="9500"/>
        <w:bookmarkEnd w:id="9501"/>
      </w:del>
    </w:p>
    <w:p w:rsidR="007A7CE6" w:rsidRPr="00E056B6" w:rsidDel="00371A11" w:rsidRDefault="00C0468B">
      <w:pPr>
        <w:pStyle w:val="body"/>
        <w:rPr>
          <w:del w:id="9502" w:author="Sastry, Murali" w:date="2015-06-09T17:17:00Z"/>
        </w:rPr>
      </w:pPr>
      <w:del w:id="9503" w:author="Sastry, Murali" w:date="2015-06-09T17:17:00Z">
        <w:r w:rsidRPr="00E056B6" w:rsidDel="00371A11">
          <w:delText>Create a new &lt;OEMName&gt; folder and copy the ReadMe.rtf from another folder to this one.  Update it for this customer, then update all readme files for new QDLService2k version.</w:delText>
        </w:r>
        <w:bookmarkStart w:id="9504" w:name="_Toc421702282"/>
        <w:bookmarkStart w:id="9505" w:name="_Toc421705476"/>
        <w:bookmarkStart w:id="9506" w:name="_Toc422905456"/>
        <w:bookmarkStart w:id="9507" w:name="_Toc422936087"/>
        <w:bookmarkStart w:id="9508" w:name="_Toc422939149"/>
        <w:bookmarkStart w:id="9509" w:name="_Toc422930584"/>
        <w:bookmarkStart w:id="9510" w:name="_Toc494288716"/>
        <w:bookmarkStart w:id="9511" w:name="_Toc494291532"/>
        <w:bookmarkStart w:id="9512" w:name="_Toc494294346"/>
        <w:bookmarkEnd w:id="9504"/>
        <w:bookmarkEnd w:id="9505"/>
        <w:bookmarkEnd w:id="9506"/>
        <w:bookmarkEnd w:id="9507"/>
        <w:bookmarkEnd w:id="9508"/>
        <w:bookmarkEnd w:id="9509"/>
        <w:bookmarkEnd w:id="9510"/>
        <w:bookmarkEnd w:id="9511"/>
        <w:bookmarkEnd w:id="9512"/>
      </w:del>
    </w:p>
    <w:p w:rsidR="00B954BD" w:rsidRPr="00E056B6" w:rsidDel="00371A11" w:rsidRDefault="00C0468B">
      <w:pPr>
        <w:pStyle w:val="body"/>
        <w:rPr>
          <w:del w:id="9513" w:author="Sastry, Murali" w:date="2015-06-09T17:17:00Z"/>
        </w:rPr>
      </w:pPr>
      <w:del w:id="9514" w:author="Sastry, Murali" w:date="2015-06-09T17:17:00Z">
        <w:r w:rsidRPr="00E056B6" w:rsidDel="00371A11">
          <w:delText>Use the DIDGenerate to create a new did file for this OEM.  Add it to the &lt;OEMName&gt; folder with the readme file.</w:delText>
        </w:r>
        <w:bookmarkStart w:id="9515" w:name="_Toc421702283"/>
        <w:bookmarkStart w:id="9516" w:name="_Toc421705477"/>
        <w:bookmarkStart w:id="9517" w:name="_Toc422905457"/>
        <w:bookmarkStart w:id="9518" w:name="_Toc422936088"/>
        <w:bookmarkStart w:id="9519" w:name="_Toc422939150"/>
        <w:bookmarkStart w:id="9520" w:name="_Toc422930585"/>
        <w:bookmarkStart w:id="9521" w:name="_Toc494288717"/>
        <w:bookmarkStart w:id="9522" w:name="_Toc494291533"/>
        <w:bookmarkStart w:id="9523" w:name="_Toc494294347"/>
        <w:bookmarkEnd w:id="9515"/>
        <w:bookmarkEnd w:id="9516"/>
        <w:bookmarkEnd w:id="9517"/>
        <w:bookmarkEnd w:id="9518"/>
        <w:bookmarkEnd w:id="9519"/>
        <w:bookmarkEnd w:id="9520"/>
        <w:bookmarkEnd w:id="9521"/>
        <w:bookmarkEnd w:id="9522"/>
        <w:bookmarkEnd w:id="9523"/>
      </w:del>
    </w:p>
    <w:p w:rsidR="00B954BD" w:rsidRPr="00E056B6" w:rsidDel="00371A11" w:rsidRDefault="00C0468B">
      <w:pPr>
        <w:pStyle w:val="body"/>
        <w:rPr>
          <w:del w:id="9524" w:author="Sastry, Murali" w:date="2015-06-09T17:17:00Z"/>
        </w:rPr>
      </w:pPr>
      <w:del w:id="9525" w:author="Sastry, Murali" w:date="2015-06-09T17:17:00Z">
        <w:r w:rsidRPr="00E056B6" w:rsidDel="00371A11">
          <w:delText>buildGobiOEMInstaller.pl</w:delText>
        </w:r>
        <w:bookmarkStart w:id="9526" w:name="_Toc421702284"/>
        <w:bookmarkStart w:id="9527" w:name="_Toc421705478"/>
        <w:bookmarkStart w:id="9528" w:name="_Toc422905458"/>
        <w:bookmarkStart w:id="9529" w:name="_Toc422936089"/>
        <w:bookmarkStart w:id="9530" w:name="_Toc422939151"/>
        <w:bookmarkStart w:id="9531" w:name="_Toc422930586"/>
        <w:bookmarkStart w:id="9532" w:name="_Toc494288718"/>
        <w:bookmarkStart w:id="9533" w:name="_Toc494291534"/>
        <w:bookmarkStart w:id="9534" w:name="_Toc494294348"/>
        <w:bookmarkEnd w:id="9526"/>
        <w:bookmarkEnd w:id="9527"/>
        <w:bookmarkEnd w:id="9528"/>
        <w:bookmarkEnd w:id="9529"/>
        <w:bookmarkEnd w:id="9530"/>
        <w:bookmarkEnd w:id="9531"/>
        <w:bookmarkEnd w:id="9532"/>
        <w:bookmarkEnd w:id="9533"/>
        <w:bookmarkEnd w:id="9534"/>
      </w:del>
    </w:p>
    <w:p w:rsidR="003C7DCA" w:rsidRPr="00E056B6" w:rsidDel="00371A11" w:rsidRDefault="00C0468B">
      <w:pPr>
        <w:pStyle w:val="body"/>
        <w:rPr>
          <w:del w:id="9535" w:author="Sastry, Murali" w:date="2015-06-09T17:17:00Z"/>
        </w:rPr>
        <w:pPrChange w:id="9536" w:author="Sastry, Murali" w:date="2015-06-10T10:23:00Z">
          <w:pPr>
            <w:pStyle w:val="body"/>
            <w:ind w:left="1440"/>
          </w:pPr>
        </w:pPrChange>
      </w:pPr>
      <w:del w:id="9537" w:author="Sastry, Murali" w:date="2015-06-09T17:17:00Z">
        <w:r w:rsidRPr="00E056B6" w:rsidDel="00371A11">
          <w:delText>Around line 1257 add a section for this customer, and select the correct nb# image.</w:delText>
        </w:r>
        <w:bookmarkStart w:id="9538" w:name="_Toc421702285"/>
        <w:bookmarkStart w:id="9539" w:name="_Toc421705479"/>
        <w:bookmarkStart w:id="9540" w:name="_Toc422905459"/>
        <w:bookmarkStart w:id="9541" w:name="_Toc422936090"/>
        <w:bookmarkStart w:id="9542" w:name="_Toc422939152"/>
        <w:bookmarkStart w:id="9543" w:name="_Toc422930587"/>
        <w:bookmarkStart w:id="9544" w:name="_Toc494288719"/>
        <w:bookmarkStart w:id="9545" w:name="_Toc494291535"/>
        <w:bookmarkStart w:id="9546" w:name="_Toc494294349"/>
        <w:bookmarkEnd w:id="9538"/>
        <w:bookmarkEnd w:id="9539"/>
        <w:bookmarkEnd w:id="9540"/>
        <w:bookmarkEnd w:id="9541"/>
        <w:bookmarkEnd w:id="9542"/>
        <w:bookmarkEnd w:id="9543"/>
        <w:bookmarkEnd w:id="9544"/>
        <w:bookmarkEnd w:id="9545"/>
        <w:bookmarkEnd w:id="9546"/>
      </w:del>
    </w:p>
    <w:p w:rsidR="00E402A5" w:rsidRPr="00E056B6" w:rsidDel="00371A11" w:rsidRDefault="00C0468B">
      <w:pPr>
        <w:pStyle w:val="body"/>
        <w:rPr>
          <w:del w:id="9547" w:author="Sastry, Murali" w:date="2015-06-09T17:17:00Z"/>
        </w:rPr>
        <w:pPrChange w:id="9548" w:author="Sastry, Murali" w:date="2015-06-10T10:23:00Z">
          <w:pPr>
            <w:pStyle w:val="body"/>
            <w:ind w:left="2160"/>
          </w:pPr>
        </w:pPrChange>
      </w:pPr>
      <w:del w:id="9549" w:author="Sastry, Murali" w:date="2015-06-09T17:17:00Z">
        <w:r w:rsidRPr="00E056B6" w:rsidDel="00371A11">
          <w:delText xml:space="preserve">This nb# can be found at </w:delText>
        </w:r>
        <w:r w:rsidR="00E2103E" w:rsidDel="00371A11">
          <w:fldChar w:fldCharType="begin"/>
        </w:r>
        <w:r w:rsidR="00E2103E" w:rsidDel="00371A11">
          <w:delInstrText xml:space="preserve"> HYPERLINK "file:///\\\\barrel\\corptest\\TSG\\Gobi2000\\GOBI2Image\\Docs\\Gobi2_NoteBook_IDs.xls" </w:delInstrText>
        </w:r>
        <w:r w:rsidR="00E2103E" w:rsidDel="00371A11">
          <w:fldChar w:fldCharType="separate"/>
        </w:r>
        <w:r w:rsidRPr="00E056B6" w:rsidDel="00371A11">
          <w:rPr>
            <w:rStyle w:val="Hyperlink"/>
            <w:rFonts w:cs="Arial"/>
            <w:sz w:val="20"/>
          </w:rPr>
          <w:delText>\\barrel\corptest\TSG\Gobi2000\GOBI2Image\Docs\Gobi2_NoteBook_IDs.xls</w:delText>
        </w:r>
        <w:r w:rsidR="00E2103E" w:rsidDel="00371A11">
          <w:rPr>
            <w:rStyle w:val="Hyperlink"/>
            <w:rFonts w:cs="Arial"/>
            <w:b/>
            <w:sz w:val="20"/>
          </w:rPr>
          <w:fldChar w:fldCharType="end"/>
        </w:r>
        <w:bookmarkStart w:id="9550" w:name="_Toc421702286"/>
        <w:bookmarkStart w:id="9551" w:name="_Toc421705480"/>
        <w:bookmarkStart w:id="9552" w:name="_Toc422905460"/>
        <w:bookmarkStart w:id="9553" w:name="_Toc422936091"/>
        <w:bookmarkStart w:id="9554" w:name="_Toc422939153"/>
        <w:bookmarkStart w:id="9555" w:name="_Toc422930588"/>
        <w:bookmarkStart w:id="9556" w:name="_Toc494288720"/>
        <w:bookmarkStart w:id="9557" w:name="_Toc494291536"/>
        <w:bookmarkStart w:id="9558" w:name="_Toc494294350"/>
        <w:bookmarkEnd w:id="9550"/>
        <w:bookmarkEnd w:id="9551"/>
        <w:bookmarkEnd w:id="9552"/>
        <w:bookmarkEnd w:id="9553"/>
        <w:bookmarkEnd w:id="9554"/>
        <w:bookmarkEnd w:id="9555"/>
        <w:bookmarkEnd w:id="9556"/>
        <w:bookmarkEnd w:id="9557"/>
        <w:bookmarkEnd w:id="9558"/>
      </w:del>
    </w:p>
    <w:p w:rsidR="003C7DCA" w:rsidRPr="00E056B6" w:rsidDel="00371A11" w:rsidRDefault="00C0468B">
      <w:pPr>
        <w:pStyle w:val="body"/>
        <w:rPr>
          <w:del w:id="9559" w:author="Sastry, Murali" w:date="2015-06-09T17:17:00Z"/>
        </w:rPr>
        <w:pPrChange w:id="9560" w:author="Sastry, Murali" w:date="2015-06-10T10:23:00Z">
          <w:pPr>
            <w:pStyle w:val="body"/>
            <w:ind w:left="1440"/>
          </w:pPr>
        </w:pPrChange>
      </w:pPr>
      <w:del w:id="9561" w:author="Sastry, Murali" w:date="2015-06-09T17:17:00Z">
        <w:r w:rsidRPr="00E056B6" w:rsidDel="00371A11">
          <w:delText>Around line 1600 add a section for this customer, and get the settings from the OEM customization sheet.</w:delText>
        </w:r>
        <w:bookmarkStart w:id="9562" w:name="_Toc421702287"/>
        <w:bookmarkStart w:id="9563" w:name="_Toc421705481"/>
        <w:bookmarkStart w:id="9564" w:name="_Toc422905461"/>
        <w:bookmarkStart w:id="9565" w:name="_Toc422936092"/>
        <w:bookmarkStart w:id="9566" w:name="_Toc422939154"/>
        <w:bookmarkStart w:id="9567" w:name="_Toc422930589"/>
        <w:bookmarkStart w:id="9568" w:name="_Toc494288721"/>
        <w:bookmarkStart w:id="9569" w:name="_Toc494291537"/>
        <w:bookmarkStart w:id="9570" w:name="_Toc494294351"/>
        <w:bookmarkEnd w:id="9562"/>
        <w:bookmarkEnd w:id="9563"/>
        <w:bookmarkEnd w:id="9564"/>
        <w:bookmarkEnd w:id="9565"/>
        <w:bookmarkEnd w:id="9566"/>
        <w:bookmarkEnd w:id="9567"/>
        <w:bookmarkEnd w:id="9568"/>
        <w:bookmarkEnd w:id="9569"/>
        <w:bookmarkEnd w:id="9570"/>
      </w:del>
    </w:p>
    <w:p w:rsidR="00983820" w:rsidRPr="00E056B6" w:rsidDel="00371A11" w:rsidRDefault="00C0468B">
      <w:pPr>
        <w:pStyle w:val="body"/>
        <w:rPr>
          <w:del w:id="9571" w:author="Sastry, Murali" w:date="2015-06-09T17:17:00Z"/>
        </w:rPr>
        <w:pPrChange w:id="9572" w:author="Sastry, Murali" w:date="2015-06-10T10:23:00Z">
          <w:pPr>
            <w:pStyle w:val="Caption"/>
            <w:keepNext/>
            <w:ind w:left="1440" w:firstLine="720"/>
          </w:pPr>
        </w:pPrChange>
      </w:pPr>
      <w:del w:id="9573"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12</w:delText>
        </w:r>
        <w:r w:rsidR="00A31CAF" w:rsidDel="00371A11">
          <w:rPr>
            <w:b/>
          </w:rPr>
          <w:fldChar w:fldCharType="end"/>
        </w:r>
        <w:r w:rsidRPr="00E056B6" w:rsidDel="00371A11">
          <w:delText xml:space="preserve"> ModifyMSI</w:delText>
        </w:r>
        <w:bookmarkStart w:id="9574" w:name="_Toc421702288"/>
        <w:bookmarkStart w:id="9575" w:name="_Toc421705482"/>
        <w:bookmarkStart w:id="9576" w:name="_Toc422905462"/>
        <w:bookmarkStart w:id="9577" w:name="_Toc422936093"/>
        <w:bookmarkStart w:id="9578" w:name="_Toc422939155"/>
        <w:bookmarkStart w:id="9579" w:name="_Toc422930590"/>
        <w:bookmarkStart w:id="9580" w:name="_Toc494288722"/>
        <w:bookmarkStart w:id="9581" w:name="_Toc494291538"/>
        <w:bookmarkStart w:id="9582" w:name="_Toc494294352"/>
        <w:bookmarkEnd w:id="9574"/>
        <w:bookmarkEnd w:id="9575"/>
        <w:bookmarkEnd w:id="9576"/>
        <w:bookmarkEnd w:id="9577"/>
        <w:bookmarkEnd w:id="9578"/>
        <w:bookmarkEnd w:id="9579"/>
        <w:bookmarkEnd w:id="9580"/>
        <w:bookmarkEnd w:id="9581"/>
        <w:bookmarkEnd w:id="9582"/>
      </w:del>
    </w:p>
    <w:tbl>
      <w:tblPr>
        <w:tblW w:w="7380" w:type="dxa"/>
        <w:jc w:val="righ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62"/>
        <w:gridCol w:w="5418"/>
      </w:tblGrid>
      <w:tr w:rsidR="003C7DCA" w:rsidRPr="00E056B6" w:rsidDel="00371A11" w:rsidTr="00744E82">
        <w:trPr>
          <w:cantSplit/>
          <w:tblHeader/>
          <w:jc w:val="right"/>
          <w:del w:id="9583" w:author="Sastry, Murali" w:date="2015-06-09T17:17:00Z"/>
        </w:trPr>
        <w:tc>
          <w:tcPr>
            <w:tcW w:w="1962" w:type="dxa"/>
            <w:tcBorders>
              <w:bottom w:val="single" w:sz="12" w:space="0" w:color="auto"/>
            </w:tcBorders>
          </w:tcPr>
          <w:p w:rsidR="003C7DCA" w:rsidRPr="00E056B6" w:rsidDel="00371A11" w:rsidRDefault="00C0468B">
            <w:pPr>
              <w:pStyle w:val="body"/>
              <w:rPr>
                <w:del w:id="9584" w:author="Sastry, Murali" w:date="2015-06-09T17:17:00Z"/>
              </w:rPr>
              <w:pPrChange w:id="9585" w:author="Sastry, Murali" w:date="2015-06-10T10:23:00Z">
                <w:pPr>
                  <w:pStyle w:val="tableheading"/>
                  <w:jc w:val="left"/>
                  <w:outlineLvl w:val="1"/>
                </w:pPr>
              </w:pPrChange>
            </w:pPr>
            <w:del w:id="9586" w:author="Sastry, Murali" w:date="2015-06-09T17:17:00Z">
              <w:r w:rsidRPr="00E056B6" w:rsidDel="00371A11">
                <w:delText>Keywords</w:delText>
              </w:r>
              <w:bookmarkStart w:id="9587" w:name="_Toc421702289"/>
              <w:bookmarkStart w:id="9588" w:name="_Toc421705483"/>
              <w:bookmarkStart w:id="9589" w:name="_Toc422905463"/>
              <w:bookmarkStart w:id="9590" w:name="_Toc422936094"/>
              <w:bookmarkStart w:id="9591" w:name="_Toc422939156"/>
              <w:bookmarkStart w:id="9592" w:name="_Toc422930591"/>
              <w:bookmarkStart w:id="9593" w:name="_Toc494288723"/>
              <w:bookmarkStart w:id="9594" w:name="_Toc494291539"/>
              <w:bookmarkStart w:id="9595" w:name="_Toc494294353"/>
              <w:bookmarkEnd w:id="9587"/>
              <w:bookmarkEnd w:id="9588"/>
              <w:bookmarkEnd w:id="9589"/>
              <w:bookmarkEnd w:id="9590"/>
              <w:bookmarkEnd w:id="9591"/>
              <w:bookmarkEnd w:id="9592"/>
              <w:bookmarkEnd w:id="9593"/>
              <w:bookmarkEnd w:id="9594"/>
              <w:bookmarkEnd w:id="9595"/>
            </w:del>
          </w:p>
        </w:tc>
        <w:tc>
          <w:tcPr>
            <w:tcW w:w="5418" w:type="dxa"/>
            <w:tcBorders>
              <w:bottom w:val="single" w:sz="12" w:space="0" w:color="auto"/>
            </w:tcBorders>
          </w:tcPr>
          <w:p w:rsidR="003C7DCA" w:rsidRPr="00E056B6" w:rsidDel="00371A11" w:rsidRDefault="00C0468B">
            <w:pPr>
              <w:pStyle w:val="body"/>
              <w:rPr>
                <w:del w:id="9596" w:author="Sastry, Murali" w:date="2015-06-09T17:17:00Z"/>
              </w:rPr>
              <w:pPrChange w:id="9597" w:author="Sastry, Murali" w:date="2015-06-10T10:23:00Z">
                <w:pPr>
                  <w:pStyle w:val="tableheading"/>
                  <w:jc w:val="left"/>
                  <w:outlineLvl w:val="1"/>
                </w:pPr>
              </w:pPrChange>
            </w:pPr>
            <w:del w:id="9598" w:author="Sastry, Murali" w:date="2015-06-09T17:17:00Z">
              <w:r w:rsidRPr="00E056B6" w:rsidDel="00371A11">
                <w:delText>Values</w:delText>
              </w:r>
              <w:bookmarkStart w:id="9599" w:name="_Toc421702290"/>
              <w:bookmarkStart w:id="9600" w:name="_Toc421705484"/>
              <w:bookmarkStart w:id="9601" w:name="_Toc422905464"/>
              <w:bookmarkStart w:id="9602" w:name="_Toc422936095"/>
              <w:bookmarkStart w:id="9603" w:name="_Toc422939157"/>
              <w:bookmarkStart w:id="9604" w:name="_Toc422930592"/>
              <w:bookmarkStart w:id="9605" w:name="_Toc494288724"/>
              <w:bookmarkStart w:id="9606" w:name="_Toc494291540"/>
              <w:bookmarkStart w:id="9607" w:name="_Toc494294354"/>
              <w:bookmarkEnd w:id="9599"/>
              <w:bookmarkEnd w:id="9600"/>
              <w:bookmarkEnd w:id="9601"/>
              <w:bookmarkEnd w:id="9602"/>
              <w:bookmarkEnd w:id="9603"/>
              <w:bookmarkEnd w:id="9604"/>
              <w:bookmarkEnd w:id="9605"/>
              <w:bookmarkEnd w:id="9606"/>
              <w:bookmarkEnd w:id="9607"/>
            </w:del>
          </w:p>
        </w:tc>
        <w:bookmarkStart w:id="9608" w:name="_Toc421702291"/>
        <w:bookmarkStart w:id="9609" w:name="_Toc421705485"/>
        <w:bookmarkStart w:id="9610" w:name="_Toc422905465"/>
        <w:bookmarkStart w:id="9611" w:name="_Toc422936096"/>
        <w:bookmarkStart w:id="9612" w:name="_Toc422939158"/>
        <w:bookmarkStart w:id="9613" w:name="_Toc422930593"/>
        <w:bookmarkStart w:id="9614" w:name="_Toc494288725"/>
        <w:bookmarkStart w:id="9615" w:name="_Toc494291541"/>
        <w:bookmarkStart w:id="9616" w:name="_Toc494294355"/>
        <w:bookmarkEnd w:id="9608"/>
        <w:bookmarkEnd w:id="9609"/>
        <w:bookmarkEnd w:id="9610"/>
        <w:bookmarkEnd w:id="9611"/>
        <w:bookmarkEnd w:id="9612"/>
        <w:bookmarkEnd w:id="9613"/>
        <w:bookmarkEnd w:id="9614"/>
        <w:bookmarkEnd w:id="9615"/>
        <w:bookmarkEnd w:id="9616"/>
      </w:tr>
      <w:tr w:rsidR="003C7DCA" w:rsidRPr="00E056B6" w:rsidDel="00371A11" w:rsidTr="00744E82">
        <w:trPr>
          <w:cantSplit/>
          <w:jc w:val="right"/>
          <w:del w:id="9617" w:author="Sastry, Murali" w:date="2015-06-09T17:17:00Z"/>
        </w:trPr>
        <w:tc>
          <w:tcPr>
            <w:tcW w:w="1962" w:type="dxa"/>
            <w:tcBorders>
              <w:top w:val="nil"/>
              <w:bottom w:val="single" w:sz="6" w:space="0" w:color="auto"/>
            </w:tcBorders>
          </w:tcPr>
          <w:p w:rsidR="003C7DCA" w:rsidRPr="00E056B6" w:rsidDel="00371A11" w:rsidRDefault="00C0468B">
            <w:pPr>
              <w:pStyle w:val="body"/>
              <w:rPr>
                <w:del w:id="9618" w:author="Sastry, Murali" w:date="2015-06-09T17:17:00Z"/>
              </w:rPr>
              <w:pPrChange w:id="9619" w:author="Sastry, Murali" w:date="2015-06-10T10:23:00Z">
                <w:pPr>
                  <w:pStyle w:val="tableentry"/>
                  <w:keepNext/>
                  <w:outlineLvl w:val="1"/>
                </w:pPr>
              </w:pPrChange>
            </w:pPr>
            <w:del w:id="9620" w:author="Sastry, Murali" w:date="2015-06-09T17:17:00Z">
              <w:r w:rsidRPr="00E056B6" w:rsidDel="00371A11">
                <w:delText>DefaultImage</w:delText>
              </w:r>
              <w:bookmarkStart w:id="9621" w:name="_Toc421702292"/>
              <w:bookmarkStart w:id="9622" w:name="_Toc421705486"/>
              <w:bookmarkStart w:id="9623" w:name="_Toc422905466"/>
              <w:bookmarkStart w:id="9624" w:name="_Toc422936097"/>
              <w:bookmarkStart w:id="9625" w:name="_Toc422939159"/>
              <w:bookmarkStart w:id="9626" w:name="_Toc422930594"/>
              <w:bookmarkStart w:id="9627" w:name="_Toc494288726"/>
              <w:bookmarkStart w:id="9628" w:name="_Toc494291542"/>
              <w:bookmarkStart w:id="9629" w:name="_Toc494294356"/>
              <w:bookmarkEnd w:id="9621"/>
              <w:bookmarkEnd w:id="9622"/>
              <w:bookmarkEnd w:id="9623"/>
              <w:bookmarkEnd w:id="9624"/>
              <w:bookmarkEnd w:id="9625"/>
              <w:bookmarkEnd w:id="9626"/>
              <w:bookmarkEnd w:id="9627"/>
              <w:bookmarkEnd w:id="9628"/>
              <w:bookmarkEnd w:id="9629"/>
            </w:del>
          </w:p>
        </w:tc>
        <w:tc>
          <w:tcPr>
            <w:tcW w:w="5418" w:type="dxa"/>
            <w:tcBorders>
              <w:top w:val="nil"/>
              <w:bottom w:val="single" w:sz="6" w:space="0" w:color="auto"/>
            </w:tcBorders>
          </w:tcPr>
          <w:p w:rsidR="003C7DCA" w:rsidRPr="00E056B6" w:rsidDel="00371A11" w:rsidRDefault="00C0468B">
            <w:pPr>
              <w:pStyle w:val="body"/>
              <w:rPr>
                <w:del w:id="9630" w:author="Sastry, Murali" w:date="2015-06-09T17:17:00Z"/>
              </w:rPr>
              <w:pPrChange w:id="9631" w:author="Sastry, Murali" w:date="2015-06-10T10:23:00Z">
                <w:pPr>
                  <w:pStyle w:val="tableentry"/>
                  <w:keepNext/>
                  <w:outlineLvl w:val="1"/>
                </w:pPr>
              </w:pPrChange>
            </w:pPr>
            <w:del w:id="9632" w:author="Sastry, Murali" w:date="2015-06-09T17:17:00Z">
              <w:r w:rsidRPr="00E056B6" w:rsidDel="00371A11">
                <w:delText>Take from line 7 “Default Carrier Image”</w:delText>
              </w:r>
              <w:bookmarkStart w:id="9633" w:name="_Toc421702293"/>
              <w:bookmarkStart w:id="9634" w:name="_Toc421705487"/>
              <w:bookmarkStart w:id="9635" w:name="_Toc422905467"/>
              <w:bookmarkStart w:id="9636" w:name="_Toc422936098"/>
              <w:bookmarkStart w:id="9637" w:name="_Toc422939160"/>
              <w:bookmarkStart w:id="9638" w:name="_Toc422930595"/>
              <w:bookmarkStart w:id="9639" w:name="_Toc494288727"/>
              <w:bookmarkStart w:id="9640" w:name="_Toc494291543"/>
              <w:bookmarkStart w:id="9641" w:name="_Toc494294357"/>
              <w:bookmarkEnd w:id="9633"/>
              <w:bookmarkEnd w:id="9634"/>
              <w:bookmarkEnd w:id="9635"/>
              <w:bookmarkEnd w:id="9636"/>
              <w:bookmarkEnd w:id="9637"/>
              <w:bookmarkEnd w:id="9638"/>
              <w:bookmarkEnd w:id="9639"/>
              <w:bookmarkEnd w:id="9640"/>
              <w:bookmarkEnd w:id="9641"/>
            </w:del>
          </w:p>
        </w:tc>
        <w:bookmarkStart w:id="9642" w:name="_Toc421702294"/>
        <w:bookmarkStart w:id="9643" w:name="_Toc421705488"/>
        <w:bookmarkStart w:id="9644" w:name="_Toc422905468"/>
        <w:bookmarkStart w:id="9645" w:name="_Toc422936099"/>
        <w:bookmarkStart w:id="9646" w:name="_Toc422939161"/>
        <w:bookmarkStart w:id="9647" w:name="_Toc422930596"/>
        <w:bookmarkStart w:id="9648" w:name="_Toc494288728"/>
        <w:bookmarkStart w:id="9649" w:name="_Toc494291544"/>
        <w:bookmarkStart w:id="9650" w:name="_Toc494294358"/>
        <w:bookmarkEnd w:id="9642"/>
        <w:bookmarkEnd w:id="9643"/>
        <w:bookmarkEnd w:id="9644"/>
        <w:bookmarkEnd w:id="9645"/>
        <w:bookmarkEnd w:id="9646"/>
        <w:bookmarkEnd w:id="9647"/>
        <w:bookmarkEnd w:id="9648"/>
        <w:bookmarkEnd w:id="9649"/>
        <w:bookmarkEnd w:id="9650"/>
      </w:tr>
      <w:tr w:rsidR="003C7DCA" w:rsidRPr="00E056B6" w:rsidDel="00371A11" w:rsidTr="00744E82">
        <w:trPr>
          <w:cantSplit/>
          <w:jc w:val="right"/>
          <w:del w:id="9651" w:author="Sastry, Murali" w:date="2015-06-09T17:17:00Z"/>
        </w:trPr>
        <w:tc>
          <w:tcPr>
            <w:tcW w:w="1962" w:type="dxa"/>
            <w:tcBorders>
              <w:top w:val="single" w:sz="6" w:space="0" w:color="auto"/>
              <w:bottom w:val="single" w:sz="6" w:space="0" w:color="auto"/>
            </w:tcBorders>
          </w:tcPr>
          <w:p w:rsidR="003C7DCA" w:rsidRPr="00E056B6" w:rsidDel="00371A11" w:rsidRDefault="00C0468B">
            <w:pPr>
              <w:pStyle w:val="body"/>
              <w:rPr>
                <w:del w:id="9652" w:author="Sastry, Murali" w:date="2015-06-09T17:17:00Z"/>
              </w:rPr>
              <w:pPrChange w:id="9653" w:author="Sastry, Murali" w:date="2015-06-10T10:23:00Z">
                <w:pPr>
                  <w:pStyle w:val="tableentry"/>
                  <w:keepNext/>
                  <w:outlineLvl w:val="1"/>
                </w:pPr>
              </w:pPrChange>
            </w:pPr>
            <w:del w:id="9654" w:author="Sastry, Murali" w:date="2015-06-09T17:17:00Z">
              <w:r w:rsidRPr="00E056B6" w:rsidDel="00371A11">
                <w:delText>SS</w:delText>
              </w:r>
              <w:bookmarkStart w:id="9655" w:name="_Toc421702295"/>
              <w:bookmarkStart w:id="9656" w:name="_Toc421705489"/>
              <w:bookmarkStart w:id="9657" w:name="_Toc422905469"/>
              <w:bookmarkStart w:id="9658" w:name="_Toc422936100"/>
              <w:bookmarkStart w:id="9659" w:name="_Toc422939162"/>
              <w:bookmarkStart w:id="9660" w:name="_Toc422930597"/>
              <w:bookmarkStart w:id="9661" w:name="_Toc494288729"/>
              <w:bookmarkStart w:id="9662" w:name="_Toc494291545"/>
              <w:bookmarkStart w:id="9663" w:name="_Toc494294359"/>
              <w:bookmarkEnd w:id="9655"/>
              <w:bookmarkEnd w:id="9656"/>
              <w:bookmarkEnd w:id="9657"/>
              <w:bookmarkEnd w:id="9658"/>
              <w:bookmarkEnd w:id="9659"/>
              <w:bookmarkEnd w:id="9660"/>
              <w:bookmarkEnd w:id="9661"/>
              <w:bookmarkEnd w:id="9662"/>
              <w:bookmarkEnd w:id="9663"/>
            </w:del>
          </w:p>
        </w:tc>
        <w:tc>
          <w:tcPr>
            <w:tcW w:w="5418" w:type="dxa"/>
            <w:tcBorders>
              <w:top w:val="single" w:sz="6" w:space="0" w:color="auto"/>
              <w:bottom w:val="single" w:sz="6" w:space="0" w:color="auto"/>
            </w:tcBorders>
          </w:tcPr>
          <w:p w:rsidR="003C7DCA" w:rsidRPr="00E056B6" w:rsidDel="00371A11" w:rsidRDefault="00C0468B">
            <w:pPr>
              <w:pStyle w:val="body"/>
              <w:rPr>
                <w:del w:id="9664" w:author="Sastry, Murali" w:date="2015-06-09T17:17:00Z"/>
              </w:rPr>
              <w:pPrChange w:id="9665" w:author="Sastry, Murali" w:date="2015-06-10T10:23:00Z">
                <w:pPr>
                  <w:pStyle w:val="tableentry"/>
                  <w:keepNext/>
                  <w:outlineLvl w:val="1"/>
                </w:pPr>
              </w:pPrChange>
            </w:pPr>
            <w:del w:id="9666" w:author="Sastry, Murali" w:date="2015-06-09T17:17:00Z">
              <w:r w:rsidRPr="00E056B6" w:rsidDel="00371A11">
                <w:delText>Take from line 6, “USB Selective Suspend Enabled/Disabled”</w:delText>
              </w:r>
              <w:bookmarkStart w:id="9667" w:name="_Toc421702296"/>
              <w:bookmarkStart w:id="9668" w:name="_Toc421705490"/>
              <w:bookmarkStart w:id="9669" w:name="_Toc422905470"/>
              <w:bookmarkStart w:id="9670" w:name="_Toc422936101"/>
              <w:bookmarkStart w:id="9671" w:name="_Toc422939163"/>
              <w:bookmarkStart w:id="9672" w:name="_Toc422930598"/>
              <w:bookmarkStart w:id="9673" w:name="_Toc494288730"/>
              <w:bookmarkStart w:id="9674" w:name="_Toc494291546"/>
              <w:bookmarkStart w:id="9675" w:name="_Toc494294360"/>
              <w:bookmarkEnd w:id="9667"/>
              <w:bookmarkEnd w:id="9668"/>
              <w:bookmarkEnd w:id="9669"/>
              <w:bookmarkEnd w:id="9670"/>
              <w:bookmarkEnd w:id="9671"/>
              <w:bookmarkEnd w:id="9672"/>
              <w:bookmarkEnd w:id="9673"/>
              <w:bookmarkEnd w:id="9674"/>
              <w:bookmarkEnd w:id="9675"/>
            </w:del>
          </w:p>
        </w:tc>
        <w:bookmarkStart w:id="9676" w:name="_Toc421702297"/>
        <w:bookmarkStart w:id="9677" w:name="_Toc421705491"/>
        <w:bookmarkStart w:id="9678" w:name="_Toc422905471"/>
        <w:bookmarkStart w:id="9679" w:name="_Toc422936102"/>
        <w:bookmarkStart w:id="9680" w:name="_Toc422939164"/>
        <w:bookmarkStart w:id="9681" w:name="_Toc422930599"/>
        <w:bookmarkStart w:id="9682" w:name="_Toc494288731"/>
        <w:bookmarkStart w:id="9683" w:name="_Toc494291547"/>
        <w:bookmarkStart w:id="9684" w:name="_Toc494294361"/>
        <w:bookmarkEnd w:id="9676"/>
        <w:bookmarkEnd w:id="9677"/>
        <w:bookmarkEnd w:id="9678"/>
        <w:bookmarkEnd w:id="9679"/>
        <w:bookmarkEnd w:id="9680"/>
        <w:bookmarkEnd w:id="9681"/>
        <w:bookmarkEnd w:id="9682"/>
        <w:bookmarkEnd w:id="9683"/>
        <w:bookmarkEnd w:id="9684"/>
      </w:tr>
      <w:tr w:rsidR="003C7DCA" w:rsidRPr="00E056B6" w:rsidDel="00371A11" w:rsidTr="00744E82">
        <w:trPr>
          <w:cantSplit/>
          <w:jc w:val="right"/>
          <w:del w:id="9685" w:author="Sastry, Murali" w:date="2015-06-09T17:17:00Z"/>
        </w:trPr>
        <w:tc>
          <w:tcPr>
            <w:tcW w:w="1962" w:type="dxa"/>
            <w:tcBorders>
              <w:top w:val="single" w:sz="6" w:space="0" w:color="auto"/>
              <w:bottom w:val="single" w:sz="6" w:space="0" w:color="auto"/>
            </w:tcBorders>
          </w:tcPr>
          <w:p w:rsidR="003C7DCA" w:rsidRPr="00E056B6" w:rsidDel="00371A11" w:rsidRDefault="00C0468B">
            <w:pPr>
              <w:pStyle w:val="body"/>
              <w:rPr>
                <w:del w:id="9686" w:author="Sastry, Murali" w:date="2015-06-09T17:17:00Z"/>
              </w:rPr>
              <w:pPrChange w:id="9687" w:author="Sastry, Murali" w:date="2015-06-10T10:23:00Z">
                <w:pPr>
                  <w:pStyle w:val="tableentry"/>
                  <w:keepNext/>
                  <w:outlineLvl w:val="1"/>
                </w:pPr>
              </w:pPrChange>
            </w:pPr>
            <w:del w:id="9688" w:author="Sastry, Murali" w:date="2015-06-09T17:17:00Z">
              <w:r w:rsidRPr="00E056B6" w:rsidDel="00371A11">
                <w:delText>GPS</w:delText>
              </w:r>
              <w:bookmarkStart w:id="9689" w:name="_Toc421702298"/>
              <w:bookmarkStart w:id="9690" w:name="_Toc421705492"/>
              <w:bookmarkStart w:id="9691" w:name="_Toc422905472"/>
              <w:bookmarkStart w:id="9692" w:name="_Toc422936103"/>
              <w:bookmarkStart w:id="9693" w:name="_Toc422939165"/>
              <w:bookmarkStart w:id="9694" w:name="_Toc422930600"/>
              <w:bookmarkStart w:id="9695" w:name="_Toc494288732"/>
              <w:bookmarkStart w:id="9696" w:name="_Toc494291548"/>
              <w:bookmarkStart w:id="9697" w:name="_Toc494294362"/>
              <w:bookmarkEnd w:id="9689"/>
              <w:bookmarkEnd w:id="9690"/>
              <w:bookmarkEnd w:id="9691"/>
              <w:bookmarkEnd w:id="9692"/>
              <w:bookmarkEnd w:id="9693"/>
              <w:bookmarkEnd w:id="9694"/>
              <w:bookmarkEnd w:id="9695"/>
              <w:bookmarkEnd w:id="9696"/>
              <w:bookmarkEnd w:id="9697"/>
            </w:del>
          </w:p>
        </w:tc>
        <w:tc>
          <w:tcPr>
            <w:tcW w:w="5418" w:type="dxa"/>
            <w:tcBorders>
              <w:top w:val="single" w:sz="6" w:space="0" w:color="auto"/>
              <w:bottom w:val="single" w:sz="6" w:space="0" w:color="auto"/>
            </w:tcBorders>
          </w:tcPr>
          <w:p w:rsidR="003C7DCA" w:rsidRPr="00E056B6" w:rsidDel="00371A11" w:rsidRDefault="00C0468B">
            <w:pPr>
              <w:pStyle w:val="body"/>
              <w:rPr>
                <w:del w:id="9698" w:author="Sastry, Murali" w:date="2015-06-09T17:17:00Z"/>
              </w:rPr>
              <w:pPrChange w:id="9699" w:author="Sastry, Murali" w:date="2015-06-10T10:23:00Z">
                <w:pPr>
                  <w:pStyle w:val="tableentry"/>
                  <w:keepNext/>
                  <w:outlineLvl w:val="1"/>
                </w:pPr>
              </w:pPrChange>
            </w:pPr>
            <w:del w:id="9700" w:author="Sastry, Murali" w:date="2015-06-09T17:17:00Z">
              <w:r w:rsidRPr="00E056B6" w:rsidDel="00371A11">
                <w:delText>Take from line 18 “Include GPS port”</w:delText>
              </w:r>
              <w:bookmarkStart w:id="9701" w:name="_Toc421702299"/>
              <w:bookmarkStart w:id="9702" w:name="_Toc421705493"/>
              <w:bookmarkStart w:id="9703" w:name="_Toc422905473"/>
              <w:bookmarkStart w:id="9704" w:name="_Toc422936104"/>
              <w:bookmarkStart w:id="9705" w:name="_Toc422939166"/>
              <w:bookmarkStart w:id="9706" w:name="_Toc422930601"/>
              <w:bookmarkStart w:id="9707" w:name="_Toc494288733"/>
              <w:bookmarkStart w:id="9708" w:name="_Toc494291549"/>
              <w:bookmarkStart w:id="9709" w:name="_Toc494294363"/>
              <w:bookmarkEnd w:id="9701"/>
              <w:bookmarkEnd w:id="9702"/>
              <w:bookmarkEnd w:id="9703"/>
              <w:bookmarkEnd w:id="9704"/>
              <w:bookmarkEnd w:id="9705"/>
              <w:bookmarkEnd w:id="9706"/>
              <w:bookmarkEnd w:id="9707"/>
              <w:bookmarkEnd w:id="9708"/>
              <w:bookmarkEnd w:id="9709"/>
            </w:del>
          </w:p>
        </w:tc>
        <w:bookmarkStart w:id="9710" w:name="_Toc421702300"/>
        <w:bookmarkStart w:id="9711" w:name="_Toc421705494"/>
        <w:bookmarkStart w:id="9712" w:name="_Toc422905474"/>
        <w:bookmarkStart w:id="9713" w:name="_Toc422936105"/>
        <w:bookmarkStart w:id="9714" w:name="_Toc422939167"/>
        <w:bookmarkStart w:id="9715" w:name="_Toc422930602"/>
        <w:bookmarkStart w:id="9716" w:name="_Toc494288734"/>
        <w:bookmarkStart w:id="9717" w:name="_Toc494291550"/>
        <w:bookmarkStart w:id="9718" w:name="_Toc494294364"/>
        <w:bookmarkEnd w:id="9710"/>
        <w:bookmarkEnd w:id="9711"/>
        <w:bookmarkEnd w:id="9712"/>
        <w:bookmarkEnd w:id="9713"/>
        <w:bookmarkEnd w:id="9714"/>
        <w:bookmarkEnd w:id="9715"/>
        <w:bookmarkEnd w:id="9716"/>
        <w:bookmarkEnd w:id="9717"/>
        <w:bookmarkEnd w:id="9718"/>
      </w:tr>
      <w:tr w:rsidR="003C7DCA" w:rsidRPr="00E056B6" w:rsidDel="00371A11" w:rsidTr="00744E82">
        <w:trPr>
          <w:cantSplit/>
          <w:jc w:val="right"/>
          <w:del w:id="9719" w:author="Sastry, Murali" w:date="2015-06-09T17:17:00Z"/>
        </w:trPr>
        <w:tc>
          <w:tcPr>
            <w:tcW w:w="1962" w:type="dxa"/>
            <w:tcBorders>
              <w:top w:val="single" w:sz="6" w:space="0" w:color="auto"/>
              <w:bottom w:val="single" w:sz="6" w:space="0" w:color="auto"/>
            </w:tcBorders>
          </w:tcPr>
          <w:p w:rsidR="003C7DCA" w:rsidRPr="00E056B6" w:rsidDel="00371A11" w:rsidRDefault="00C0468B">
            <w:pPr>
              <w:pStyle w:val="body"/>
              <w:rPr>
                <w:del w:id="9720" w:author="Sastry, Murali" w:date="2015-06-09T17:17:00Z"/>
              </w:rPr>
              <w:pPrChange w:id="9721" w:author="Sastry, Murali" w:date="2015-06-10T10:23:00Z">
                <w:pPr>
                  <w:pStyle w:val="tableentry"/>
                  <w:keepNext/>
                  <w:outlineLvl w:val="1"/>
                </w:pPr>
              </w:pPrChange>
            </w:pPr>
            <w:del w:id="9722" w:author="Sastry, Murali" w:date="2015-06-09T17:17:00Z">
              <w:r w:rsidRPr="00E056B6" w:rsidDel="00371A11">
                <w:delText>Win7Driver</w:delText>
              </w:r>
              <w:bookmarkStart w:id="9723" w:name="_Toc421702301"/>
              <w:bookmarkStart w:id="9724" w:name="_Toc421705495"/>
              <w:bookmarkStart w:id="9725" w:name="_Toc422905475"/>
              <w:bookmarkStart w:id="9726" w:name="_Toc422936106"/>
              <w:bookmarkStart w:id="9727" w:name="_Toc422939168"/>
              <w:bookmarkStart w:id="9728" w:name="_Toc422930603"/>
              <w:bookmarkStart w:id="9729" w:name="_Toc494288735"/>
              <w:bookmarkStart w:id="9730" w:name="_Toc494291551"/>
              <w:bookmarkStart w:id="9731" w:name="_Toc494294365"/>
              <w:bookmarkEnd w:id="9723"/>
              <w:bookmarkEnd w:id="9724"/>
              <w:bookmarkEnd w:id="9725"/>
              <w:bookmarkEnd w:id="9726"/>
              <w:bookmarkEnd w:id="9727"/>
              <w:bookmarkEnd w:id="9728"/>
              <w:bookmarkEnd w:id="9729"/>
              <w:bookmarkEnd w:id="9730"/>
              <w:bookmarkEnd w:id="9731"/>
            </w:del>
          </w:p>
        </w:tc>
        <w:tc>
          <w:tcPr>
            <w:tcW w:w="5418" w:type="dxa"/>
            <w:tcBorders>
              <w:top w:val="single" w:sz="6" w:space="0" w:color="auto"/>
              <w:bottom w:val="single" w:sz="6" w:space="0" w:color="auto"/>
            </w:tcBorders>
          </w:tcPr>
          <w:p w:rsidR="003C7DCA" w:rsidRPr="00E056B6" w:rsidDel="00371A11" w:rsidRDefault="00C0468B">
            <w:pPr>
              <w:pStyle w:val="body"/>
              <w:rPr>
                <w:del w:id="9732" w:author="Sastry, Murali" w:date="2015-06-09T17:17:00Z"/>
              </w:rPr>
              <w:pPrChange w:id="9733" w:author="Sastry, Murali" w:date="2015-06-10T10:23:00Z">
                <w:pPr>
                  <w:pStyle w:val="tableentry"/>
                </w:pPr>
              </w:pPrChange>
            </w:pPr>
            <w:del w:id="9734" w:author="Sastry, Murali" w:date="2015-06-09T17:17:00Z">
              <w:r w:rsidRPr="00E056B6" w:rsidDel="00371A11">
                <w:delText>Take from line 9 “Install Win7 MBB..”</w:delText>
              </w:r>
              <w:bookmarkStart w:id="9735" w:name="_Toc421702302"/>
              <w:bookmarkStart w:id="9736" w:name="_Toc421705496"/>
              <w:bookmarkStart w:id="9737" w:name="_Toc422905476"/>
              <w:bookmarkStart w:id="9738" w:name="_Toc422936107"/>
              <w:bookmarkStart w:id="9739" w:name="_Toc422939169"/>
              <w:bookmarkStart w:id="9740" w:name="_Toc422930604"/>
              <w:bookmarkStart w:id="9741" w:name="_Toc494288736"/>
              <w:bookmarkStart w:id="9742" w:name="_Toc494291552"/>
              <w:bookmarkStart w:id="9743" w:name="_Toc494294366"/>
              <w:bookmarkEnd w:id="9735"/>
              <w:bookmarkEnd w:id="9736"/>
              <w:bookmarkEnd w:id="9737"/>
              <w:bookmarkEnd w:id="9738"/>
              <w:bookmarkEnd w:id="9739"/>
              <w:bookmarkEnd w:id="9740"/>
              <w:bookmarkEnd w:id="9741"/>
              <w:bookmarkEnd w:id="9742"/>
              <w:bookmarkEnd w:id="9743"/>
            </w:del>
          </w:p>
        </w:tc>
        <w:bookmarkStart w:id="9744" w:name="_Toc421702303"/>
        <w:bookmarkStart w:id="9745" w:name="_Toc421705497"/>
        <w:bookmarkStart w:id="9746" w:name="_Toc422905477"/>
        <w:bookmarkStart w:id="9747" w:name="_Toc422936108"/>
        <w:bookmarkStart w:id="9748" w:name="_Toc422939170"/>
        <w:bookmarkStart w:id="9749" w:name="_Toc422930605"/>
        <w:bookmarkStart w:id="9750" w:name="_Toc494288737"/>
        <w:bookmarkStart w:id="9751" w:name="_Toc494291553"/>
        <w:bookmarkStart w:id="9752" w:name="_Toc494294367"/>
        <w:bookmarkEnd w:id="9744"/>
        <w:bookmarkEnd w:id="9745"/>
        <w:bookmarkEnd w:id="9746"/>
        <w:bookmarkEnd w:id="9747"/>
        <w:bookmarkEnd w:id="9748"/>
        <w:bookmarkEnd w:id="9749"/>
        <w:bookmarkEnd w:id="9750"/>
        <w:bookmarkEnd w:id="9751"/>
        <w:bookmarkEnd w:id="9752"/>
      </w:tr>
      <w:tr w:rsidR="00CE17FA" w:rsidRPr="00E056B6" w:rsidDel="00371A11" w:rsidTr="00744E82">
        <w:trPr>
          <w:cantSplit/>
          <w:jc w:val="right"/>
          <w:del w:id="9753" w:author="Sastry, Murali" w:date="2015-06-09T17:17:00Z"/>
        </w:trPr>
        <w:tc>
          <w:tcPr>
            <w:tcW w:w="1962" w:type="dxa"/>
            <w:tcBorders>
              <w:top w:val="single" w:sz="6" w:space="0" w:color="auto"/>
              <w:bottom w:val="single" w:sz="6" w:space="0" w:color="auto"/>
            </w:tcBorders>
          </w:tcPr>
          <w:p w:rsidR="00CE17FA" w:rsidRPr="00E056B6" w:rsidDel="00371A11" w:rsidRDefault="00C0468B">
            <w:pPr>
              <w:pStyle w:val="body"/>
              <w:rPr>
                <w:del w:id="9754" w:author="Sastry, Murali" w:date="2015-06-09T17:17:00Z"/>
              </w:rPr>
              <w:pPrChange w:id="9755" w:author="Sastry, Murali" w:date="2015-06-10T10:23:00Z">
                <w:pPr>
                  <w:pStyle w:val="tableentry"/>
                </w:pPr>
              </w:pPrChange>
            </w:pPr>
            <w:del w:id="9756" w:author="Sastry, Murali" w:date="2015-06-09T17:17:00Z">
              <w:r w:rsidRPr="00E056B6" w:rsidDel="00371A11">
                <w:delText>CheckForDevice</w:delText>
              </w:r>
              <w:bookmarkStart w:id="9757" w:name="_Toc421702304"/>
              <w:bookmarkStart w:id="9758" w:name="_Toc421705498"/>
              <w:bookmarkStart w:id="9759" w:name="_Toc422905478"/>
              <w:bookmarkStart w:id="9760" w:name="_Toc422936109"/>
              <w:bookmarkStart w:id="9761" w:name="_Toc422939171"/>
              <w:bookmarkStart w:id="9762" w:name="_Toc422930606"/>
              <w:bookmarkStart w:id="9763" w:name="_Toc494288738"/>
              <w:bookmarkStart w:id="9764" w:name="_Toc494291554"/>
              <w:bookmarkStart w:id="9765" w:name="_Toc494294368"/>
              <w:bookmarkEnd w:id="9757"/>
              <w:bookmarkEnd w:id="9758"/>
              <w:bookmarkEnd w:id="9759"/>
              <w:bookmarkEnd w:id="9760"/>
              <w:bookmarkEnd w:id="9761"/>
              <w:bookmarkEnd w:id="9762"/>
              <w:bookmarkEnd w:id="9763"/>
              <w:bookmarkEnd w:id="9764"/>
              <w:bookmarkEnd w:id="9765"/>
            </w:del>
          </w:p>
        </w:tc>
        <w:tc>
          <w:tcPr>
            <w:tcW w:w="5418" w:type="dxa"/>
            <w:tcBorders>
              <w:top w:val="single" w:sz="6" w:space="0" w:color="auto"/>
              <w:bottom w:val="single" w:sz="6" w:space="0" w:color="auto"/>
            </w:tcBorders>
          </w:tcPr>
          <w:p w:rsidR="00CE17FA" w:rsidRPr="00E056B6" w:rsidDel="00371A11" w:rsidRDefault="00C0468B">
            <w:pPr>
              <w:pStyle w:val="body"/>
              <w:rPr>
                <w:del w:id="9766" w:author="Sastry, Murali" w:date="2015-06-09T17:17:00Z"/>
              </w:rPr>
              <w:pPrChange w:id="9767" w:author="Sastry, Murali" w:date="2015-06-10T10:23:00Z">
                <w:pPr>
                  <w:pStyle w:val="tableentry"/>
                </w:pPr>
              </w:pPrChange>
            </w:pPr>
            <w:del w:id="9768" w:author="Sastry, Murali" w:date="2015-06-09T17:17:00Z">
              <w:r w:rsidRPr="00E056B6" w:rsidDel="00371A11">
                <w:delText>Always 0 unless specified otherwise</w:delText>
              </w:r>
              <w:bookmarkStart w:id="9769" w:name="_Toc421702305"/>
              <w:bookmarkStart w:id="9770" w:name="_Toc421705499"/>
              <w:bookmarkStart w:id="9771" w:name="_Toc422905479"/>
              <w:bookmarkStart w:id="9772" w:name="_Toc422936110"/>
              <w:bookmarkStart w:id="9773" w:name="_Toc422939172"/>
              <w:bookmarkStart w:id="9774" w:name="_Toc422930607"/>
              <w:bookmarkStart w:id="9775" w:name="_Toc494288739"/>
              <w:bookmarkStart w:id="9776" w:name="_Toc494291555"/>
              <w:bookmarkStart w:id="9777" w:name="_Toc494294369"/>
              <w:bookmarkEnd w:id="9769"/>
              <w:bookmarkEnd w:id="9770"/>
              <w:bookmarkEnd w:id="9771"/>
              <w:bookmarkEnd w:id="9772"/>
              <w:bookmarkEnd w:id="9773"/>
              <w:bookmarkEnd w:id="9774"/>
              <w:bookmarkEnd w:id="9775"/>
              <w:bookmarkEnd w:id="9776"/>
              <w:bookmarkEnd w:id="9777"/>
            </w:del>
          </w:p>
        </w:tc>
        <w:bookmarkStart w:id="9778" w:name="_Toc421702306"/>
        <w:bookmarkStart w:id="9779" w:name="_Toc421705500"/>
        <w:bookmarkStart w:id="9780" w:name="_Toc422905480"/>
        <w:bookmarkStart w:id="9781" w:name="_Toc422936111"/>
        <w:bookmarkStart w:id="9782" w:name="_Toc422939173"/>
        <w:bookmarkStart w:id="9783" w:name="_Toc422930608"/>
        <w:bookmarkStart w:id="9784" w:name="_Toc494288740"/>
        <w:bookmarkStart w:id="9785" w:name="_Toc494291556"/>
        <w:bookmarkStart w:id="9786" w:name="_Toc494294370"/>
        <w:bookmarkEnd w:id="9778"/>
        <w:bookmarkEnd w:id="9779"/>
        <w:bookmarkEnd w:id="9780"/>
        <w:bookmarkEnd w:id="9781"/>
        <w:bookmarkEnd w:id="9782"/>
        <w:bookmarkEnd w:id="9783"/>
        <w:bookmarkEnd w:id="9784"/>
        <w:bookmarkEnd w:id="9785"/>
        <w:bookmarkEnd w:id="9786"/>
      </w:tr>
      <w:tr w:rsidR="0059083C" w:rsidRPr="00E056B6" w:rsidDel="00371A11" w:rsidTr="00744E82">
        <w:trPr>
          <w:cantSplit/>
          <w:jc w:val="right"/>
          <w:del w:id="9787" w:author="Sastry, Murali" w:date="2015-06-09T17:17:00Z"/>
        </w:trPr>
        <w:tc>
          <w:tcPr>
            <w:tcW w:w="1962" w:type="dxa"/>
            <w:tcBorders>
              <w:top w:val="single" w:sz="6" w:space="0" w:color="auto"/>
              <w:bottom w:val="single" w:sz="6" w:space="0" w:color="auto"/>
            </w:tcBorders>
          </w:tcPr>
          <w:p w:rsidR="0059083C" w:rsidRPr="00E056B6" w:rsidDel="00371A11" w:rsidRDefault="00C0468B">
            <w:pPr>
              <w:pStyle w:val="body"/>
              <w:rPr>
                <w:del w:id="9788" w:author="Sastry, Murali" w:date="2015-06-09T17:17:00Z"/>
              </w:rPr>
              <w:pPrChange w:id="9789" w:author="Sastry, Murali" w:date="2015-06-10T10:23:00Z">
                <w:pPr>
                  <w:pStyle w:val="tableentry"/>
                </w:pPr>
              </w:pPrChange>
            </w:pPr>
            <w:del w:id="9790" w:author="Sastry, Murali" w:date="2015-06-09T17:17:00Z">
              <w:r w:rsidRPr="00E056B6" w:rsidDel="00371A11">
                <w:delText>XTRA</w:delText>
              </w:r>
              <w:bookmarkStart w:id="9791" w:name="_Toc421702307"/>
              <w:bookmarkStart w:id="9792" w:name="_Toc421705501"/>
              <w:bookmarkStart w:id="9793" w:name="_Toc422905481"/>
              <w:bookmarkStart w:id="9794" w:name="_Toc422936112"/>
              <w:bookmarkStart w:id="9795" w:name="_Toc422939174"/>
              <w:bookmarkStart w:id="9796" w:name="_Toc422930609"/>
              <w:bookmarkStart w:id="9797" w:name="_Toc494288741"/>
              <w:bookmarkStart w:id="9798" w:name="_Toc494291557"/>
              <w:bookmarkStart w:id="9799" w:name="_Toc494294371"/>
              <w:bookmarkEnd w:id="9791"/>
              <w:bookmarkEnd w:id="9792"/>
              <w:bookmarkEnd w:id="9793"/>
              <w:bookmarkEnd w:id="9794"/>
              <w:bookmarkEnd w:id="9795"/>
              <w:bookmarkEnd w:id="9796"/>
              <w:bookmarkEnd w:id="9797"/>
              <w:bookmarkEnd w:id="9798"/>
              <w:bookmarkEnd w:id="9799"/>
            </w:del>
          </w:p>
        </w:tc>
        <w:tc>
          <w:tcPr>
            <w:tcW w:w="5418" w:type="dxa"/>
            <w:tcBorders>
              <w:top w:val="single" w:sz="6" w:space="0" w:color="auto"/>
              <w:bottom w:val="single" w:sz="6" w:space="0" w:color="auto"/>
            </w:tcBorders>
          </w:tcPr>
          <w:p w:rsidR="00983820" w:rsidRPr="00E056B6" w:rsidDel="00371A11" w:rsidRDefault="00C0468B">
            <w:pPr>
              <w:pStyle w:val="body"/>
              <w:rPr>
                <w:del w:id="9800" w:author="Sastry, Murali" w:date="2015-06-09T17:17:00Z"/>
              </w:rPr>
              <w:pPrChange w:id="9801" w:author="Sastry, Murali" w:date="2015-06-10T10:23:00Z">
                <w:pPr>
                  <w:pStyle w:val="tableentry"/>
                  <w:tabs>
                    <w:tab w:val="left" w:pos="1372"/>
                  </w:tabs>
                </w:pPr>
              </w:pPrChange>
            </w:pPr>
            <w:del w:id="9802" w:author="Sastry, Murali" w:date="2015-06-09T17:17:00Z">
              <w:r w:rsidRPr="00E056B6" w:rsidDel="00371A11">
                <w:delText>Take from line 19 “Include XTRA Support”</w:delText>
              </w:r>
              <w:bookmarkStart w:id="9803" w:name="_Toc421702308"/>
              <w:bookmarkStart w:id="9804" w:name="_Toc421705502"/>
              <w:bookmarkStart w:id="9805" w:name="_Toc422905482"/>
              <w:bookmarkStart w:id="9806" w:name="_Toc422936113"/>
              <w:bookmarkStart w:id="9807" w:name="_Toc422939175"/>
              <w:bookmarkStart w:id="9808" w:name="_Toc422930610"/>
              <w:bookmarkStart w:id="9809" w:name="_Toc494288742"/>
              <w:bookmarkStart w:id="9810" w:name="_Toc494291558"/>
              <w:bookmarkStart w:id="9811" w:name="_Toc494294372"/>
              <w:bookmarkEnd w:id="9803"/>
              <w:bookmarkEnd w:id="9804"/>
              <w:bookmarkEnd w:id="9805"/>
              <w:bookmarkEnd w:id="9806"/>
              <w:bookmarkEnd w:id="9807"/>
              <w:bookmarkEnd w:id="9808"/>
              <w:bookmarkEnd w:id="9809"/>
              <w:bookmarkEnd w:id="9810"/>
              <w:bookmarkEnd w:id="9811"/>
            </w:del>
          </w:p>
        </w:tc>
        <w:bookmarkStart w:id="9812" w:name="_Toc421702309"/>
        <w:bookmarkStart w:id="9813" w:name="_Toc421705503"/>
        <w:bookmarkStart w:id="9814" w:name="_Toc422905483"/>
        <w:bookmarkStart w:id="9815" w:name="_Toc422936114"/>
        <w:bookmarkStart w:id="9816" w:name="_Toc422939176"/>
        <w:bookmarkStart w:id="9817" w:name="_Toc422930611"/>
        <w:bookmarkStart w:id="9818" w:name="_Toc494288743"/>
        <w:bookmarkStart w:id="9819" w:name="_Toc494291559"/>
        <w:bookmarkStart w:id="9820" w:name="_Toc494294373"/>
        <w:bookmarkEnd w:id="9812"/>
        <w:bookmarkEnd w:id="9813"/>
        <w:bookmarkEnd w:id="9814"/>
        <w:bookmarkEnd w:id="9815"/>
        <w:bookmarkEnd w:id="9816"/>
        <w:bookmarkEnd w:id="9817"/>
        <w:bookmarkEnd w:id="9818"/>
        <w:bookmarkEnd w:id="9819"/>
        <w:bookmarkEnd w:id="9820"/>
      </w:tr>
      <w:tr w:rsidR="0059083C" w:rsidRPr="00E056B6" w:rsidDel="00371A11" w:rsidTr="00744E82">
        <w:trPr>
          <w:cantSplit/>
          <w:jc w:val="right"/>
          <w:del w:id="9821" w:author="Sastry, Murali" w:date="2015-06-09T17:17:00Z"/>
        </w:trPr>
        <w:tc>
          <w:tcPr>
            <w:tcW w:w="1962" w:type="dxa"/>
            <w:tcBorders>
              <w:top w:val="single" w:sz="6" w:space="0" w:color="auto"/>
              <w:bottom w:val="single" w:sz="6" w:space="0" w:color="auto"/>
            </w:tcBorders>
          </w:tcPr>
          <w:p w:rsidR="0059083C" w:rsidRPr="00E056B6" w:rsidDel="00371A11" w:rsidRDefault="00C0468B">
            <w:pPr>
              <w:pStyle w:val="body"/>
              <w:rPr>
                <w:del w:id="9822" w:author="Sastry, Murali" w:date="2015-06-09T17:17:00Z"/>
              </w:rPr>
              <w:pPrChange w:id="9823" w:author="Sastry, Murali" w:date="2015-06-10T10:23:00Z">
                <w:pPr>
                  <w:pStyle w:val="tableentry"/>
                </w:pPr>
              </w:pPrChange>
            </w:pPr>
            <w:del w:id="9824" w:author="Sastry, Murali" w:date="2015-06-09T17:17:00Z">
              <w:r w:rsidRPr="00E056B6" w:rsidDel="00371A11">
                <w:delText>LocationDriver</w:delText>
              </w:r>
              <w:bookmarkStart w:id="9825" w:name="_Toc421702310"/>
              <w:bookmarkStart w:id="9826" w:name="_Toc421705504"/>
              <w:bookmarkStart w:id="9827" w:name="_Toc422905484"/>
              <w:bookmarkStart w:id="9828" w:name="_Toc422936115"/>
              <w:bookmarkStart w:id="9829" w:name="_Toc422939177"/>
              <w:bookmarkStart w:id="9830" w:name="_Toc422930612"/>
              <w:bookmarkStart w:id="9831" w:name="_Toc494288744"/>
              <w:bookmarkStart w:id="9832" w:name="_Toc494291560"/>
              <w:bookmarkStart w:id="9833" w:name="_Toc494294374"/>
              <w:bookmarkEnd w:id="9825"/>
              <w:bookmarkEnd w:id="9826"/>
              <w:bookmarkEnd w:id="9827"/>
              <w:bookmarkEnd w:id="9828"/>
              <w:bookmarkEnd w:id="9829"/>
              <w:bookmarkEnd w:id="9830"/>
              <w:bookmarkEnd w:id="9831"/>
              <w:bookmarkEnd w:id="9832"/>
              <w:bookmarkEnd w:id="9833"/>
            </w:del>
          </w:p>
        </w:tc>
        <w:tc>
          <w:tcPr>
            <w:tcW w:w="5418" w:type="dxa"/>
            <w:tcBorders>
              <w:top w:val="single" w:sz="6" w:space="0" w:color="auto"/>
              <w:bottom w:val="single" w:sz="6" w:space="0" w:color="auto"/>
            </w:tcBorders>
          </w:tcPr>
          <w:p w:rsidR="0059083C" w:rsidRPr="00E056B6" w:rsidDel="00371A11" w:rsidRDefault="00C0468B">
            <w:pPr>
              <w:pStyle w:val="body"/>
              <w:rPr>
                <w:del w:id="9834" w:author="Sastry, Murali" w:date="2015-06-09T17:17:00Z"/>
              </w:rPr>
              <w:pPrChange w:id="9835" w:author="Sastry, Murali" w:date="2015-06-10T10:23:00Z">
                <w:pPr>
                  <w:pStyle w:val="tableentry"/>
                </w:pPr>
              </w:pPrChange>
            </w:pPr>
            <w:del w:id="9836" w:author="Sastry, Murali" w:date="2015-06-09T17:17:00Z">
              <w:r w:rsidRPr="00E056B6" w:rsidDel="00371A11">
                <w:delText>Take from line 10 “Support Windows 7 Location Sensor”</w:delText>
              </w:r>
              <w:bookmarkStart w:id="9837" w:name="_Toc421702311"/>
              <w:bookmarkStart w:id="9838" w:name="_Toc421705505"/>
              <w:bookmarkStart w:id="9839" w:name="_Toc422905485"/>
              <w:bookmarkStart w:id="9840" w:name="_Toc422936116"/>
              <w:bookmarkStart w:id="9841" w:name="_Toc422939178"/>
              <w:bookmarkStart w:id="9842" w:name="_Toc422930613"/>
              <w:bookmarkStart w:id="9843" w:name="_Toc494288745"/>
              <w:bookmarkStart w:id="9844" w:name="_Toc494291561"/>
              <w:bookmarkStart w:id="9845" w:name="_Toc494294375"/>
              <w:bookmarkEnd w:id="9837"/>
              <w:bookmarkEnd w:id="9838"/>
              <w:bookmarkEnd w:id="9839"/>
              <w:bookmarkEnd w:id="9840"/>
              <w:bookmarkEnd w:id="9841"/>
              <w:bookmarkEnd w:id="9842"/>
              <w:bookmarkEnd w:id="9843"/>
              <w:bookmarkEnd w:id="9844"/>
              <w:bookmarkEnd w:id="9845"/>
            </w:del>
          </w:p>
        </w:tc>
        <w:bookmarkStart w:id="9846" w:name="_Toc421702312"/>
        <w:bookmarkStart w:id="9847" w:name="_Toc421705506"/>
        <w:bookmarkStart w:id="9848" w:name="_Toc422905486"/>
        <w:bookmarkStart w:id="9849" w:name="_Toc422936117"/>
        <w:bookmarkStart w:id="9850" w:name="_Toc422939179"/>
        <w:bookmarkStart w:id="9851" w:name="_Toc422930614"/>
        <w:bookmarkStart w:id="9852" w:name="_Toc494288746"/>
        <w:bookmarkStart w:id="9853" w:name="_Toc494291562"/>
        <w:bookmarkStart w:id="9854" w:name="_Toc494294376"/>
        <w:bookmarkEnd w:id="9846"/>
        <w:bookmarkEnd w:id="9847"/>
        <w:bookmarkEnd w:id="9848"/>
        <w:bookmarkEnd w:id="9849"/>
        <w:bookmarkEnd w:id="9850"/>
        <w:bookmarkEnd w:id="9851"/>
        <w:bookmarkEnd w:id="9852"/>
        <w:bookmarkEnd w:id="9853"/>
        <w:bookmarkEnd w:id="9854"/>
      </w:tr>
      <w:tr w:rsidR="003838CD" w:rsidRPr="00E056B6" w:rsidDel="00371A11" w:rsidTr="00744E82">
        <w:trPr>
          <w:cantSplit/>
          <w:jc w:val="right"/>
          <w:del w:id="9855" w:author="Sastry, Murali" w:date="2015-06-09T17:17:00Z"/>
        </w:trPr>
        <w:tc>
          <w:tcPr>
            <w:tcW w:w="1962" w:type="dxa"/>
            <w:tcBorders>
              <w:top w:val="single" w:sz="6" w:space="0" w:color="auto"/>
              <w:bottom w:val="single" w:sz="6" w:space="0" w:color="auto"/>
            </w:tcBorders>
          </w:tcPr>
          <w:p w:rsidR="003838CD" w:rsidRPr="00E056B6" w:rsidDel="00371A11" w:rsidRDefault="003838CD">
            <w:pPr>
              <w:pStyle w:val="body"/>
              <w:rPr>
                <w:del w:id="9856" w:author="Sastry, Murali" w:date="2015-06-09T17:17:00Z"/>
              </w:rPr>
              <w:pPrChange w:id="9857" w:author="Sastry, Murali" w:date="2015-06-10T10:23:00Z">
                <w:pPr>
                  <w:pStyle w:val="tableentry"/>
                </w:pPr>
              </w:pPrChange>
            </w:pPr>
            <w:del w:id="9858" w:author="Sastry, Murali" w:date="2015-06-09T17:17:00Z">
              <w:r w:rsidRPr="00E056B6" w:rsidDel="00371A11">
                <w:delText>QComBusDriver</w:delText>
              </w:r>
              <w:bookmarkStart w:id="9859" w:name="_Toc421702313"/>
              <w:bookmarkStart w:id="9860" w:name="_Toc421705507"/>
              <w:bookmarkStart w:id="9861" w:name="_Toc422905487"/>
              <w:bookmarkStart w:id="9862" w:name="_Toc422936118"/>
              <w:bookmarkStart w:id="9863" w:name="_Toc422939180"/>
              <w:bookmarkStart w:id="9864" w:name="_Toc422930615"/>
              <w:bookmarkStart w:id="9865" w:name="_Toc494288747"/>
              <w:bookmarkStart w:id="9866" w:name="_Toc494291563"/>
              <w:bookmarkStart w:id="9867" w:name="_Toc494294377"/>
              <w:bookmarkEnd w:id="9859"/>
              <w:bookmarkEnd w:id="9860"/>
              <w:bookmarkEnd w:id="9861"/>
              <w:bookmarkEnd w:id="9862"/>
              <w:bookmarkEnd w:id="9863"/>
              <w:bookmarkEnd w:id="9864"/>
              <w:bookmarkEnd w:id="9865"/>
              <w:bookmarkEnd w:id="9866"/>
              <w:bookmarkEnd w:id="9867"/>
            </w:del>
          </w:p>
        </w:tc>
        <w:tc>
          <w:tcPr>
            <w:tcW w:w="5418" w:type="dxa"/>
            <w:tcBorders>
              <w:top w:val="single" w:sz="6" w:space="0" w:color="auto"/>
              <w:bottom w:val="single" w:sz="6" w:space="0" w:color="auto"/>
            </w:tcBorders>
          </w:tcPr>
          <w:p w:rsidR="003838CD" w:rsidRPr="00E056B6" w:rsidDel="00371A11" w:rsidRDefault="003838CD">
            <w:pPr>
              <w:pStyle w:val="body"/>
              <w:rPr>
                <w:del w:id="9868" w:author="Sastry, Murali" w:date="2015-06-09T17:17:00Z"/>
              </w:rPr>
              <w:pPrChange w:id="9869" w:author="Sastry, Murali" w:date="2015-06-10T10:23:00Z">
                <w:pPr>
                  <w:pStyle w:val="tableentry"/>
                </w:pPr>
              </w:pPrChange>
            </w:pPr>
            <w:del w:id="9870" w:author="Sastry, Murali" w:date="2015-06-09T17:17:00Z">
              <w:r w:rsidRPr="00E056B6" w:rsidDel="00371A11">
                <w:delText>Take from line 11 “Install MCCI composite driver”</w:delText>
              </w:r>
              <w:bookmarkStart w:id="9871" w:name="_Toc421702314"/>
              <w:bookmarkStart w:id="9872" w:name="_Toc421705508"/>
              <w:bookmarkStart w:id="9873" w:name="_Toc422905488"/>
              <w:bookmarkStart w:id="9874" w:name="_Toc422936119"/>
              <w:bookmarkStart w:id="9875" w:name="_Toc422939181"/>
              <w:bookmarkStart w:id="9876" w:name="_Toc422930616"/>
              <w:bookmarkStart w:id="9877" w:name="_Toc494288748"/>
              <w:bookmarkStart w:id="9878" w:name="_Toc494291564"/>
              <w:bookmarkStart w:id="9879" w:name="_Toc494294378"/>
              <w:bookmarkEnd w:id="9871"/>
              <w:bookmarkEnd w:id="9872"/>
              <w:bookmarkEnd w:id="9873"/>
              <w:bookmarkEnd w:id="9874"/>
              <w:bookmarkEnd w:id="9875"/>
              <w:bookmarkEnd w:id="9876"/>
              <w:bookmarkEnd w:id="9877"/>
              <w:bookmarkEnd w:id="9878"/>
              <w:bookmarkEnd w:id="9879"/>
            </w:del>
          </w:p>
        </w:tc>
        <w:bookmarkStart w:id="9880" w:name="_Toc421702315"/>
        <w:bookmarkStart w:id="9881" w:name="_Toc421705509"/>
        <w:bookmarkStart w:id="9882" w:name="_Toc422905489"/>
        <w:bookmarkStart w:id="9883" w:name="_Toc422936120"/>
        <w:bookmarkStart w:id="9884" w:name="_Toc422939182"/>
        <w:bookmarkStart w:id="9885" w:name="_Toc422930617"/>
        <w:bookmarkStart w:id="9886" w:name="_Toc494288749"/>
        <w:bookmarkStart w:id="9887" w:name="_Toc494291565"/>
        <w:bookmarkStart w:id="9888" w:name="_Toc494294379"/>
        <w:bookmarkEnd w:id="9880"/>
        <w:bookmarkEnd w:id="9881"/>
        <w:bookmarkEnd w:id="9882"/>
        <w:bookmarkEnd w:id="9883"/>
        <w:bookmarkEnd w:id="9884"/>
        <w:bookmarkEnd w:id="9885"/>
        <w:bookmarkEnd w:id="9886"/>
        <w:bookmarkEnd w:id="9887"/>
        <w:bookmarkEnd w:id="9888"/>
      </w:tr>
    </w:tbl>
    <w:p w:rsidR="00430AAF" w:rsidRPr="00E056B6" w:rsidDel="00371A11" w:rsidRDefault="00430AAF">
      <w:pPr>
        <w:pStyle w:val="body"/>
        <w:rPr>
          <w:del w:id="9889" w:author="Sastry, Murali" w:date="2015-06-09T17:17:00Z"/>
        </w:rPr>
      </w:pPr>
      <w:bookmarkStart w:id="9890" w:name="_Toc421702316"/>
      <w:bookmarkStart w:id="9891" w:name="_Toc421705510"/>
      <w:bookmarkStart w:id="9892" w:name="_Toc422905490"/>
      <w:bookmarkStart w:id="9893" w:name="_Toc422936121"/>
      <w:bookmarkStart w:id="9894" w:name="_Toc422939183"/>
      <w:bookmarkStart w:id="9895" w:name="_Toc422930618"/>
      <w:bookmarkStart w:id="9896" w:name="_Toc494288750"/>
      <w:bookmarkStart w:id="9897" w:name="_Toc494291566"/>
      <w:bookmarkStart w:id="9898" w:name="_Toc494294380"/>
      <w:bookmarkEnd w:id="9890"/>
      <w:bookmarkEnd w:id="9891"/>
      <w:bookmarkEnd w:id="9892"/>
      <w:bookmarkEnd w:id="9893"/>
      <w:bookmarkEnd w:id="9894"/>
      <w:bookmarkEnd w:id="9895"/>
      <w:bookmarkEnd w:id="9896"/>
      <w:bookmarkEnd w:id="9897"/>
      <w:bookmarkEnd w:id="9898"/>
    </w:p>
    <w:p w:rsidR="003C7DCA" w:rsidRPr="00E056B6" w:rsidDel="00371A11" w:rsidRDefault="00C0468B">
      <w:pPr>
        <w:pStyle w:val="body"/>
        <w:rPr>
          <w:del w:id="9899" w:author="Sastry, Murali" w:date="2015-06-09T17:17:00Z"/>
        </w:rPr>
      </w:pPr>
      <w:del w:id="9900" w:author="Sastry, Murali" w:date="2015-06-09T17:17:00Z">
        <w:r w:rsidRPr="00E056B6" w:rsidDel="00371A11">
          <w:delText>GobiOEM&lt;OEMName&gt;.vdproj</w:delText>
        </w:r>
        <w:bookmarkStart w:id="9901" w:name="_Toc421702317"/>
        <w:bookmarkStart w:id="9902" w:name="_Toc421705511"/>
        <w:bookmarkStart w:id="9903" w:name="_Toc422905491"/>
        <w:bookmarkStart w:id="9904" w:name="_Toc422936122"/>
        <w:bookmarkStart w:id="9905" w:name="_Toc422939184"/>
        <w:bookmarkStart w:id="9906" w:name="_Toc422930619"/>
        <w:bookmarkStart w:id="9907" w:name="_Toc494288751"/>
        <w:bookmarkStart w:id="9908" w:name="_Toc494291567"/>
        <w:bookmarkStart w:id="9909" w:name="_Toc494294381"/>
        <w:bookmarkEnd w:id="9901"/>
        <w:bookmarkEnd w:id="9902"/>
        <w:bookmarkEnd w:id="9903"/>
        <w:bookmarkEnd w:id="9904"/>
        <w:bookmarkEnd w:id="9905"/>
        <w:bookmarkEnd w:id="9906"/>
        <w:bookmarkEnd w:id="9907"/>
        <w:bookmarkEnd w:id="9908"/>
        <w:bookmarkEnd w:id="9909"/>
      </w:del>
    </w:p>
    <w:p w:rsidR="00430AAF" w:rsidRPr="00E056B6" w:rsidDel="00371A11" w:rsidRDefault="00C0468B">
      <w:pPr>
        <w:pStyle w:val="body"/>
        <w:rPr>
          <w:del w:id="9910" w:author="Sastry, Murali" w:date="2015-06-09T17:17:00Z"/>
        </w:rPr>
        <w:pPrChange w:id="9911" w:author="Sastry, Murali" w:date="2015-06-10T10:23:00Z">
          <w:pPr>
            <w:pStyle w:val="body"/>
            <w:ind w:left="1440"/>
          </w:pPr>
        </w:pPrChange>
      </w:pPr>
      <w:del w:id="9912" w:author="Sastry, Murali" w:date="2015-06-09T17:17:00Z">
        <w:r w:rsidRPr="00E056B6" w:rsidDel="00371A11">
          <w:delText>Copy one of the other vdproj files, rename it, and update using search and replace in notepad.  Make sure you get the did file name updated.  ProductName should be updated with &lt;OEM Name&gt; not &lt;OEMName&gt;.</w:delText>
        </w:r>
        <w:bookmarkStart w:id="9913" w:name="_Toc421702318"/>
        <w:bookmarkStart w:id="9914" w:name="_Toc421705512"/>
        <w:bookmarkStart w:id="9915" w:name="_Toc422905492"/>
        <w:bookmarkStart w:id="9916" w:name="_Toc422936123"/>
        <w:bookmarkStart w:id="9917" w:name="_Toc422939185"/>
        <w:bookmarkStart w:id="9918" w:name="_Toc422930620"/>
        <w:bookmarkStart w:id="9919" w:name="_Toc494288752"/>
        <w:bookmarkStart w:id="9920" w:name="_Toc494291568"/>
        <w:bookmarkStart w:id="9921" w:name="_Toc494294382"/>
        <w:bookmarkEnd w:id="9913"/>
        <w:bookmarkEnd w:id="9914"/>
        <w:bookmarkEnd w:id="9915"/>
        <w:bookmarkEnd w:id="9916"/>
        <w:bookmarkEnd w:id="9917"/>
        <w:bookmarkEnd w:id="9918"/>
        <w:bookmarkEnd w:id="9919"/>
        <w:bookmarkEnd w:id="9920"/>
        <w:bookmarkEnd w:id="9921"/>
      </w:del>
    </w:p>
    <w:p w:rsidR="00D34AD0" w:rsidRPr="00E056B6" w:rsidDel="00371A11" w:rsidRDefault="00C0468B">
      <w:pPr>
        <w:pStyle w:val="body"/>
        <w:rPr>
          <w:del w:id="9922" w:author="Sastry, Murali" w:date="2015-06-09T17:17:00Z"/>
        </w:rPr>
        <w:pPrChange w:id="9923" w:author="Sastry, Murali" w:date="2015-06-10T10:23:00Z">
          <w:pPr>
            <w:pStyle w:val="body"/>
            <w:ind w:left="1440"/>
          </w:pPr>
        </w:pPrChange>
      </w:pPr>
      <w:del w:id="9924" w:author="Sastry, Murali" w:date="2015-06-09T17:17:00Z">
        <w:r w:rsidRPr="00E056B6" w:rsidDel="00371A11">
          <w:delText>Add this vdproj to the GobiOEMInstallers.sln and update the product and upgrade codes.  The last two digits of the Upgrade code need to be in incremented from last added customer:</w:delText>
        </w:r>
        <w:bookmarkStart w:id="9925" w:name="_Toc421702319"/>
        <w:bookmarkStart w:id="9926" w:name="_Toc421705513"/>
        <w:bookmarkStart w:id="9927" w:name="_Toc422905493"/>
        <w:bookmarkStart w:id="9928" w:name="_Toc422936124"/>
        <w:bookmarkStart w:id="9929" w:name="_Toc422939186"/>
        <w:bookmarkStart w:id="9930" w:name="_Toc422930621"/>
        <w:bookmarkStart w:id="9931" w:name="_Toc494288753"/>
        <w:bookmarkStart w:id="9932" w:name="_Toc494291569"/>
        <w:bookmarkStart w:id="9933" w:name="_Toc494294383"/>
        <w:bookmarkEnd w:id="9925"/>
        <w:bookmarkEnd w:id="9926"/>
        <w:bookmarkEnd w:id="9927"/>
        <w:bookmarkEnd w:id="9928"/>
        <w:bookmarkEnd w:id="9929"/>
        <w:bookmarkEnd w:id="9930"/>
        <w:bookmarkEnd w:id="9931"/>
        <w:bookmarkEnd w:id="9932"/>
        <w:bookmarkEnd w:id="9933"/>
      </w:del>
    </w:p>
    <w:p w:rsidR="00983820" w:rsidRPr="00E056B6" w:rsidDel="00371A11" w:rsidRDefault="00C0468B">
      <w:pPr>
        <w:pStyle w:val="body"/>
        <w:rPr>
          <w:del w:id="9934" w:author="Sastry, Murali" w:date="2015-06-09T17:17:00Z"/>
        </w:rPr>
        <w:pPrChange w:id="9935" w:author="Sastry, Murali" w:date="2015-06-10T10:23:00Z">
          <w:pPr>
            <w:pStyle w:val="Caption"/>
            <w:keepNext/>
            <w:ind w:left="1440" w:firstLine="720"/>
          </w:pPr>
        </w:pPrChange>
      </w:pPr>
      <w:del w:id="9936"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13</w:delText>
        </w:r>
        <w:r w:rsidR="00A31CAF" w:rsidDel="00371A11">
          <w:rPr>
            <w:b/>
          </w:rPr>
          <w:fldChar w:fldCharType="end"/>
        </w:r>
        <w:r w:rsidRPr="00E056B6" w:rsidDel="00371A11">
          <w:delText xml:space="preserve"> OEM package upgrade codes</w:delText>
        </w:r>
        <w:bookmarkStart w:id="9937" w:name="_Toc421702320"/>
        <w:bookmarkStart w:id="9938" w:name="_Toc421705514"/>
        <w:bookmarkStart w:id="9939" w:name="_Toc422905494"/>
        <w:bookmarkStart w:id="9940" w:name="_Toc422936125"/>
        <w:bookmarkStart w:id="9941" w:name="_Toc422939187"/>
        <w:bookmarkStart w:id="9942" w:name="_Toc422930622"/>
        <w:bookmarkStart w:id="9943" w:name="_Toc494288754"/>
        <w:bookmarkStart w:id="9944" w:name="_Toc494291570"/>
        <w:bookmarkStart w:id="9945" w:name="_Toc494294384"/>
        <w:bookmarkEnd w:id="9937"/>
        <w:bookmarkEnd w:id="9938"/>
        <w:bookmarkEnd w:id="9939"/>
        <w:bookmarkEnd w:id="9940"/>
        <w:bookmarkEnd w:id="9941"/>
        <w:bookmarkEnd w:id="9942"/>
        <w:bookmarkEnd w:id="9943"/>
        <w:bookmarkEnd w:id="9944"/>
        <w:bookmarkEnd w:id="9945"/>
      </w:del>
    </w:p>
    <w:tbl>
      <w:tblPr>
        <w:tblW w:w="7380" w:type="dxa"/>
        <w:tblInd w:w="22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5400"/>
      </w:tblGrid>
      <w:tr w:rsidR="00D34AD0" w:rsidRPr="00E056B6" w:rsidDel="00371A11" w:rsidTr="00F868C1">
        <w:trPr>
          <w:cantSplit/>
          <w:tblHeader/>
          <w:del w:id="9946" w:author="Sastry, Murali" w:date="2015-06-09T17:17:00Z"/>
        </w:trPr>
        <w:tc>
          <w:tcPr>
            <w:tcW w:w="1980" w:type="dxa"/>
            <w:tcBorders>
              <w:bottom w:val="single" w:sz="12" w:space="0" w:color="auto"/>
            </w:tcBorders>
          </w:tcPr>
          <w:p w:rsidR="00D34AD0" w:rsidRPr="00E056B6" w:rsidDel="00371A11" w:rsidRDefault="00C0468B">
            <w:pPr>
              <w:pStyle w:val="body"/>
              <w:rPr>
                <w:del w:id="9947" w:author="Sastry, Murali" w:date="2015-06-09T17:17:00Z"/>
              </w:rPr>
              <w:pPrChange w:id="9948" w:author="Sastry, Murali" w:date="2015-06-10T10:23:00Z">
                <w:pPr>
                  <w:pStyle w:val="tableheading"/>
                </w:pPr>
              </w:pPrChange>
            </w:pPr>
            <w:del w:id="9949" w:author="Sastry, Murali" w:date="2015-06-09T17:17:00Z">
              <w:r w:rsidRPr="00E056B6" w:rsidDel="00371A11">
                <w:delText>OEM</w:delText>
              </w:r>
              <w:bookmarkStart w:id="9950" w:name="_Toc421702321"/>
              <w:bookmarkStart w:id="9951" w:name="_Toc421705515"/>
              <w:bookmarkStart w:id="9952" w:name="_Toc422905495"/>
              <w:bookmarkStart w:id="9953" w:name="_Toc422936126"/>
              <w:bookmarkStart w:id="9954" w:name="_Toc422939188"/>
              <w:bookmarkStart w:id="9955" w:name="_Toc422930623"/>
              <w:bookmarkStart w:id="9956" w:name="_Toc494288755"/>
              <w:bookmarkStart w:id="9957" w:name="_Toc494291571"/>
              <w:bookmarkStart w:id="9958" w:name="_Toc494294385"/>
              <w:bookmarkEnd w:id="9950"/>
              <w:bookmarkEnd w:id="9951"/>
              <w:bookmarkEnd w:id="9952"/>
              <w:bookmarkEnd w:id="9953"/>
              <w:bookmarkEnd w:id="9954"/>
              <w:bookmarkEnd w:id="9955"/>
              <w:bookmarkEnd w:id="9956"/>
              <w:bookmarkEnd w:id="9957"/>
              <w:bookmarkEnd w:id="9958"/>
            </w:del>
          </w:p>
        </w:tc>
        <w:tc>
          <w:tcPr>
            <w:tcW w:w="5400" w:type="dxa"/>
            <w:tcBorders>
              <w:bottom w:val="single" w:sz="12" w:space="0" w:color="auto"/>
            </w:tcBorders>
          </w:tcPr>
          <w:p w:rsidR="00D34AD0" w:rsidRPr="00E056B6" w:rsidDel="00371A11" w:rsidRDefault="00C0468B">
            <w:pPr>
              <w:pStyle w:val="body"/>
              <w:rPr>
                <w:del w:id="9959" w:author="Sastry, Murali" w:date="2015-06-09T17:17:00Z"/>
              </w:rPr>
              <w:pPrChange w:id="9960" w:author="Sastry, Murali" w:date="2015-06-10T10:23:00Z">
                <w:pPr>
                  <w:pStyle w:val="tableheading"/>
                </w:pPr>
              </w:pPrChange>
            </w:pPr>
            <w:del w:id="9961" w:author="Sastry, Murali" w:date="2015-06-09T17:17:00Z">
              <w:r w:rsidRPr="00E056B6" w:rsidDel="00371A11">
                <w:delText>Upgrade Code</w:delText>
              </w:r>
              <w:bookmarkStart w:id="9962" w:name="_Toc421702322"/>
              <w:bookmarkStart w:id="9963" w:name="_Toc421705516"/>
              <w:bookmarkStart w:id="9964" w:name="_Toc422905496"/>
              <w:bookmarkStart w:id="9965" w:name="_Toc422936127"/>
              <w:bookmarkStart w:id="9966" w:name="_Toc422939189"/>
              <w:bookmarkStart w:id="9967" w:name="_Toc422930624"/>
              <w:bookmarkStart w:id="9968" w:name="_Toc494288756"/>
              <w:bookmarkStart w:id="9969" w:name="_Toc494291572"/>
              <w:bookmarkStart w:id="9970" w:name="_Toc494294386"/>
              <w:bookmarkEnd w:id="9962"/>
              <w:bookmarkEnd w:id="9963"/>
              <w:bookmarkEnd w:id="9964"/>
              <w:bookmarkEnd w:id="9965"/>
              <w:bookmarkEnd w:id="9966"/>
              <w:bookmarkEnd w:id="9967"/>
              <w:bookmarkEnd w:id="9968"/>
              <w:bookmarkEnd w:id="9969"/>
              <w:bookmarkEnd w:id="9970"/>
            </w:del>
          </w:p>
        </w:tc>
        <w:bookmarkStart w:id="9971" w:name="_Toc421702323"/>
        <w:bookmarkStart w:id="9972" w:name="_Toc421705517"/>
        <w:bookmarkStart w:id="9973" w:name="_Toc422905497"/>
        <w:bookmarkStart w:id="9974" w:name="_Toc422936128"/>
        <w:bookmarkStart w:id="9975" w:name="_Toc422939190"/>
        <w:bookmarkStart w:id="9976" w:name="_Toc422930625"/>
        <w:bookmarkStart w:id="9977" w:name="_Toc494288757"/>
        <w:bookmarkStart w:id="9978" w:name="_Toc494291573"/>
        <w:bookmarkStart w:id="9979" w:name="_Toc494294387"/>
        <w:bookmarkEnd w:id="9971"/>
        <w:bookmarkEnd w:id="9972"/>
        <w:bookmarkEnd w:id="9973"/>
        <w:bookmarkEnd w:id="9974"/>
        <w:bookmarkEnd w:id="9975"/>
        <w:bookmarkEnd w:id="9976"/>
        <w:bookmarkEnd w:id="9977"/>
        <w:bookmarkEnd w:id="9978"/>
        <w:bookmarkEnd w:id="9979"/>
      </w:tr>
      <w:tr w:rsidR="00D34AD0" w:rsidRPr="00E056B6" w:rsidDel="00371A11" w:rsidTr="00D34AD0">
        <w:trPr>
          <w:cantSplit/>
          <w:del w:id="9980" w:author="Sastry, Murali" w:date="2015-06-09T17:17:00Z"/>
        </w:trPr>
        <w:tc>
          <w:tcPr>
            <w:tcW w:w="1980" w:type="dxa"/>
            <w:tcBorders>
              <w:top w:val="nil"/>
              <w:bottom w:val="single" w:sz="6" w:space="0" w:color="auto"/>
            </w:tcBorders>
          </w:tcPr>
          <w:p w:rsidR="00D34AD0" w:rsidRPr="00E056B6" w:rsidDel="00371A11" w:rsidRDefault="00C0468B">
            <w:pPr>
              <w:pStyle w:val="body"/>
              <w:rPr>
                <w:del w:id="9981" w:author="Sastry, Murali" w:date="2015-06-09T17:17:00Z"/>
              </w:rPr>
              <w:pPrChange w:id="9982" w:author="Sastry, Murali" w:date="2015-06-10T10:23:00Z">
                <w:pPr>
                  <w:pStyle w:val="tableentry"/>
                </w:pPr>
              </w:pPrChange>
            </w:pPr>
            <w:del w:id="9983" w:author="Sastry, Murali" w:date="2015-06-09T17:17:00Z">
              <w:r w:rsidRPr="00E056B6" w:rsidDel="00371A11">
                <w:delText>HP</w:delText>
              </w:r>
              <w:bookmarkStart w:id="9984" w:name="_Toc421702324"/>
              <w:bookmarkStart w:id="9985" w:name="_Toc421705518"/>
              <w:bookmarkStart w:id="9986" w:name="_Toc422905498"/>
              <w:bookmarkStart w:id="9987" w:name="_Toc422936129"/>
              <w:bookmarkStart w:id="9988" w:name="_Toc422939191"/>
              <w:bookmarkStart w:id="9989" w:name="_Toc422930626"/>
              <w:bookmarkStart w:id="9990" w:name="_Toc494288758"/>
              <w:bookmarkStart w:id="9991" w:name="_Toc494291574"/>
              <w:bookmarkStart w:id="9992" w:name="_Toc494294388"/>
              <w:bookmarkEnd w:id="9984"/>
              <w:bookmarkEnd w:id="9985"/>
              <w:bookmarkEnd w:id="9986"/>
              <w:bookmarkEnd w:id="9987"/>
              <w:bookmarkEnd w:id="9988"/>
              <w:bookmarkEnd w:id="9989"/>
              <w:bookmarkEnd w:id="9990"/>
              <w:bookmarkEnd w:id="9991"/>
              <w:bookmarkEnd w:id="9992"/>
            </w:del>
          </w:p>
        </w:tc>
        <w:tc>
          <w:tcPr>
            <w:tcW w:w="5400" w:type="dxa"/>
            <w:tcBorders>
              <w:top w:val="nil"/>
              <w:bottom w:val="single" w:sz="6" w:space="0" w:color="auto"/>
            </w:tcBorders>
          </w:tcPr>
          <w:p w:rsidR="00D34AD0" w:rsidRPr="00E056B6" w:rsidDel="00371A11" w:rsidRDefault="00C0468B">
            <w:pPr>
              <w:pStyle w:val="body"/>
              <w:rPr>
                <w:del w:id="9993" w:author="Sastry, Murali" w:date="2015-06-09T17:17:00Z"/>
              </w:rPr>
              <w:pPrChange w:id="9994" w:author="Sastry, Murali" w:date="2015-06-10T10:23:00Z">
                <w:pPr>
                  <w:pStyle w:val="tableentry"/>
                  <w:jc w:val="center"/>
                </w:pPr>
              </w:pPrChange>
            </w:pPr>
            <w:del w:id="9995" w:author="Sastry, Murali" w:date="2015-06-09T17:17:00Z">
              <w:r w:rsidRPr="00E056B6" w:rsidDel="00371A11">
                <w:delText>{554704FF-D7AC-4E82-8958-4DADCD32C5</w:delText>
              </w:r>
              <w:r w:rsidRPr="00E056B6" w:rsidDel="00371A11">
                <w:rPr>
                  <w:b/>
                </w:rPr>
                <w:delText>00</w:delText>
              </w:r>
              <w:r w:rsidR="00D34AD0" w:rsidRPr="00E056B6" w:rsidDel="00371A11">
                <w:delText>}</w:delText>
              </w:r>
              <w:bookmarkStart w:id="9996" w:name="_Toc421702325"/>
              <w:bookmarkStart w:id="9997" w:name="_Toc421705519"/>
              <w:bookmarkStart w:id="9998" w:name="_Toc422905499"/>
              <w:bookmarkStart w:id="9999" w:name="_Toc422936130"/>
              <w:bookmarkStart w:id="10000" w:name="_Toc422939192"/>
              <w:bookmarkStart w:id="10001" w:name="_Toc422930627"/>
              <w:bookmarkStart w:id="10002" w:name="_Toc494288759"/>
              <w:bookmarkStart w:id="10003" w:name="_Toc494291575"/>
              <w:bookmarkStart w:id="10004" w:name="_Toc494294389"/>
              <w:bookmarkEnd w:id="9996"/>
              <w:bookmarkEnd w:id="9997"/>
              <w:bookmarkEnd w:id="9998"/>
              <w:bookmarkEnd w:id="9999"/>
              <w:bookmarkEnd w:id="10000"/>
              <w:bookmarkEnd w:id="10001"/>
              <w:bookmarkEnd w:id="10002"/>
              <w:bookmarkEnd w:id="10003"/>
              <w:bookmarkEnd w:id="10004"/>
            </w:del>
          </w:p>
        </w:tc>
        <w:bookmarkStart w:id="10005" w:name="_Toc421702326"/>
        <w:bookmarkStart w:id="10006" w:name="_Toc421705520"/>
        <w:bookmarkStart w:id="10007" w:name="_Toc422905500"/>
        <w:bookmarkStart w:id="10008" w:name="_Toc422936131"/>
        <w:bookmarkStart w:id="10009" w:name="_Toc422939193"/>
        <w:bookmarkStart w:id="10010" w:name="_Toc422930628"/>
        <w:bookmarkStart w:id="10011" w:name="_Toc494288760"/>
        <w:bookmarkStart w:id="10012" w:name="_Toc494291576"/>
        <w:bookmarkStart w:id="10013" w:name="_Toc494294390"/>
        <w:bookmarkEnd w:id="10005"/>
        <w:bookmarkEnd w:id="10006"/>
        <w:bookmarkEnd w:id="10007"/>
        <w:bookmarkEnd w:id="10008"/>
        <w:bookmarkEnd w:id="10009"/>
        <w:bookmarkEnd w:id="10010"/>
        <w:bookmarkEnd w:id="10011"/>
        <w:bookmarkEnd w:id="10012"/>
        <w:bookmarkEnd w:id="10013"/>
      </w:tr>
      <w:tr w:rsidR="00D34AD0" w:rsidRPr="00E056B6" w:rsidDel="00371A11" w:rsidTr="00D34AD0">
        <w:trPr>
          <w:cantSplit/>
          <w:del w:id="10014" w:author="Sastry, Murali" w:date="2015-06-09T17:17:00Z"/>
        </w:trPr>
        <w:tc>
          <w:tcPr>
            <w:tcW w:w="1980" w:type="dxa"/>
            <w:tcBorders>
              <w:top w:val="single" w:sz="6" w:space="0" w:color="auto"/>
              <w:bottom w:val="single" w:sz="6" w:space="0" w:color="auto"/>
            </w:tcBorders>
          </w:tcPr>
          <w:p w:rsidR="00D34AD0" w:rsidRPr="00E056B6" w:rsidDel="00371A11" w:rsidRDefault="00C0468B">
            <w:pPr>
              <w:pStyle w:val="body"/>
              <w:rPr>
                <w:del w:id="10015" w:author="Sastry, Murali" w:date="2015-06-09T17:17:00Z"/>
              </w:rPr>
              <w:pPrChange w:id="10016" w:author="Sastry, Murali" w:date="2015-06-10T10:23:00Z">
                <w:pPr>
                  <w:pStyle w:val="tableentry"/>
                </w:pPr>
              </w:pPrChange>
            </w:pPr>
            <w:del w:id="10017" w:author="Sastry, Murali" w:date="2015-06-09T17:17:00Z">
              <w:r w:rsidRPr="00E056B6" w:rsidDel="00371A11">
                <w:delText>Lenovo</w:delText>
              </w:r>
              <w:bookmarkStart w:id="10018" w:name="_Toc421702327"/>
              <w:bookmarkStart w:id="10019" w:name="_Toc421705521"/>
              <w:bookmarkStart w:id="10020" w:name="_Toc422905501"/>
              <w:bookmarkStart w:id="10021" w:name="_Toc422936132"/>
              <w:bookmarkStart w:id="10022" w:name="_Toc422939194"/>
              <w:bookmarkStart w:id="10023" w:name="_Toc422930629"/>
              <w:bookmarkStart w:id="10024" w:name="_Toc494288761"/>
              <w:bookmarkStart w:id="10025" w:name="_Toc494291577"/>
              <w:bookmarkStart w:id="10026" w:name="_Toc494294391"/>
              <w:bookmarkEnd w:id="10018"/>
              <w:bookmarkEnd w:id="10019"/>
              <w:bookmarkEnd w:id="10020"/>
              <w:bookmarkEnd w:id="10021"/>
              <w:bookmarkEnd w:id="10022"/>
              <w:bookmarkEnd w:id="10023"/>
              <w:bookmarkEnd w:id="10024"/>
              <w:bookmarkEnd w:id="10025"/>
              <w:bookmarkEnd w:id="10026"/>
            </w:del>
          </w:p>
        </w:tc>
        <w:tc>
          <w:tcPr>
            <w:tcW w:w="5400" w:type="dxa"/>
            <w:tcBorders>
              <w:top w:val="single" w:sz="6" w:space="0" w:color="auto"/>
              <w:bottom w:val="single" w:sz="6" w:space="0" w:color="auto"/>
            </w:tcBorders>
          </w:tcPr>
          <w:p w:rsidR="00D34AD0" w:rsidRPr="00E056B6" w:rsidDel="00371A11" w:rsidRDefault="00C0468B">
            <w:pPr>
              <w:pStyle w:val="body"/>
              <w:rPr>
                <w:del w:id="10027" w:author="Sastry, Murali" w:date="2015-06-09T17:17:00Z"/>
              </w:rPr>
              <w:pPrChange w:id="10028" w:author="Sastry, Murali" w:date="2015-06-10T10:23:00Z">
                <w:pPr>
                  <w:pStyle w:val="tableentry"/>
                  <w:jc w:val="center"/>
                </w:pPr>
              </w:pPrChange>
            </w:pPr>
            <w:del w:id="10029" w:author="Sastry, Murali" w:date="2015-06-09T17:17:00Z">
              <w:r w:rsidRPr="00E056B6" w:rsidDel="00371A11">
                <w:delText>{554704FF-D7AC-4E82-8958-4DADCD32C5</w:delText>
              </w:r>
              <w:r w:rsidRPr="00E056B6" w:rsidDel="00371A11">
                <w:rPr>
                  <w:b/>
                </w:rPr>
                <w:delText>01</w:delText>
              </w:r>
              <w:r w:rsidR="00D34AD0" w:rsidRPr="00E056B6" w:rsidDel="00371A11">
                <w:delText>}</w:delText>
              </w:r>
              <w:bookmarkStart w:id="10030" w:name="_Toc421702328"/>
              <w:bookmarkStart w:id="10031" w:name="_Toc421705522"/>
              <w:bookmarkStart w:id="10032" w:name="_Toc422905502"/>
              <w:bookmarkStart w:id="10033" w:name="_Toc422936133"/>
              <w:bookmarkStart w:id="10034" w:name="_Toc422939195"/>
              <w:bookmarkStart w:id="10035" w:name="_Toc422930630"/>
              <w:bookmarkStart w:id="10036" w:name="_Toc494288762"/>
              <w:bookmarkStart w:id="10037" w:name="_Toc494291578"/>
              <w:bookmarkStart w:id="10038" w:name="_Toc494294392"/>
              <w:bookmarkEnd w:id="10030"/>
              <w:bookmarkEnd w:id="10031"/>
              <w:bookmarkEnd w:id="10032"/>
              <w:bookmarkEnd w:id="10033"/>
              <w:bookmarkEnd w:id="10034"/>
              <w:bookmarkEnd w:id="10035"/>
              <w:bookmarkEnd w:id="10036"/>
              <w:bookmarkEnd w:id="10037"/>
              <w:bookmarkEnd w:id="10038"/>
            </w:del>
          </w:p>
        </w:tc>
        <w:bookmarkStart w:id="10039" w:name="_Toc421702329"/>
        <w:bookmarkStart w:id="10040" w:name="_Toc421705523"/>
        <w:bookmarkStart w:id="10041" w:name="_Toc422905503"/>
        <w:bookmarkStart w:id="10042" w:name="_Toc422936134"/>
        <w:bookmarkStart w:id="10043" w:name="_Toc422939196"/>
        <w:bookmarkStart w:id="10044" w:name="_Toc422930631"/>
        <w:bookmarkStart w:id="10045" w:name="_Toc494288763"/>
        <w:bookmarkStart w:id="10046" w:name="_Toc494291579"/>
        <w:bookmarkStart w:id="10047" w:name="_Toc494294393"/>
        <w:bookmarkEnd w:id="10039"/>
        <w:bookmarkEnd w:id="10040"/>
        <w:bookmarkEnd w:id="10041"/>
        <w:bookmarkEnd w:id="10042"/>
        <w:bookmarkEnd w:id="10043"/>
        <w:bookmarkEnd w:id="10044"/>
        <w:bookmarkEnd w:id="10045"/>
        <w:bookmarkEnd w:id="10046"/>
        <w:bookmarkEnd w:id="10047"/>
      </w:tr>
      <w:tr w:rsidR="00D34AD0" w:rsidRPr="00E056B6" w:rsidDel="00371A11" w:rsidTr="00D34AD0">
        <w:trPr>
          <w:cantSplit/>
          <w:del w:id="10048" w:author="Sastry, Murali" w:date="2015-06-09T17:17:00Z"/>
        </w:trPr>
        <w:tc>
          <w:tcPr>
            <w:tcW w:w="1980" w:type="dxa"/>
            <w:tcBorders>
              <w:top w:val="single" w:sz="6" w:space="0" w:color="auto"/>
              <w:bottom w:val="single" w:sz="6" w:space="0" w:color="auto"/>
            </w:tcBorders>
          </w:tcPr>
          <w:p w:rsidR="00D34AD0" w:rsidRPr="00E056B6" w:rsidDel="00371A11" w:rsidRDefault="00C0468B">
            <w:pPr>
              <w:pStyle w:val="body"/>
              <w:rPr>
                <w:del w:id="10049" w:author="Sastry, Murali" w:date="2015-06-09T17:17:00Z"/>
              </w:rPr>
              <w:pPrChange w:id="10050" w:author="Sastry, Murali" w:date="2015-06-10T10:23:00Z">
                <w:pPr>
                  <w:pStyle w:val="tableentry"/>
                </w:pPr>
              </w:pPrChange>
            </w:pPr>
            <w:del w:id="10051" w:author="Sastry, Murali" w:date="2015-06-09T17:17:00Z">
              <w:r w:rsidRPr="00E056B6" w:rsidDel="00371A11">
                <w:delText>AD</w:delText>
              </w:r>
              <w:bookmarkStart w:id="10052" w:name="_Toc421702330"/>
              <w:bookmarkStart w:id="10053" w:name="_Toc421705524"/>
              <w:bookmarkStart w:id="10054" w:name="_Toc422905504"/>
              <w:bookmarkStart w:id="10055" w:name="_Toc422936135"/>
              <w:bookmarkStart w:id="10056" w:name="_Toc422939197"/>
              <w:bookmarkStart w:id="10057" w:name="_Toc422930632"/>
              <w:bookmarkStart w:id="10058" w:name="_Toc494288764"/>
              <w:bookmarkStart w:id="10059" w:name="_Toc494291580"/>
              <w:bookmarkStart w:id="10060" w:name="_Toc494294394"/>
              <w:bookmarkEnd w:id="10052"/>
              <w:bookmarkEnd w:id="10053"/>
              <w:bookmarkEnd w:id="10054"/>
              <w:bookmarkEnd w:id="10055"/>
              <w:bookmarkEnd w:id="10056"/>
              <w:bookmarkEnd w:id="10057"/>
              <w:bookmarkEnd w:id="10058"/>
              <w:bookmarkEnd w:id="10059"/>
              <w:bookmarkEnd w:id="10060"/>
            </w:del>
          </w:p>
        </w:tc>
        <w:tc>
          <w:tcPr>
            <w:tcW w:w="5400" w:type="dxa"/>
            <w:tcBorders>
              <w:top w:val="single" w:sz="6" w:space="0" w:color="auto"/>
              <w:bottom w:val="single" w:sz="6" w:space="0" w:color="auto"/>
            </w:tcBorders>
          </w:tcPr>
          <w:p w:rsidR="00D34AD0" w:rsidRPr="00E056B6" w:rsidDel="00371A11" w:rsidRDefault="00C0468B">
            <w:pPr>
              <w:pStyle w:val="body"/>
              <w:rPr>
                <w:del w:id="10061" w:author="Sastry, Murali" w:date="2015-06-09T17:17:00Z"/>
              </w:rPr>
              <w:pPrChange w:id="10062" w:author="Sastry, Murali" w:date="2015-06-10T10:23:00Z">
                <w:pPr>
                  <w:pStyle w:val="tableentry"/>
                  <w:jc w:val="center"/>
                </w:pPr>
              </w:pPrChange>
            </w:pPr>
            <w:del w:id="10063" w:author="Sastry, Murali" w:date="2015-06-09T17:17:00Z">
              <w:r w:rsidRPr="00E056B6" w:rsidDel="00371A11">
                <w:delText>{554704FF-D7AC-4E82-8958-4DADCD32C5</w:delText>
              </w:r>
              <w:r w:rsidRPr="00E056B6" w:rsidDel="00371A11">
                <w:rPr>
                  <w:b/>
                </w:rPr>
                <w:delText>02</w:delText>
              </w:r>
              <w:r w:rsidR="00D34AD0" w:rsidRPr="00E056B6" w:rsidDel="00371A11">
                <w:delText>}</w:delText>
              </w:r>
              <w:bookmarkStart w:id="10064" w:name="_Toc421702331"/>
              <w:bookmarkStart w:id="10065" w:name="_Toc421705525"/>
              <w:bookmarkStart w:id="10066" w:name="_Toc422905505"/>
              <w:bookmarkStart w:id="10067" w:name="_Toc422936136"/>
              <w:bookmarkStart w:id="10068" w:name="_Toc422939198"/>
              <w:bookmarkStart w:id="10069" w:name="_Toc422930633"/>
              <w:bookmarkStart w:id="10070" w:name="_Toc494288765"/>
              <w:bookmarkStart w:id="10071" w:name="_Toc494291581"/>
              <w:bookmarkStart w:id="10072" w:name="_Toc494294395"/>
              <w:bookmarkEnd w:id="10064"/>
              <w:bookmarkEnd w:id="10065"/>
              <w:bookmarkEnd w:id="10066"/>
              <w:bookmarkEnd w:id="10067"/>
              <w:bookmarkEnd w:id="10068"/>
              <w:bookmarkEnd w:id="10069"/>
              <w:bookmarkEnd w:id="10070"/>
              <w:bookmarkEnd w:id="10071"/>
              <w:bookmarkEnd w:id="10072"/>
            </w:del>
          </w:p>
        </w:tc>
        <w:bookmarkStart w:id="10073" w:name="_Toc421702332"/>
        <w:bookmarkStart w:id="10074" w:name="_Toc421705526"/>
        <w:bookmarkStart w:id="10075" w:name="_Toc422905506"/>
        <w:bookmarkStart w:id="10076" w:name="_Toc422936137"/>
        <w:bookmarkStart w:id="10077" w:name="_Toc422939199"/>
        <w:bookmarkStart w:id="10078" w:name="_Toc422930634"/>
        <w:bookmarkStart w:id="10079" w:name="_Toc494288766"/>
        <w:bookmarkStart w:id="10080" w:name="_Toc494291582"/>
        <w:bookmarkStart w:id="10081" w:name="_Toc494294396"/>
        <w:bookmarkEnd w:id="10073"/>
        <w:bookmarkEnd w:id="10074"/>
        <w:bookmarkEnd w:id="10075"/>
        <w:bookmarkEnd w:id="10076"/>
        <w:bookmarkEnd w:id="10077"/>
        <w:bookmarkEnd w:id="10078"/>
        <w:bookmarkEnd w:id="10079"/>
        <w:bookmarkEnd w:id="10080"/>
        <w:bookmarkEnd w:id="10081"/>
      </w:tr>
      <w:tr w:rsidR="00D34AD0" w:rsidRPr="00E056B6" w:rsidDel="00371A11" w:rsidTr="00D34AD0">
        <w:trPr>
          <w:cantSplit/>
          <w:del w:id="10082" w:author="Sastry, Murali" w:date="2015-06-09T17:17:00Z"/>
        </w:trPr>
        <w:tc>
          <w:tcPr>
            <w:tcW w:w="1980" w:type="dxa"/>
            <w:tcBorders>
              <w:top w:val="single" w:sz="6" w:space="0" w:color="auto"/>
              <w:bottom w:val="single" w:sz="6" w:space="0" w:color="auto"/>
            </w:tcBorders>
          </w:tcPr>
          <w:p w:rsidR="00D34AD0" w:rsidRPr="00E056B6" w:rsidDel="00371A11" w:rsidRDefault="00C0468B">
            <w:pPr>
              <w:pStyle w:val="body"/>
              <w:rPr>
                <w:del w:id="10083" w:author="Sastry, Murali" w:date="2015-06-09T17:17:00Z"/>
              </w:rPr>
              <w:pPrChange w:id="10084" w:author="Sastry, Murali" w:date="2015-06-10T10:23:00Z">
                <w:pPr>
                  <w:pStyle w:val="tableentry"/>
                </w:pPr>
              </w:pPrChange>
            </w:pPr>
            <w:del w:id="10085" w:author="Sastry, Murali" w:date="2015-06-09T17:17:00Z">
              <w:r w:rsidRPr="00E056B6" w:rsidDel="00371A11">
                <w:delText>Sony &amp; Sony CTC</w:delText>
              </w:r>
              <w:bookmarkStart w:id="10086" w:name="_Toc421702333"/>
              <w:bookmarkStart w:id="10087" w:name="_Toc421705527"/>
              <w:bookmarkStart w:id="10088" w:name="_Toc422905507"/>
              <w:bookmarkStart w:id="10089" w:name="_Toc422936138"/>
              <w:bookmarkStart w:id="10090" w:name="_Toc422939200"/>
              <w:bookmarkStart w:id="10091" w:name="_Toc422930635"/>
              <w:bookmarkStart w:id="10092" w:name="_Toc494288767"/>
              <w:bookmarkStart w:id="10093" w:name="_Toc494291583"/>
              <w:bookmarkStart w:id="10094" w:name="_Toc494294397"/>
              <w:bookmarkEnd w:id="10086"/>
              <w:bookmarkEnd w:id="10087"/>
              <w:bookmarkEnd w:id="10088"/>
              <w:bookmarkEnd w:id="10089"/>
              <w:bookmarkEnd w:id="10090"/>
              <w:bookmarkEnd w:id="10091"/>
              <w:bookmarkEnd w:id="10092"/>
              <w:bookmarkEnd w:id="10093"/>
              <w:bookmarkEnd w:id="10094"/>
            </w:del>
          </w:p>
        </w:tc>
        <w:tc>
          <w:tcPr>
            <w:tcW w:w="5400" w:type="dxa"/>
            <w:tcBorders>
              <w:top w:val="single" w:sz="6" w:space="0" w:color="auto"/>
              <w:bottom w:val="single" w:sz="6" w:space="0" w:color="auto"/>
            </w:tcBorders>
          </w:tcPr>
          <w:p w:rsidR="00D34AD0" w:rsidRPr="00E056B6" w:rsidDel="00371A11" w:rsidRDefault="00C0468B">
            <w:pPr>
              <w:pStyle w:val="body"/>
              <w:rPr>
                <w:del w:id="10095" w:author="Sastry, Murali" w:date="2015-06-09T17:17:00Z"/>
              </w:rPr>
              <w:pPrChange w:id="10096" w:author="Sastry, Murali" w:date="2015-06-10T10:23:00Z">
                <w:pPr>
                  <w:pStyle w:val="tableentry"/>
                  <w:jc w:val="center"/>
                </w:pPr>
              </w:pPrChange>
            </w:pPr>
            <w:del w:id="10097" w:author="Sastry, Murali" w:date="2015-06-09T17:17:00Z">
              <w:r w:rsidRPr="00E056B6" w:rsidDel="00371A11">
                <w:delText>{554704FF-D7AC-4E82-8958-4DADCD32C5</w:delText>
              </w:r>
              <w:r w:rsidRPr="00E056B6" w:rsidDel="00371A11">
                <w:rPr>
                  <w:b/>
                </w:rPr>
                <w:delText>03</w:delText>
              </w:r>
              <w:r w:rsidR="00D34AD0" w:rsidRPr="00E056B6" w:rsidDel="00371A11">
                <w:delText>}</w:delText>
              </w:r>
              <w:bookmarkStart w:id="10098" w:name="_Toc421702334"/>
              <w:bookmarkStart w:id="10099" w:name="_Toc421705528"/>
              <w:bookmarkStart w:id="10100" w:name="_Toc422905508"/>
              <w:bookmarkStart w:id="10101" w:name="_Toc422936139"/>
              <w:bookmarkStart w:id="10102" w:name="_Toc422939201"/>
              <w:bookmarkStart w:id="10103" w:name="_Toc422930636"/>
              <w:bookmarkStart w:id="10104" w:name="_Toc494288768"/>
              <w:bookmarkStart w:id="10105" w:name="_Toc494291584"/>
              <w:bookmarkStart w:id="10106" w:name="_Toc494294398"/>
              <w:bookmarkEnd w:id="10098"/>
              <w:bookmarkEnd w:id="10099"/>
              <w:bookmarkEnd w:id="10100"/>
              <w:bookmarkEnd w:id="10101"/>
              <w:bookmarkEnd w:id="10102"/>
              <w:bookmarkEnd w:id="10103"/>
              <w:bookmarkEnd w:id="10104"/>
              <w:bookmarkEnd w:id="10105"/>
              <w:bookmarkEnd w:id="10106"/>
            </w:del>
          </w:p>
        </w:tc>
        <w:bookmarkStart w:id="10107" w:name="_Toc421702335"/>
        <w:bookmarkStart w:id="10108" w:name="_Toc421705529"/>
        <w:bookmarkStart w:id="10109" w:name="_Toc422905509"/>
        <w:bookmarkStart w:id="10110" w:name="_Toc422936140"/>
        <w:bookmarkStart w:id="10111" w:name="_Toc422939202"/>
        <w:bookmarkStart w:id="10112" w:name="_Toc422930637"/>
        <w:bookmarkStart w:id="10113" w:name="_Toc494288769"/>
        <w:bookmarkStart w:id="10114" w:name="_Toc494291585"/>
        <w:bookmarkStart w:id="10115" w:name="_Toc494294399"/>
        <w:bookmarkEnd w:id="10107"/>
        <w:bookmarkEnd w:id="10108"/>
        <w:bookmarkEnd w:id="10109"/>
        <w:bookmarkEnd w:id="10110"/>
        <w:bookmarkEnd w:id="10111"/>
        <w:bookmarkEnd w:id="10112"/>
        <w:bookmarkEnd w:id="10113"/>
        <w:bookmarkEnd w:id="10114"/>
        <w:bookmarkEnd w:id="10115"/>
      </w:tr>
      <w:tr w:rsidR="00394EC0" w:rsidRPr="00E056B6" w:rsidDel="00371A11" w:rsidTr="00D34AD0">
        <w:trPr>
          <w:cantSplit/>
          <w:del w:id="10116" w:author="Sastry, Murali" w:date="2015-06-09T17:17:00Z"/>
        </w:trPr>
        <w:tc>
          <w:tcPr>
            <w:tcW w:w="1980" w:type="dxa"/>
            <w:tcBorders>
              <w:top w:val="single" w:sz="6" w:space="0" w:color="auto"/>
              <w:bottom w:val="single" w:sz="6" w:space="0" w:color="auto"/>
            </w:tcBorders>
          </w:tcPr>
          <w:p w:rsidR="00394EC0" w:rsidRPr="00E056B6" w:rsidDel="00371A11" w:rsidRDefault="00C0468B">
            <w:pPr>
              <w:pStyle w:val="body"/>
              <w:rPr>
                <w:del w:id="10117" w:author="Sastry, Murali" w:date="2015-06-09T17:17:00Z"/>
              </w:rPr>
              <w:pPrChange w:id="10118" w:author="Sastry, Murali" w:date="2015-06-10T10:23:00Z">
                <w:pPr>
                  <w:pStyle w:val="tableentry"/>
                </w:pPr>
              </w:pPrChange>
            </w:pPr>
            <w:del w:id="10119" w:author="Sastry, Murali" w:date="2015-06-09T17:17:00Z">
              <w:r w:rsidRPr="00E056B6" w:rsidDel="00371A11">
                <w:delText>Toshiba</w:delText>
              </w:r>
              <w:bookmarkStart w:id="10120" w:name="_Toc421702336"/>
              <w:bookmarkStart w:id="10121" w:name="_Toc421705530"/>
              <w:bookmarkStart w:id="10122" w:name="_Toc422905510"/>
              <w:bookmarkStart w:id="10123" w:name="_Toc422936141"/>
              <w:bookmarkStart w:id="10124" w:name="_Toc422939203"/>
              <w:bookmarkStart w:id="10125" w:name="_Toc422930638"/>
              <w:bookmarkStart w:id="10126" w:name="_Toc494288770"/>
              <w:bookmarkStart w:id="10127" w:name="_Toc494291586"/>
              <w:bookmarkStart w:id="10128" w:name="_Toc494294400"/>
              <w:bookmarkEnd w:id="10120"/>
              <w:bookmarkEnd w:id="10121"/>
              <w:bookmarkEnd w:id="10122"/>
              <w:bookmarkEnd w:id="10123"/>
              <w:bookmarkEnd w:id="10124"/>
              <w:bookmarkEnd w:id="10125"/>
              <w:bookmarkEnd w:id="10126"/>
              <w:bookmarkEnd w:id="10127"/>
              <w:bookmarkEnd w:id="10128"/>
            </w:del>
          </w:p>
        </w:tc>
        <w:tc>
          <w:tcPr>
            <w:tcW w:w="5400" w:type="dxa"/>
            <w:tcBorders>
              <w:top w:val="single" w:sz="6" w:space="0" w:color="auto"/>
              <w:bottom w:val="single" w:sz="6" w:space="0" w:color="auto"/>
            </w:tcBorders>
          </w:tcPr>
          <w:p w:rsidR="00394EC0" w:rsidRPr="00E056B6" w:rsidDel="00371A11" w:rsidRDefault="00C0468B">
            <w:pPr>
              <w:pStyle w:val="body"/>
              <w:rPr>
                <w:del w:id="10129" w:author="Sastry, Murali" w:date="2015-06-09T17:17:00Z"/>
              </w:rPr>
              <w:pPrChange w:id="10130" w:author="Sastry, Murali" w:date="2015-06-10T10:23:00Z">
                <w:pPr>
                  <w:pStyle w:val="tableentry"/>
                  <w:jc w:val="center"/>
                </w:pPr>
              </w:pPrChange>
            </w:pPr>
            <w:del w:id="10131" w:author="Sastry, Murali" w:date="2015-06-09T17:17:00Z">
              <w:r w:rsidRPr="00E056B6" w:rsidDel="00371A11">
                <w:delText>{554704FF-D7AC-4E82-8958-4DADCD32C5</w:delText>
              </w:r>
              <w:r w:rsidRPr="00E056B6" w:rsidDel="00371A11">
                <w:rPr>
                  <w:b/>
                </w:rPr>
                <w:delText>04</w:delText>
              </w:r>
              <w:r w:rsidR="00394EC0" w:rsidRPr="00E056B6" w:rsidDel="00371A11">
                <w:delText>}</w:delText>
              </w:r>
              <w:bookmarkStart w:id="10132" w:name="_Toc421702337"/>
              <w:bookmarkStart w:id="10133" w:name="_Toc421705531"/>
              <w:bookmarkStart w:id="10134" w:name="_Toc422905511"/>
              <w:bookmarkStart w:id="10135" w:name="_Toc422936142"/>
              <w:bookmarkStart w:id="10136" w:name="_Toc422939204"/>
              <w:bookmarkStart w:id="10137" w:name="_Toc422930639"/>
              <w:bookmarkStart w:id="10138" w:name="_Toc494288771"/>
              <w:bookmarkStart w:id="10139" w:name="_Toc494291587"/>
              <w:bookmarkStart w:id="10140" w:name="_Toc494294401"/>
              <w:bookmarkEnd w:id="10132"/>
              <w:bookmarkEnd w:id="10133"/>
              <w:bookmarkEnd w:id="10134"/>
              <w:bookmarkEnd w:id="10135"/>
              <w:bookmarkEnd w:id="10136"/>
              <w:bookmarkEnd w:id="10137"/>
              <w:bookmarkEnd w:id="10138"/>
              <w:bookmarkEnd w:id="10139"/>
              <w:bookmarkEnd w:id="10140"/>
            </w:del>
          </w:p>
        </w:tc>
        <w:bookmarkStart w:id="10141" w:name="_Toc421702338"/>
        <w:bookmarkStart w:id="10142" w:name="_Toc421705532"/>
        <w:bookmarkStart w:id="10143" w:name="_Toc422905512"/>
        <w:bookmarkStart w:id="10144" w:name="_Toc422936143"/>
        <w:bookmarkStart w:id="10145" w:name="_Toc422939205"/>
        <w:bookmarkStart w:id="10146" w:name="_Toc422930640"/>
        <w:bookmarkStart w:id="10147" w:name="_Toc494288772"/>
        <w:bookmarkStart w:id="10148" w:name="_Toc494291588"/>
        <w:bookmarkStart w:id="10149" w:name="_Toc494294402"/>
        <w:bookmarkEnd w:id="10141"/>
        <w:bookmarkEnd w:id="10142"/>
        <w:bookmarkEnd w:id="10143"/>
        <w:bookmarkEnd w:id="10144"/>
        <w:bookmarkEnd w:id="10145"/>
        <w:bookmarkEnd w:id="10146"/>
        <w:bookmarkEnd w:id="10147"/>
        <w:bookmarkEnd w:id="10148"/>
        <w:bookmarkEnd w:id="10149"/>
      </w:tr>
      <w:tr w:rsidR="00394EC0" w:rsidRPr="00E056B6" w:rsidDel="00371A11" w:rsidTr="00D34AD0">
        <w:trPr>
          <w:cantSplit/>
          <w:del w:id="10150" w:author="Sastry, Murali" w:date="2015-06-09T17:17:00Z"/>
        </w:trPr>
        <w:tc>
          <w:tcPr>
            <w:tcW w:w="1980" w:type="dxa"/>
            <w:tcBorders>
              <w:top w:val="single" w:sz="6" w:space="0" w:color="auto"/>
              <w:bottom w:val="single" w:sz="6" w:space="0" w:color="auto"/>
            </w:tcBorders>
          </w:tcPr>
          <w:p w:rsidR="00394EC0" w:rsidRPr="00E056B6" w:rsidDel="00371A11" w:rsidRDefault="00C0468B">
            <w:pPr>
              <w:pStyle w:val="body"/>
              <w:rPr>
                <w:del w:id="10151" w:author="Sastry, Murali" w:date="2015-06-09T17:17:00Z"/>
              </w:rPr>
              <w:pPrChange w:id="10152" w:author="Sastry, Murali" w:date="2015-06-10T10:23:00Z">
                <w:pPr>
                  <w:pStyle w:val="tableentry"/>
                </w:pPr>
              </w:pPrChange>
            </w:pPr>
            <w:del w:id="10153" w:author="Sastry, Murali" w:date="2015-06-09T17:17:00Z">
              <w:r w:rsidRPr="00E056B6" w:rsidDel="00371A11">
                <w:delText>Samsung</w:delText>
              </w:r>
              <w:bookmarkStart w:id="10154" w:name="_Toc421702339"/>
              <w:bookmarkStart w:id="10155" w:name="_Toc421705533"/>
              <w:bookmarkStart w:id="10156" w:name="_Toc422905513"/>
              <w:bookmarkStart w:id="10157" w:name="_Toc422936144"/>
              <w:bookmarkStart w:id="10158" w:name="_Toc422939206"/>
              <w:bookmarkStart w:id="10159" w:name="_Toc422930641"/>
              <w:bookmarkStart w:id="10160" w:name="_Toc494288773"/>
              <w:bookmarkStart w:id="10161" w:name="_Toc494291589"/>
              <w:bookmarkStart w:id="10162" w:name="_Toc494294403"/>
              <w:bookmarkEnd w:id="10154"/>
              <w:bookmarkEnd w:id="10155"/>
              <w:bookmarkEnd w:id="10156"/>
              <w:bookmarkEnd w:id="10157"/>
              <w:bookmarkEnd w:id="10158"/>
              <w:bookmarkEnd w:id="10159"/>
              <w:bookmarkEnd w:id="10160"/>
              <w:bookmarkEnd w:id="10161"/>
              <w:bookmarkEnd w:id="10162"/>
            </w:del>
          </w:p>
        </w:tc>
        <w:tc>
          <w:tcPr>
            <w:tcW w:w="5400" w:type="dxa"/>
            <w:tcBorders>
              <w:top w:val="single" w:sz="6" w:space="0" w:color="auto"/>
              <w:bottom w:val="single" w:sz="6" w:space="0" w:color="auto"/>
            </w:tcBorders>
          </w:tcPr>
          <w:p w:rsidR="00394EC0" w:rsidRPr="00E056B6" w:rsidDel="00371A11" w:rsidRDefault="00C0468B">
            <w:pPr>
              <w:pStyle w:val="body"/>
              <w:rPr>
                <w:del w:id="10163" w:author="Sastry, Murali" w:date="2015-06-09T17:17:00Z"/>
              </w:rPr>
              <w:pPrChange w:id="10164" w:author="Sastry, Murali" w:date="2015-06-10T10:23:00Z">
                <w:pPr>
                  <w:pStyle w:val="tableentry"/>
                  <w:jc w:val="center"/>
                </w:pPr>
              </w:pPrChange>
            </w:pPr>
            <w:del w:id="10165" w:author="Sastry, Murali" w:date="2015-06-09T17:17:00Z">
              <w:r w:rsidRPr="00E056B6" w:rsidDel="00371A11">
                <w:delText>{554704FF-D7AC-4E82-8958-4DADCD32C5</w:delText>
              </w:r>
              <w:r w:rsidRPr="00E056B6" w:rsidDel="00371A11">
                <w:rPr>
                  <w:b/>
                </w:rPr>
                <w:delText>05</w:delText>
              </w:r>
              <w:r w:rsidR="00394EC0" w:rsidRPr="00E056B6" w:rsidDel="00371A11">
                <w:delText>}</w:delText>
              </w:r>
              <w:bookmarkStart w:id="10166" w:name="_Toc421702340"/>
              <w:bookmarkStart w:id="10167" w:name="_Toc421705534"/>
              <w:bookmarkStart w:id="10168" w:name="_Toc422905514"/>
              <w:bookmarkStart w:id="10169" w:name="_Toc422936145"/>
              <w:bookmarkStart w:id="10170" w:name="_Toc422939207"/>
              <w:bookmarkStart w:id="10171" w:name="_Toc422930642"/>
              <w:bookmarkStart w:id="10172" w:name="_Toc494288774"/>
              <w:bookmarkStart w:id="10173" w:name="_Toc494291590"/>
              <w:bookmarkStart w:id="10174" w:name="_Toc494294404"/>
              <w:bookmarkEnd w:id="10166"/>
              <w:bookmarkEnd w:id="10167"/>
              <w:bookmarkEnd w:id="10168"/>
              <w:bookmarkEnd w:id="10169"/>
              <w:bookmarkEnd w:id="10170"/>
              <w:bookmarkEnd w:id="10171"/>
              <w:bookmarkEnd w:id="10172"/>
              <w:bookmarkEnd w:id="10173"/>
              <w:bookmarkEnd w:id="10174"/>
            </w:del>
          </w:p>
        </w:tc>
        <w:bookmarkStart w:id="10175" w:name="_Toc421702341"/>
        <w:bookmarkStart w:id="10176" w:name="_Toc421705535"/>
        <w:bookmarkStart w:id="10177" w:name="_Toc422905515"/>
        <w:bookmarkStart w:id="10178" w:name="_Toc422936146"/>
        <w:bookmarkStart w:id="10179" w:name="_Toc422939208"/>
        <w:bookmarkStart w:id="10180" w:name="_Toc422930643"/>
        <w:bookmarkStart w:id="10181" w:name="_Toc494288775"/>
        <w:bookmarkStart w:id="10182" w:name="_Toc494291591"/>
        <w:bookmarkStart w:id="10183" w:name="_Toc494294405"/>
        <w:bookmarkEnd w:id="10175"/>
        <w:bookmarkEnd w:id="10176"/>
        <w:bookmarkEnd w:id="10177"/>
        <w:bookmarkEnd w:id="10178"/>
        <w:bookmarkEnd w:id="10179"/>
        <w:bookmarkEnd w:id="10180"/>
        <w:bookmarkEnd w:id="10181"/>
        <w:bookmarkEnd w:id="10182"/>
        <w:bookmarkEnd w:id="10183"/>
      </w:tr>
      <w:tr w:rsidR="00394EC0" w:rsidRPr="00E056B6" w:rsidDel="00371A11" w:rsidTr="00D34AD0">
        <w:trPr>
          <w:cantSplit/>
          <w:del w:id="10184" w:author="Sastry, Murali" w:date="2015-06-09T17:17:00Z"/>
        </w:trPr>
        <w:tc>
          <w:tcPr>
            <w:tcW w:w="1980" w:type="dxa"/>
            <w:tcBorders>
              <w:top w:val="single" w:sz="6" w:space="0" w:color="auto"/>
              <w:bottom w:val="single" w:sz="6" w:space="0" w:color="auto"/>
            </w:tcBorders>
          </w:tcPr>
          <w:p w:rsidR="00394EC0" w:rsidRPr="00E056B6" w:rsidDel="00371A11" w:rsidRDefault="00C0468B">
            <w:pPr>
              <w:pStyle w:val="body"/>
              <w:rPr>
                <w:del w:id="10185" w:author="Sastry, Murali" w:date="2015-06-09T17:17:00Z"/>
              </w:rPr>
              <w:pPrChange w:id="10186" w:author="Sastry, Murali" w:date="2015-06-10T10:23:00Z">
                <w:pPr>
                  <w:pStyle w:val="tableentry"/>
                </w:pPr>
              </w:pPrChange>
            </w:pPr>
            <w:del w:id="10187" w:author="Sastry, Murali" w:date="2015-06-09T17:17:00Z">
              <w:r w:rsidRPr="00E056B6" w:rsidDel="00371A11">
                <w:delText>General Dynamics</w:delText>
              </w:r>
              <w:bookmarkStart w:id="10188" w:name="_Toc421702342"/>
              <w:bookmarkStart w:id="10189" w:name="_Toc421705536"/>
              <w:bookmarkStart w:id="10190" w:name="_Toc422905516"/>
              <w:bookmarkStart w:id="10191" w:name="_Toc422936147"/>
              <w:bookmarkStart w:id="10192" w:name="_Toc422939209"/>
              <w:bookmarkStart w:id="10193" w:name="_Toc422930644"/>
              <w:bookmarkStart w:id="10194" w:name="_Toc494288776"/>
              <w:bookmarkStart w:id="10195" w:name="_Toc494291592"/>
              <w:bookmarkStart w:id="10196" w:name="_Toc494294406"/>
              <w:bookmarkEnd w:id="10188"/>
              <w:bookmarkEnd w:id="10189"/>
              <w:bookmarkEnd w:id="10190"/>
              <w:bookmarkEnd w:id="10191"/>
              <w:bookmarkEnd w:id="10192"/>
              <w:bookmarkEnd w:id="10193"/>
              <w:bookmarkEnd w:id="10194"/>
              <w:bookmarkEnd w:id="10195"/>
              <w:bookmarkEnd w:id="10196"/>
            </w:del>
          </w:p>
        </w:tc>
        <w:tc>
          <w:tcPr>
            <w:tcW w:w="5400" w:type="dxa"/>
            <w:tcBorders>
              <w:top w:val="single" w:sz="6" w:space="0" w:color="auto"/>
              <w:bottom w:val="single" w:sz="6" w:space="0" w:color="auto"/>
            </w:tcBorders>
          </w:tcPr>
          <w:p w:rsidR="00394EC0" w:rsidRPr="00E056B6" w:rsidDel="00371A11" w:rsidRDefault="00C0468B">
            <w:pPr>
              <w:pStyle w:val="body"/>
              <w:rPr>
                <w:del w:id="10197" w:author="Sastry, Murali" w:date="2015-06-09T17:17:00Z"/>
              </w:rPr>
              <w:pPrChange w:id="10198" w:author="Sastry, Murali" w:date="2015-06-10T10:23:00Z">
                <w:pPr>
                  <w:pStyle w:val="tableentry"/>
                  <w:jc w:val="center"/>
                </w:pPr>
              </w:pPrChange>
            </w:pPr>
            <w:del w:id="10199" w:author="Sastry, Murali" w:date="2015-06-09T17:17:00Z">
              <w:r w:rsidRPr="00E056B6" w:rsidDel="00371A11">
                <w:delText>{554704FF-D7AC-4E82-8958-4DADCD32C5</w:delText>
              </w:r>
              <w:r w:rsidRPr="00E056B6" w:rsidDel="00371A11">
                <w:rPr>
                  <w:b/>
                </w:rPr>
                <w:delText>06</w:delText>
              </w:r>
              <w:r w:rsidR="00394EC0" w:rsidRPr="00E056B6" w:rsidDel="00371A11">
                <w:delText>}</w:delText>
              </w:r>
              <w:bookmarkStart w:id="10200" w:name="_Toc421702343"/>
              <w:bookmarkStart w:id="10201" w:name="_Toc421705537"/>
              <w:bookmarkStart w:id="10202" w:name="_Toc422905517"/>
              <w:bookmarkStart w:id="10203" w:name="_Toc422936148"/>
              <w:bookmarkStart w:id="10204" w:name="_Toc422939210"/>
              <w:bookmarkStart w:id="10205" w:name="_Toc422930645"/>
              <w:bookmarkStart w:id="10206" w:name="_Toc494288777"/>
              <w:bookmarkStart w:id="10207" w:name="_Toc494291593"/>
              <w:bookmarkStart w:id="10208" w:name="_Toc494294407"/>
              <w:bookmarkEnd w:id="10200"/>
              <w:bookmarkEnd w:id="10201"/>
              <w:bookmarkEnd w:id="10202"/>
              <w:bookmarkEnd w:id="10203"/>
              <w:bookmarkEnd w:id="10204"/>
              <w:bookmarkEnd w:id="10205"/>
              <w:bookmarkEnd w:id="10206"/>
              <w:bookmarkEnd w:id="10207"/>
              <w:bookmarkEnd w:id="10208"/>
            </w:del>
          </w:p>
        </w:tc>
        <w:bookmarkStart w:id="10209" w:name="_Toc421702344"/>
        <w:bookmarkStart w:id="10210" w:name="_Toc421705538"/>
        <w:bookmarkStart w:id="10211" w:name="_Toc422905518"/>
        <w:bookmarkStart w:id="10212" w:name="_Toc422936149"/>
        <w:bookmarkStart w:id="10213" w:name="_Toc422939211"/>
        <w:bookmarkStart w:id="10214" w:name="_Toc422930646"/>
        <w:bookmarkStart w:id="10215" w:name="_Toc494288778"/>
        <w:bookmarkStart w:id="10216" w:name="_Toc494291594"/>
        <w:bookmarkStart w:id="10217" w:name="_Toc494294408"/>
        <w:bookmarkEnd w:id="10209"/>
        <w:bookmarkEnd w:id="10210"/>
        <w:bookmarkEnd w:id="10211"/>
        <w:bookmarkEnd w:id="10212"/>
        <w:bookmarkEnd w:id="10213"/>
        <w:bookmarkEnd w:id="10214"/>
        <w:bookmarkEnd w:id="10215"/>
        <w:bookmarkEnd w:id="10216"/>
        <w:bookmarkEnd w:id="10217"/>
      </w:tr>
      <w:tr w:rsidR="00394EC0" w:rsidRPr="00E056B6" w:rsidDel="00371A11" w:rsidTr="00D34AD0">
        <w:trPr>
          <w:cantSplit/>
          <w:del w:id="10218" w:author="Sastry, Murali" w:date="2015-06-09T17:17:00Z"/>
        </w:trPr>
        <w:tc>
          <w:tcPr>
            <w:tcW w:w="1980" w:type="dxa"/>
            <w:tcBorders>
              <w:top w:val="single" w:sz="6" w:space="0" w:color="auto"/>
              <w:bottom w:val="single" w:sz="6" w:space="0" w:color="auto"/>
            </w:tcBorders>
          </w:tcPr>
          <w:p w:rsidR="00394EC0" w:rsidRPr="00E056B6" w:rsidDel="00371A11" w:rsidRDefault="00C0468B">
            <w:pPr>
              <w:pStyle w:val="body"/>
              <w:rPr>
                <w:del w:id="10219" w:author="Sastry, Murali" w:date="2015-06-09T17:17:00Z"/>
              </w:rPr>
              <w:pPrChange w:id="10220" w:author="Sastry, Murali" w:date="2015-06-10T10:23:00Z">
                <w:pPr>
                  <w:pStyle w:val="tableentry"/>
                </w:pPr>
              </w:pPrChange>
            </w:pPr>
            <w:del w:id="10221" w:author="Sastry, Murali" w:date="2015-06-09T17:17:00Z">
              <w:r w:rsidRPr="00E056B6" w:rsidDel="00371A11">
                <w:delText>Asus</w:delText>
              </w:r>
              <w:bookmarkStart w:id="10222" w:name="_Toc421702345"/>
              <w:bookmarkStart w:id="10223" w:name="_Toc421705539"/>
              <w:bookmarkStart w:id="10224" w:name="_Toc422905519"/>
              <w:bookmarkStart w:id="10225" w:name="_Toc422936150"/>
              <w:bookmarkStart w:id="10226" w:name="_Toc422939212"/>
              <w:bookmarkStart w:id="10227" w:name="_Toc422930647"/>
              <w:bookmarkStart w:id="10228" w:name="_Toc494288779"/>
              <w:bookmarkStart w:id="10229" w:name="_Toc494291595"/>
              <w:bookmarkStart w:id="10230" w:name="_Toc494294409"/>
              <w:bookmarkEnd w:id="10222"/>
              <w:bookmarkEnd w:id="10223"/>
              <w:bookmarkEnd w:id="10224"/>
              <w:bookmarkEnd w:id="10225"/>
              <w:bookmarkEnd w:id="10226"/>
              <w:bookmarkEnd w:id="10227"/>
              <w:bookmarkEnd w:id="10228"/>
              <w:bookmarkEnd w:id="10229"/>
              <w:bookmarkEnd w:id="10230"/>
            </w:del>
          </w:p>
        </w:tc>
        <w:tc>
          <w:tcPr>
            <w:tcW w:w="5400" w:type="dxa"/>
            <w:tcBorders>
              <w:top w:val="single" w:sz="6" w:space="0" w:color="auto"/>
              <w:bottom w:val="single" w:sz="6" w:space="0" w:color="auto"/>
            </w:tcBorders>
          </w:tcPr>
          <w:p w:rsidR="00394EC0" w:rsidRPr="00E056B6" w:rsidDel="00371A11" w:rsidRDefault="00C0468B">
            <w:pPr>
              <w:pStyle w:val="body"/>
              <w:rPr>
                <w:del w:id="10231" w:author="Sastry, Murali" w:date="2015-06-09T17:17:00Z"/>
              </w:rPr>
              <w:pPrChange w:id="10232" w:author="Sastry, Murali" w:date="2015-06-10T10:23:00Z">
                <w:pPr>
                  <w:pStyle w:val="tableentry"/>
                  <w:jc w:val="center"/>
                </w:pPr>
              </w:pPrChange>
            </w:pPr>
            <w:del w:id="10233" w:author="Sastry, Murali" w:date="2015-06-09T17:17:00Z">
              <w:r w:rsidRPr="00E056B6" w:rsidDel="00371A11">
                <w:delText>{554704FF-D7AC-4E82-8958-4DADCD32C5</w:delText>
              </w:r>
              <w:r w:rsidRPr="00E056B6" w:rsidDel="00371A11">
                <w:rPr>
                  <w:b/>
                </w:rPr>
                <w:delText>07</w:delText>
              </w:r>
              <w:r w:rsidR="00394EC0" w:rsidRPr="00E056B6" w:rsidDel="00371A11">
                <w:delText>}</w:delText>
              </w:r>
              <w:bookmarkStart w:id="10234" w:name="_Toc421702346"/>
              <w:bookmarkStart w:id="10235" w:name="_Toc421705540"/>
              <w:bookmarkStart w:id="10236" w:name="_Toc422905520"/>
              <w:bookmarkStart w:id="10237" w:name="_Toc422936151"/>
              <w:bookmarkStart w:id="10238" w:name="_Toc422939213"/>
              <w:bookmarkStart w:id="10239" w:name="_Toc422930648"/>
              <w:bookmarkStart w:id="10240" w:name="_Toc494288780"/>
              <w:bookmarkStart w:id="10241" w:name="_Toc494291596"/>
              <w:bookmarkStart w:id="10242" w:name="_Toc494294410"/>
              <w:bookmarkEnd w:id="10234"/>
              <w:bookmarkEnd w:id="10235"/>
              <w:bookmarkEnd w:id="10236"/>
              <w:bookmarkEnd w:id="10237"/>
              <w:bookmarkEnd w:id="10238"/>
              <w:bookmarkEnd w:id="10239"/>
              <w:bookmarkEnd w:id="10240"/>
              <w:bookmarkEnd w:id="10241"/>
              <w:bookmarkEnd w:id="10242"/>
            </w:del>
          </w:p>
        </w:tc>
        <w:bookmarkStart w:id="10243" w:name="_Toc421702347"/>
        <w:bookmarkStart w:id="10244" w:name="_Toc421705541"/>
        <w:bookmarkStart w:id="10245" w:name="_Toc422905521"/>
        <w:bookmarkStart w:id="10246" w:name="_Toc422936152"/>
        <w:bookmarkStart w:id="10247" w:name="_Toc422939214"/>
        <w:bookmarkStart w:id="10248" w:name="_Toc422930649"/>
        <w:bookmarkStart w:id="10249" w:name="_Toc494288781"/>
        <w:bookmarkStart w:id="10250" w:name="_Toc494291597"/>
        <w:bookmarkStart w:id="10251" w:name="_Toc494294411"/>
        <w:bookmarkEnd w:id="10243"/>
        <w:bookmarkEnd w:id="10244"/>
        <w:bookmarkEnd w:id="10245"/>
        <w:bookmarkEnd w:id="10246"/>
        <w:bookmarkEnd w:id="10247"/>
        <w:bookmarkEnd w:id="10248"/>
        <w:bookmarkEnd w:id="10249"/>
        <w:bookmarkEnd w:id="10250"/>
        <w:bookmarkEnd w:id="10251"/>
      </w:tr>
      <w:tr w:rsidR="00394EC0" w:rsidRPr="00E056B6" w:rsidDel="00371A11" w:rsidTr="00D34AD0">
        <w:trPr>
          <w:cantSplit/>
          <w:del w:id="10252" w:author="Sastry, Murali" w:date="2015-06-09T17:17:00Z"/>
        </w:trPr>
        <w:tc>
          <w:tcPr>
            <w:tcW w:w="1980" w:type="dxa"/>
            <w:tcBorders>
              <w:top w:val="single" w:sz="6" w:space="0" w:color="auto"/>
              <w:bottom w:val="single" w:sz="6" w:space="0" w:color="auto"/>
            </w:tcBorders>
          </w:tcPr>
          <w:p w:rsidR="00394EC0" w:rsidRPr="00E056B6" w:rsidDel="00371A11" w:rsidRDefault="00C0468B">
            <w:pPr>
              <w:pStyle w:val="body"/>
              <w:rPr>
                <w:del w:id="10253" w:author="Sastry, Murali" w:date="2015-06-09T17:17:00Z"/>
              </w:rPr>
              <w:pPrChange w:id="10254" w:author="Sastry, Murali" w:date="2015-06-10T10:23:00Z">
                <w:pPr>
                  <w:pStyle w:val="tableentry"/>
                </w:pPr>
              </w:pPrChange>
            </w:pPr>
            <w:del w:id="10255" w:author="Sastry, Murali" w:date="2015-06-09T17:17:00Z">
              <w:r w:rsidRPr="00E056B6" w:rsidDel="00371A11">
                <w:delText>Top Global</w:delText>
              </w:r>
              <w:bookmarkStart w:id="10256" w:name="_Toc421702348"/>
              <w:bookmarkStart w:id="10257" w:name="_Toc421705542"/>
              <w:bookmarkStart w:id="10258" w:name="_Toc422905522"/>
              <w:bookmarkStart w:id="10259" w:name="_Toc422936153"/>
              <w:bookmarkStart w:id="10260" w:name="_Toc422939215"/>
              <w:bookmarkStart w:id="10261" w:name="_Toc422930650"/>
              <w:bookmarkStart w:id="10262" w:name="_Toc494288782"/>
              <w:bookmarkStart w:id="10263" w:name="_Toc494291598"/>
              <w:bookmarkStart w:id="10264" w:name="_Toc494294412"/>
              <w:bookmarkEnd w:id="10256"/>
              <w:bookmarkEnd w:id="10257"/>
              <w:bookmarkEnd w:id="10258"/>
              <w:bookmarkEnd w:id="10259"/>
              <w:bookmarkEnd w:id="10260"/>
              <w:bookmarkEnd w:id="10261"/>
              <w:bookmarkEnd w:id="10262"/>
              <w:bookmarkEnd w:id="10263"/>
              <w:bookmarkEnd w:id="10264"/>
            </w:del>
          </w:p>
        </w:tc>
        <w:tc>
          <w:tcPr>
            <w:tcW w:w="5400" w:type="dxa"/>
            <w:tcBorders>
              <w:top w:val="single" w:sz="6" w:space="0" w:color="auto"/>
              <w:bottom w:val="single" w:sz="6" w:space="0" w:color="auto"/>
            </w:tcBorders>
          </w:tcPr>
          <w:p w:rsidR="00394EC0" w:rsidRPr="00E056B6" w:rsidDel="00371A11" w:rsidRDefault="00C0468B">
            <w:pPr>
              <w:pStyle w:val="body"/>
              <w:rPr>
                <w:del w:id="10265" w:author="Sastry, Murali" w:date="2015-06-09T17:17:00Z"/>
              </w:rPr>
              <w:pPrChange w:id="10266" w:author="Sastry, Murali" w:date="2015-06-10T10:23:00Z">
                <w:pPr>
                  <w:pStyle w:val="tableentry"/>
                  <w:jc w:val="center"/>
                </w:pPr>
              </w:pPrChange>
            </w:pPr>
            <w:del w:id="10267" w:author="Sastry, Murali" w:date="2015-06-09T17:17:00Z">
              <w:r w:rsidRPr="00E056B6" w:rsidDel="00371A11">
                <w:delText>{554704FF-D7AC-4E82-8958-4DADCD32C5</w:delText>
              </w:r>
              <w:r w:rsidRPr="00E056B6" w:rsidDel="00371A11">
                <w:rPr>
                  <w:b/>
                </w:rPr>
                <w:delText>08</w:delText>
              </w:r>
              <w:r w:rsidR="00394EC0" w:rsidRPr="00E056B6" w:rsidDel="00371A11">
                <w:delText>}</w:delText>
              </w:r>
              <w:bookmarkStart w:id="10268" w:name="_Toc421702349"/>
              <w:bookmarkStart w:id="10269" w:name="_Toc421705543"/>
              <w:bookmarkStart w:id="10270" w:name="_Toc422905523"/>
              <w:bookmarkStart w:id="10271" w:name="_Toc422936154"/>
              <w:bookmarkStart w:id="10272" w:name="_Toc422939216"/>
              <w:bookmarkStart w:id="10273" w:name="_Toc422930651"/>
              <w:bookmarkStart w:id="10274" w:name="_Toc494288783"/>
              <w:bookmarkStart w:id="10275" w:name="_Toc494291599"/>
              <w:bookmarkStart w:id="10276" w:name="_Toc494294413"/>
              <w:bookmarkEnd w:id="10268"/>
              <w:bookmarkEnd w:id="10269"/>
              <w:bookmarkEnd w:id="10270"/>
              <w:bookmarkEnd w:id="10271"/>
              <w:bookmarkEnd w:id="10272"/>
              <w:bookmarkEnd w:id="10273"/>
              <w:bookmarkEnd w:id="10274"/>
              <w:bookmarkEnd w:id="10275"/>
              <w:bookmarkEnd w:id="10276"/>
            </w:del>
          </w:p>
        </w:tc>
        <w:bookmarkStart w:id="10277" w:name="_Toc421702350"/>
        <w:bookmarkStart w:id="10278" w:name="_Toc421705544"/>
        <w:bookmarkStart w:id="10279" w:name="_Toc422905524"/>
        <w:bookmarkStart w:id="10280" w:name="_Toc422936155"/>
        <w:bookmarkStart w:id="10281" w:name="_Toc422939217"/>
        <w:bookmarkStart w:id="10282" w:name="_Toc422930652"/>
        <w:bookmarkStart w:id="10283" w:name="_Toc494288784"/>
        <w:bookmarkStart w:id="10284" w:name="_Toc494291600"/>
        <w:bookmarkStart w:id="10285" w:name="_Toc494294414"/>
        <w:bookmarkEnd w:id="10277"/>
        <w:bookmarkEnd w:id="10278"/>
        <w:bookmarkEnd w:id="10279"/>
        <w:bookmarkEnd w:id="10280"/>
        <w:bookmarkEnd w:id="10281"/>
        <w:bookmarkEnd w:id="10282"/>
        <w:bookmarkEnd w:id="10283"/>
        <w:bookmarkEnd w:id="10284"/>
        <w:bookmarkEnd w:id="10285"/>
      </w:tr>
      <w:tr w:rsidR="00394EC0" w:rsidRPr="00E056B6" w:rsidDel="00371A11" w:rsidTr="00D34AD0">
        <w:trPr>
          <w:cantSplit/>
          <w:del w:id="10286" w:author="Sastry, Murali" w:date="2015-06-09T17:17:00Z"/>
        </w:trPr>
        <w:tc>
          <w:tcPr>
            <w:tcW w:w="1980" w:type="dxa"/>
            <w:tcBorders>
              <w:top w:val="single" w:sz="6" w:space="0" w:color="auto"/>
              <w:bottom w:val="single" w:sz="6" w:space="0" w:color="auto"/>
            </w:tcBorders>
          </w:tcPr>
          <w:p w:rsidR="00394EC0" w:rsidRPr="00E056B6" w:rsidDel="00371A11" w:rsidRDefault="00C0468B">
            <w:pPr>
              <w:pStyle w:val="body"/>
              <w:rPr>
                <w:del w:id="10287" w:author="Sastry, Murali" w:date="2015-06-09T17:17:00Z"/>
              </w:rPr>
              <w:pPrChange w:id="10288" w:author="Sastry, Murali" w:date="2015-06-10T10:23:00Z">
                <w:pPr>
                  <w:pStyle w:val="tableentry"/>
                </w:pPr>
              </w:pPrChange>
            </w:pPr>
            <w:del w:id="10289" w:author="Sastry, Murali" w:date="2015-06-09T17:17:00Z">
              <w:r w:rsidRPr="00E056B6" w:rsidDel="00371A11">
                <w:delText>Sierra</w:delText>
              </w:r>
              <w:bookmarkStart w:id="10290" w:name="_Toc421702351"/>
              <w:bookmarkStart w:id="10291" w:name="_Toc421705545"/>
              <w:bookmarkStart w:id="10292" w:name="_Toc422905525"/>
              <w:bookmarkStart w:id="10293" w:name="_Toc422936156"/>
              <w:bookmarkStart w:id="10294" w:name="_Toc422939218"/>
              <w:bookmarkStart w:id="10295" w:name="_Toc422930653"/>
              <w:bookmarkStart w:id="10296" w:name="_Toc494288785"/>
              <w:bookmarkStart w:id="10297" w:name="_Toc494291601"/>
              <w:bookmarkStart w:id="10298" w:name="_Toc494294415"/>
              <w:bookmarkEnd w:id="10290"/>
              <w:bookmarkEnd w:id="10291"/>
              <w:bookmarkEnd w:id="10292"/>
              <w:bookmarkEnd w:id="10293"/>
              <w:bookmarkEnd w:id="10294"/>
              <w:bookmarkEnd w:id="10295"/>
              <w:bookmarkEnd w:id="10296"/>
              <w:bookmarkEnd w:id="10297"/>
              <w:bookmarkEnd w:id="10298"/>
            </w:del>
          </w:p>
        </w:tc>
        <w:tc>
          <w:tcPr>
            <w:tcW w:w="5400" w:type="dxa"/>
            <w:tcBorders>
              <w:top w:val="single" w:sz="6" w:space="0" w:color="auto"/>
              <w:bottom w:val="single" w:sz="6" w:space="0" w:color="auto"/>
            </w:tcBorders>
          </w:tcPr>
          <w:p w:rsidR="00394EC0" w:rsidRPr="00E056B6" w:rsidDel="00371A11" w:rsidRDefault="00C0468B">
            <w:pPr>
              <w:pStyle w:val="body"/>
              <w:rPr>
                <w:del w:id="10299" w:author="Sastry, Murali" w:date="2015-06-09T17:17:00Z"/>
              </w:rPr>
              <w:pPrChange w:id="10300" w:author="Sastry, Murali" w:date="2015-06-10T10:23:00Z">
                <w:pPr>
                  <w:pStyle w:val="tableentry"/>
                  <w:jc w:val="center"/>
                </w:pPr>
              </w:pPrChange>
            </w:pPr>
            <w:del w:id="10301" w:author="Sastry, Murali" w:date="2015-06-09T17:17:00Z">
              <w:r w:rsidRPr="00E056B6" w:rsidDel="00371A11">
                <w:delText>{554704FF-D7AC-4E82-8958-4DADCD32C5</w:delText>
              </w:r>
              <w:r w:rsidRPr="00E056B6" w:rsidDel="00371A11">
                <w:rPr>
                  <w:b/>
                </w:rPr>
                <w:delText>09</w:delText>
              </w:r>
              <w:r w:rsidR="00394EC0" w:rsidRPr="00E056B6" w:rsidDel="00371A11">
                <w:delText>}</w:delText>
              </w:r>
              <w:bookmarkStart w:id="10302" w:name="_Toc421702352"/>
              <w:bookmarkStart w:id="10303" w:name="_Toc421705546"/>
              <w:bookmarkStart w:id="10304" w:name="_Toc422905526"/>
              <w:bookmarkStart w:id="10305" w:name="_Toc422936157"/>
              <w:bookmarkStart w:id="10306" w:name="_Toc422939219"/>
              <w:bookmarkStart w:id="10307" w:name="_Toc422930654"/>
              <w:bookmarkStart w:id="10308" w:name="_Toc494288786"/>
              <w:bookmarkStart w:id="10309" w:name="_Toc494291602"/>
              <w:bookmarkStart w:id="10310" w:name="_Toc494294416"/>
              <w:bookmarkEnd w:id="10302"/>
              <w:bookmarkEnd w:id="10303"/>
              <w:bookmarkEnd w:id="10304"/>
              <w:bookmarkEnd w:id="10305"/>
              <w:bookmarkEnd w:id="10306"/>
              <w:bookmarkEnd w:id="10307"/>
              <w:bookmarkEnd w:id="10308"/>
              <w:bookmarkEnd w:id="10309"/>
              <w:bookmarkEnd w:id="10310"/>
            </w:del>
          </w:p>
        </w:tc>
        <w:bookmarkStart w:id="10311" w:name="_Toc421702353"/>
        <w:bookmarkStart w:id="10312" w:name="_Toc421705547"/>
        <w:bookmarkStart w:id="10313" w:name="_Toc422905527"/>
        <w:bookmarkStart w:id="10314" w:name="_Toc422936158"/>
        <w:bookmarkStart w:id="10315" w:name="_Toc422939220"/>
        <w:bookmarkStart w:id="10316" w:name="_Toc422930655"/>
        <w:bookmarkStart w:id="10317" w:name="_Toc494288787"/>
        <w:bookmarkStart w:id="10318" w:name="_Toc494291603"/>
        <w:bookmarkStart w:id="10319" w:name="_Toc494294417"/>
        <w:bookmarkEnd w:id="10311"/>
        <w:bookmarkEnd w:id="10312"/>
        <w:bookmarkEnd w:id="10313"/>
        <w:bookmarkEnd w:id="10314"/>
        <w:bookmarkEnd w:id="10315"/>
        <w:bookmarkEnd w:id="10316"/>
        <w:bookmarkEnd w:id="10317"/>
        <w:bookmarkEnd w:id="10318"/>
        <w:bookmarkEnd w:id="10319"/>
      </w:tr>
      <w:tr w:rsidR="00394EC0" w:rsidRPr="00E056B6" w:rsidDel="00371A11" w:rsidTr="00D34AD0">
        <w:trPr>
          <w:cantSplit/>
          <w:del w:id="10320" w:author="Sastry, Murali" w:date="2015-06-09T17:17:00Z"/>
        </w:trPr>
        <w:tc>
          <w:tcPr>
            <w:tcW w:w="1980" w:type="dxa"/>
            <w:tcBorders>
              <w:top w:val="single" w:sz="6" w:space="0" w:color="auto"/>
              <w:bottom w:val="single" w:sz="6" w:space="0" w:color="auto"/>
            </w:tcBorders>
          </w:tcPr>
          <w:p w:rsidR="00394EC0" w:rsidRPr="00E056B6" w:rsidDel="00371A11" w:rsidRDefault="00C0468B">
            <w:pPr>
              <w:pStyle w:val="body"/>
              <w:rPr>
                <w:del w:id="10321" w:author="Sastry, Murali" w:date="2015-06-09T17:17:00Z"/>
              </w:rPr>
              <w:pPrChange w:id="10322" w:author="Sastry, Murali" w:date="2015-06-10T10:23:00Z">
                <w:pPr>
                  <w:pStyle w:val="tableentry"/>
                </w:pPr>
              </w:pPrChange>
            </w:pPr>
            <w:del w:id="10323" w:author="Sastry, Murali" w:date="2015-06-09T17:17:00Z">
              <w:r w:rsidRPr="00E056B6" w:rsidDel="00371A11">
                <w:delText>Digi</w:delText>
              </w:r>
              <w:bookmarkStart w:id="10324" w:name="_Toc421702354"/>
              <w:bookmarkStart w:id="10325" w:name="_Toc421705548"/>
              <w:bookmarkStart w:id="10326" w:name="_Toc422905528"/>
              <w:bookmarkStart w:id="10327" w:name="_Toc422936159"/>
              <w:bookmarkStart w:id="10328" w:name="_Toc422939221"/>
              <w:bookmarkStart w:id="10329" w:name="_Toc422930656"/>
              <w:bookmarkStart w:id="10330" w:name="_Toc494288788"/>
              <w:bookmarkStart w:id="10331" w:name="_Toc494291604"/>
              <w:bookmarkStart w:id="10332" w:name="_Toc494294418"/>
              <w:bookmarkEnd w:id="10324"/>
              <w:bookmarkEnd w:id="10325"/>
              <w:bookmarkEnd w:id="10326"/>
              <w:bookmarkEnd w:id="10327"/>
              <w:bookmarkEnd w:id="10328"/>
              <w:bookmarkEnd w:id="10329"/>
              <w:bookmarkEnd w:id="10330"/>
              <w:bookmarkEnd w:id="10331"/>
              <w:bookmarkEnd w:id="10332"/>
            </w:del>
          </w:p>
        </w:tc>
        <w:tc>
          <w:tcPr>
            <w:tcW w:w="5400" w:type="dxa"/>
            <w:tcBorders>
              <w:top w:val="single" w:sz="6" w:space="0" w:color="auto"/>
              <w:bottom w:val="single" w:sz="6" w:space="0" w:color="auto"/>
            </w:tcBorders>
          </w:tcPr>
          <w:p w:rsidR="00394EC0" w:rsidRPr="00E056B6" w:rsidDel="00371A11" w:rsidRDefault="00C0468B">
            <w:pPr>
              <w:pStyle w:val="body"/>
              <w:rPr>
                <w:del w:id="10333" w:author="Sastry, Murali" w:date="2015-06-09T17:17:00Z"/>
              </w:rPr>
              <w:pPrChange w:id="10334" w:author="Sastry, Murali" w:date="2015-06-10T10:23:00Z">
                <w:pPr>
                  <w:pStyle w:val="tableentry"/>
                  <w:jc w:val="center"/>
                </w:pPr>
              </w:pPrChange>
            </w:pPr>
            <w:del w:id="10335" w:author="Sastry, Murali" w:date="2015-06-09T17:17:00Z">
              <w:r w:rsidRPr="00E056B6" w:rsidDel="00371A11">
                <w:delText>{554704FF-D7AC-4E82-8958-4DADCD32C5</w:delText>
              </w:r>
              <w:r w:rsidRPr="00E056B6" w:rsidDel="00371A11">
                <w:rPr>
                  <w:b/>
                </w:rPr>
                <w:delText>0A</w:delText>
              </w:r>
              <w:r w:rsidR="00394EC0" w:rsidRPr="00E056B6" w:rsidDel="00371A11">
                <w:delText>}</w:delText>
              </w:r>
              <w:bookmarkStart w:id="10336" w:name="_Toc421702355"/>
              <w:bookmarkStart w:id="10337" w:name="_Toc421705549"/>
              <w:bookmarkStart w:id="10338" w:name="_Toc422905529"/>
              <w:bookmarkStart w:id="10339" w:name="_Toc422936160"/>
              <w:bookmarkStart w:id="10340" w:name="_Toc422939222"/>
              <w:bookmarkStart w:id="10341" w:name="_Toc422930657"/>
              <w:bookmarkStart w:id="10342" w:name="_Toc494288789"/>
              <w:bookmarkStart w:id="10343" w:name="_Toc494291605"/>
              <w:bookmarkStart w:id="10344" w:name="_Toc494294419"/>
              <w:bookmarkEnd w:id="10336"/>
              <w:bookmarkEnd w:id="10337"/>
              <w:bookmarkEnd w:id="10338"/>
              <w:bookmarkEnd w:id="10339"/>
              <w:bookmarkEnd w:id="10340"/>
              <w:bookmarkEnd w:id="10341"/>
              <w:bookmarkEnd w:id="10342"/>
              <w:bookmarkEnd w:id="10343"/>
              <w:bookmarkEnd w:id="10344"/>
            </w:del>
          </w:p>
        </w:tc>
        <w:bookmarkStart w:id="10345" w:name="_Toc421702356"/>
        <w:bookmarkStart w:id="10346" w:name="_Toc421705550"/>
        <w:bookmarkStart w:id="10347" w:name="_Toc422905530"/>
        <w:bookmarkStart w:id="10348" w:name="_Toc422936161"/>
        <w:bookmarkStart w:id="10349" w:name="_Toc422939223"/>
        <w:bookmarkStart w:id="10350" w:name="_Toc422930658"/>
        <w:bookmarkStart w:id="10351" w:name="_Toc494288790"/>
        <w:bookmarkStart w:id="10352" w:name="_Toc494291606"/>
        <w:bookmarkStart w:id="10353" w:name="_Toc494294420"/>
        <w:bookmarkEnd w:id="10345"/>
        <w:bookmarkEnd w:id="10346"/>
        <w:bookmarkEnd w:id="10347"/>
        <w:bookmarkEnd w:id="10348"/>
        <w:bookmarkEnd w:id="10349"/>
        <w:bookmarkEnd w:id="10350"/>
        <w:bookmarkEnd w:id="10351"/>
        <w:bookmarkEnd w:id="10352"/>
        <w:bookmarkEnd w:id="10353"/>
      </w:tr>
      <w:tr w:rsidR="00394EC0" w:rsidRPr="00E056B6" w:rsidDel="00371A11" w:rsidTr="00D34AD0">
        <w:trPr>
          <w:cantSplit/>
          <w:del w:id="10354" w:author="Sastry, Murali" w:date="2015-06-09T17:17:00Z"/>
        </w:trPr>
        <w:tc>
          <w:tcPr>
            <w:tcW w:w="1980" w:type="dxa"/>
            <w:tcBorders>
              <w:top w:val="single" w:sz="6" w:space="0" w:color="auto"/>
              <w:bottom w:val="single" w:sz="6" w:space="0" w:color="auto"/>
            </w:tcBorders>
          </w:tcPr>
          <w:p w:rsidR="00394EC0" w:rsidRPr="00E056B6" w:rsidDel="00371A11" w:rsidRDefault="00C0468B">
            <w:pPr>
              <w:pStyle w:val="body"/>
              <w:rPr>
                <w:del w:id="10355" w:author="Sastry, Murali" w:date="2015-06-09T17:17:00Z"/>
              </w:rPr>
              <w:pPrChange w:id="10356" w:author="Sastry, Murali" w:date="2015-06-10T10:23:00Z">
                <w:pPr>
                  <w:pStyle w:val="tableentry"/>
                </w:pPr>
              </w:pPrChange>
            </w:pPr>
            <w:del w:id="10357" w:author="Sastry, Murali" w:date="2015-06-09T17:17:00Z">
              <w:r w:rsidRPr="00E056B6" w:rsidDel="00371A11">
                <w:delText>Dell</w:delText>
              </w:r>
              <w:bookmarkStart w:id="10358" w:name="_Toc421702357"/>
              <w:bookmarkStart w:id="10359" w:name="_Toc421705551"/>
              <w:bookmarkStart w:id="10360" w:name="_Toc422905531"/>
              <w:bookmarkStart w:id="10361" w:name="_Toc422936162"/>
              <w:bookmarkStart w:id="10362" w:name="_Toc422939224"/>
              <w:bookmarkStart w:id="10363" w:name="_Toc422930659"/>
              <w:bookmarkStart w:id="10364" w:name="_Toc494288791"/>
              <w:bookmarkStart w:id="10365" w:name="_Toc494291607"/>
              <w:bookmarkStart w:id="10366" w:name="_Toc494294421"/>
              <w:bookmarkEnd w:id="10358"/>
              <w:bookmarkEnd w:id="10359"/>
              <w:bookmarkEnd w:id="10360"/>
              <w:bookmarkEnd w:id="10361"/>
              <w:bookmarkEnd w:id="10362"/>
              <w:bookmarkEnd w:id="10363"/>
              <w:bookmarkEnd w:id="10364"/>
              <w:bookmarkEnd w:id="10365"/>
              <w:bookmarkEnd w:id="10366"/>
            </w:del>
          </w:p>
        </w:tc>
        <w:tc>
          <w:tcPr>
            <w:tcW w:w="5400" w:type="dxa"/>
            <w:tcBorders>
              <w:top w:val="single" w:sz="6" w:space="0" w:color="auto"/>
              <w:bottom w:val="single" w:sz="6" w:space="0" w:color="auto"/>
            </w:tcBorders>
          </w:tcPr>
          <w:p w:rsidR="00394EC0" w:rsidRPr="00E056B6" w:rsidDel="00371A11" w:rsidRDefault="00C0468B">
            <w:pPr>
              <w:pStyle w:val="body"/>
              <w:rPr>
                <w:del w:id="10367" w:author="Sastry, Murali" w:date="2015-06-09T17:17:00Z"/>
              </w:rPr>
              <w:pPrChange w:id="10368" w:author="Sastry, Murali" w:date="2015-06-10T10:23:00Z">
                <w:pPr>
                  <w:pStyle w:val="tableentry"/>
                  <w:jc w:val="center"/>
                </w:pPr>
              </w:pPrChange>
            </w:pPr>
            <w:del w:id="10369" w:author="Sastry, Murali" w:date="2015-06-09T17:17:00Z">
              <w:r w:rsidRPr="00E056B6" w:rsidDel="00371A11">
                <w:delText>{554704FF-D7AC-4E82-8958-4DADCD32C5</w:delText>
              </w:r>
              <w:r w:rsidRPr="00E056B6" w:rsidDel="00371A11">
                <w:rPr>
                  <w:b/>
                </w:rPr>
                <w:delText>0B</w:delText>
              </w:r>
              <w:r w:rsidR="00394EC0" w:rsidRPr="00E056B6" w:rsidDel="00371A11">
                <w:delText>}</w:delText>
              </w:r>
              <w:bookmarkStart w:id="10370" w:name="_Toc421702358"/>
              <w:bookmarkStart w:id="10371" w:name="_Toc421705552"/>
              <w:bookmarkStart w:id="10372" w:name="_Toc422905532"/>
              <w:bookmarkStart w:id="10373" w:name="_Toc422936163"/>
              <w:bookmarkStart w:id="10374" w:name="_Toc422939225"/>
              <w:bookmarkStart w:id="10375" w:name="_Toc422930660"/>
              <w:bookmarkStart w:id="10376" w:name="_Toc494288792"/>
              <w:bookmarkStart w:id="10377" w:name="_Toc494291608"/>
              <w:bookmarkStart w:id="10378" w:name="_Toc494294422"/>
              <w:bookmarkEnd w:id="10370"/>
              <w:bookmarkEnd w:id="10371"/>
              <w:bookmarkEnd w:id="10372"/>
              <w:bookmarkEnd w:id="10373"/>
              <w:bookmarkEnd w:id="10374"/>
              <w:bookmarkEnd w:id="10375"/>
              <w:bookmarkEnd w:id="10376"/>
              <w:bookmarkEnd w:id="10377"/>
              <w:bookmarkEnd w:id="10378"/>
            </w:del>
          </w:p>
        </w:tc>
        <w:bookmarkStart w:id="10379" w:name="_Toc421702359"/>
        <w:bookmarkStart w:id="10380" w:name="_Toc421705553"/>
        <w:bookmarkStart w:id="10381" w:name="_Toc422905533"/>
        <w:bookmarkStart w:id="10382" w:name="_Toc422936164"/>
        <w:bookmarkStart w:id="10383" w:name="_Toc422939226"/>
        <w:bookmarkStart w:id="10384" w:name="_Toc422930661"/>
        <w:bookmarkStart w:id="10385" w:name="_Toc494288793"/>
        <w:bookmarkStart w:id="10386" w:name="_Toc494291609"/>
        <w:bookmarkStart w:id="10387" w:name="_Toc494294423"/>
        <w:bookmarkEnd w:id="10379"/>
        <w:bookmarkEnd w:id="10380"/>
        <w:bookmarkEnd w:id="10381"/>
        <w:bookmarkEnd w:id="10382"/>
        <w:bookmarkEnd w:id="10383"/>
        <w:bookmarkEnd w:id="10384"/>
        <w:bookmarkEnd w:id="10385"/>
        <w:bookmarkEnd w:id="10386"/>
        <w:bookmarkEnd w:id="10387"/>
      </w:tr>
      <w:tr w:rsidR="00394EC0" w:rsidRPr="00E056B6" w:rsidDel="00371A11" w:rsidTr="00D34AD0">
        <w:trPr>
          <w:cantSplit/>
          <w:del w:id="10388" w:author="Sastry, Murali" w:date="2015-06-09T17:17:00Z"/>
        </w:trPr>
        <w:tc>
          <w:tcPr>
            <w:tcW w:w="1980" w:type="dxa"/>
            <w:tcBorders>
              <w:top w:val="single" w:sz="6" w:space="0" w:color="auto"/>
              <w:bottom w:val="single" w:sz="6" w:space="0" w:color="auto"/>
            </w:tcBorders>
          </w:tcPr>
          <w:p w:rsidR="00394EC0" w:rsidRPr="00E056B6" w:rsidDel="00371A11" w:rsidRDefault="00C0468B">
            <w:pPr>
              <w:pStyle w:val="body"/>
              <w:rPr>
                <w:del w:id="10389" w:author="Sastry, Murali" w:date="2015-06-09T17:17:00Z"/>
              </w:rPr>
              <w:pPrChange w:id="10390" w:author="Sastry, Murali" w:date="2015-06-10T10:23:00Z">
                <w:pPr>
                  <w:pStyle w:val="tableentry"/>
                </w:pPr>
              </w:pPrChange>
            </w:pPr>
            <w:del w:id="10391" w:author="Sastry, Murali" w:date="2015-06-09T17:17:00Z">
              <w:r w:rsidRPr="00E056B6" w:rsidDel="00371A11">
                <w:delText>Panasonic</w:delText>
              </w:r>
              <w:bookmarkStart w:id="10392" w:name="_Toc421702360"/>
              <w:bookmarkStart w:id="10393" w:name="_Toc421705554"/>
              <w:bookmarkStart w:id="10394" w:name="_Toc422905534"/>
              <w:bookmarkStart w:id="10395" w:name="_Toc422936165"/>
              <w:bookmarkStart w:id="10396" w:name="_Toc422939227"/>
              <w:bookmarkStart w:id="10397" w:name="_Toc422930662"/>
              <w:bookmarkStart w:id="10398" w:name="_Toc494288794"/>
              <w:bookmarkStart w:id="10399" w:name="_Toc494291610"/>
              <w:bookmarkStart w:id="10400" w:name="_Toc494294424"/>
              <w:bookmarkEnd w:id="10392"/>
              <w:bookmarkEnd w:id="10393"/>
              <w:bookmarkEnd w:id="10394"/>
              <w:bookmarkEnd w:id="10395"/>
              <w:bookmarkEnd w:id="10396"/>
              <w:bookmarkEnd w:id="10397"/>
              <w:bookmarkEnd w:id="10398"/>
              <w:bookmarkEnd w:id="10399"/>
              <w:bookmarkEnd w:id="10400"/>
            </w:del>
          </w:p>
        </w:tc>
        <w:tc>
          <w:tcPr>
            <w:tcW w:w="5400" w:type="dxa"/>
            <w:tcBorders>
              <w:top w:val="single" w:sz="6" w:space="0" w:color="auto"/>
              <w:bottom w:val="single" w:sz="6" w:space="0" w:color="auto"/>
            </w:tcBorders>
          </w:tcPr>
          <w:p w:rsidR="00394EC0" w:rsidRPr="00E056B6" w:rsidDel="00371A11" w:rsidRDefault="00C0468B">
            <w:pPr>
              <w:pStyle w:val="body"/>
              <w:rPr>
                <w:del w:id="10401" w:author="Sastry, Murali" w:date="2015-06-09T17:17:00Z"/>
              </w:rPr>
              <w:pPrChange w:id="10402" w:author="Sastry, Murali" w:date="2015-06-10T10:23:00Z">
                <w:pPr>
                  <w:pStyle w:val="tableentry"/>
                  <w:jc w:val="center"/>
                </w:pPr>
              </w:pPrChange>
            </w:pPr>
            <w:del w:id="10403" w:author="Sastry, Murali" w:date="2015-06-09T17:17:00Z">
              <w:r w:rsidRPr="00E056B6" w:rsidDel="00371A11">
                <w:delText>{554704FF-D7AC-4E82-8958-4DADCD32C5</w:delText>
              </w:r>
              <w:r w:rsidRPr="00E056B6" w:rsidDel="00371A11">
                <w:rPr>
                  <w:b/>
                </w:rPr>
                <w:delText>0C</w:delText>
              </w:r>
              <w:r w:rsidR="00394EC0" w:rsidRPr="00E056B6" w:rsidDel="00371A11">
                <w:delText>}</w:delText>
              </w:r>
              <w:bookmarkStart w:id="10404" w:name="_Toc421702361"/>
              <w:bookmarkStart w:id="10405" w:name="_Toc421705555"/>
              <w:bookmarkStart w:id="10406" w:name="_Toc422905535"/>
              <w:bookmarkStart w:id="10407" w:name="_Toc422936166"/>
              <w:bookmarkStart w:id="10408" w:name="_Toc422939228"/>
              <w:bookmarkStart w:id="10409" w:name="_Toc422930663"/>
              <w:bookmarkStart w:id="10410" w:name="_Toc494288795"/>
              <w:bookmarkStart w:id="10411" w:name="_Toc494291611"/>
              <w:bookmarkStart w:id="10412" w:name="_Toc494294425"/>
              <w:bookmarkEnd w:id="10404"/>
              <w:bookmarkEnd w:id="10405"/>
              <w:bookmarkEnd w:id="10406"/>
              <w:bookmarkEnd w:id="10407"/>
              <w:bookmarkEnd w:id="10408"/>
              <w:bookmarkEnd w:id="10409"/>
              <w:bookmarkEnd w:id="10410"/>
              <w:bookmarkEnd w:id="10411"/>
              <w:bookmarkEnd w:id="10412"/>
            </w:del>
          </w:p>
        </w:tc>
        <w:bookmarkStart w:id="10413" w:name="_Toc421702362"/>
        <w:bookmarkStart w:id="10414" w:name="_Toc421705556"/>
        <w:bookmarkStart w:id="10415" w:name="_Toc422905536"/>
        <w:bookmarkStart w:id="10416" w:name="_Toc422936167"/>
        <w:bookmarkStart w:id="10417" w:name="_Toc422939229"/>
        <w:bookmarkStart w:id="10418" w:name="_Toc422930664"/>
        <w:bookmarkStart w:id="10419" w:name="_Toc494288796"/>
        <w:bookmarkStart w:id="10420" w:name="_Toc494291612"/>
        <w:bookmarkStart w:id="10421" w:name="_Toc494294426"/>
        <w:bookmarkEnd w:id="10413"/>
        <w:bookmarkEnd w:id="10414"/>
        <w:bookmarkEnd w:id="10415"/>
        <w:bookmarkEnd w:id="10416"/>
        <w:bookmarkEnd w:id="10417"/>
        <w:bookmarkEnd w:id="10418"/>
        <w:bookmarkEnd w:id="10419"/>
        <w:bookmarkEnd w:id="10420"/>
        <w:bookmarkEnd w:id="10421"/>
      </w:tr>
      <w:tr w:rsidR="00394EC0" w:rsidRPr="00E056B6" w:rsidDel="00371A11" w:rsidTr="00D34AD0">
        <w:trPr>
          <w:cantSplit/>
          <w:del w:id="10422" w:author="Sastry, Murali" w:date="2015-06-09T17:17:00Z"/>
        </w:trPr>
        <w:tc>
          <w:tcPr>
            <w:tcW w:w="1980" w:type="dxa"/>
            <w:tcBorders>
              <w:top w:val="single" w:sz="6" w:space="0" w:color="auto"/>
              <w:bottom w:val="single" w:sz="6" w:space="0" w:color="auto"/>
            </w:tcBorders>
          </w:tcPr>
          <w:p w:rsidR="00394EC0" w:rsidRPr="00E056B6" w:rsidDel="00371A11" w:rsidRDefault="00C0468B">
            <w:pPr>
              <w:pStyle w:val="body"/>
              <w:rPr>
                <w:del w:id="10423" w:author="Sastry, Murali" w:date="2015-06-09T17:17:00Z"/>
              </w:rPr>
              <w:pPrChange w:id="10424" w:author="Sastry, Murali" w:date="2015-06-10T10:23:00Z">
                <w:pPr>
                  <w:pStyle w:val="tableentry"/>
                </w:pPr>
              </w:pPrChange>
            </w:pPr>
            <w:del w:id="10425" w:author="Sastry, Murali" w:date="2015-06-09T17:17:00Z">
              <w:r w:rsidRPr="00E056B6" w:rsidDel="00371A11">
                <w:delText>Option</w:delText>
              </w:r>
              <w:bookmarkStart w:id="10426" w:name="_Toc421702363"/>
              <w:bookmarkStart w:id="10427" w:name="_Toc421705557"/>
              <w:bookmarkStart w:id="10428" w:name="_Toc422905537"/>
              <w:bookmarkStart w:id="10429" w:name="_Toc422936168"/>
              <w:bookmarkStart w:id="10430" w:name="_Toc422939230"/>
              <w:bookmarkStart w:id="10431" w:name="_Toc422930665"/>
              <w:bookmarkStart w:id="10432" w:name="_Toc494288797"/>
              <w:bookmarkStart w:id="10433" w:name="_Toc494291613"/>
              <w:bookmarkStart w:id="10434" w:name="_Toc494294427"/>
              <w:bookmarkEnd w:id="10426"/>
              <w:bookmarkEnd w:id="10427"/>
              <w:bookmarkEnd w:id="10428"/>
              <w:bookmarkEnd w:id="10429"/>
              <w:bookmarkEnd w:id="10430"/>
              <w:bookmarkEnd w:id="10431"/>
              <w:bookmarkEnd w:id="10432"/>
              <w:bookmarkEnd w:id="10433"/>
              <w:bookmarkEnd w:id="10434"/>
            </w:del>
          </w:p>
        </w:tc>
        <w:tc>
          <w:tcPr>
            <w:tcW w:w="5400" w:type="dxa"/>
            <w:tcBorders>
              <w:top w:val="single" w:sz="6" w:space="0" w:color="auto"/>
              <w:bottom w:val="single" w:sz="6" w:space="0" w:color="auto"/>
            </w:tcBorders>
          </w:tcPr>
          <w:p w:rsidR="00394EC0" w:rsidRPr="00E056B6" w:rsidDel="00371A11" w:rsidRDefault="00C0468B">
            <w:pPr>
              <w:pStyle w:val="body"/>
              <w:rPr>
                <w:del w:id="10435" w:author="Sastry, Murali" w:date="2015-06-09T17:17:00Z"/>
              </w:rPr>
              <w:pPrChange w:id="10436" w:author="Sastry, Murali" w:date="2015-06-10T10:23:00Z">
                <w:pPr>
                  <w:pStyle w:val="tableentry"/>
                  <w:jc w:val="center"/>
                </w:pPr>
              </w:pPrChange>
            </w:pPr>
            <w:del w:id="10437" w:author="Sastry, Murali" w:date="2015-06-09T17:17:00Z">
              <w:r w:rsidRPr="00E056B6" w:rsidDel="00371A11">
                <w:delText>{554704FF-D7AC-4E82-8958-4DADCD32C5</w:delText>
              </w:r>
              <w:r w:rsidRPr="00E056B6" w:rsidDel="00371A11">
                <w:rPr>
                  <w:b/>
                </w:rPr>
                <w:delText>0D</w:delText>
              </w:r>
              <w:r w:rsidR="00394EC0" w:rsidRPr="00E056B6" w:rsidDel="00371A11">
                <w:delText>}</w:delText>
              </w:r>
              <w:bookmarkStart w:id="10438" w:name="_Toc421702364"/>
              <w:bookmarkStart w:id="10439" w:name="_Toc421705558"/>
              <w:bookmarkStart w:id="10440" w:name="_Toc422905538"/>
              <w:bookmarkStart w:id="10441" w:name="_Toc422936169"/>
              <w:bookmarkStart w:id="10442" w:name="_Toc422939231"/>
              <w:bookmarkStart w:id="10443" w:name="_Toc422930666"/>
              <w:bookmarkStart w:id="10444" w:name="_Toc494288798"/>
              <w:bookmarkStart w:id="10445" w:name="_Toc494291614"/>
              <w:bookmarkStart w:id="10446" w:name="_Toc494294428"/>
              <w:bookmarkEnd w:id="10438"/>
              <w:bookmarkEnd w:id="10439"/>
              <w:bookmarkEnd w:id="10440"/>
              <w:bookmarkEnd w:id="10441"/>
              <w:bookmarkEnd w:id="10442"/>
              <w:bookmarkEnd w:id="10443"/>
              <w:bookmarkEnd w:id="10444"/>
              <w:bookmarkEnd w:id="10445"/>
              <w:bookmarkEnd w:id="10446"/>
            </w:del>
          </w:p>
        </w:tc>
        <w:bookmarkStart w:id="10447" w:name="_Toc421702365"/>
        <w:bookmarkStart w:id="10448" w:name="_Toc421705559"/>
        <w:bookmarkStart w:id="10449" w:name="_Toc422905539"/>
        <w:bookmarkStart w:id="10450" w:name="_Toc422936170"/>
        <w:bookmarkStart w:id="10451" w:name="_Toc422939232"/>
        <w:bookmarkStart w:id="10452" w:name="_Toc422930667"/>
        <w:bookmarkStart w:id="10453" w:name="_Toc494288799"/>
        <w:bookmarkStart w:id="10454" w:name="_Toc494291615"/>
        <w:bookmarkStart w:id="10455" w:name="_Toc494294429"/>
        <w:bookmarkEnd w:id="10447"/>
        <w:bookmarkEnd w:id="10448"/>
        <w:bookmarkEnd w:id="10449"/>
        <w:bookmarkEnd w:id="10450"/>
        <w:bookmarkEnd w:id="10451"/>
        <w:bookmarkEnd w:id="10452"/>
        <w:bookmarkEnd w:id="10453"/>
        <w:bookmarkEnd w:id="10454"/>
        <w:bookmarkEnd w:id="10455"/>
      </w:tr>
      <w:tr w:rsidR="00394EC0" w:rsidRPr="00E056B6" w:rsidDel="00371A11" w:rsidTr="00D34AD0">
        <w:trPr>
          <w:cantSplit/>
          <w:del w:id="10456" w:author="Sastry, Murali" w:date="2015-06-09T17:17:00Z"/>
        </w:trPr>
        <w:tc>
          <w:tcPr>
            <w:tcW w:w="1980" w:type="dxa"/>
            <w:tcBorders>
              <w:top w:val="single" w:sz="6" w:space="0" w:color="auto"/>
              <w:bottom w:val="single" w:sz="6" w:space="0" w:color="auto"/>
            </w:tcBorders>
          </w:tcPr>
          <w:p w:rsidR="00394EC0" w:rsidRPr="00E056B6" w:rsidDel="00371A11" w:rsidRDefault="00C0468B">
            <w:pPr>
              <w:pStyle w:val="body"/>
              <w:rPr>
                <w:del w:id="10457" w:author="Sastry, Murali" w:date="2015-06-09T17:17:00Z"/>
              </w:rPr>
              <w:pPrChange w:id="10458" w:author="Sastry, Murali" w:date="2015-06-10T10:23:00Z">
                <w:pPr>
                  <w:pStyle w:val="tableentry"/>
                </w:pPr>
              </w:pPrChange>
            </w:pPr>
            <w:del w:id="10459" w:author="Sastry, Murali" w:date="2015-06-09T17:17:00Z">
              <w:r w:rsidRPr="00E056B6" w:rsidDel="00371A11">
                <w:delText>Alienware</w:delText>
              </w:r>
              <w:bookmarkStart w:id="10460" w:name="_Toc421702366"/>
              <w:bookmarkStart w:id="10461" w:name="_Toc421705560"/>
              <w:bookmarkStart w:id="10462" w:name="_Toc422905540"/>
              <w:bookmarkStart w:id="10463" w:name="_Toc422936171"/>
              <w:bookmarkStart w:id="10464" w:name="_Toc422939233"/>
              <w:bookmarkStart w:id="10465" w:name="_Toc422930668"/>
              <w:bookmarkStart w:id="10466" w:name="_Toc494288800"/>
              <w:bookmarkStart w:id="10467" w:name="_Toc494291616"/>
              <w:bookmarkStart w:id="10468" w:name="_Toc494294430"/>
              <w:bookmarkEnd w:id="10460"/>
              <w:bookmarkEnd w:id="10461"/>
              <w:bookmarkEnd w:id="10462"/>
              <w:bookmarkEnd w:id="10463"/>
              <w:bookmarkEnd w:id="10464"/>
              <w:bookmarkEnd w:id="10465"/>
              <w:bookmarkEnd w:id="10466"/>
              <w:bookmarkEnd w:id="10467"/>
              <w:bookmarkEnd w:id="10468"/>
            </w:del>
          </w:p>
        </w:tc>
        <w:tc>
          <w:tcPr>
            <w:tcW w:w="5400" w:type="dxa"/>
            <w:tcBorders>
              <w:top w:val="single" w:sz="6" w:space="0" w:color="auto"/>
              <w:bottom w:val="single" w:sz="6" w:space="0" w:color="auto"/>
            </w:tcBorders>
          </w:tcPr>
          <w:p w:rsidR="00394EC0" w:rsidRPr="00E056B6" w:rsidDel="00371A11" w:rsidRDefault="00C0468B">
            <w:pPr>
              <w:pStyle w:val="body"/>
              <w:rPr>
                <w:del w:id="10469" w:author="Sastry, Murali" w:date="2015-06-09T17:17:00Z"/>
              </w:rPr>
              <w:pPrChange w:id="10470" w:author="Sastry, Murali" w:date="2015-06-10T10:23:00Z">
                <w:pPr>
                  <w:pStyle w:val="tableentry"/>
                  <w:jc w:val="center"/>
                </w:pPr>
              </w:pPrChange>
            </w:pPr>
            <w:del w:id="10471" w:author="Sastry, Murali" w:date="2015-06-09T17:17:00Z">
              <w:r w:rsidRPr="00E056B6" w:rsidDel="00371A11">
                <w:delText>{554704FF-D7AC-4E82-8958-4DADCD32C5</w:delText>
              </w:r>
              <w:r w:rsidRPr="00E056B6" w:rsidDel="00371A11">
                <w:rPr>
                  <w:b/>
                </w:rPr>
                <w:delText>0E</w:delText>
              </w:r>
              <w:r w:rsidR="00394EC0" w:rsidRPr="00E056B6" w:rsidDel="00371A11">
                <w:delText>}</w:delText>
              </w:r>
              <w:bookmarkStart w:id="10472" w:name="_Toc421702367"/>
              <w:bookmarkStart w:id="10473" w:name="_Toc421705561"/>
              <w:bookmarkStart w:id="10474" w:name="_Toc422905541"/>
              <w:bookmarkStart w:id="10475" w:name="_Toc422936172"/>
              <w:bookmarkStart w:id="10476" w:name="_Toc422939234"/>
              <w:bookmarkStart w:id="10477" w:name="_Toc422930669"/>
              <w:bookmarkStart w:id="10478" w:name="_Toc494288801"/>
              <w:bookmarkStart w:id="10479" w:name="_Toc494291617"/>
              <w:bookmarkStart w:id="10480" w:name="_Toc494294431"/>
              <w:bookmarkEnd w:id="10472"/>
              <w:bookmarkEnd w:id="10473"/>
              <w:bookmarkEnd w:id="10474"/>
              <w:bookmarkEnd w:id="10475"/>
              <w:bookmarkEnd w:id="10476"/>
              <w:bookmarkEnd w:id="10477"/>
              <w:bookmarkEnd w:id="10478"/>
              <w:bookmarkEnd w:id="10479"/>
              <w:bookmarkEnd w:id="10480"/>
            </w:del>
          </w:p>
        </w:tc>
        <w:bookmarkStart w:id="10481" w:name="_Toc421702368"/>
        <w:bookmarkStart w:id="10482" w:name="_Toc421705562"/>
        <w:bookmarkStart w:id="10483" w:name="_Toc422905542"/>
        <w:bookmarkStart w:id="10484" w:name="_Toc422936173"/>
        <w:bookmarkStart w:id="10485" w:name="_Toc422939235"/>
        <w:bookmarkStart w:id="10486" w:name="_Toc422930670"/>
        <w:bookmarkStart w:id="10487" w:name="_Toc494288802"/>
        <w:bookmarkStart w:id="10488" w:name="_Toc494291618"/>
        <w:bookmarkStart w:id="10489" w:name="_Toc494294432"/>
        <w:bookmarkEnd w:id="10481"/>
        <w:bookmarkEnd w:id="10482"/>
        <w:bookmarkEnd w:id="10483"/>
        <w:bookmarkEnd w:id="10484"/>
        <w:bookmarkEnd w:id="10485"/>
        <w:bookmarkEnd w:id="10486"/>
        <w:bookmarkEnd w:id="10487"/>
        <w:bookmarkEnd w:id="10488"/>
        <w:bookmarkEnd w:id="10489"/>
      </w:tr>
      <w:tr w:rsidR="00394EC0" w:rsidRPr="00E056B6" w:rsidDel="00371A11" w:rsidTr="00D34AD0">
        <w:trPr>
          <w:cantSplit/>
          <w:del w:id="10490" w:author="Sastry, Murali" w:date="2015-06-09T17:17:00Z"/>
        </w:trPr>
        <w:tc>
          <w:tcPr>
            <w:tcW w:w="1980" w:type="dxa"/>
            <w:tcBorders>
              <w:top w:val="single" w:sz="6" w:space="0" w:color="auto"/>
              <w:bottom w:val="single" w:sz="6" w:space="0" w:color="auto"/>
            </w:tcBorders>
          </w:tcPr>
          <w:p w:rsidR="00394EC0" w:rsidRPr="00E056B6" w:rsidDel="00371A11" w:rsidRDefault="00C0468B">
            <w:pPr>
              <w:pStyle w:val="body"/>
              <w:rPr>
                <w:del w:id="10491" w:author="Sastry, Murali" w:date="2015-06-09T17:17:00Z"/>
              </w:rPr>
              <w:pPrChange w:id="10492" w:author="Sastry, Murali" w:date="2015-06-10T10:23:00Z">
                <w:pPr>
                  <w:pStyle w:val="tableentry"/>
                </w:pPr>
              </w:pPrChange>
            </w:pPr>
            <w:del w:id="10493" w:author="Sastry, Murali" w:date="2015-06-09T17:17:00Z">
              <w:r w:rsidRPr="00E056B6" w:rsidDel="00371A11">
                <w:delText>iRex</w:delText>
              </w:r>
              <w:bookmarkStart w:id="10494" w:name="_Toc421702369"/>
              <w:bookmarkStart w:id="10495" w:name="_Toc421705563"/>
              <w:bookmarkStart w:id="10496" w:name="_Toc422905543"/>
              <w:bookmarkStart w:id="10497" w:name="_Toc422936174"/>
              <w:bookmarkStart w:id="10498" w:name="_Toc422939236"/>
              <w:bookmarkStart w:id="10499" w:name="_Toc422930671"/>
              <w:bookmarkStart w:id="10500" w:name="_Toc494288803"/>
              <w:bookmarkStart w:id="10501" w:name="_Toc494291619"/>
              <w:bookmarkStart w:id="10502" w:name="_Toc494294433"/>
              <w:bookmarkEnd w:id="10494"/>
              <w:bookmarkEnd w:id="10495"/>
              <w:bookmarkEnd w:id="10496"/>
              <w:bookmarkEnd w:id="10497"/>
              <w:bookmarkEnd w:id="10498"/>
              <w:bookmarkEnd w:id="10499"/>
              <w:bookmarkEnd w:id="10500"/>
              <w:bookmarkEnd w:id="10501"/>
              <w:bookmarkEnd w:id="10502"/>
            </w:del>
          </w:p>
        </w:tc>
        <w:tc>
          <w:tcPr>
            <w:tcW w:w="5400" w:type="dxa"/>
            <w:tcBorders>
              <w:top w:val="single" w:sz="6" w:space="0" w:color="auto"/>
              <w:bottom w:val="single" w:sz="6" w:space="0" w:color="auto"/>
            </w:tcBorders>
          </w:tcPr>
          <w:p w:rsidR="00394EC0" w:rsidRPr="00E056B6" w:rsidDel="00371A11" w:rsidRDefault="00C0468B">
            <w:pPr>
              <w:pStyle w:val="body"/>
              <w:rPr>
                <w:del w:id="10503" w:author="Sastry, Murali" w:date="2015-06-09T17:17:00Z"/>
              </w:rPr>
              <w:pPrChange w:id="10504" w:author="Sastry, Murali" w:date="2015-06-10T10:23:00Z">
                <w:pPr>
                  <w:pStyle w:val="tableentry"/>
                  <w:jc w:val="center"/>
                </w:pPr>
              </w:pPrChange>
            </w:pPr>
            <w:del w:id="10505" w:author="Sastry, Murali" w:date="2015-06-09T17:17:00Z">
              <w:r w:rsidRPr="00E056B6" w:rsidDel="00371A11">
                <w:delText>{554704FF-D7AC-4E82-8958-4DADCD32C5</w:delText>
              </w:r>
              <w:r w:rsidRPr="00E056B6" w:rsidDel="00371A11">
                <w:rPr>
                  <w:b/>
                </w:rPr>
                <w:delText>0F</w:delText>
              </w:r>
              <w:r w:rsidR="00394EC0" w:rsidRPr="00E056B6" w:rsidDel="00371A11">
                <w:delText>}</w:delText>
              </w:r>
              <w:bookmarkStart w:id="10506" w:name="_Toc421702370"/>
              <w:bookmarkStart w:id="10507" w:name="_Toc421705564"/>
              <w:bookmarkStart w:id="10508" w:name="_Toc422905544"/>
              <w:bookmarkStart w:id="10509" w:name="_Toc422936175"/>
              <w:bookmarkStart w:id="10510" w:name="_Toc422939237"/>
              <w:bookmarkStart w:id="10511" w:name="_Toc422930672"/>
              <w:bookmarkStart w:id="10512" w:name="_Toc494288804"/>
              <w:bookmarkStart w:id="10513" w:name="_Toc494291620"/>
              <w:bookmarkStart w:id="10514" w:name="_Toc494294434"/>
              <w:bookmarkEnd w:id="10506"/>
              <w:bookmarkEnd w:id="10507"/>
              <w:bookmarkEnd w:id="10508"/>
              <w:bookmarkEnd w:id="10509"/>
              <w:bookmarkEnd w:id="10510"/>
              <w:bookmarkEnd w:id="10511"/>
              <w:bookmarkEnd w:id="10512"/>
              <w:bookmarkEnd w:id="10513"/>
              <w:bookmarkEnd w:id="10514"/>
            </w:del>
          </w:p>
        </w:tc>
        <w:bookmarkStart w:id="10515" w:name="_Toc421702371"/>
        <w:bookmarkStart w:id="10516" w:name="_Toc421705565"/>
        <w:bookmarkStart w:id="10517" w:name="_Toc422905545"/>
        <w:bookmarkStart w:id="10518" w:name="_Toc422936176"/>
        <w:bookmarkStart w:id="10519" w:name="_Toc422939238"/>
        <w:bookmarkStart w:id="10520" w:name="_Toc422930673"/>
        <w:bookmarkStart w:id="10521" w:name="_Toc494288805"/>
        <w:bookmarkStart w:id="10522" w:name="_Toc494291621"/>
        <w:bookmarkStart w:id="10523" w:name="_Toc494294435"/>
        <w:bookmarkEnd w:id="10515"/>
        <w:bookmarkEnd w:id="10516"/>
        <w:bookmarkEnd w:id="10517"/>
        <w:bookmarkEnd w:id="10518"/>
        <w:bookmarkEnd w:id="10519"/>
        <w:bookmarkEnd w:id="10520"/>
        <w:bookmarkEnd w:id="10521"/>
        <w:bookmarkEnd w:id="10522"/>
        <w:bookmarkEnd w:id="10523"/>
      </w:tr>
      <w:tr w:rsidR="00394EC0" w:rsidRPr="00E056B6" w:rsidDel="00371A11" w:rsidTr="00D34AD0">
        <w:trPr>
          <w:cantSplit/>
          <w:del w:id="10524" w:author="Sastry, Murali" w:date="2015-06-09T17:17:00Z"/>
        </w:trPr>
        <w:tc>
          <w:tcPr>
            <w:tcW w:w="1980" w:type="dxa"/>
            <w:tcBorders>
              <w:top w:val="single" w:sz="6" w:space="0" w:color="auto"/>
              <w:bottom w:val="single" w:sz="6" w:space="0" w:color="auto"/>
            </w:tcBorders>
          </w:tcPr>
          <w:p w:rsidR="00394EC0" w:rsidRPr="00E056B6" w:rsidDel="00371A11" w:rsidRDefault="00C0468B">
            <w:pPr>
              <w:pStyle w:val="body"/>
              <w:rPr>
                <w:del w:id="10525" w:author="Sastry, Murali" w:date="2015-06-09T17:17:00Z"/>
              </w:rPr>
              <w:pPrChange w:id="10526" w:author="Sastry, Murali" w:date="2015-06-10T10:23:00Z">
                <w:pPr>
                  <w:pStyle w:val="tableentry"/>
                </w:pPr>
              </w:pPrChange>
            </w:pPr>
            <w:del w:id="10527" w:author="Sastry, Murali" w:date="2015-06-09T17:17:00Z">
              <w:r w:rsidRPr="00E056B6" w:rsidDel="00371A11">
                <w:delText>Novatel</w:delText>
              </w:r>
              <w:bookmarkStart w:id="10528" w:name="_Toc421702372"/>
              <w:bookmarkStart w:id="10529" w:name="_Toc421705566"/>
              <w:bookmarkStart w:id="10530" w:name="_Toc422905546"/>
              <w:bookmarkStart w:id="10531" w:name="_Toc422936177"/>
              <w:bookmarkStart w:id="10532" w:name="_Toc422939239"/>
              <w:bookmarkStart w:id="10533" w:name="_Toc422930674"/>
              <w:bookmarkStart w:id="10534" w:name="_Toc494288806"/>
              <w:bookmarkStart w:id="10535" w:name="_Toc494291622"/>
              <w:bookmarkStart w:id="10536" w:name="_Toc494294436"/>
              <w:bookmarkEnd w:id="10528"/>
              <w:bookmarkEnd w:id="10529"/>
              <w:bookmarkEnd w:id="10530"/>
              <w:bookmarkEnd w:id="10531"/>
              <w:bookmarkEnd w:id="10532"/>
              <w:bookmarkEnd w:id="10533"/>
              <w:bookmarkEnd w:id="10534"/>
              <w:bookmarkEnd w:id="10535"/>
              <w:bookmarkEnd w:id="10536"/>
            </w:del>
          </w:p>
        </w:tc>
        <w:tc>
          <w:tcPr>
            <w:tcW w:w="5400" w:type="dxa"/>
            <w:tcBorders>
              <w:top w:val="single" w:sz="6" w:space="0" w:color="auto"/>
              <w:bottom w:val="single" w:sz="6" w:space="0" w:color="auto"/>
            </w:tcBorders>
          </w:tcPr>
          <w:p w:rsidR="00394EC0" w:rsidRPr="00E056B6" w:rsidDel="00371A11" w:rsidRDefault="00C0468B">
            <w:pPr>
              <w:pStyle w:val="body"/>
              <w:rPr>
                <w:del w:id="10537" w:author="Sastry, Murali" w:date="2015-06-09T17:17:00Z"/>
              </w:rPr>
              <w:pPrChange w:id="10538" w:author="Sastry, Murali" w:date="2015-06-10T10:23:00Z">
                <w:pPr>
                  <w:pStyle w:val="tableentry"/>
                  <w:jc w:val="center"/>
                </w:pPr>
              </w:pPrChange>
            </w:pPr>
            <w:del w:id="10539" w:author="Sastry, Murali" w:date="2015-06-09T17:17:00Z">
              <w:r w:rsidRPr="00E056B6" w:rsidDel="00371A11">
                <w:delText>{554704FF-D7AC-4E82-8958-4DADCD32C5</w:delText>
              </w:r>
              <w:r w:rsidRPr="00E056B6" w:rsidDel="00371A11">
                <w:rPr>
                  <w:b/>
                </w:rPr>
                <w:delText>10</w:delText>
              </w:r>
              <w:r w:rsidR="00394EC0" w:rsidRPr="00E056B6" w:rsidDel="00371A11">
                <w:delText>}</w:delText>
              </w:r>
              <w:bookmarkStart w:id="10540" w:name="_Toc421702373"/>
              <w:bookmarkStart w:id="10541" w:name="_Toc421705567"/>
              <w:bookmarkStart w:id="10542" w:name="_Toc422905547"/>
              <w:bookmarkStart w:id="10543" w:name="_Toc422936178"/>
              <w:bookmarkStart w:id="10544" w:name="_Toc422939240"/>
              <w:bookmarkStart w:id="10545" w:name="_Toc422930675"/>
              <w:bookmarkStart w:id="10546" w:name="_Toc494288807"/>
              <w:bookmarkStart w:id="10547" w:name="_Toc494291623"/>
              <w:bookmarkStart w:id="10548" w:name="_Toc494294437"/>
              <w:bookmarkEnd w:id="10540"/>
              <w:bookmarkEnd w:id="10541"/>
              <w:bookmarkEnd w:id="10542"/>
              <w:bookmarkEnd w:id="10543"/>
              <w:bookmarkEnd w:id="10544"/>
              <w:bookmarkEnd w:id="10545"/>
              <w:bookmarkEnd w:id="10546"/>
              <w:bookmarkEnd w:id="10547"/>
              <w:bookmarkEnd w:id="10548"/>
            </w:del>
          </w:p>
        </w:tc>
        <w:bookmarkStart w:id="10549" w:name="_Toc421702374"/>
        <w:bookmarkStart w:id="10550" w:name="_Toc421705568"/>
        <w:bookmarkStart w:id="10551" w:name="_Toc422905548"/>
        <w:bookmarkStart w:id="10552" w:name="_Toc422936179"/>
        <w:bookmarkStart w:id="10553" w:name="_Toc422939241"/>
        <w:bookmarkStart w:id="10554" w:name="_Toc422930676"/>
        <w:bookmarkStart w:id="10555" w:name="_Toc494288808"/>
        <w:bookmarkStart w:id="10556" w:name="_Toc494291624"/>
        <w:bookmarkStart w:id="10557" w:name="_Toc494294438"/>
        <w:bookmarkEnd w:id="10549"/>
        <w:bookmarkEnd w:id="10550"/>
        <w:bookmarkEnd w:id="10551"/>
        <w:bookmarkEnd w:id="10552"/>
        <w:bookmarkEnd w:id="10553"/>
        <w:bookmarkEnd w:id="10554"/>
        <w:bookmarkEnd w:id="10555"/>
        <w:bookmarkEnd w:id="10556"/>
        <w:bookmarkEnd w:id="10557"/>
      </w:tr>
      <w:tr w:rsidR="00394EC0" w:rsidRPr="00E056B6" w:rsidDel="00371A11" w:rsidTr="00D34AD0">
        <w:trPr>
          <w:cantSplit/>
          <w:del w:id="10558" w:author="Sastry, Murali" w:date="2015-06-09T17:17:00Z"/>
        </w:trPr>
        <w:tc>
          <w:tcPr>
            <w:tcW w:w="1980" w:type="dxa"/>
            <w:tcBorders>
              <w:top w:val="single" w:sz="6" w:space="0" w:color="auto"/>
              <w:bottom w:val="single" w:sz="6" w:space="0" w:color="auto"/>
            </w:tcBorders>
          </w:tcPr>
          <w:p w:rsidR="00394EC0" w:rsidRPr="00E056B6" w:rsidDel="00371A11" w:rsidRDefault="00C0468B">
            <w:pPr>
              <w:pStyle w:val="body"/>
              <w:rPr>
                <w:del w:id="10559" w:author="Sastry, Murali" w:date="2015-06-09T17:17:00Z"/>
              </w:rPr>
              <w:pPrChange w:id="10560" w:author="Sastry, Murali" w:date="2015-06-10T10:23:00Z">
                <w:pPr>
                  <w:pStyle w:val="tableentry"/>
                </w:pPr>
              </w:pPrChange>
            </w:pPr>
            <w:del w:id="10561" w:author="Sastry, Murali" w:date="2015-06-09T17:17:00Z">
              <w:r w:rsidRPr="00E056B6" w:rsidDel="00371A11">
                <w:delText>Dell_CTC</w:delText>
              </w:r>
              <w:bookmarkStart w:id="10562" w:name="_Toc421702375"/>
              <w:bookmarkStart w:id="10563" w:name="_Toc421705569"/>
              <w:bookmarkStart w:id="10564" w:name="_Toc422905549"/>
              <w:bookmarkStart w:id="10565" w:name="_Toc422936180"/>
              <w:bookmarkStart w:id="10566" w:name="_Toc422939242"/>
              <w:bookmarkStart w:id="10567" w:name="_Toc422930677"/>
              <w:bookmarkStart w:id="10568" w:name="_Toc494288809"/>
              <w:bookmarkStart w:id="10569" w:name="_Toc494291625"/>
              <w:bookmarkStart w:id="10570" w:name="_Toc494294439"/>
              <w:bookmarkEnd w:id="10562"/>
              <w:bookmarkEnd w:id="10563"/>
              <w:bookmarkEnd w:id="10564"/>
              <w:bookmarkEnd w:id="10565"/>
              <w:bookmarkEnd w:id="10566"/>
              <w:bookmarkEnd w:id="10567"/>
              <w:bookmarkEnd w:id="10568"/>
              <w:bookmarkEnd w:id="10569"/>
              <w:bookmarkEnd w:id="10570"/>
            </w:del>
          </w:p>
        </w:tc>
        <w:tc>
          <w:tcPr>
            <w:tcW w:w="5400" w:type="dxa"/>
            <w:tcBorders>
              <w:top w:val="single" w:sz="6" w:space="0" w:color="auto"/>
              <w:bottom w:val="single" w:sz="6" w:space="0" w:color="auto"/>
            </w:tcBorders>
          </w:tcPr>
          <w:p w:rsidR="00394EC0" w:rsidRPr="00E056B6" w:rsidDel="00371A11" w:rsidRDefault="00C0468B">
            <w:pPr>
              <w:pStyle w:val="body"/>
              <w:rPr>
                <w:del w:id="10571" w:author="Sastry, Murali" w:date="2015-06-09T17:17:00Z"/>
              </w:rPr>
              <w:pPrChange w:id="10572" w:author="Sastry, Murali" w:date="2015-06-10T10:23:00Z">
                <w:pPr>
                  <w:pStyle w:val="tableentry"/>
                  <w:jc w:val="center"/>
                </w:pPr>
              </w:pPrChange>
            </w:pPr>
            <w:del w:id="10573" w:author="Sastry, Murali" w:date="2015-06-09T17:17:00Z">
              <w:r w:rsidRPr="00E056B6" w:rsidDel="00371A11">
                <w:delText>{554704FF-D7AC-4E82-8958-4DADCD32C5</w:delText>
              </w:r>
              <w:r w:rsidRPr="00E056B6" w:rsidDel="00371A11">
                <w:rPr>
                  <w:b/>
                </w:rPr>
                <w:delText>11</w:delText>
              </w:r>
              <w:r w:rsidR="00394EC0" w:rsidRPr="00E056B6" w:rsidDel="00371A11">
                <w:delText>}</w:delText>
              </w:r>
              <w:bookmarkStart w:id="10574" w:name="_Toc421702376"/>
              <w:bookmarkStart w:id="10575" w:name="_Toc421705570"/>
              <w:bookmarkStart w:id="10576" w:name="_Toc422905550"/>
              <w:bookmarkStart w:id="10577" w:name="_Toc422936181"/>
              <w:bookmarkStart w:id="10578" w:name="_Toc422939243"/>
              <w:bookmarkStart w:id="10579" w:name="_Toc422930678"/>
              <w:bookmarkStart w:id="10580" w:name="_Toc494288810"/>
              <w:bookmarkStart w:id="10581" w:name="_Toc494291626"/>
              <w:bookmarkStart w:id="10582" w:name="_Toc494294440"/>
              <w:bookmarkEnd w:id="10574"/>
              <w:bookmarkEnd w:id="10575"/>
              <w:bookmarkEnd w:id="10576"/>
              <w:bookmarkEnd w:id="10577"/>
              <w:bookmarkEnd w:id="10578"/>
              <w:bookmarkEnd w:id="10579"/>
              <w:bookmarkEnd w:id="10580"/>
              <w:bookmarkEnd w:id="10581"/>
              <w:bookmarkEnd w:id="10582"/>
            </w:del>
          </w:p>
        </w:tc>
        <w:bookmarkStart w:id="10583" w:name="_Toc421702377"/>
        <w:bookmarkStart w:id="10584" w:name="_Toc421705571"/>
        <w:bookmarkStart w:id="10585" w:name="_Toc422905551"/>
        <w:bookmarkStart w:id="10586" w:name="_Toc422936182"/>
        <w:bookmarkStart w:id="10587" w:name="_Toc422939244"/>
        <w:bookmarkStart w:id="10588" w:name="_Toc422930679"/>
        <w:bookmarkStart w:id="10589" w:name="_Toc494288811"/>
        <w:bookmarkStart w:id="10590" w:name="_Toc494291627"/>
        <w:bookmarkStart w:id="10591" w:name="_Toc494294441"/>
        <w:bookmarkEnd w:id="10583"/>
        <w:bookmarkEnd w:id="10584"/>
        <w:bookmarkEnd w:id="10585"/>
        <w:bookmarkEnd w:id="10586"/>
        <w:bookmarkEnd w:id="10587"/>
        <w:bookmarkEnd w:id="10588"/>
        <w:bookmarkEnd w:id="10589"/>
        <w:bookmarkEnd w:id="10590"/>
        <w:bookmarkEnd w:id="10591"/>
      </w:tr>
    </w:tbl>
    <w:p w:rsidR="00D34AD0" w:rsidRPr="00E056B6" w:rsidDel="00371A11" w:rsidRDefault="00D34AD0">
      <w:pPr>
        <w:pStyle w:val="body"/>
        <w:rPr>
          <w:del w:id="10592" w:author="Sastry, Murali" w:date="2015-06-09T17:17:00Z"/>
        </w:rPr>
        <w:pPrChange w:id="10593" w:author="Sastry, Murali" w:date="2015-06-10T10:23:00Z">
          <w:pPr>
            <w:pStyle w:val="body"/>
            <w:ind w:left="1440"/>
          </w:pPr>
        </w:pPrChange>
      </w:pPr>
      <w:bookmarkStart w:id="10594" w:name="_Toc421702378"/>
      <w:bookmarkStart w:id="10595" w:name="_Toc421705572"/>
      <w:bookmarkStart w:id="10596" w:name="_Toc422905552"/>
      <w:bookmarkStart w:id="10597" w:name="_Toc422936183"/>
      <w:bookmarkStart w:id="10598" w:name="_Toc422939245"/>
      <w:bookmarkStart w:id="10599" w:name="_Toc422930680"/>
      <w:bookmarkStart w:id="10600" w:name="_Toc494288812"/>
      <w:bookmarkStart w:id="10601" w:name="_Toc494291628"/>
      <w:bookmarkStart w:id="10602" w:name="_Toc494294442"/>
      <w:bookmarkEnd w:id="10594"/>
      <w:bookmarkEnd w:id="10595"/>
      <w:bookmarkEnd w:id="10596"/>
      <w:bookmarkEnd w:id="10597"/>
      <w:bookmarkEnd w:id="10598"/>
      <w:bookmarkEnd w:id="10599"/>
      <w:bookmarkEnd w:id="10600"/>
      <w:bookmarkEnd w:id="10601"/>
      <w:bookmarkEnd w:id="10602"/>
    </w:p>
    <w:p w:rsidR="00430AAF" w:rsidRPr="00E056B6" w:rsidDel="00371A11" w:rsidRDefault="00C0468B">
      <w:pPr>
        <w:pStyle w:val="body"/>
        <w:rPr>
          <w:del w:id="10603" w:author="Sastry, Murali" w:date="2015-06-09T17:17:00Z"/>
        </w:rPr>
        <w:pPrChange w:id="10604" w:author="Sastry, Murali" w:date="2015-06-10T10:23:00Z">
          <w:pPr>
            <w:pStyle w:val="body"/>
            <w:ind w:left="1440"/>
          </w:pPr>
        </w:pPrChange>
      </w:pPr>
      <w:del w:id="10605" w:author="Sastry, Murali" w:date="2015-06-09T17:17:00Z">
        <w:r w:rsidRPr="00E056B6" w:rsidDel="00371A11">
          <w:delText xml:space="preserve">Verify the version and all necessary files are included.  Include the carriers specified on line 29 of the OEM Customization doc “Carrier Images”.  </w:delText>
        </w:r>
        <w:bookmarkStart w:id="10606" w:name="_Toc421702379"/>
        <w:bookmarkStart w:id="10607" w:name="_Toc421705573"/>
        <w:bookmarkStart w:id="10608" w:name="_Toc422905553"/>
        <w:bookmarkStart w:id="10609" w:name="_Toc422936184"/>
        <w:bookmarkStart w:id="10610" w:name="_Toc422939246"/>
        <w:bookmarkStart w:id="10611" w:name="_Toc422930681"/>
        <w:bookmarkStart w:id="10612" w:name="_Toc494288813"/>
        <w:bookmarkStart w:id="10613" w:name="_Toc494291629"/>
        <w:bookmarkStart w:id="10614" w:name="_Toc494294443"/>
        <w:bookmarkEnd w:id="10606"/>
        <w:bookmarkEnd w:id="10607"/>
        <w:bookmarkEnd w:id="10608"/>
        <w:bookmarkEnd w:id="10609"/>
        <w:bookmarkEnd w:id="10610"/>
        <w:bookmarkEnd w:id="10611"/>
        <w:bookmarkEnd w:id="10612"/>
        <w:bookmarkEnd w:id="10613"/>
        <w:bookmarkEnd w:id="10614"/>
      </w:del>
    </w:p>
    <w:p w:rsidR="007E2515" w:rsidRPr="00E056B6" w:rsidDel="00371A11" w:rsidRDefault="00C0468B">
      <w:pPr>
        <w:pStyle w:val="body"/>
        <w:rPr>
          <w:del w:id="10615" w:author="Sastry, Murali" w:date="2015-06-09T17:17:00Z"/>
        </w:rPr>
        <w:pPrChange w:id="10616" w:author="Sastry, Murali" w:date="2015-06-10T10:23:00Z">
          <w:pPr>
            <w:pStyle w:val="body"/>
            <w:ind w:left="1440"/>
          </w:pPr>
        </w:pPrChange>
      </w:pPr>
      <w:del w:id="10617" w:author="Sastry, Murali" w:date="2015-06-09T17:17:00Z">
        <w:r w:rsidRPr="00E056B6" w:rsidDel="00371A11">
          <w:delText>For each carrier that does not include an amss.mbn and apps.mbn, these require the amss.mbn and apps.mbn from the UMTS folder.  Be sure the files in the UMTS folder have a condition for each carrier that requires them.</w:delText>
        </w:r>
        <w:bookmarkStart w:id="10618" w:name="_Toc421702380"/>
        <w:bookmarkStart w:id="10619" w:name="_Toc421705574"/>
        <w:bookmarkStart w:id="10620" w:name="_Toc422905554"/>
        <w:bookmarkStart w:id="10621" w:name="_Toc422936185"/>
        <w:bookmarkStart w:id="10622" w:name="_Toc422939247"/>
        <w:bookmarkStart w:id="10623" w:name="_Toc422930682"/>
        <w:bookmarkStart w:id="10624" w:name="_Toc494288814"/>
        <w:bookmarkStart w:id="10625" w:name="_Toc494291630"/>
        <w:bookmarkStart w:id="10626" w:name="_Toc494294444"/>
        <w:bookmarkEnd w:id="10618"/>
        <w:bookmarkEnd w:id="10619"/>
        <w:bookmarkEnd w:id="10620"/>
        <w:bookmarkEnd w:id="10621"/>
        <w:bookmarkEnd w:id="10622"/>
        <w:bookmarkEnd w:id="10623"/>
        <w:bookmarkEnd w:id="10624"/>
        <w:bookmarkEnd w:id="10625"/>
        <w:bookmarkEnd w:id="10626"/>
      </w:del>
    </w:p>
    <w:p w:rsidR="004474BD" w:rsidRPr="00E056B6" w:rsidDel="00371A11" w:rsidRDefault="00C0468B">
      <w:pPr>
        <w:pStyle w:val="body"/>
        <w:rPr>
          <w:del w:id="10627" w:author="Sastry, Murali" w:date="2015-06-09T17:17:00Z"/>
        </w:rPr>
        <w:pPrChange w:id="10628" w:author="Sastry, Murali" w:date="2015-06-10T10:23:00Z">
          <w:pPr>
            <w:pStyle w:val="Heading2"/>
          </w:pPr>
        </w:pPrChange>
      </w:pPr>
      <w:del w:id="10629" w:author="Sastry, Murali" w:date="2015-06-09T17:17:00Z">
        <w:r w:rsidRPr="00E056B6" w:rsidDel="00371A11">
          <w:delText>alterWHQLFiles</w:delText>
        </w:r>
        <w:bookmarkStart w:id="10630" w:name="_Toc421702381"/>
        <w:bookmarkStart w:id="10631" w:name="_Toc421705575"/>
        <w:bookmarkStart w:id="10632" w:name="_Toc422905555"/>
        <w:bookmarkStart w:id="10633" w:name="_Toc422936186"/>
        <w:bookmarkStart w:id="10634" w:name="_Toc422939248"/>
        <w:bookmarkStart w:id="10635" w:name="_Toc422930683"/>
        <w:bookmarkStart w:id="10636" w:name="_Toc494288815"/>
        <w:bookmarkStart w:id="10637" w:name="_Toc494291631"/>
        <w:bookmarkStart w:id="10638" w:name="_Toc494294445"/>
        <w:bookmarkEnd w:id="10630"/>
        <w:bookmarkEnd w:id="10631"/>
        <w:bookmarkEnd w:id="10632"/>
        <w:bookmarkEnd w:id="10633"/>
        <w:bookmarkEnd w:id="10634"/>
        <w:bookmarkEnd w:id="10635"/>
        <w:bookmarkEnd w:id="10636"/>
        <w:bookmarkEnd w:id="10637"/>
        <w:bookmarkEnd w:id="10638"/>
      </w:del>
    </w:p>
    <w:p w:rsidR="007A7CE6" w:rsidRPr="00E056B6" w:rsidDel="00371A11" w:rsidRDefault="00C0468B">
      <w:pPr>
        <w:pStyle w:val="body"/>
        <w:rPr>
          <w:del w:id="10639" w:author="Sastry, Murali" w:date="2015-06-09T17:17:00Z"/>
        </w:rPr>
        <w:pPrChange w:id="10640" w:author="Sastry, Murali" w:date="2015-06-10T10:23:00Z">
          <w:pPr>
            <w:pStyle w:val="body"/>
            <w:ind w:left="1440"/>
          </w:pPr>
        </w:pPrChange>
      </w:pPr>
      <w:del w:id="10641" w:author="Sastry, Murali" w:date="2015-06-09T17:17:00Z">
        <w:r w:rsidRPr="00E056B6" w:rsidDel="00371A11">
          <w:delText>alterWHQLFiles.config – Add new customer to customer list</w:delText>
        </w:r>
        <w:bookmarkStart w:id="10642" w:name="_Toc421702382"/>
        <w:bookmarkStart w:id="10643" w:name="_Toc421705576"/>
        <w:bookmarkStart w:id="10644" w:name="_Toc422905556"/>
        <w:bookmarkStart w:id="10645" w:name="_Toc422936187"/>
        <w:bookmarkStart w:id="10646" w:name="_Toc422939249"/>
        <w:bookmarkStart w:id="10647" w:name="_Toc422930684"/>
        <w:bookmarkStart w:id="10648" w:name="_Toc494288816"/>
        <w:bookmarkStart w:id="10649" w:name="_Toc494291632"/>
        <w:bookmarkStart w:id="10650" w:name="_Toc494294446"/>
        <w:bookmarkEnd w:id="10642"/>
        <w:bookmarkEnd w:id="10643"/>
        <w:bookmarkEnd w:id="10644"/>
        <w:bookmarkEnd w:id="10645"/>
        <w:bookmarkEnd w:id="10646"/>
        <w:bookmarkEnd w:id="10647"/>
        <w:bookmarkEnd w:id="10648"/>
        <w:bookmarkEnd w:id="10649"/>
        <w:bookmarkEnd w:id="10650"/>
      </w:del>
    </w:p>
    <w:p w:rsidR="008B7F68" w:rsidRPr="00E056B6" w:rsidDel="00371A11" w:rsidRDefault="00C0468B">
      <w:pPr>
        <w:pStyle w:val="body"/>
        <w:rPr>
          <w:del w:id="10651" w:author="Sastry, Murali" w:date="2015-06-09T17:17:00Z"/>
        </w:rPr>
        <w:pPrChange w:id="10652" w:author="Sastry, Murali" w:date="2015-06-10T10:23:00Z">
          <w:pPr>
            <w:pStyle w:val="body"/>
            <w:ind w:left="1440"/>
          </w:pPr>
        </w:pPrChange>
      </w:pPr>
      <w:del w:id="10653" w:author="Sastry, Murali" w:date="2015-06-09T17:17:00Z">
        <w:r w:rsidRPr="00E056B6" w:rsidDel="00371A11">
          <w:delText>DriverDUACheckelist.xls – Add new line for customer in G2 section</w:delText>
        </w:r>
        <w:bookmarkStart w:id="10654" w:name="_Toc421702383"/>
        <w:bookmarkStart w:id="10655" w:name="_Toc421705577"/>
        <w:bookmarkStart w:id="10656" w:name="_Toc422905557"/>
        <w:bookmarkStart w:id="10657" w:name="_Toc422936188"/>
        <w:bookmarkStart w:id="10658" w:name="_Toc422939250"/>
        <w:bookmarkStart w:id="10659" w:name="_Toc422930685"/>
        <w:bookmarkStart w:id="10660" w:name="_Toc494288817"/>
        <w:bookmarkStart w:id="10661" w:name="_Toc494291633"/>
        <w:bookmarkStart w:id="10662" w:name="_Toc494294447"/>
        <w:bookmarkEnd w:id="10654"/>
        <w:bookmarkEnd w:id="10655"/>
        <w:bookmarkEnd w:id="10656"/>
        <w:bookmarkEnd w:id="10657"/>
        <w:bookmarkEnd w:id="10658"/>
        <w:bookmarkEnd w:id="10659"/>
        <w:bookmarkEnd w:id="10660"/>
        <w:bookmarkEnd w:id="10661"/>
        <w:bookmarkEnd w:id="10662"/>
      </w:del>
    </w:p>
    <w:p w:rsidR="005238BD" w:rsidRPr="00E056B6" w:rsidDel="00371A11" w:rsidRDefault="00C0468B">
      <w:pPr>
        <w:pStyle w:val="body"/>
        <w:rPr>
          <w:del w:id="10663" w:author="Sastry, Murali" w:date="2015-06-09T17:17:00Z"/>
        </w:rPr>
        <w:pPrChange w:id="10664" w:author="Sastry, Murali" w:date="2015-06-10T10:23:00Z">
          <w:pPr>
            <w:pStyle w:val="Heading1"/>
            <w:pageBreakBefore/>
          </w:pPr>
        </w:pPrChange>
      </w:pPr>
      <w:del w:id="10665" w:author="Sastry, Murali" w:date="2015-06-09T17:17:00Z">
        <w:r w:rsidRPr="00E056B6" w:rsidDel="00371A11">
          <w:delText>Start-to-finish Windows Package build process</w:delText>
        </w:r>
        <w:bookmarkStart w:id="10666" w:name="_Toc421702384"/>
        <w:bookmarkStart w:id="10667" w:name="_Toc421705578"/>
        <w:bookmarkStart w:id="10668" w:name="_Toc422905558"/>
        <w:bookmarkStart w:id="10669" w:name="_Toc422936189"/>
        <w:bookmarkStart w:id="10670" w:name="_Toc422939251"/>
        <w:bookmarkStart w:id="10671" w:name="_Toc422930686"/>
        <w:bookmarkStart w:id="10672" w:name="_Toc494288818"/>
        <w:bookmarkStart w:id="10673" w:name="_Toc494291634"/>
        <w:bookmarkStart w:id="10674" w:name="_Toc494294448"/>
        <w:bookmarkEnd w:id="10666"/>
        <w:bookmarkEnd w:id="10667"/>
        <w:bookmarkEnd w:id="10668"/>
        <w:bookmarkEnd w:id="10669"/>
        <w:bookmarkEnd w:id="10670"/>
        <w:bookmarkEnd w:id="10671"/>
        <w:bookmarkEnd w:id="10672"/>
        <w:bookmarkEnd w:id="10673"/>
        <w:bookmarkEnd w:id="10674"/>
      </w:del>
    </w:p>
    <w:p w:rsidR="005238BD" w:rsidRPr="00E056B6" w:rsidDel="00371A11" w:rsidRDefault="00C0468B">
      <w:pPr>
        <w:pStyle w:val="body"/>
        <w:rPr>
          <w:del w:id="10675" w:author="Sastry, Murali" w:date="2015-06-09T17:17:00Z"/>
        </w:rPr>
      </w:pPr>
      <w:del w:id="10676" w:author="Sastry, Murali" w:date="2015-06-09T17:17:00Z">
        <w:r w:rsidRPr="00E056B6" w:rsidDel="00371A11">
          <w:delText>This section will cover what steps need to be taken when new things are requested.</w:delText>
        </w:r>
        <w:bookmarkStart w:id="10677" w:name="_Toc421702385"/>
        <w:bookmarkStart w:id="10678" w:name="_Toc421705579"/>
        <w:bookmarkStart w:id="10679" w:name="_Toc422905559"/>
        <w:bookmarkStart w:id="10680" w:name="_Toc422936190"/>
        <w:bookmarkStart w:id="10681" w:name="_Toc422939252"/>
        <w:bookmarkStart w:id="10682" w:name="_Toc422930687"/>
        <w:bookmarkStart w:id="10683" w:name="_Toc494288819"/>
        <w:bookmarkStart w:id="10684" w:name="_Toc494291635"/>
        <w:bookmarkStart w:id="10685" w:name="_Toc494294449"/>
        <w:bookmarkEnd w:id="10677"/>
        <w:bookmarkEnd w:id="10678"/>
        <w:bookmarkEnd w:id="10679"/>
        <w:bookmarkEnd w:id="10680"/>
        <w:bookmarkEnd w:id="10681"/>
        <w:bookmarkEnd w:id="10682"/>
        <w:bookmarkEnd w:id="10683"/>
        <w:bookmarkEnd w:id="10684"/>
        <w:bookmarkEnd w:id="10685"/>
      </w:del>
    </w:p>
    <w:p w:rsidR="005238BD" w:rsidRPr="00E056B6" w:rsidDel="00371A11" w:rsidRDefault="00C0468B">
      <w:pPr>
        <w:pStyle w:val="body"/>
        <w:rPr>
          <w:del w:id="10686" w:author="Sastry, Murali" w:date="2015-06-09T17:17:00Z"/>
        </w:rPr>
        <w:pPrChange w:id="10687" w:author="Sastry, Murali" w:date="2015-06-10T10:23:00Z">
          <w:pPr>
            <w:pStyle w:val="Heading2"/>
          </w:pPr>
        </w:pPrChange>
      </w:pPr>
      <w:del w:id="10688" w:author="Sastry, Murali" w:date="2015-06-09T17:17:00Z">
        <w:r w:rsidRPr="00E056B6" w:rsidDel="00371A11">
          <w:delText>New Windows customer</w:delText>
        </w:r>
        <w:bookmarkStart w:id="10689" w:name="_Toc421702386"/>
        <w:bookmarkStart w:id="10690" w:name="_Toc421705580"/>
        <w:bookmarkStart w:id="10691" w:name="_Toc422905560"/>
        <w:bookmarkStart w:id="10692" w:name="_Toc422936191"/>
        <w:bookmarkStart w:id="10693" w:name="_Toc422939253"/>
        <w:bookmarkStart w:id="10694" w:name="_Toc422930688"/>
        <w:bookmarkStart w:id="10695" w:name="_Toc494288820"/>
        <w:bookmarkStart w:id="10696" w:name="_Toc494291636"/>
        <w:bookmarkStart w:id="10697" w:name="_Toc494294450"/>
        <w:bookmarkEnd w:id="10689"/>
        <w:bookmarkEnd w:id="10690"/>
        <w:bookmarkEnd w:id="10691"/>
        <w:bookmarkEnd w:id="10692"/>
        <w:bookmarkEnd w:id="10693"/>
        <w:bookmarkEnd w:id="10694"/>
        <w:bookmarkEnd w:id="10695"/>
        <w:bookmarkEnd w:id="10696"/>
        <w:bookmarkEnd w:id="10697"/>
      </w:del>
    </w:p>
    <w:p w:rsidR="00874A7A" w:rsidDel="00371A11" w:rsidRDefault="00C0468B">
      <w:pPr>
        <w:pStyle w:val="body"/>
        <w:rPr>
          <w:del w:id="10698" w:author="Sastry, Murali" w:date="2015-06-09T17:17:00Z"/>
        </w:rPr>
        <w:pPrChange w:id="10699" w:author="Sastry, Murali" w:date="2015-06-10T10:23:00Z">
          <w:pPr>
            <w:pStyle w:val="body"/>
            <w:numPr>
              <w:numId w:val="30"/>
            </w:numPr>
            <w:ind w:left="1080" w:hanging="360"/>
          </w:pPr>
        </w:pPrChange>
      </w:pPr>
      <w:del w:id="10700" w:author="Sastry, Murali" w:date="2015-06-09T17:17:00Z">
        <w:r w:rsidRPr="00E056B6" w:rsidDel="00371A11">
          <w:delText xml:space="preserve">If new customer, follow the steps in </w:delText>
        </w:r>
        <w:r w:rsidR="00E2103E" w:rsidDel="00371A11">
          <w:fldChar w:fldCharType="begin"/>
        </w:r>
        <w:r w:rsidR="00E2103E" w:rsidDel="00371A11">
          <w:delInstrText xml:space="preserve"> HYPERLINK \l "_Adding_a_new" </w:delInstrText>
        </w:r>
        <w:r w:rsidR="00E2103E" w:rsidDel="00371A11">
          <w:fldChar w:fldCharType="separate"/>
        </w:r>
        <w:r w:rsidRPr="00E056B6" w:rsidDel="00371A11">
          <w:rPr>
            <w:rStyle w:val="Hyperlink"/>
          </w:rPr>
          <w:delText>section 6</w:delText>
        </w:r>
        <w:r w:rsidR="00E2103E" w:rsidDel="00371A11">
          <w:rPr>
            <w:rStyle w:val="Hyperlink"/>
            <w:b/>
          </w:rPr>
          <w:fldChar w:fldCharType="end"/>
        </w:r>
        <w:r w:rsidRPr="00E056B6" w:rsidDel="00371A11">
          <w:delText xml:space="preserve"> to update the necessary files. </w:delText>
        </w:r>
        <w:bookmarkStart w:id="10701" w:name="_Toc421702387"/>
        <w:bookmarkStart w:id="10702" w:name="_Toc421705581"/>
        <w:bookmarkStart w:id="10703" w:name="_Toc422905561"/>
        <w:bookmarkStart w:id="10704" w:name="_Toc422936192"/>
        <w:bookmarkStart w:id="10705" w:name="_Toc422939254"/>
        <w:bookmarkStart w:id="10706" w:name="_Toc422930689"/>
        <w:bookmarkStart w:id="10707" w:name="_Toc494288821"/>
        <w:bookmarkStart w:id="10708" w:name="_Toc494291637"/>
        <w:bookmarkStart w:id="10709" w:name="_Toc494294451"/>
        <w:bookmarkEnd w:id="10701"/>
        <w:bookmarkEnd w:id="10702"/>
        <w:bookmarkEnd w:id="10703"/>
        <w:bookmarkEnd w:id="10704"/>
        <w:bookmarkEnd w:id="10705"/>
        <w:bookmarkEnd w:id="10706"/>
        <w:bookmarkEnd w:id="10707"/>
        <w:bookmarkEnd w:id="10708"/>
        <w:bookmarkEnd w:id="10709"/>
      </w:del>
    </w:p>
    <w:p w:rsidR="00874A7A" w:rsidDel="00371A11" w:rsidRDefault="00C0468B">
      <w:pPr>
        <w:pStyle w:val="body"/>
        <w:rPr>
          <w:del w:id="10710" w:author="Sastry, Murali" w:date="2015-06-09T17:17:00Z"/>
        </w:rPr>
        <w:pPrChange w:id="10711" w:author="Sastry, Murali" w:date="2015-06-10T10:23:00Z">
          <w:pPr>
            <w:pStyle w:val="body"/>
            <w:numPr>
              <w:numId w:val="30"/>
            </w:numPr>
            <w:ind w:left="1080" w:hanging="360"/>
          </w:pPr>
        </w:pPrChange>
      </w:pPr>
      <w:del w:id="10712" w:author="Sastry, Murali" w:date="2015-06-09T17:17:00Z">
        <w:r w:rsidRPr="00E056B6" w:rsidDel="00371A11">
          <w:delText xml:space="preserve">Perform a DUA submission for this new customer following steps 3 in </w:delText>
        </w:r>
        <w:r w:rsidR="00E2103E" w:rsidDel="00371A11">
          <w:fldChar w:fldCharType="begin"/>
        </w:r>
        <w:r w:rsidR="00E2103E" w:rsidDel="00371A11">
          <w:delInstrText xml:space="preserve"> HYPERLINK \l "_Updating_drivers" </w:delInstrText>
        </w:r>
        <w:r w:rsidR="00E2103E" w:rsidDel="00371A11">
          <w:fldChar w:fldCharType="separate"/>
        </w:r>
        <w:r w:rsidRPr="00E056B6" w:rsidDel="00371A11">
          <w:rPr>
            <w:rStyle w:val="Hyperlink"/>
          </w:rPr>
          <w:delText>section 7.2</w:delText>
        </w:r>
        <w:r w:rsidR="00E2103E" w:rsidDel="00371A11">
          <w:rPr>
            <w:rStyle w:val="Hyperlink"/>
            <w:b/>
          </w:rPr>
          <w:fldChar w:fldCharType="end"/>
        </w:r>
        <w:r w:rsidRPr="00E056B6" w:rsidDel="00371A11">
          <w:delText>.</w:delText>
        </w:r>
        <w:bookmarkStart w:id="10713" w:name="_Toc421702388"/>
        <w:bookmarkStart w:id="10714" w:name="_Toc421705582"/>
        <w:bookmarkStart w:id="10715" w:name="_Toc422905562"/>
        <w:bookmarkStart w:id="10716" w:name="_Toc422936193"/>
        <w:bookmarkStart w:id="10717" w:name="_Toc422939255"/>
        <w:bookmarkStart w:id="10718" w:name="_Toc422930690"/>
        <w:bookmarkStart w:id="10719" w:name="_Toc494288822"/>
        <w:bookmarkStart w:id="10720" w:name="_Toc494291638"/>
        <w:bookmarkStart w:id="10721" w:name="_Toc494294452"/>
        <w:bookmarkEnd w:id="10713"/>
        <w:bookmarkEnd w:id="10714"/>
        <w:bookmarkEnd w:id="10715"/>
        <w:bookmarkEnd w:id="10716"/>
        <w:bookmarkEnd w:id="10717"/>
        <w:bookmarkEnd w:id="10718"/>
        <w:bookmarkEnd w:id="10719"/>
        <w:bookmarkEnd w:id="10720"/>
        <w:bookmarkEnd w:id="10721"/>
      </w:del>
    </w:p>
    <w:p w:rsidR="00874A7A" w:rsidDel="00371A11" w:rsidRDefault="00C0468B">
      <w:pPr>
        <w:pStyle w:val="body"/>
        <w:rPr>
          <w:del w:id="10722" w:author="Sastry, Murali" w:date="2015-06-09T17:17:00Z"/>
        </w:rPr>
        <w:pPrChange w:id="10723" w:author="Sastry, Murali" w:date="2015-06-10T10:23:00Z">
          <w:pPr>
            <w:pStyle w:val="body"/>
            <w:keepNext/>
            <w:numPr>
              <w:numId w:val="30"/>
            </w:numPr>
            <w:ind w:left="1080" w:hanging="360"/>
          </w:pPr>
        </w:pPrChange>
      </w:pPr>
      <w:del w:id="10724" w:author="Sastry, Murali" w:date="2015-06-09T17:17:00Z">
        <w:r w:rsidRPr="00E056B6" w:rsidDel="00371A11">
          <w:delText xml:space="preserve">Do a normal build of GOBI2000_PACKAGE_ENG for </w:delText>
        </w:r>
        <w:r w:rsidRPr="00E056B6" w:rsidDel="00371A11">
          <w:rPr>
            <w:b/>
          </w:rPr>
          <w:delText>all</w:delText>
        </w:r>
        <w:r w:rsidRPr="00E056B6" w:rsidDel="00371A11">
          <w:delText xml:space="preserve"> customers. (use –WHQL argument).  This will be used for internal Qualcomm purposes as well as being sent to a few external entities.</w:delText>
        </w:r>
        <w:bookmarkStart w:id="10725" w:name="_Toc421702389"/>
        <w:bookmarkStart w:id="10726" w:name="_Toc421705583"/>
        <w:bookmarkStart w:id="10727" w:name="_Toc422905563"/>
        <w:bookmarkStart w:id="10728" w:name="_Toc422936194"/>
        <w:bookmarkStart w:id="10729" w:name="_Toc422939256"/>
        <w:bookmarkStart w:id="10730" w:name="_Toc422930691"/>
        <w:bookmarkStart w:id="10731" w:name="_Toc494288823"/>
        <w:bookmarkStart w:id="10732" w:name="_Toc494291639"/>
        <w:bookmarkStart w:id="10733" w:name="_Toc494294453"/>
        <w:bookmarkEnd w:id="10725"/>
        <w:bookmarkEnd w:id="10726"/>
        <w:bookmarkEnd w:id="10727"/>
        <w:bookmarkEnd w:id="10728"/>
        <w:bookmarkEnd w:id="10729"/>
        <w:bookmarkEnd w:id="10730"/>
        <w:bookmarkEnd w:id="10731"/>
        <w:bookmarkEnd w:id="10732"/>
        <w:bookmarkEnd w:id="10733"/>
      </w:del>
    </w:p>
    <w:p w:rsidR="00874A7A" w:rsidDel="00371A11" w:rsidRDefault="00C0468B">
      <w:pPr>
        <w:pStyle w:val="body"/>
        <w:rPr>
          <w:del w:id="10734" w:author="Sastry, Murali" w:date="2015-06-09T17:17:00Z"/>
        </w:rPr>
        <w:pPrChange w:id="10735" w:author="Sastry, Murali" w:date="2015-06-10T10:23:00Z">
          <w:pPr>
            <w:pStyle w:val="body"/>
            <w:numPr>
              <w:numId w:val="30"/>
            </w:numPr>
            <w:ind w:left="1080" w:hanging="360"/>
          </w:pPr>
        </w:pPrChange>
      </w:pPr>
      <w:del w:id="10736" w:author="Sastry, Murali" w:date="2015-06-09T17:17:00Z">
        <w:r w:rsidRPr="00E056B6" w:rsidDel="00371A11">
          <w:delText>Bump the version and build GOBI2000_PACKAGE_OEM.  If a new customer is all that is changing this build can be done for only one customer.</w:delText>
        </w:r>
        <w:bookmarkStart w:id="10737" w:name="_Toc421702390"/>
        <w:bookmarkStart w:id="10738" w:name="_Toc421705584"/>
        <w:bookmarkStart w:id="10739" w:name="_Toc422905564"/>
        <w:bookmarkStart w:id="10740" w:name="_Toc422936195"/>
        <w:bookmarkStart w:id="10741" w:name="_Toc422939257"/>
        <w:bookmarkStart w:id="10742" w:name="_Toc422930692"/>
        <w:bookmarkStart w:id="10743" w:name="_Toc494288824"/>
        <w:bookmarkStart w:id="10744" w:name="_Toc494291640"/>
        <w:bookmarkStart w:id="10745" w:name="_Toc494294454"/>
        <w:bookmarkEnd w:id="10737"/>
        <w:bookmarkEnd w:id="10738"/>
        <w:bookmarkEnd w:id="10739"/>
        <w:bookmarkEnd w:id="10740"/>
        <w:bookmarkEnd w:id="10741"/>
        <w:bookmarkEnd w:id="10742"/>
        <w:bookmarkEnd w:id="10743"/>
        <w:bookmarkEnd w:id="10744"/>
        <w:bookmarkEnd w:id="10745"/>
      </w:del>
    </w:p>
    <w:p w:rsidR="0063414D" w:rsidRPr="00E056B6" w:rsidDel="00371A11" w:rsidRDefault="00C0468B">
      <w:pPr>
        <w:pStyle w:val="body"/>
        <w:rPr>
          <w:del w:id="10746" w:author="Sastry, Murali" w:date="2015-06-09T17:17:00Z"/>
        </w:rPr>
        <w:pPrChange w:id="10747" w:author="Sastry, Murali" w:date="2015-06-10T10:23:00Z">
          <w:pPr>
            <w:pStyle w:val="Heading2"/>
          </w:pPr>
        </w:pPrChange>
      </w:pPr>
      <w:bookmarkStart w:id="10748" w:name="_Updating_drivers"/>
      <w:bookmarkEnd w:id="10748"/>
      <w:del w:id="10749" w:author="Sastry, Murali" w:date="2015-06-09T17:17:00Z">
        <w:r w:rsidRPr="00E056B6" w:rsidDel="00371A11">
          <w:delText>WHQL certifying drivers</w:delText>
        </w:r>
        <w:bookmarkStart w:id="10750" w:name="_Toc421702391"/>
        <w:bookmarkStart w:id="10751" w:name="_Toc421705585"/>
        <w:bookmarkStart w:id="10752" w:name="_Toc422905565"/>
        <w:bookmarkStart w:id="10753" w:name="_Toc422936196"/>
        <w:bookmarkStart w:id="10754" w:name="_Toc422939258"/>
        <w:bookmarkStart w:id="10755" w:name="_Toc422930693"/>
        <w:bookmarkStart w:id="10756" w:name="_Toc494288825"/>
        <w:bookmarkStart w:id="10757" w:name="_Toc494291641"/>
        <w:bookmarkStart w:id="10758" w:name="_Toc494294455"/>
        <w:bookmarkEnd w:id="10750"/>
        <w:bookmarkEnd w:id="10751"/>
        <w:bookmarkEnd w:id="10752"/>
        <w:bookmarkEnd w:id="10753"/>
        <w:bookmarkEnd w:id="10754"/>
        <w:bookmarkEnd w:id="10755"/>
        <w:bookmarkEnd w:id="10756"/>
        <w:bookmarkEnd w:id="10757"/>
        <w:bookmarkEnd w:id="10758"/>
      </w:del>
    </w:p>
    <w:p w:rsidR="00874A7A" w:rsidDel="00371A11" w:rsidRDefault="00C0468B">
      <w:pPr>
        <w:pStyle w:val="body"/>
        <w:rPr>
          <w:del w:id="10759" w:author="Sastry, Murali" w:date="2015-06-09T17:17:00Z"/>
        </w:rPr>
        <w:pPrChange w:id="10760" w:author="Sastry, Murali" w:date="2015-06-10T10:23:00Z">
          <w:pPr>
            <w:pStyle w:val="body"/>
            <w:numPr>
              <w:numId w:val="33"/>
            </w:numPr>
            <w:ind w:left="1080" w:hanging="360"/>
          </w:pPr>
        </w:pPrChange>
      </w:pPr>
      <w:del w:id="10761" w:author="Sastry, Murali" w:date="2015-06-09T17:17:00Z">
        <w:r w:rsidRPr="00E056B6" w:rsidDel="00371A11">
          <w:delText xml:space="preserve">Bump the version then build GOBI2000_PACKAGE_ENG for </w:delText>
        </w:r>
        <w:r w:rsidRPr="00E056B6" w:rsidDel="00371A11">
          <w:rPr>
            <w:b/>
          </w:rPr>
          <w:delText>all</w:delText>
        </w:r>
        <w:r w:rsidRPr="00E056B6" w:rsidDel="00371A11">
          <w:delText xml:space="preserve"> customers for WHQL testing (no –WHQL argument).  This includes Driver MM.vdproj, DriverVersions.txt, and driver readme files. The GobiInstallerENG.config should contain the new driver label.</w:delText>
        </w:r>
        <w:bookmarkStart w:id="10762" w:name="_Toc421702392"/>
        <w:bookmarkStart w:id="10763" w:name="_Toc421705586"/>
        <w:bookmarkStart w:id="10764" w:name="_Toc422905566"/>
        <w:bookmarkStart w:id="10765" w:name="_Toc422936197"/>
        <w:bookmarkStart w:id="10766" w:name="_Toc422939259"/>
        <w:bookmarkStart w:id="10767" w:name="_Toc422930694"/>
        <w:bookmarkStart w:id="10768" w:name="_Toc494288826"/>
        <w:bookmarkStart w:id="10769" w:name="_Toc494291642"/>
        <w:bookmarkStart w:id="10770" w:name="_Toc494294456"/>
        <w:bookmarkEnd w:id="10762"/>
        <w:bookmarkEnd w:id="10763"/>
        <w:bookmarkEnd w:id="10764"/>
        <w:bookmarkEnd w:id="10765"/>
        <w:bookmarkEnd w:id="10766"/>
        <w:bookmarkEnd w:id="10767"/>
        <w:bookmarkEnd w:id="10768"/>
        <w:bookmarkEnd w:id="10769"/>
        <w:bookmarkEnd w:id="10770"/>
      </w:del>
    </w:p>
    <w:p w:rsidR="00874A7A" w:rsidDel="00371A11" w:rsidRDefault="00C0468B">
      <w:pPr>
        <w:pStyle w:val="body"/>
        <w:rPr>
          <w:del w:id="10771" w:author="Sastry, Murali" w:date="2015-06-09T17:17:00Z"/>
        </w:rPr>
        <w:pPrChange w:id="10772" w:author="Sastry, Murali" w:date="2015-06-10T10:23:00Z">
          <w:pPr>
            <w:pStyle w:val="body"/>
            <w:numPr>
              <w:numId w:val="33"/>
            </w:numPr>
            <w:ind w:left="1080" w:hanging="360"/>
          </w:pPr>
        </w:pPrChange>
      </w:pPr>
      <w:del w:id="10773" w:author="Sastry, Murali" w:date="2015-06-09T17:17:00Z">
        <w:r w:rsidRPr="00E056B6" w:rsidDel="00371A11">
          <w:delText>Send the generic driver files to be WHQL certified using the following email as a template:</w:delText>
        </w:r>
        <w:bookmarkStart w:id="10774" w:name="_Toc421702393"/>
        <w:bookmarkStart w:id="10775" w:name="_Toc421705587"/>
        <w:bookmarkStart w:id="10776" w:name="_Toc422905567"/>
        <w:bookmarkStart w:id="10777" w:name="_Toc422936198"/>
        <w:bookmarkStart w:id="10778" w:name="_Toc422939260"/>
        <w:bookmarkStart w:id="10779" w:name="_Toc422930695"/>
        <w:bookmarkStart w:id="10780" w:name="_Toc494288827"/>
        <w:bookmarkStart w:id="10781" w:name="_Toc494291643"/>
        <w:bookmarkStart w:id="10782" w:name="_Toc494294457"/>
        <w:bookmarkEnd w:id="10774"/>
        <w:bookmarkEnd w:id="10775"/>
        <w:bookmarkEnd w:id="10776"/>
        <w:bookmarkEnd w:id="10777"/>
        <w:bookmarkEnd w:id="10778"/>
        <w:bookmarkEnd w:id="10779"/>
        <w:bookmarkEnd w:id="10780"/>
        <w:bookmarkEnd w:id="10781"/>
        <w:bookmarkEnd w:id="10782"/>
      </w:del>
    </w:p>
    <w:p w:rsidR="0063414D" w:rsidRPr="00E056B6" w:rsidDel="00371A11" w:rsidRDefault="00C0468B">
      <w:pPr>
        <w:pStyle w:val="body"/>
        <w:rPr>
          <w:del w:id="10783" w:author="Sastry, Murali" w:date="2015-06-09T17:17:00Z"/>
          <w:rFonts w:cs="Arial"/>
          <w:sz w:val="20"/>
        </w:rPr>
        <w:pPrChange w:id="10784" w:author="Sastry, Murali" w:date="2015-06-10T10:23:00Z">
          <w:pPr>
            <w:pStyle w:val="body"/>
            <w:spacing w:before="0" w:after="0"/>
            <w:ind w:left="1080"/>
          </w:pPr>
        </w:pPrChange>
      </w:pPr>
      <w:del w:id="10785" w:author="Sastry, Murali" w:date="2015-06-09T17:17:00Z">
        <w:r w:rsidRPr="00E056B6" w:rsidDel="00371A11">
          <w:rPr>
            <w:rFonts w:cs="Arial"/>
            <w:sz w:val="20"/>
          </w:rPr>
          <w:delText xml:space="preserve">To: Gadalla, Mohamed; gobi.ni; </w:delText>
        </w:r>
        <w:bookmarkStart w:id="10786" w:name="_Toc421702394"/>
        <w:bookmarkStart w:id="10787" w:name="_Toc421705588"/>
        <w:bookmarkStart w:id="10788" w:name="_Toc422905568"/>
        <w:bookmarkStart w:id="10789" w:name="_Toc422936199"/>
        <w:bookmarkStart w:id="10790" w:name="_Toc422939261"/>
        <w:bookmarkStart w:id="10791" w:name="_Toc422930696"/>
        <w:bookmarkStart w:id="10792" w:name="_Toc494288828"/>
        <w:bookmarkStart w:id="10793" w:name="_Toc494291644"/>
        <w:bookmarkStart w:id="10794" w:name="_Toc494294458"/>
        <w:bookmarkEnd w:id="10786"/>
        <w:bookmarkEnd w:id="10787"/>
        <w:bookmarkEnd w:id="10788"/>
        <w:bookmarkEnd w:id="10789"/>
        <w:bookmarkEnd w:id="10790"/>
        <w:bookmarkEnd w:id="10791"/>
        <w:bookmarkEnd w:id="10792"/>
        <w:bookmarkEnd w:id="10793"/>
        <w:bookmarkEnd w:id="10794"/>
      </w:del>
    </w:p>
    <w:p w:rsidR="00913054" w:rsidRPr="00E056B6" w:rsidDel="00371A11" w:rsidRDefault="00C0468B">
      <w:pPr>
        <w:pStyle w:val="body"/>
        <w:rPr>
          <w:del w:id="10795" w:author="Sastry, Murali" w:date="2015-06-09T17:17:00Z"/>
          <w:rFonts w:cs="Arial"/>
          <w:sz w:val="20"/>
        </w:rPr>
        <w:pPrChange w:id="10796" w:author="Sastry, Murali" w:date="2015-06-10T10:23:00Z">
          <w:pPr>
            <w:pStyle w:val="body"/>
            <w:spacing w:before="0" w:after="0"/>
            <w:ind w:left="1080"/>
          </w:pPr>
        </w:pPrChange>
      </w:pPr>
      <w:del w:id="10797" w:author="Sastry, Murali" w:date="2015-06-09T17:17:00Z">
        <w:r w:rsidRPr="00E056B6" w:rsidDel="00371A11">
          <w:rPr>
            <w:rFonts w:cs="Arial"/>
            <w:sz w:val="20"/>
          </w:rPr>
          <w:delText xml:space="preserve">Cc: undp-pcsw; Guo, Hongshi; </w:delText>
        </w:r>
        <w:r w:rsidR="00913054" w:rsidRPr="00E056B6" w:rsidDel="00371A11">
          <w:rPr>
            <w:rFonts w:cs="Arial"/>
            <w:sz w:val="20"/>
          </w:rPr>
          <w:delText>pcsw.build.notify</w:delText>
        </w:r>
        <w:bookmarkStart w:id="10798" w:name="_Toc421702395"/>
        <w:bookmarkStart w:id="10799" w:name="_Toc421705589"/>
        <w:bookmarkStart w:id="10800" w:name="_Toc422905569"/>
        <w:bookmarkStart w:id="10801" w:name="_Toc422936200"/>
        <w:bookmarkStart w:id="10802" w:name="_Toc422939262"/>
        <w:bookmarkStart w:id="10803" w:name="_Toc422930697"/>
        <w:bookmarkStart w:id="10804" w:name="_Toc494288829"/>
        <w:bookmarkStart w:id="10805" w:name="_Toc494291645"/>
        <w:bookmarkStart w:id="10806" w:name="_Toc494294459"/>
        <w:bookmarkEnd w:id="10798"/>
        <w:bookmarkEnd w:id="10799"/>
        <w:bookmarkEnd w:id="10800"/>
        <w:bookmarkEnd w:id="10801"/>
        <w:bookmarkEnd w:id="10802"/>
        <w:bookmarkEnd w:id="10803"/>
        <w:bookmarkEnd w:id="10804"/>
        <w:bookmarkEnd w:id="10805"/>
        <w:bookmarkEnd w:id="10806"/>
      </w:del>
    </w:p>
    <w:p w:rsidR="0063414D" w:rsidRPr="00E056B6" w:rsidDel="00371A11" w:rsidRDefault="00C0468B">
      <w:pPr>
        <w:pStyle w:val="body"/>
        <w:rPr>
          <w:del w:id="10807" w:author="Sastry, Murali" w:date="2015-06-09T17:17:00Z"/>
          <w:rFonts w:cs="Arial"/>
          <w:sz w:val="20"/>
        </w:rPr>
        <w:pPrChange w:id="10808" w:author="Sastry, Murali" w:date="2015-06-10T10:23:00Z">
          <w:pPr>
            <w:pStyle w:val="body"/>
            <w:spacing w:before="0" w:after="0"/>
            <w:ind w:left="1080"/>
          </w:pPr>
        </w:pPrChange>
      </w:pPr>
      <w:del w:id="10809" w:author="Sastry, Murali" w:date="2015-06-09T17:17:00Z">
        <w:r w:rsidRPr="00E056B6" w:rsidDel="00371A11">
          <w:rPr>
            <w:rFonts w:cs="Arial"/>
            <w:sz w:val="20"/>
          </w:rPr>
          <w:delText>Subject: WHQL for Gobi2000 Drivers (GOBI2000_PACKAGE_ENG 1.0.07)</w:delText>
        </w:r>
        <w:bookmarkStart w:id="10810" w:name="_Toc421702396"/>
        <w:bookmarkStart w:id="10811" w:name="_Toc421705590"/>
        <w:bookmarkStart w:id="10812" w:name="_Toc422905570"/>
        <w:bookmarkStart w:id="10813" w:name="_Toc422936201"/>
        <w:bookmarkStart w:id="10814" w:name="_Toc422939263"/>
        <w:bookmarkStart w:id="10815" w:name="_Toc422930698"/>
        <w:bookmarkStart w:id="10816" w:name="_Toc494288830"/>
        <w:bookmarkStart w:id="10817" w:name="_Toc494291646"/>
        <w:bookmarkStart w:id="10818" w:name="_Toc494294460"/>
        <w:bookmarkEnd w:id="10810"/>
        <w:bookmarkEnd w:id="10811"/>
        <w:bookmarkEnd w:id="10812"/>
        <w:bookmarkEnd w:id="10813"/>
        <w:bookmarkEnd w:id="10814"/>
        <w:bookmarkEnd w:id="10815"/>
        <w:bookmarkEnd w:id="10816"/>
        <w:bookmarkEnd w:id="10817"/>
        <w:bookmarkEnd w:id="10818"/>
      </w:del>
    </w:p>
    <w:p w:rsidR="0063414D" w:rsidRPr="00E056B6" w:rsidDel="00371A11" w:rsidRDefault="0063414D">
      <w:pPr>
        <w:pStyle w:val="body"/>
        <w:rPr>
          <w:del w:id="10819" w:author="Sastry, Murali" w:date="2015-06-09T17:17:00Z"/>
          <w:rFonts w:cs="Arial"/>
          <w:sz w:val="20"/>
        </w:rPr>
        <w:pPrChange w:id="10820" w:author="Sastry, Murali" w:date="2015-06-10T10:23:00Z">
          <w:pPr>
            <w:pStyle w:val="body"/>
            <w:spacing w:before="0" w:after="0"/>
            <w:ind w:left="1080"/>
          </w:pPr>
        </w:pPrChange>
      </w:pPr>
      <w:bookmarkStart w:id="10821" w:name="_Toc421702397"/>
      <w:bookmarkStart w:id="10822" w:name="_Toc421705591"/>
      <w:bookmarkStart w:id="10823" w:name="_Toc422905571"/>
      <w:bookmarkStart w:id="10824" w:name="_Toc422936202"/>
      <w:bookmarkStart w:id="10825" w:name="_Toc422939264"/>
      <w:bookmarkStart w:id="10826" w:name="_Toc422930699"/>
      <w:bookmarkStart w:id="10827" w:name="_Toc494288831"/>
      <w:bookmarkStart w:id="10828" w:name="_Toc494291647"/>
      <w:bookmarkStart w:id="10829" w:name="_Toc494294461"/>
      <w:bookmarkEnd w:id="10821"/>
      <w:bookmarkEnd w:id="10822"/>
      <w:bookmarkEnd w:id="10823"/>
      <w:bookmarkEnd w:id="10824"/>
      <w:bookmarkEnd w:id="10825"/>
      <w:bookmarkEnd w:id="10826"/>
      <w:bookmarkEnd w:id="10827"/>
      <w:bookmarkEnd w:id="10828"/>
      <w:bookmarkEnd w:id="10829"/>
    </w:p>
    <w:p w:rsidR="0063414D" w:rsidRPr="00E056B6" w:rsidDel="00371A11" w:rsidRDefault="00C0468B">
      <w:pPr>
        <w:pStyle w:val="body"/>
        <w:rPr>
          <w:del w:id="10830" w:author="Sastry, Murali" w:date="2015-06-09T17:17:00Z"/>
          <w:rFonts w:cs="Arial"/>
          <w:sz w:val="20"/>
        </w:rPr>
        <w:pPrChange w:id="10831" w:author="Sastry, Murali" w:date="2015-06-10T10:23:00Z">
          <w:pPr>
            <w:pStyle w:val="body"/>
            <w:spacing w:before="0" w:after="0"/>
            <w:ind w:left="1440"/>
          </w:pPr>
        </w:pPrChange>
      </w:pPr>
      <w:del w:id="10832" w:author="Sastry, Murali" w:date="2015-06-09T17:17:00Z">
        <w:r w:rsidRPr="00E056B6" w:rsidDel="00371A11">
          <w:rPr>
            <w:rFonts w:cs="Arial"/>
            <w:sz w:val="20"/>
          </w:rPr>
          <w:delText>Hi Mohamed,</w:delText>
        </w:r>
        <w:bookmarkStart w:id="10833" w:name="_Toc421702398"/>
        <w:bookmarkStart w:id="10834" w:name="_Toc421705592"/>
        <w:bookmarkStart w:id="10835" w:name="_Toc422905572"/>
        <w:bookmarkStart w:id="10836" w:name="_Toc422936203"/>
        <w:bookmarkStart w:id="10837" w:name="_Toc422939265"/>
        <w:bookmarkStart w:id="10838" w:name="_Toc422930700"/>
        <w:bookmarkStart w:id="10839" w:name="_Toc494288832"/>
        <w:bookmarkStart w:id="10840" w:name="_Toc494291648"/>
        <w:bookmarkStart w:id="10841" w:name="_Toc494294462"/>
        <w:bookmarkEnd w:id="10833"/>
        <w:bookmarkEnd w:id="10834"/>
        <w:bookmarkEnd w:id="10835"/>
        <w:bookmarkEnd w:id="10836"/>
        <w:bookmarkEnd w:id="10837"/>
        <w:bookmarkEnd w:id="10838"/>
        <w:bookmarkEnd w:id="10839"/>
        <w:bookmarkEnd w:id="10840"/>
        <w:bookmarkEnd w:id="10841"/>
      </w:del>
    </w:p>
    <w:p w:rsidR="0063414D" w:rsidRPr="00E056B6" w:rsidDel="00371A11" w:rsidRDefault="00C0468B">
      <w:pPr>
        <w:pStyle w:val="body"/>
        <w:rPr>
          <w:del w:id="10842" w:author="Sastry, Murali" w:date="2015-06-09T17:17:00Z"/>
          <w:rFonts w:cs="Arial"/>
          <w:sz w:val="20"/>
        </w:rPr>
        <w:pPrChange w:id="10843" w:author="Sastry, Murali" w:date="2015-06-10T10:23:00Z">
          <w:pPr>
            <w:pStyle w:val="body"/>
            <w:spacing w:before="0" w:after="0"/>
            <w:ind w:left="1440"/>
          </w:pPr>
        </w:pPrChange>
      </w:pPr>
      <w:del w:id="10844" w:author="Sastry, Murali" w:date="2015-06-09T17:17:00Z">
        <w:r w:rsidRPr="00E056B6" w:rsidDel="00371A11">
          <w:rPr>
            <w:rFonts w:cs="Arial"/>
            <w:sz w:val="20"/>
          </w:rPr>
          <w:delText xml:space="preserve"> </w:delText>
        </w:r>
        <w:bookmarkStart w:id="10845" w:name="_Toc421702399"/>
        <w:bookmarkStart w:id="10846" w:name="_Toc421705593"/>
        <w:bookmarkStart w:id="10847" w:name="_Toc422905573"/>
        <w:bookmarkStart w:id="10848" w:name="_Toc422936204"/>
        <w:bookmarkStart w:id="10849" w:name="_Toc422939266"/>
        <w:bookmarkStart w:id="10850" w:name="_Toc422930701"/>
        <w:bookmarkStart w:id="10851" w:name="_Toc494288833"/>
        <w:bookmarkStart w:id="10852" w:name="_Toc494291649"/>
        <w:bookmarkStart w:id="10853" w:name="_Toc494294463"/>
        <w:bookmarkEnd w:id="10845"/>
        <w:bookmarkEnd w:id="10846"/>
        <w:bookmarkEnd w:id="10847"/>
        <w:bookmarkEnd w:id="10848"/>
        <w:bookmarkEnd w:id="10849"/>
        <w:bookmarkEnd w:id="10850"/>
        <w:bookmarkEnd w:id="10851"/>
        <w:bookmarkEnd w:id="10852"/>
        <w:bookmarkEnd w:id="10853"/>
      </w:del>
    </w:p>
    <w:p w:rsidR="0063414D" w:rsidRPr="00E056B6" w:rsidDel="00371A11" w:rsidRDefault="00C0468B">
      <w:pPr>
        <w:pStyle w:val="body"/>
        <w:rPr>
          <w:del w:id="10854" w:author="Sastry, Murali" w:date="2015-06-09T17:17:00Z"/>
          <w:rFonts w:cs="Arial"/>
          <w:sz w:val="20"/>
        </w:rPr>
        <w:pPrChange w:id="10855" w:author="Sastry, Murali" w:date="2015-06-10T10:23:00Z">
          <w:pPr>
            <w:pStyle w:val="body"/>
            <w:spacing w:before="0" w:after="0"/>
            <w:ind w:left="1440"/>
          </w:pPr>
        </w:pPrChange>
      </w:pPr>
      <w:del w:id="10856" w:author="Sastry, Murali" w:date="2015-06-09T17:17:00Z">
        <w:r w:rsidRPr="00E056B6" w:rsidDel="00371A11">
          <w:rPr>
            <w:rFonts w:cs="Arial"/>
            <w:sz w:val="20"/>
          </w:rPr>
          <w:delText xml:space="preserve">Please find the GOBI2000_PACKAGE_ENG 1.0.07 for the WHQL purpose. </w:delText>
        </w:r>
        <w:bookmarkStart w:id="10857" w:name="_Toc421702400"/>
        <w:bookmarkStart w:id="10858" w:name="_Toc421705594"/>
        <w:bookmarkStart w:id="10859" w:name="_Toc422905574"/>
        <w:bookmarkStart w:id="10860" w:name="_Toc422936205"/>
        <w:bookmarkStart w:id="10861" w:name="_Toc422939267"/>
        <w:bookmarkStart w:id="10862" w:name="_Toc422930702"/>
        <w:bookmarkStart w:id="10863" w:name="_Toc494288834"/>
        <w:bookmarkStart w:id="10864" w:name="_Toc494291650"/>
        <w:bookmarkStart w:id="10865" w:name="_Toc494294464"/>
        <w:bookmarkEnd w:id="10857"/>
        <w:bookmarkEnd w:id="10858"/>
        <w:bookmarkEnd w:id="10859"/>
        <w:bookmarkEnd w:id="10860"/>
        <w:bookmarkEnd w:id="10861"/>
        <w:bookmarkEnd w:id="10862"/>
        <w:bookmarkEnd w:id="10863"/>
        <w:bookmarkEnd w:id="10864"/>
        <w:bookmarkEnd w:id="10865"/>
      </w:del>
    </w:p>
    <w:p w:rsidR="0063414D" w:rsidRPr="00E056B6" w:rsidDel="00371A11" w:rsidRDefault="00E2103E">
      <w:pPr>
        <w:pStyle w:val="body"/>
        <w:rPr>
          <w:del w:id="10866" w:author="Sastry, Murali" w:date="2015-06-09T17:17:00Z"/>
          <w:rFonts w:cs="Arial"/>
          <w:sz w:val="20"/>
        </w:rPr>
        <w:pPrChange w:id="10867" w:author="Sastry, Murali" w:date="2015-06-10T10:23:00Z">
          <w:pPr>
            <w:pStyle w:val="body"/>
            <w:spacing w:before="0" w:after="0"/>
            <w:ind w:left="1440"/>
          </w:pPr>
        </w:pPrChange>
      </w:pPr>
      <w:del w:id="10868" w:author="Sastry, Murali" w:date="2015-06-09T17:17:00Z">
        <w:r w:rsidDel="00371A11">
          <w:fldChar w:fldCharType="begin"/>
        </w:r>
        <w:r w:rsidDel="00371A11">
          <w:delInstrText xml:space="preserve"> HYPERLINK "file:///\\\\stone\\aswcrm\\builds\\tools\\TEST\\GOBI2000_PACKAGE_ENG\\GOBI2000_PACKAGE_ENG1007" </w:delInstrText>
        </w:r>
        <w:r w:rsidDel="00371A11">
          <w:fldChar w:fldCharType="separate"/>
        </w:r>
        <w:r w:rsidR="00C0468B" w:rsidRPr="00E056B6" w:rsidDel="00371A11">
          <w:rPr>
            <w:rStyle w:val="Hyperlink"/>
            <w:rFonts w:cs="Arial"/>
            <w:sz w:val="20"/>
          </w:rPr>
          <w:delText>\\stone\aswcrm\builds\tools\TEST\GOBI2000_PACKAGE_ENG\GOBI2000_PACKAGE_ENG1007</w:delText>
        </w:r>
        <w:r w:rsidDel="00371A11">
          <w:rPr>
            <w:rStyle w:val="Hyperlink"/>
            <w:rFonts w:cs="Arial"/>
            <w:b/>
            <w:sz w:val="20"/>
          </w:rPr>
          <w:fldChar w:fldCharType="end"/>
        </w:r>
        <w:r w:rsidR="00C0468B" w:rsidRPr="00E056B6" w:rsidDel="00371A11">
          <w:rPr>
            <w:rFonts w:cs="Arial"/>
            <w:sz w:val="20"/>
          </w:rPr>
          <w:delText xml:space="preserve"> </w:delText>
        </w:r>
        <w:bookmarkStart w:id="10869" w:name="_Toc421702401"/>
        <w:bookmarkStart w:id="10870" w:name="_Toc421705595"/>
        <w:bookmarkStart w:id="10871" w:name="_Toc422905575"/>
        <w:bookmarkStart w:id="10872" w:name="_Toc422936206"/>
        <w:bookmarkStart w:id="10873" w:name="_Toc422939268"/>
        <w:bookmarkStart w:id="10874" w:name="_Toc422930703"/>
        <w:bookmarkStart w:id="10875" w:name="_Toc494288835"/>
        <w:bookmarkStart w:id="10876" w:name="_Toc494291651"/>
        <w:bookmarkStart w:id="10877" w:name="_Toc494294465"/>
        <w:bookmarkEnd w:id="10869"/>
        <w:bookmarkEnd w:id="10870"/>
        <w:bookmarkEnd w:id="10871"/>
        <w:bookmarkEnd w:id="10872"/>
        <w:bookmarkEnd w:id="10873"/>
        <w:bookmarkEnd w:id="10874"/>
        <w:bookmarkEnd w:id="10875"/>
        <w:bookmarkEnd w:id="10876"/>
        <w:bookmarkEnd w:id="10877"/>
      </w:del>
    </w:p>
    <w:p w:rsidR="0063414D" w:rsidRPr="00E056B6" w:rsidDel="00371A11" w:rsidRDefault="0063414D">
      <w:pPr>
        <w:pStyle w:val="body"/>
        <w:rPr>
          <w:del w:id="10878" w:author="Sastry, Murali" w:date="2015-06-09T17:17:00Z"/>
          <w:rFonts w:cs="Arial"/>
          <w:sz w:val="20"/>
        </w:rPr>
        <w:pPrChange w:id="10879" w:author="Sastry, Murali" w:date="2015-06-10T10:23:00Z">
          <w:pPr>
            <w:pStyle w:val="body"/>
            <w:spacing w:before="0" w:after="0"/>
            <w:ind w:left="1440"/>
          </w:pPr>
        </w:pPrChange>
      </w:pPr>
      <w:bookmarkStart w:id="10880" w:name="_Toc421702402"/>
      <w:bookmarkStart w:id="10881" w:name="_Toc421705596"/>
      <w:bookmarkStart w:id="10882" w:name="_Toc422905576"/>
      <w:bookmarkStart w:id="10883" w:name="_Toc422936207"/>
      <w:bookmarkStart w:id="10884" w:name="_Toc422939269"/>
      <w:bookmarkStart w:id="10885" w:name="_Toc422930704"/>
      <w:bookmarkStart w:id="10886" w:name="_Toc494288836"/>
      <w:bookmarkStart w:id="10887" w:name="_Toc494291652"/>
      <w:bookmarkStart w:id="10888" w:name="_Toc494294466"/>
      <w:bookmarkEnd w:id="10880"/>
      <w:bookmarkEnd w:id="10881"/>
      <w:bookmarkEnd w:id="10882"/>
      <w:bookmarkEnd w:id="10883"/>
      <w:bookmarkEnd w:id="10884"/>
      <w:bookmarkEnd w:id="10885"/>
      <w:bookmarkEnd w:id="10886"/>
      <w:bookmarkEnd w:id="10887"/>
      <w:bookmarkEnd w:id="10888"/>
    </w:p>
    <w:p w:rsidR="0063414D" w:rsidRPr="00E056B6" w:rsidDel="00371A11" w:rsidRDefault="00C0468B">
      <w:pPr>
        <w:pStyle w:val="body"/>
        <w:rPr>
          <w:del w:id="10889" w:author="Sastry, Murali" w:date="2015-06-09T17:17:00Z"/>
          <w:rFonts w:cs="Arial"/>
          <w:sz w:val="20"/>
        </w:rPr>
        <w:pPrChange w:id="10890" w:author="Sastry, Murali" w:date="2015-06-10T10:23:00Z">
          <w:pPr>
            <w:pStyle w:val="body"/>
            <w:spacing w:before="0" w:after="0"/>
            <w:ind w:left="1440"/>
          </w:pPr>
        </w:pPrChange>
      </w:pPr>
      <w:del w:id="10891" w:author="Sastry, Murali" w:date="2015-06-09T17:17:00Z">
        <w:r w:rsidRPr="00E056B6" w:rsidDel="00371A11">
          <w:rPr>
            <w:rFonts w:cs="Arial"/>
            <w:sz w:val="20"/>
          </w:rPr>
          <w:delText>Please perform WHQL for the Generic &lt;updated drivers&gt;</w:delText>
        </w:r>
        <w:bookmarkStart w:id="10892" w:name="_Toc421702403"/>
        <w:bookmarkStart w:id="10893" w:name="_Toc421705597"/>
        <w:bookmarkStart w:id="10894" w:name="_Toc422905577"/>
        <w:bookmarkStart w:id="10895" w:name="_Toc422936208"/>
        <w:bookmarkStart w:id="10896" w:name="_Toc422939270"/>
        <w:bookmarkStart w:id="10897" w:name="_Toc422930705"/>
        <w:bookmarkStart w:id="10898" w:name="_Toc494288837"/>
        <w:bookmarkStart w:id="10899" w:name="_Toc494291653"/>
        <w:bookmarkStart w:id="10900" w:name="_Toc494294467"/>
        <w:bookmarkEnd w:id="10892"/>
        <w:bookmarkEnd w:id="10893"/>
        <w:bookmarkEnd w:id="10894"/>
        <w:bookmarkEnd w:id="10895"/>
        <w:bookmarkEnd w:id="10896"/>
        <w:bookmarkEnd w:id="10897"/>
        <w:bookmarkEnd w:id="10898"/>
        <w:bookmarkEnd w:id="10899"/>
        <w:bookmarkEnd w:id="10900"/>
      </w:del>
    </w:p>
    <w:p w:rsidR="0063414D" w:rsidRPr="00E056B6" w:rsidDel="00371A11" w:rsidRDefault="0063414D">
      <w:pPr>
        <w:pStyle w:val="body"/>
        <w:rPr>
          <w:del w:id="10901" w:author="Sastry, Murali" w:date="2015-06-09T17:17:00Z"/>
          <w:rFonts w:cs="Arial"/>
          <w:sz w:val="20"/>
        </w:rPr>
        <w:pPrChange w:id="10902" w:author="Sastry, Murali" w:date="2015-06-10T10:23:00Z">
          <w:pPr>
            <w:pStyle w:val="body"/>
            <w:spacing w:before="0" w:after="0"/>
            <w:ind w:left="1440"/>
          </w:pPr>
        </w:pPrChange>
      </w:pPr>
      <w:bookmarkStart w:id="10903" w:name="_Toc421702404"/>
      <w:bookmarkStart w:id="10904" w:name="_Toc421705598"/>
      <w:bookmarkStart w:id="10905" w:name="_Toc422905578"/>
      <w:bookmarkStart w:id="10906" w:name="_Toc422936209"/>
      <w:bookmarkStart w:id="10907" w:name="_Toc422939271"/>
      <w:bookmarkStart w:id="10908" w:name="_Toc422930706"/>
      <w:bookmarkStart w:id="10909" w:name="_Toc494288838"/>
      <w:bookmarkStart w:id="10910" w:name="_Toc494291654"/>
      <w:bookmarkStart w:id="10911" w:name="_Toc494294468"/>
      <w:bookmarkEnd w:id="10903"/>
      <w:bookmarkEnd w:id="10904"/>
      <w:bookmarkEnd w:id="10905"/>
      <w:bookmarkEnd w:id="10906"/>
      <w:bookmarkEnd w:id="10907"/>
      <w:bookmarkEnd w:id="10908"/>
      <w:bookmarkEnd w:id="10909"/>
      <w:bookmarkEnd w:id="10910"/>
      <w:bookmarkEnd w:id="10911"/>
    </w:p>
    <w:p w:rsidR="0063414D" w:rsidRPr="00E056B6" w:rsidDel="00371A11" w:rsidRDefault="00C0468B">
      <w:pPr>
        <w:pStyle w:val="body"/>
        <w:rPr>
          <w:del w:id="10912" w:author="Sastry, Murali" w:date="2015-06-09T17:17:00Z"/>
          <w:rFonts w:cs="Arial"/>
          <w:sz w:val="20"/>
        </w:rPr>
        <w:pPrChange w:id="10913" w:author="Sastry, Murali" w:date="2015-06-10T10:23:00Z">
          <w:pPr>
            <w:pStyle w:val="body"/>
            <w:spacing w:before="0" w:after="0"/>
            <w:ind w:left="1440"/>
          </w:pPr>
        </w:pPrChange>
      </w:pPr>
      <w:del w:id="10914" w:author="Sastry, Murali" w:date="2015-06-09T17:17:00Z">
        <w:r w:rsidRPr="00E056B6" w:rsidDel="00371A11">
          <w:rPr>
            <w:rFonts w:cs="Arial"/>
            <w:sz w:val="20"/>
          </w:rPr>
          <w:delText>Please install the test certificate for the automatic installation to work.</w:delText>
        </w:r>
        <w:bookmarkStart w:id="10915" w:name="_Toc421702405"/>
        <w:bookmarkStart w:id="10916" w:name="_Toc421705599"/>
        <w:bookmarkStart w:id="10917" w:name="_Toc422905579"/>
        <w:bookmarkStart w:id="10918" w:name="_Toc422936210"/>
        <w:bookmarkStart w:id="10919" w:name="_Toc422939272"/>
        <w:bookmarkStart w:id="10920" w:name="_Toc422930707"/>
        <w:bookmarkStart w:id="10921" w:name="_Toc494288839"/>
        <w:bookmarkStart w:id="10922" w:name="_Toc494291655"/>
        <w:bookmarkStart w:id="10923" w:name="_Toc494294469"/>
        <w:bookmarkEnd w:id="10915"/>
        <w:bookmarkEnd w:id="10916"/>
        <w:bookmarkEnd w:id="10917"/>
        <w:bookmarkEnd w:id="10918"/>
        <w:bookmarkEnd w:id="10919"/>
        <w:bookmarkEnd w:id="10920"/>
        <w:bookmarkEnd w:id="10921"/>
        <w:bookmarkEnd w:id="10922"/>
        <w:bookmarkEnd w:id="10923"/>
      </w:del>
    </w:p>
    <w:p w:rsidR="0063414D" w:rsidRPr="00E056B6" w:rsidDel="00371A11" w:rsidRDefault="0063414D">
      <w:pPr>
        <w:pStyle w:val="body"/>
        <w:rPr>
          <w:del w:id="10924" w:author="Sastry, Murali" w:date="2015-06-09T17:17:00Z"/>
          <w:rFonts w:cs="Arial"/>
          <w:sz w:val="20"/>
        </w:rPr>
        <w:pPrChange w:id="10925" w:author="Sastry, Murali" w:date="2015-06-10T10:23:00Z">
          <w:pPr>
            <w:pStyle w:val="body"/>
            <w:spacing w:before="0" w:after="0"/>
            <w:ind w:left="1440"/>
          </w:pPr>
        </w:pPrChange>
      </w:pPr>
      <w:bookmarkStart w:id="10926" w:name="_Toc421702406"/>
      <w:bookmarkStart w:id="10927" w:name="_Toc421705600"/>
      <w:bookmarkStart w:id="10928" w:name="_Toc422905580"/>
      <w:bookmarkStart w:id="10929" w:name="_Toc422936211"/>
      <w:bookmarkStart w:id="10930" w:name="_Toc422939273"/>
      <w:bookmarkStart w:id="10931" w:name="_Toc422930708"/>
      <w:bookmarkStart w:id="10932" w:name="_Toc494288840"/>
      <w:bookmarkStart w:id="10933" w:name="_Toc494291656"/>
      <w:bookmarkStart w:id="10934" w:name="_Toc494294470"/>
      <w:bookmarkEnd w:id="10926"/>
      <w:bookmarkEnd w:id="10927"/>
      <w:bookmarkEnd w:id="10928"/>
      <w:bookmarkEnd w:id="10929"/>
      <w:bookmarkEnd w:id="10930"/>
      <w:bookmarkEnd w:id="10931"/>
      <w:bookmarkEnd w:id="10932"/>
      <w:bookmarkEnd w:id="10933"/>
      <w:bookmarkEnd w:id="10934"/>
    </w:p>
    <w:p w:rsidR="0063414D" w:rsidRPr="00E056B6" w:rsidDel="00371A11" w:rsidRDefault="00C0468B">
      <w:pPr>
        <w:pStyle w:val="body"/>
        <w:rPr>
          <w:del w:id="10935" w:author="Sastry, Murali" w:date="2015-06-09T17:17:00Z"/>
          <w:rFonts w:cs="Arial"/>
          <w:sz w:val="20"/>
        </w:rPr>
        <w:pPrChange w:id="10936" w:author="Sastry, Murali" w:date="2015-06-10T10:23:00Z">
          <w:pPr>
            <w:pStyle w:val="body"/>
            <w:spacing w:before="0" w:after="0"/>
            <w:ind w:left="1440"/>
          </w:pPr>
        </w:pPrChange>
      </w:pPr>
      <w:del w:id="10937" w:author="Sastry, Murali" w:date="2015-06-09T17:17:00Z">
        <w:r w:rsidRPr="00E056B6" w:rsidDel="00371A11">
          <w:rPr>
            <w:rFonts w:cs="Arial"/>
            <w:sz w:val="20"/>
          </w:rPr>
          <w:delText>If WHQL will not be completed by &lt;date&gt; please let us know so we can update our schedule.</w:delText>
        </w:r>
        <w:bookmarkStart w:id="10938" w:name="_Toc421702407"/>
        <w:bookmarkStart w:id="10939" w:name="_Toc421705601"/>
        <w:bookmarkStart w:id="10940" w:name="_Toc422905581"/>
        <w:bookmarkStart w:id="10941" w:name="_Toc422936212"/>
        <w:bookmarkStart w:id="10942" w:name="_Toc422939274"/>
        <w:bookmarkStart w:id="10943" w:name="_Toc422930709"/>
        <w:bookmarkStart w:id="10944" w:name="_Toc494288841"/>
        <w:bookmarkStart w:id="10945" w:name="_Toc494291657"/>
        <w:bookmarkStart w:id="10946" w:name="_Toc494294471"/>
        <w:bookmarkEnd w:id="10938"/>
        <w:bookmarkEnd w:id="10939"/>
        <w:bookmarkEnd w:id="10940"/>
        <w:bookmarkEnd w:id="10941"/>
        <w:bookmarkEnd w:id="10942"/>
        <w:bookmarkEnd w:id="10943"/>
        <w:bookmarkEnd w:id="10944"/>
        <w:bookmarkEnd w:id="10945"/>
        <w:bookmarkEnd w:id="10946"/>
      </w:del>
    </w:p>
    <w:p w:rsidR="0063414D" w:rsidRPr="00E056B6" w:rsidDel="00371A11" w:rsidRDefault="0063414D">
      <w:pPr>
        <w:pStyle w:val="body"/>
        <w:rPr>
          <w:del w:id="10947" w:author="Sastry, Murali" w:date="2015-06-09T17:17:00Z"/>
          <w:rFonts w:cs="Arial"/>
          <w:sz w:val="20"/>
        </w:rPr>
        <w:pPrChange w:id="10948" w:author="Sastry, Murali" w:date="2015-06-10T10:23:00Z">
          <w:pPr>
            <w:pStyle w:val="body"/>
            <w:spacing w:before="0" w:after="0"/>
            <w:ind w:left="1440"/>
          </w:pPr>
        </w:pPrChange>
      </w:pPr>
      <w:bookmarkStart w:id="10949" w:name="_Toc421702408"/>
      <w:bookmarkStart w:id="10950" w:name="_Toc421705602"/>
      <w:bookmarkStart w:id="10951" w:name="_Toc422905582"/>
      <w:bookmarkStart w:id="10952" w:name="_Toc422936213"/>
      <w:bookmarkStart w:id="10953" w:name="_Toc422939275"/>
      <w:bookmarkStart w:id="10954" w:name="_Toc422930710"/>
      <w:bookmarkStart w:id="10955" w:name="_Toc494288842"/>
      <w:bookmarkStart w:id="10956" w:name="_Toc494291658"/>
      <w:bookmarkStart w:id="10957" w:name="_Toc494294472"/>
      <w:bookmarkEnd w:id="10949"/>
      <w:bookmarkEnd w:id="10950"/>
      <w:bookmarkEnd w:id="10951"/>
      <w:bookmarkEnd w:id="10952"/>
      <w:bookmarkEnd w:id="10953"/>
      <w:bookmarkEnd w:id="10954"/>
      <w:bookmarkEnd w:id="10955"/>
      <w:bookmarkEnd w:id="10956"/>
      <w:bookmarkEnd w:id="10957"/>
    </w:p>
    <w:p w:rsidR="0063414D" w:rsidRPr="00E056B6" w:rsidDel="00371A11" w:rsidRDefault="00C0468B">
      <w:pPr>
        <w:pStyle w:val="body"/>
        <w:rPr>
          <w:del w:id="10958" w:author="Sastry, Murali" w:date="2015-06-09T17:17:00Z"/>
          <w:rFonts w:cs="Arial"/>
          <w:sz w:val="20"/>
        </w:rPr>
        <w:pPrChange w:id="10959" w:author="Sastry, Murali" w:date="2015-06-10T10:23:00Z">
          <w:pPr>
            <w:pStyle w:val="body"/>
            <w:spacing w:before="0" w:after="0"/>
            <w:ind w:left="1440"/>
          </w:pPr>
        </w:pPrChange>
      </w:pPr>
      <w:del w:id="10960" w:author="Sastry, Murali" w:date="2015-06-09T17:17:00Z">
        <w:r w:rsidRPr="00E056B6" w:rsidDel="00371A11">
          <w:rPr>
            <w:rFonts w:cs="Arial"/>
            <w:sz w:val="20"/>
          </w:rPr>
          <w:delText>Thanks,</w:delText>
        </w:r>
        <w:bookmarkStart w:id="10961" w:name="_Toc421702409"/>
        <w:bookmarkStart w:id="10962" w:name="_Toc421705603"/>
        <w:bookmarkStart w:id="10963" w:name="_Toc422905583"/>
        <w:bookmarkStart w:id="10964" w:name="_Toc422936214"/>
        <w:bookmarkStart w:id="10965" w:name="_Toc422939276"/>
        <w:bookmarkStart w:id="10966" w:name="_Toc422930711"/>
        <w:bookmarkStart w:id="10967" w:name="_Toc494288843"/>
        <w:bookmarkStart w:id="10968" w:name="_Toc494291659"/>
        <w:bookmarkStart w:id="10969" w:name="_Toc494294473"/>
        <w:bookmarkEnd w:id="10961"/>
        <w:bookmarkEnd w:id="10962"/>
        <w:bookmarkEnd w:id="10963"/>
        <w:bookmarkEnd w:id="10964"/>
        <w:bookmarkEnd w:id="10965"/>
        <w:bookmarkEnd w:id="10966"/>
        <w:bookmarkEnd w:id="10967"/>
        <w:bookmarkEnd w:id="10968"/>
        <w:bookmarkEnd w:id="10969"/>
      </w:del>
    </w:p>
    <w:p w:rsidR="0063414D" w:rsidRPr="00E056B6" w:rsidDel="00371A11" w:rsidRDefault="00C0468B">
      <w:pPr>
        <w:pStyle w:val="body"/>
        <w:rPr>
          <w:del w:id="10970" w:author="Sastry, Murali" w:date="2015-06-09T17:17:00Z"/>
        </w:rPr>
        <w:pPrChange w:id="10971" w:author="Sastry, Murali" w:date="2015-06-10T10:23:00Z">
          <w:pPr>
            <w:pStyle w:val="body"/>
            <w:spacing w:before="0" w:after="0"/>
            <w:ind w:left="1440"/>
          </w:pPr>
        </w:pPrChange>
      </w:pPr>
      <w:del w:id="10972" w:author="Sastry, Murali" w:date="2015-06-09T17:17:00Z">
        <w:r w:rsidRPr="00E056B6" w:rsidDel="00371A11">
          <w:rPr>
            <w:rFonts w:cs="Arial"/>
            <w:sz w:val="20"/>
          </w:rPr>
          <w:delText>&lt;Name&gt;</w:delText>
        </w:r>
        <w:bookmarkStart w:id="10973" w:name="_Toc421702410"/>
        <w:bookmarkStart w:id="10974" w:name="_Toc421705604"/>
        <w:bookmarkStart w:id="10975" w:name="_Toc422905584"/>
        <w:bookmarkStart w:id="10976" w:name="_Toc422936215"/>
        <w:bookmarkStart w:id="10977" w:name="_Toc422939277"/>
        <w:bookmarkStart w:id="10978" w:name="_Toc422930712"/>
        <w:bookmarkStart w:id="10979" w:name="_Toc494288844"/>
        <w:bookmarkStart w:id="10980" w:name="_Toc494291660"/>
        <w:bookmarkStart w:id="10981" w:name="_Toc494294474"/>
        <w:bookmarkEnd w:id="10973"/>
        <w:bookmarkEnd w:id="10974"/>
        <w:bookmarkEnd w:id="10975"/>
        <w:bookmarkEnd w:id="10976"/>
        <w:bookmarkEnd w:id="10977"/>
        <w:bookmarkEnd w:id="10978"/>
        <w:bookmarkEnd w:id="10979"/>
        <w:bookmarkEnd w:id="10980"/>
        <w:bookmarkEnd w:id="10981"/>
      </w:del>
    </w:p>
    <w:p w:rsidR="00874A7A" w:rsidDel="00371A11" w:rsidRDefault="00C0468B">
      <w:pPr>
        <w:pStyle w:val="body"/>
        <w:rPr>
          <w:del w:id="10982" w:author="Sastry, Murali" w:date="2015-06-09T17:17:00Z"/>
        </w:rPr>
        <w:pPrChange w:id="10983" w:author="Sastry, Murali" w:date="2015-06-10T10:23:00Z">
          <w:pPr>
            <w:pStyle w:val="body"/>
            <w:numPr>
              <w:numId w:val="33"/>
            </w:numPr>
            <w:ind w:left="1080" w:hanging="360"/>
          </w:pPr>
        </w:pPrChange>
      </w:pPr>
      <w:del w:id="10984" w:author="Sastry, Murali" w:date="2015-06-09T17:17:00Z">
        <w:r w:rsidRPr="00E056B6" w:rsidDel="00371A11">
          <w:delText>Once WHQL is completed you will receive an email from Winqual.  First create DUA’s for each customer:</w:delText>
        </w:r>
        <w:bookmarkStart w:id="10985" w:name="_Toc421702411"/>
        <w:bookmarkStart w:id="10986" w:name="_Toc421705605"/>
        <w:bookmarkStart w:id="10987" w:name="_Toc422905585"/>
        <w:bookmarkStart w:id="10988" w:name="_Toc422936216"/>
        <w:bookmarkStart w:id="10989" w:name="_Toc422939278"/>
        <w:bookmarkStart w:id="10990" w:name="_Toc422930713"/>
        <w:bookmarkStart w:id="10991" w:name="_Toc494288845"/>
        <w:bookmarkStart w:id="10992" w:name="_Toc494291661"/>
        <w:bookmarkStart w:id="10993" w:name="_Toc494294475"/>
        <w:bookmarkEnd w:id="10985"/>
        <w:bookmarkEnd w:id="10986"/>
        <w:bookmarkEnd w:id="10987"/>
        <w:bookmarkEnd w:id="10988"/>
        <w:bookmarkEnd w:id="10989"/>
        <w:bookmarkEnd w:id="10990"/>
        <w:bookmarkEnd w:id="10991"/>
        <w:bookmarkEnd w:id="10992"/>
        <w:bookmarkEnd w:id="10993"/>
      </w:del>
    </w:p>
    <w:p w:rsidR="00874A7A" w:rsidDel="00371A11" w:rsidRDefault="00C0468B">
      <w:pPr>
        <w:pStyle w:val="body"/>
        <w:rPr>
          <w:del w:id="10994" w:author="Sastry, Murali" w:date="2015-06-09T17:17:00Z"/>
        </w:rPr>
        <w:pPrChange w:id="10995" w:author="Sastry, Murali" w:date="2015-06-10T10:23:00Z">
          <w:pPr>
            <w:pStyle w:val="body"/>
            <w:numPr>
              <w:ilvl w:val="1"/>
              <w:numId w:val="33"/>
            </w:numPr>
            <w:ind w:left="1800" w:hanging="360"/>
          </w:pPr>
        </w:pPrChange>
      </w:pPr>
      <w:del w:id="10996" w:author="Sastry, Murali" w:date="2015-06-09T17:17:00Z">
        <w:r w:rsidRPr="00E056B6" w:rsidDel="00371A11">
          <w:delText xml:space="preserve">Copy the </w:delText>
        </w:r>
        <w:r w:rsidR="00E2103E" w:rsidDel="00371A11">
          <w:fldChar w:fldCharType="begin"/>
        </w:r>
        <w:r w:rsidR="00E2103E" w:rsidDel="00371A11">
          <w:delInstrText xml:space="preserve"> HYPERLINK "file:///\\\\jebenson\\WHQLFiles" </w:delInstrText>
        </w:r>
        <w:r w:rsidR="00E2103E" w:rsidDel="00371A11">
          <w:fldChar w:fldCharType="separate"/>
        </w:r>
        <w:r w:rsidRPr="00E056B6" w:rsidDel="00371A11">
          <w:rPr>
            <w:rStyle w:val="Hyperlink"/>
          </w:rPr>
          <w:delText>\\jebenson\WHQLFiles</w:delText>
        </w:r>
        <w:r w:rsidR="00E2103E" w:rsidDel="00371A11">
          <w:rPr>
            <w:rStyle w:val="Hyperlink"/>
            <w:b/>
          </w:rPr>
          <w:fldChar w:fldCharType="end"/>
        </w:r>
        <w:r w:rsidRPr="00E056B6" w:rsidDel="00371A11">
          <w:delText xml:space="preserve"> folder to C:\WHQLFiles</w:delText>
        </w:r>
        <w:bookmarkStart w:id="10997" w:name="_Toc421702412"/>
        <w:bookmarkStart w:id="10998" w:name="_Toc421705606"/>
        <w:bookmarkStart w:id="10999" w:name="_Toc422905586"/>
        <w:bookmarkStart w:id="11000" w:name="_Toc422936217"/>
        <w:bookmarkStart w:id="11001" w:name="_Toc422939279"/>
        <w:bookmarkStart w:id="11002" w:name="_Toc422930714"/>
        <w:bookmarkStart w:id="11003" w:name="_Toc494288846"/>
        <w:bookmarkStart w:id="11004" w:name="_Toc494291662"/>
        <w:bookmarkStart w:id="11005" w:name="_Toc494294476"/>
        <w:bookmarkEnd w:id="10997"/>
        <w:bookmarkEnd w:id="10998"/>
        <w:bookmarkEnd w:id="10999"/>
        <w:bookmarkEnd w:id="11000"/>
        <w:bookmarkEnd w:id="11001"/>
        <w:bookmarkEnd w:id="11002"/>
        <w:bookmarkEnd w:id="11003"/>
        <w:bookmarkEnd w:id="11004"/>
        <w:bookmarkEnd w:id="11005"/>
      </w:del>
    </w:p>
    <w:p w:rsidR="00874A7A" w:rsidDel="00371A11" w:rsidRDefault="00C0468B">
      <w:pPr>
        <w:pStyle w:val="body"/>
        <w:rPr>
          <w:del w:id="11006" w:author="Sastry, Murali" w:date="2015-06-09T17:17:00Z"/>
        </w:rPr>
        <w:pPrChange w:id="11007" w:author="Sastry, Murali" w:date="2015-06-10T10:23:00Z">
          <w:pPr>
            <w:pStyle w:val="body"/>
            <w:numPr>
              <w:ilvl w:val="1"/>
              <w:numId w:val="33"/>
            </w:numPr>
            <w:ind w:left="1800" w:hanging="360"/>
          </w:pPr>
        </w:pPrChange>
      </w:pPr>
      <w:del w:id="11008" w:author="Sastry, Murali" w:date="2015-06-09T17:17:00Z">
        <w:r w:rsidRPr="00E056B6" w:rsidDel="00371A11">
          <w:delText>Delete contents of CAB, DUA, PrepOut and XML folders</w:delText>
        </w:r>
        <w:bookmarkStart w:id="11009" w:name="_Toc421702413"/>
        <w:bookmarkStart w:id="11010" w:name="_Toc421705607"/>
        <w:bookmarkStart w:id="11011" w:name="_Toc422905587"/>
        <w:bookmarkStart w:id="11012" w:name="_Toc422936218"/>
        <w:bookmarkStart w:id="11013" w:name="_Toc422939280"/>
        <w:bookmarkStart w:id="11014" w:name="_Toc422930715"/>
        <w:bookmarkStart w:id="11015" w:name="_Toc494288847"/>
        <w:bookmarkStart w:id="11016" w:name="_Toc494291663"/>
        <w:bookmarkStart w:id="11017" w:name="_Toc494294477"/>
        <w:bookmarkEnd w:id="11009"/>
        <w:bookmarkEnd w:id="11010"/>
        <w:bookmarkEnd w:id="11011"/>
        <w:bookmarkEnd w:id="11012"/>
        <w:bookmarkEnd w:id="11013"/>
        <w:bookmarkEnd w:id="11014"/>
        <w:bookmarkEnd w:id="11015"/>
        <w:bookmarkEnd w:id="11016"/>
        <w:bookmarkEnd w:id="11017"/>
      </w:del>
    </w:p>
    <w:p w:rsidR="00874A7A" w:rsidDel="00371A11" w:rsidRDefault="00C0468B">
      <w:pPr>
        <w:pStyle w:val="body"/>
        <w:rPr>
          <w:del w:id="11018" w:author="Sastry, Murali" w:date="2015-06-09T17:17:00Z"/>
        </w:rPr>
        <w:pPrChange w:id="11019" w:author="Sastry, Murali" w:date="2015-06-10T10:23:00Z">
          <w:pPr>
            <w:pStyle w:val="body"/>
            <w:numPr>
              <w:ilvl w:val="1"/>
              <w:numId w:val="33"/>
            </w:numPr>
            <w:ind w:left="1800" w:hanging="360"/>
          </w:pPr>
        </w:pPrChange>
      </w:pPr>
      <w:del w:id="11020" w:author="Sastry, Murali" w:date="2015-06-09T17:17:00Z">
        <w:r w:rsidRPr="00E056B6" w:rsidDel="00371A11">
          <w:delText>Modify files to use your username and password:</w:delText>
        </w:r>
        <w:bookmarkStart w:id="11021" w:name="_Toc421702414"/>
        <w:bookmarkStart w:id="11022" w:name="_Toc421705608"/>
        <w:bookmarkStart w:id="11023" w:name="_Toc422905588"/>
        <w:bookmarkStart w:id="11024" w:name="_Toc422936219"/>
        <w:bookmarkStart w:id="11025" w:name="_Toc422939281"/>
        <w:bookmarkStart w:id="11026" w:name="_Toc422930716"/>
        <w:bookmarkStart w:id="11027" w:name="_Toc494288848"/>
        <w:bookmarkStart w:id="11028" w:name="_Toc494291664"/>
        <w:bookmarkStart w:id="11029" w:name="_Toc494294478"/>
        <w:bookmarkEnd w:id="11021"/>
        <w:bookmarkEnd w:id="11022"/>
        <w:bookmarkEnd w:id="11023"/>
        <w:bookmarkEnd w:id="11024"/>
        <w:bookmarkEnd w:id="11025"/>
        <w:bookmarkEnd w:id="11026"/>
        <w:bookmarkEnd w:id="11027"/>
        <w:bookmarkEnd w:id="11028"/>
        <w:bookmarkEnd w:id="11029"/>
      </w:del>
    </w:p>
    <w:p w:rsidR="00874A7A" w:rsidDel="00371A11" w:rsidRDefault="00C0468B">
      <w:pPr>
        <w:pStyle w:val="body"/>
        <w:rPr>
          <w:del w:id="11030" w:author="Sastry, Murali" w:date="2015-06-09T17:17:00Z"/>
        </w:rPr>
        <w:pPrChange w:id="11031" w:author="Sastry, Murali" w:date="2015-06-10T10:23:00Z">
          <w:pPr>
            <w:pStyle w:val="body"/>
            <w:numPr>
              <w:ilvl w:val="2"/>
              <w:numId w:val="33"/>
            </w:numPr>
            <w:ind w:left="2520" w:hanging="180"/>
          </w:pPr>
        </w:pPrChange>
      </w:pPr>
      <w:del w:id="11032" w:author="Sastry, Murali" w:date="2015-06-09T17:17:00Z">
        <w:r w:rsidRPr="00E056B6" w:rsidDel="00371A11">
          <w:delText>GetCab.vbs – line 16-17</w:delText>
        </w:r>
        <w:bookmarkStart w:id="11033" w:name="_Toc421702415"/>
        <w:bookmarkStart w:id="11034" w:name="_Toc421705609"/>
        <w:bookmarkStart w:id="11035" w:name="_Toc422905589"/>
        <w:bookmarkStart w:id="11036" w:name="_Toc422936220"/>
        <w:bookmarkStart w:id="11037" w:name="_Toc422939282"/>
        <w:bookmarkStart w:id="11038" w:name="_Toc422930717"/>
        <w:bookmarkStart w:id="11039" w:name="_Toc494288849"/>
        <w:bookmarkStart w:id="11040" w:name="_Toc494291665"/>
        <w:bookmarkStart w:id="11041" w:name="_Toc494294479"/>
        <w:bookmarkEnd w:id="11033"/>
        <w:bookmarkEnd w:id="11034"/>
        <w:bookmarkEnd w:id="11035"/>
        <w:bookmarkEnd w:id="11036"/>
        <w:bookmarkEnd w:id="11037"/>
        <w:bookmarkEnd w:id="11038"/>
        <w:bookmarkEnd w:id="11039"/>
        <w:bookmarkEnd w:id="11040"/>
        <w:bookmarkEnd w:id="11041"/>
      </w:del>
    </w:p>
    <w:p w:rsidR="00874A7A" w:rsidDel="00371A11" w:rsidRDefault="00C0468B">
      <w:pPr>
        <w:pStyle w:val="body"/>
        <w:rPr>
          <w:del w:id="11042" w:author="Sastry, Murali" w:date="2015-06-09T17:17:00Z"/>
        </w:rPr>
        <w:pPrChange w:id="11043" w:author="Sastry, Murali" w:date="2015-06-10T10:23:00Z">
          <w:pPr>
            <w:pStyle w:val="body"/>
            <w:numPr>
              <w:ilvl w:val="2"/>
              <w:numId w:val="33"/>
            </w:numPr>
            <w:ind w:left="2520" w:hanging="180"/>
          </w:pPr>
        </w:pPrChange>
      </w:pPr>
      <w:del w:id="11044" w:author="Sastry, Murali" w:date="2015-06-09T17:17:00Z">
        <w:r w:rsidRPr="00E056B6" w:rsidDel="00371A11">
          <w:delText>GetWST.vbs – line 22-23</w:delText>
        </w:r>
        <w:bookmarkStart w:id="11045" w:name="_Toc421702416"/>
        <w:bookmarkStart w:id="11046" w:name="_Toc421705610"/>
        <w:bookmarkStart w:id="11047" w:name="_Toc422905590"/>
        <w:bookmarkStart w:id="11048" w:name="_Toc422936221"/>
        <w:bookmarkStart w:id="11049" w:name="_Toc422939283"/>
        <w:bookmarkStart w:id="11050" w:name="_Toc422930718"/>
        <w:bookmarkStart w:id="11051" w:name="_Toc494288850"/>
        <w:bookmarkStart w:id="11052" w:name="_Toc494291666"/>
        <w:bookmarkStart w:id="11053" w:name="_Toc494294480"/>
        <w:bookmarkEnd w:id="11045"/>
        <w:bookmarkEnd w:id="11046"/>
        <w:bookmarkEnd w:id="11047"/>
        <w:bookmarkEnd w:id="11048"/>
        <w:bookmarkEnd w:id="11049"/>
        <w:bookmarkEnd w:id="11050"/>
        <w:bookmarkEnd w:id="11051"/>
        <w:bookmarkEnd w:id="11052"/>
        <w:bookmarkEnd w:id="11053"/>
      </w:del>
    </w:p>
    <w:p w:rsidR="00874A7A" w:rsidDel="00371A11" w:rsidRDefault="00C0468B">
      <w:pPr>
        <w:pStyle w:val="body"/>
        <w:rPr>
          <w:del w:id="11054" w:author="Sastry, Murali" w:date="2015-06-09T17:17:00Z"/>
        </w:rPr>
        <w:pPrChange w:id="11055" w:author="Sastry, Murali" w:date="2015-06-10T10:23:00Z">
          <w:pPr>
            <w:pStyle w:val="body"/>
            <w:numPr>
              <w:ilvl w:val="2"/>
              <w:numId w:val="33"/>
            </w:numPr>
            <w:ind w:left="2520" w:hanging="180"/>
          </w:pPr>
        </w:pPrChange>
      </w:pPr>
      <w:del w:id="11056" w:author="Sastry, Murali" w:date="2015-06-09T17:17:00Z">
        <w:r w:rsidRPr="00E056B6" w:rsidDel="00371A11">
          <w:delText>UploadCab.vbs – line 19-20</w:delText>
        </w:r>
        <w:bookmarkStart w:id="11057" w:name="_Toc421702417"/>
        <w:bookmarkStart w:id="11058" w:name="_Toc421705611"/>
        <w:bookmarkStart w:id="11059" w:name="_Toc422905591"/>
        <w:bookmarkStart w:id="11060" w:name="_Toc422936222"/>
        <w:bookmarkStart w:id="11061" w:name="_Toc422939284"/>
        <w:bookmarkStart w:id="11062" w:name="_Toc422930719"/>
        <w:bookmarkStart w:id="11063" w:name="_Toc494288851"/>
        <w:bookmarkStart w:id="11064" w:name="_Toc494291667"/>
        <w:bookmarkStart w:id="11065" w:name="_Toc494294481"/>
        <w:bookmarkEnd w:id="11057"/>
        <w:bookmarkEnd w:id="11058"/>
        <w:bookmarkEnd w:id="11059"/>
        <w:bookmarkEnd w:id="11060"/>
        <w:bookmarkEnd w:id="11061"/>
        <w:bookmarkEnd w:id="11062"/>
        <w:bookmarkEnd w:id="11063"/>
        <w:bookmarkEnd w:id="11064"/>
        <w:bookmarkEnd w:id="11065"/>
      </w:del>
    </w:p>
    <w:p w:rsidR="00874A7A" w:rsidDel="00371A11" w:rsidRDefault="00C0468B">
      <w:pPr>
        <w:pStyle w:val="body"/>
        <w:rPr>
          <w:del w:id="11066" w:author="Sastry, Murali" w:date="2015-06-09T17:17:00Z"/>
        </w:rPr>
        <w:pPrChange w:id="11067" w:author="Sastry, Murali" w:date="2015-06-10T10:23:00Z">
          <w:pPr>
            <w:pStyle w:val="body"/>
            <w:numPr>
              <w:ilvl w:val="1"/>
              <w:numId w:val="33"/>
            </w:numPr>
            <w:ind w:left="1800" w:hanging="360"/>
          </w:pPr>
        </w:pPrChange>
      </w:pPr>
      <w:del w:id="11068" w:author="Sastry, Murali" w:date="2015-06-09T17:17:00Z">
        <w:r w:rsidRPr="00E056B6" w:rsidDel="00371A11">
          <w:delText>Modify the c:\WHQLFiles\AlterWHQLFiles\alterWHQLFiles.config</w:delText>
        </w:r>
        <w:bookmarkStart w:id="11069" w:name="_Toc421702418"/>
        <w:bookmarkStart w:id="11070" w:name="_Toc421705612"/>
        <w:bookmarkStart w:id="11071" w:name="_Toc422905592"/>
        <w:bookmarkStart w:id="11072" w:name="_Toc422936223"/>
        <w:bookmarkStart w:id="11073" w:name="_Toc422939285"/>
        <w:bookmarkStart w:id="11074" w:name="_Toc422930720"/>
        <w:bookmarkStart w:id="11075" w:name="_Toc494288852"/>
        <w:bookmarkStart w:id="11076" w:name="_Toc494291668"/>
        <w:bookmarkStart w:id="11077" w:name="_Toc494294482"/>
        <w:bookmarkEnd w:id="11069"/>
        <w:bookmarkEnd w:id="11070"/>
        <w:bookmarkEnd w:id="11071"/>
        <w:bookmarkEnd w:id="11072"/>
        <w:bookmarkEnd w:id="11073"/>
        <w:bookmarkEnd w:id="11074"/>
        <w:bookmarkEnd w:id="11075"/>
        <w:bookmarkEnd w:id="11076"/>
        <w:bookmarkEnd w:id="11077"/>
      </w:del>
    </w:p>
    <w:p w:rsidR="00874A7A" w:rsidDel="00371A11" w:rsidRDefault="00C0468B">
      <w:pPr>
        <w:pStyle w:val="body"/>
        <w:rPr>
          <w:del w:id="11078" w:author="Sastry, Murali" w:date="2015-06-09T17:17:00Z"/>
        </w:rPr>
        <w:pPrChange w:id="11079" w:author="Sastry, Murali" w:date="2015-06-10T10:23:00Z">
          <w:pPr>
            <w:pStyle w:val="body"/>
            <w:numPr>
              <w:ilvl w:val="2"/>
              <w:numId w:val="33"/>
            </w:numPr>
            <w:ind w:left="2520" w:hanging="180"/>
          </w:pPr>
        </w:pPrChange>
      </w:pPr>
      <w:del w:id="11080" w:author="Sastry, Murali" w:date="2015-06-09T17:17:00Z">
        <w:r w:rsidRPr="00E056B6" w:rsidDel="00371A11">
          <w:delText>Customers: list customers who need DUA</w:delText>
        </w:r>
        <w:bookmarkStart w:id="11081" w:name="_Toc421702419"/>
        <w:bookmarkStart w:id="11082" w:name="_Toc421705613"/>
        <w:bookmarkStart w:id="11083" w:name="_Toc422905593"/>
        <w:bookmarkStart w:id="11084" w:name="_Toc422936224"/>
        <w:bookmarkStart w:id="11085" w:name="_Toc422939286"/>
        <w:bookmarkStart w:id="11086" w:name="_Toc422930721"/>
        <w:bookmarkStart w:id="11087" w:name="_Toc494288853"/>
        <w:bookmarkStart w:id="11088" w:name="_Toc494291669"/>
        <w:bookmarkStart w:id="11089" w:name="_Toc494294483"/>
        <w:bookmarkEnd w:id="11081"/>
        <w:bookmarkEnd w:id="11082"/>
        <w:bookmarkEnd w:id="11083"/>
        <w:bookmarkEnd w:id="11084"/>
        <w:bookmarkEnd w:id="11085"/>
        <w:bookmarkEnd w:id="11086"/>
        <w:bookmarkEnd w:id="11087"/>
        <w:bookmarkEnd w:id="11088"/>
        <w:bookmarkEnd w:id="11089"/>
      </w:del>
    </w:p>
    <w:p w:rsidR="00874A7A" w:rsidDel="00371A11" w:rsidRDefault="00C0468B">
      <w:pPr>
        <w:pStyle w:val="body"/>
        <w:rPr>
          <w:del w:id="11090" w:author="Sastry, Murali" w:date="2015-06-09T17:17:00Z"/>
        </w:rPr>
        <w:pPrChange w:id="11091" w:author="Sastry, Murali" w:date="2015-06-10T10:23:00Z">
          <w:pPr>
            <w:pStyle w:val="body"/>
            <w:numPr>
              <w:ilvl w:val="2"/>
              <w:numId w:val="33"/>
            </w:numPr>
            <w:ind w:left="2520" w:hanging="180"/>
          </w:pPr>
        </w:pPrChange>
      </w:pPr>
      <w:del w:id="11092" w:author="Sastry, Murali" w:date="2015-06-09T17:17:00Z">
        <w:r w:rsidRPr="00E056B6" w:rsidDel="00371A11">
          <w:delText>Drivers: list drivers that need DUA</w:delText>
        </w:r>
        <w:bookmarkStart w:id="11093" w:name="_Toc421702420"/>
        <w:bookmarkStart w:id="11094" w:name="_Toc421705614"/>
        <w:bookmarkStart w:id="11095" w:name="_Toc422905594"/>
        <w:bookmarkStart w:id="11096" w:name="_Toc422936225"/>
        <w:bookmarkStart w:id="11097" w:name="_Toc422939287"/>
        <w:bookmarkStart w:id="11098" w:name="_Toc422930722"/>
        <w:bookmarkStart w:id="11099" w:name="_Toc494288854"/>
        <w:bookmarkStart w:id="11100" w:name="_Toc494291670"/>
        <w:bookmarkStart w:id="11101" w:name="_Toc494294484"/>
        <w:bookmarkEnd w:id="11093"/>
        <w:bookmarkEnd w:id="11094"/>
        <w:bookmarkEnd w:id="11095"/>
        <w:bookmarkEnd w:id="11096"/>
        <w:bookmarkEnd w:id="11097"/>
        <w:bookmarkEnd w:id="11098"/>
        <w:bookmarkEnd w:id="11099"/>
        <w:bookmarkEnd w:id="11100"/>
        <w:bookmarkEnd w:id="11101"/>
      </w:del>
    </w:p>
    <w:p w:rsidR="00874A7A" w:rsidDel="00371A11" w:rsidRDefault="00C0468B">
      <w:pPr>
        <w:pStyle w:val="body"/>
        <w:rPr>
          <w:del w:id="11102" w:author="Sastry, Murali" w:date="2015-06-09T17:17:00Z"/>
        </w:rPr>
        <w:pPrChange w:id="11103" w:author="Sastry, Murali" w:date="2015-06-10T10:23:00Z">
          <w:pPr>
            <w:pStyle w:val="body"/>
            <w:numPr>
              <w:ilvl w:val="2"/>
              <w:numId w:val="33"/>
            </w:numPr>
            <w:ind w:left="2520" w:hanging="180"/>
          </w:pPr>
        </w:pPrChange>
      </w:pPr>
      <w:del w:id="11104" w:author="Sastry, Murali" w:date="2015-06-09T17:17:00Z">
        <w:r w:rsidRPr="00E056B6" w:rsidDel="00371A11">
          <w:delText>G2SourcePath:  use location on Stone where drivers were built for initial submission.  Note: ENG and LocationSensor have different paths.</w:delText>
        </w:r>
        <w:bookmarkStart w:id="11105" w:name="_Toc421702421"/>
        <w:bookmarkStart w:id="11106" w:name="_Toc421705615"/>
        <w:bookmarkStart w:id="11107" w:name="_Toc422905595"/>
        <w:bookmarkStart w:id="11108" w:name="_Toc422936226"/>
        <w:bookmarkStart w:id="11109" w:name="_Toc422939288"/>
        <w:bookmarkStart w:id="11110" w:name="_Toc422930723"/>
        <w:bookmarkStart w:id="11111" w:name="_Toc494288855"/>
        <w:bookmarkStart w:id="11112" w:name="_Toc494291671"/>
        <w:bookmarkStart w:id="11113" w:name="_Toc494294485"/>
        <w:bookmarkEnd w:id="11105"/>
        <w:bookmarkEnd w:id="11106"/>
        <w:bookmarkEnd w:id="11107"/>
        <w:bookmarkEnd w:id="11108"/>
        <w:bookmarkEnd w:id="11109"/>
        <w:bookmarkEnd w:id="11110"/>
        <w:bookmarkEnd w:id="11111"/>
        <w:bookmarkEnd w:id="11112"/>
        <w:bookmarkEnd w:id="11113"/>
      </w:del>
    </w:p>
    <w:p w:rsidR="00874A7A" w:rsidDel="00371A11" w:rsidRDefault="00C0468B">
      <w:pPr>
        <w:pStyle w:val="body"/>
        <w:rPr>
          <w:del w:id="11114" w:author="Sastry, Murali" w:date="2015-06-09T17:17:00Z"/>
        </w:rPr>
        <w:pPrChange w:id="11115" w:author="Sastry, Murali" w:date="2015-06-10T10:23:00Z">
          <w:pPr>
            <w:pStyle w:val="body"/>
            <w:numPr>
              <w:ilvl w:val="2"/>
              <w:numId w:val="33"/>
            </w:numPr>
            <w:ind w:left="2520" w:hanging="180"/>
          </w:pPr>
        </w:pPrChange>
      </w:pPr>
      <w:del w:id="11116" w:author="Sastry, Murali" w:date="2015-06-09T17:17:00Z">
        <w:r w:rsidRPr="00E056B6" w:rsidDel="00371A11">
          <w:delText>G2CustomerPath: use path to your clientspec where customer information is found (including inf files)</w:delText>
        </w:r>
        <w:bookmarkStart w:id="11117" w:name="_Toc421702422"/>
        <w:bookmarkStart w:id="11118" w:name="_Toc421705616"/>
        <w:bookmarkStart w:id="11119" w:name="_Toc422905596"/>
        <w:bookmarkStart w:id="11120" w:name="_Toc422936227"/>
        <w:bookmarkStart w:id="11121" w:name="_Toc422939289"/>
        <w:bookmarkStart w:id="11122" w:name="_Toc422930724"/>
        <w:bookmarkStart w:id="11123" w:name="_Toc494288856"/>
        <w:bookmarkStart w:id="11124" w:name="_Toc494291672"/>
        <w:bookmarkStart w:id="11125" w:name="_Toc494294486"/>
        <w:bookmarkEnd w:id="11117"/>
        <w:bookmarkEnd w:id="11118"/>
        <w:bookmarkEnd w:id="11119"/>
        <w:bookmarkEnd w:id="11120"/>
        <w:bookmarkEnd w:id="11121"/>
        <w:bookmarkEnd w:id="11122"/>
        <w:bookmarkEnd w:id="11123"/>
        <w:bookmarkEnd w:id="11124"/>
        <w:bookmarkEnd w:id="11125"/>
      </w:del>
    </w:p>
    <w:p w:rsidR="00874A7A" w:rsidDel="00371A11" w:rsidRDefault="00C0468B">
      <w:pPr>
        <w:pStyle w:val="body"/>
        <w:rPr>
          <w:del w:id="11126" w:author="Sastry, Murali" w:date="2015-06-09T17:17:00Z"/>
        </w:rPr>
        <w:pPrChange w:id="11127" w:author="Sastry, Murali" w:date="2015-06-10T10:23:00Z">
          <w:pPr>
            <w:pStyle w:val="body"/>
            <w:numPr>
              <w:ilvl w:val="2"/>
              <w:numId w:val="33"/>
            </w:numPr>
            <w:ind w:left="2520" w:hanging="180"/>
          </w:pPr>
        </w:pPrChange>
      </w:pPr>
      <w:del w:id="11128" w:author="Sastry, Murali" w:date="2015-06-09T17:17:00Z">
        <w:r w:rsidRPr="00E056B6" w:rsidDel="00371A11">
          <w:delText>G2*Parent: list submission IDs of original submissions</w:delText>
        </w:r>
        <w:bookmarkStart w:id="11129" w:name="_Toc421702423"/>
        <w:bookmarkStart w:id="11130" w:name="_Toc421705617"/>
        <w:bookmarkStart w:id="11131" w:name="_Toc422905597"/>
        <w:bookmarkStart w:id="11132" w:name="_Toc422936228"/>
        <w:bookmarkStart w:id="11133" w:name="_Toc422939290"/>
        <w:bookmarkStart w:id="11134" w:name="_Toc422930725"/>
        <w:bookmarkStart w:id="11135" w:name="_Toc494288857"/>
        <w:bookmarkStart w:id="11136" w:name="_Toc494291673"/>
        <w:bookmarkStart w:id="11137" w:name="_Toc494294487"/>
        <w:bookmarkEnd w:id="11129"/>
        <w:bookmarkEnd w:id="11130"/>
        <w:bookmarkEnd w:id="11131"/>
        <w:bookmarkEnd w:id="11132"/>
        <w:bookmarkEnd w:id="11133"/>
        <w:bookmarkEnd w:id="11134"/>
        <w:bookmarkEnd w:id="11135"/>
        <w:bookmarkEnd w:id="11136"/>
        <w:bookmarkEnd w:id="11137"/>
      </w:del>
    </w:p>
    <w:p w:rsidR="00874A7A" w:rsidDel="00371A11" w:rsidRDefault="00C0468B">
      <w:pPr>
        <w:pStyle w:val="body"/>
        <w:rPr>
          <w:del w:id="11138" w:author="Sastry, Murali" w:date="2015-06-09T17:17:00Z"/>
        </w:rPr>
        <w:pPrChange w:id="11139" w:author="Sastry, Murali" w:date="2015-06-10T10:23:00Z">
          <w:pPr>
            <w:pStyle w:val="body"/>
            <w:numPr>
              <w:ilvl w:val="2"/>
              <w:numId w:val="33"/>
            </w:numPr>
            <w:ind w:left="2520" w:hanging="180"/>
          </w:pPr>
        </w:pPrChange>
      </w:pPr>
      <w:del w:id="11140" w:author="Sastry, Murali" w:date="2015-06-09T17:17:00Z">
        <w:r w:rsidRPr="00E056B6" w:rsidDel="00371A11">
          <w:delText>G2P4DestinationPath: use path to your clientspec where finished files will be checked in</w:delText>
        </w:r>
        <w:bookmarkStart w:id="11141" w:name="_Toc421702424"/>
        <w:bookmarkStart w:id="11142" w:name="_Toc421705618"/>
        <w:bookmarkStart w:id="11143" w:name="_Toc422905598"/>
        <w:bookmarkStart w:id="11144" w:name="_Toc422936229"/>
        <w:bookmarkStart w:id="11145" w:name="_Toc422939291"/>
        <w:bookmarkStart w:id="11146" w:name="_Toc422930726"/>
        <w:bookmarkStart w:id="11147" w:name="_Toc494288858"/>
        <w:bookmarkStart w:id="11148" w:name="_Toc494291674"/>
        <w:bookmarkStart w:id="11149" w:name="_Toc494294488"/>
        <w:bookmarkEnd w:id="11141"/>
        <w:bookmarkEnd w:id="11142"/>
        <w:bookmarkEnd w:id="11143"/>
        <w:bookmarkEnd w:id="11144"/>
        <w:bookmarkEnd w:id="11145"/>
        <w:bookmarkEnd w:id="11146"/>
        <w:bookmarkEnd w:id="11147"/>
        <w:bookmarkEnd w:id="11148"/>
        <w:bookmarkEnd w:id="11149"/>
      </w:del>
    </w:p>
    <w:p w:rsidR="000A3F6C" w:rsidDel="00371A11" w:rsidRDefault="000A3F6C">
      <w:pPr>
        <w:pStyle w:val="body"/>
        <w:rPr>
          <w:del w:id="11150" w:author="Sastry, Murali" w:date="2015-06-09T17:17:00Z"/>
        </w:rPr>
        <w:pPrChange w:id="11151" w:author="Sastry, Murali" w:date="2015-06-10T10:23:00Z">
          <w:pPr>
            <w:pStyle w:val="body"/>
            <w:numPr>
              <w:ilvl w:val="1"/>
              <w:numId w:val="33"/>
            </w:numPr>
            <w:ind w:left="1800" w:hanging="360"/>
          </w:pPr>
        </w:pPrChange>
      </w:pPr>
      <w:del w:id="11152" w:author="Sastry, Murali" w:date="2015-06-09T17:17:00Z">
        <w:r w:rsidDel="00371A11">
          <w:delText>Be sure all DriverVersions.txt files have the correct versions.</w:delText>
        </w:r>
        <w:bookmarkStart w:id="11153" w:name="_Toc421702425"/>
        <w:bookmarkStart w:id="11154" w:name="_Toc421705619"/>
        <w:bookmarkStart w:id="11155" w:name="_Toc422905599"/>
        <w:bookmarkStart w:id="11156" w:name="_Toc422936230"/>
        <w:bookmarkStart w:id="11157" w:name="_Toc422939292"/>
        <w:bookmarkStart w:id="11158" w:name="_Toc422930727"/>
        <w:bookmarkStart w:id="11159" w:name="_Toc494288859"/>
        <w:bookmarkStart w:id="11160" w:name="_Toc494291675"/>
        <w:bookmarkStart w:id="11161" w:name="_Toc494294489"/>
        <w:bookmarkEnd w:id="11153"/>
        <w:bookmarkEnd w:id="11154"/>
        <w:bookmarkEnd w:id="11155"/>
        <w:bookmarkEnd w:id="11156"/>
        <w:bookmarkEnd w:id="11157"/>
        <w:bookmarkEnd w:id="11158"/>
        <w:bookmarkEnd w:id="11159"/>
        <w:bookmarkEnd w:id="11160"/>
        <w:bookmarkEnd w:id="11161"/>
      </w:del>
    </w:p>
    <w:p w:rsidR="00874A7A" w:rsidDel="00371A11" w:rsidRDefault="00C0468B">
      <w:pPr>
        <w:pStyle w:val="body"/>
        <w:rPr>
          <w:del w:id="11162" w:author="Sastry, Murali" w:date="2015-06-09T17:17:00Z"/>
        </w:rPr>
        <w:pPrChange w:id="11163" w:author="Sastry, Murali" w:date="2015-06-10T10:23:00Z">
          <w:pPr>
            <w:pStyle w:val="body"/>
            <w:numPr>
              <w:ilvl w:val="1"/>
              <w:numId w:val="33"/>
            </w:numPr>
            <w:ind w:left="1800" w:hanging="360"/>
          </w:pPr>
        </w:pPrChange>
      </w:pPr>
      <w:del w:id="11164" w:author="Sastry, Murali" w:date="2015-06-09T17:17:00Z">
        <w:r w:rsidRPr="00E056B6" w:rsidDel="00371A11">
          <w:delText>From command prompt at C:\WHQLFiles\AlterWHQLFiles, run:</w:delText>
        </w:r>
        <w:bookmarkStart w:id="11165" w:name="_Toc421702426"/>
        <w:bookmarkStart w:id="11166" w:name="_Toc421705620"/>
        <w:bookmarkStart w:id="11167" w:name="_Toc422905600"/>
        <w:bookmarkStart w:id="11168" w:name="_Toc422936231"/>
        <w:bookmarkStart w:id="11169" w:name="_Toc422939293"/>
        <w:bookmarkStart w:id="11170" w:name="_Toc422930728"/>
        <w:bookmarkStart w:id="11171" w:name="_Toc494288860"/>
        <w:bookmarkStart w:id="11172" w:name="_Toc494291676"/>
        <w:bookmarkStart w:id="11173" w:name="_Toc494294490"/>
        <w:bookmarkEnd w:id="11165"/>
        <w:bookmarkEnd w:id="11166"/>
        <w:bookmarkEnd w:id="11167"/>
        <w:bookmarkEnd w:id="11168"/>
        <w:bookmarkEnd w:id="11169"/>
        <w:bookmarkEnd w:id="11170"/>
        <w:bookmarkEnd w:id="11171"/>
        <w:bookmarkEnd w:id="11172"/>
        <w:bookmarkEnd w:id="11173"/>
      </w:del>
    </w:p>
    <w:p w:rsidR="00983820" w:rsidRPr="00E056B6" w:rsidDel="00371A11" w:rsidRDefault="00C0468B">
      <w:pPr>
        <w:pStyle w:val="body"/>
        <w:rPr>
          <w:del w:id="11174" w:author="Sastry, Murali" w:date="2015-06-09T17:17:00Z"/>
          <w:rFonts w:ascii="Courier" w:hAnsi="Courier"/>
          <w:sz w:val="18"/>
          <w:szCs w:val="18"/>
        </w:rPr>
        <w:pPrChange w:id="11175" w:author="Sastry, Murali" w:date="2015-06-10T10:23:00Z">
          <w:pPr>
            <w:pStyle w:val="body"/>
            <w:ind w:left="1080" w:firstLine="720"/>
          </w:pPr>
        </w:pPrChange>
      </w:pPr>
      <w:del w:id="11176" w:author="Sastry, Murali" w:date="2015-06-09T17:17:00Z">
        <w:r w:rsidRPr="00E056B6" w:rsidDel="00371A11">
          <w:rPr>
            <w:rFonts w:ascii="Courier" w:hAnsi="Courier"/>
            <w:sz w:val="18"/>
            <w:szCs w:val="18"/>
          </w:rPr>
          <w:delText xml:space="preserve">perl alterWHQLFiles.pl </w:delText>
        </w:r>
        <w:r w:rsidRPr="00E056B6" w:rsidDel="00371A11">
          <w:rPr>
            <w:rFonts w:ascii="Courier"/>
            <w:sz w:val="18"/>
            <w:szCs w:val="18"/>
          </w:rPr>
          <w:delText>–</w:delText>
        </w:r>
        <w:r w:rsidRPr="00E056B6" w:rsidDel="00371A11">
          <w:rPr>
            <w:rFonts w:ascii="Courier" w:hAnsi="Courier"/>
            <w:sz w:val="18"/>
            <w:szCs w:val="18"/>
          </w:rPr>
          <w:delText>Gobi=2000</w:delText>
        </w:r>
        <w:r w:rsidR="00B90772" w:rsidRPr="00E056B6" w:rsidDel="00371A11">
          <w:rPr>
            <w:rFonts w:ascii="Courier" w:hAnsi="Courier"/>
            <w:sz w:val="18"/>
            <w:szCs w:val="18"/>
          </w:rPr>
          <w:delText xml:space="preserve"> -</w:delText>
        </w:r>
        <w:r w:rsidRPr="00E056B6" w:rsidDel="00371A11">
          <w:rPr>
            <w:rFonts w:ascii="Courier" w:hAnsi="Courier"/>
            <w:sz w:val="18"/>
            <w:szCs w:val="18"/>
          </w:rPr>
          <w:delText>PrepDUA</w:delText>
        </w:r>
        <w:bookmarkStart w:id="11177" w:name="_Toc421702427"/>
        <w:bookmarkStart w:id="11178" w:name="_Toc421705621"/>
        <w:bookmarkStart w:id="11179" w:name="_Toc422905601"/>
        <w:bookmarkStart w:id="11180" w:name="_Toc422936232"/>
        <w:bookmarkStart w:id="11181" w:name="_Toc422939294"/>
        <w:bookmarkStart w:id="11182" w:name="_Toc422930729"/>
        <w:bookmarkStart w:id="11183" w:name="_Toc494288861"/>
        <w:bookmarkStart w:id="11184" w:name="_Toc494291677"/>
        <w:bookmarkStart w:id="11185" w:name="_Toc494294491"/>
        <w:bookmarkEnd w:id="11177"/>
        <w:bookmarkEnd w:id="11178"/>
        <w:bookmarkEnd w:id="11179"/>
        <w:bookmarkEnd w:id="11180"/>
        <w:bookmarkEnd w:id="11181"/>
        <w:bookmarkEnd w:id="11182"/>
        <w:bookmarkEnd w:id="11183"/>
        <w:bookmarkEnd w:id="11184"/>
        <w:bookmarkEnd w:id="11185"/>
      </w:del>
    </w:p>
    <w:p w:rsidR="00874A7A" w:rsidDel="00371A11" w:rsidRDefault="00D562FF">
      <w:pPr>
        <w:pStyle w:val="body"/>
        <w:rPr>
          <w:del w:id="11186" w:author="Sastry, Murali" w:date="2015-06-09T17:17:00Z"/>
        </w:rPr>
        <w:pPrChange w:id="11187" w:author="Sastry, Murali" w:date="2015-06-10T10:23:00Z">
          <w:pPr>
            <w:pStyle w:val="body"/>
            <w:numPr>
              <w:ilvl w:val="1"/>
              <w:numId w:val="33"/>
            </w:numPr>
            <w:ind w:left="1800" w:hanging="360"/>
          </w:pPr>
        </w:pPrChange>
      </w:pPr>
      <w:del w:id="11188" w:author="Sastry, Murali" w:date="2015-06-09T17:17:00Z">
        <w:r w:rsidRPr="00E056B6" w:rsidDel="00371A11">
          <w:delText>This will copy all files to be submitted into the c:</w:delText>
        </w:r>
        <w:r w:rsidR="00C0468B" w:rsidRPr="00E056B6" w:rsidDel="00371A11">
          <w:delText>\WHQLFiles\DUA folder, then create and sign cab files in the c:\WHQLFiles\CAB folder</w:delText>
        </w:r>
        <w:bookmarkStart w:id="11189" w:name="_Toc421702428"/>
        <w:bookmarkStart w:id="11190" w:name="_Toc421705622"/>
        <w:bookmarkStart w:id="11191" w:name="_Toc422905602"/>
        <w:bookmarkStart w:id="11192" w:name="_Toc422936233"/>
        <w:bookmarkStart w:id="11193" w:name="_Toc422939295"/>
        <w:bookmarkStart w:id="11194" w:name="_Toc422930730"/>
        <w:bookmarkStart w:id="11195" w:name="_Toc494288862"/>
        <w:bookmarkStart w:id="11196" w:name="_Toc494291678"/>
        <w:bookmarkStart w:id="11197" w:name="_Toc494294492"/>
        <w:bookmarkEnd w:id="11189"/>
        <w:bookmarkEnd w:id="11190"/>
        <w:bookmarkEnd w:id="11191"/>
        <w:bookmarkEnd w:id="11192"/>
        <w:bookmarkEnd w:id="11193"/>
        <w:bookmarkEnd w:id="11194"/>
        <w:bookmarkEnd w:id="11195"/>
        <w:bookmarkEnd w:id="11196"/>
        <w:bookmarkEnd w:id="11197"/>
      </w:del>
    </w:p>
    <w:p w:rsidR="00874A7A" w:rsidDel="00371A11" w:rsidRDefault="00C0468B">
      <w:pPr>
        <w:pStyle w:val="body"/>
        <w:rPr>
          <w:del w:id="11198" w:author="Sastry, Murali" w:date="2015-06-09T17:17:00Z"/>
        </w:rPr>
        <w:pPrChange w:id="11199" w:author="Sastry, Murali" w:date="2015-06-10T10:23:00Z">
          <w:pPr>
            <w:pStyle w:val="body"/>
            <w:numPr>
              <w:ilvl w:val="1"/>
              <w:numId w:val="33"/>
            </w:numPr>
            <w:ind w:left="1800" w:hanging="360"/>
          </w:pPr>
        </w:pPrChange>
      </w:pPr>
      <w:del w:id="11200" w:author="Sastry, Murali" w:date="2015-06-09T17:17:00Z">
        <w:r w:rsidRPr="00E056B6" w:rsidDel="00371A11">
          <w:delText>Verify all inf and sys (or dll for location sensor) files in the DUA folder.</w:delText>
        </w:r>
        <w:bookmarkStart w:id="11201" w:name="_Toc421702429"/>
        <w:bookmarkStart w:id="11202" w:name="_Toc421705623"/>
        <w:bookmarkStart w:id="11203" w:name="_Toc422905603"/>
        <w:bookmarkStart w:id="11204" w:name="_Toc422936234"/>
        <w:bookmarkStart w:id="11205" w:name="_Toc422939296"/>
        <w:bookmarkStart w:id="11206" w:name="_Toc422930731"/>
        <w:bookmarkStart w:id="11207" w:name="_Toc494288863"/>
        <w:bookmarkStart w:id="11208" w:name="_Toc494291679"/>
        <w:bookmarkStart w:id="11209" w:name="_Toc494294493"/>
        <w:bookmarkEnd w:id="11201"/>
        <w:bookmarkEnd w:id="11202"/>
        <w:bookmarkEnd w:id="11203"/>
        <w:bookmarkEnd w:id="11204"/>
        <w:bookmarkEnd w:id="11205"/>
        <w:bookmarkEnd w:id="11206"/>
        <w:bookmarkEnd w:id="11207"/>
        <w:bookmarkEnd w:id="11208"/>
        <w:bookmarkEnd w:id="11209"/>
      </w:del>
    </w:p>
    <w:p w:rsidR="00874A7A" w:rsidDel="00371A11" w:rsidRDefault="00C0468B">
      <w:pPr>
        <w:pStyle w:val="body"/>
        <w:rPr>
          <w:del w:id="11210" w:author="Sastry, Murali" w:date="2015-06-09T17:17:00Z"/>
        </w:rPr>
        <w:pPrChange w:id="11211" w:author="Sastry, Murali" w:date="2015-06-10T10:23:00Z">
          <w:pPr>
            <w:pStyle w:val="body"/>
            <w:numPr>
              <w:ilvl w:val="1"/>
              <w:numId w:val="33"/>
            </w:numPr>
            <w:ind w:left="1800" w:hanging="360"/>
          </w:pPr>
        </w:pPrChange>
      </w:pPr>
      <w:del w:id="11212" w:author="Sastry, Murali" w:date="2015-06-09T17:17:00Z">
        <w:r w:rsidRPr="00E056B6" w:rsidDel="00371A11">
          <w:delText xml:space="preserve">Submit each DUA by pressing submit, browsing to CAB file and pressing submit.  </w:delText>
        </w:r>
        <w:bookmarkStart w:id="11213" w:name="_Toc421702430"/>
        <w:bookmarkStart w:id="11214" w:name="_Toc421705624"/>
        <w:bookmarkStart w:id="11215" w:name="_Toc422905604"/>
        <w:bookmarkStart w:id="11216" w:name="_Toc422936235"/>
        <w:bookmarkStart w:id="11217" w:name="_Toc422939297"/>
        <w:bookmarkStart w:id="11218" w:name="_Toc422930732"/>
        <w:bookmarkStart w:id="11219" w:name="_Toc494288864"/>
        <w:bookmarkStart w:id="11220" w:name="_Toc494291680"/>
        <w:bookmarkStart w:id="11221" w:name="_Toc494294494"/>
        <w:bookmarkEnd w:id="11213"/>
        <w:bookmarkEnd w:id="11214"/>
        <w:bookmarkEnd w:id="11215"/>
        <w:bookmarkEnd w:id="11216"/>
        <w:bookmarkEnd w:id="11217"/>
        <w:bookmarkEnd w:id="11218"/>
        <w:bookmarkEnd w:id="11219"/>
        <w:bookmarkEnd w:id="11220"/>
        <w:bookmarkEnd w:id="11221"/>
      </w:del>
    </w:p>
    <w:p w:rsidR="00874A7A" w:rsidDel="00371A11" w:rsidRDefault="00C0468B">
      <w:pPr>
        <w:pStyle w:val="body"/>
        <w:rPr>
          <w:del w:id="11222" w:author="Sastry, Murali" w:date="2015-06-09T17:17:00Z"/>
        </w:rPr>
        <w:pPrChange w:id="11223" w:author="Sastry, Murali" w:date="2015-06-10T10:23:00Z">
          <w:pPr>
            <w:pStyle w:val="body"/>
            <w:numPr>
              <w:ilvl w:val="1"/>
              <w:numId w:val="33"/>
            </w:numPr>
            <w:ind w:left="1800" w:hanging="360"/>
          </w:pPr>
        </w:pPrChange>
      </w:pPr>
      <w:del w:id="11224" w:author="Sastry, Murali" w:date="2015-06-09T17:17:00Z">
        <w:r w:rsidRPr="00E056B6" w:rsidDel="00371A11">
          <w:delText>Copy submission ID into the correct location in the DriverDUAChecklist.xlsx</w:delText>
        </w:r>
        <w:bookmarkStart w:id="11225" w:name="_Toc421702431"/>
        <w:bookmarkStart w:id="11226" w:name="_Toc421705625"/>
        <w:bookmarkStart w:id="11227" w:name="_Toc422905605"/>
        <w:bookmarkStart w:id="11228" w:name="_Toc422936236"/>
        <w:bookmarkStart w:id="11229" w:name="_Toc422939298"/>
        <w:bookmarkStart w:id="11230" w:name="_Toc422930733"/>
        <w:bookmarkStart w:id="11231" w:name="_Toc494288865"/>
        <w:bookmarkStart w:id="11232" w:name="_Toc494291681"/>
        <w:bookmarkStart w:id="11233" w:name="_Toc494294495"/>
        <w:bookmarkEnd w:id="11225"/>
        <w:bookmarkEnd w:id="11226"/>
        <w:bookmarkEnd w:id="11227"/>
        <w:bookmarkEnd w:id="11228"/>
        <w:bookmarkEnd w:id="11229"/>
        <w:bookmarkEnd w:id="11230"/>
        <w:bookmarkEnd w:id="11231"/>
        <w:bookmarkEnd w:id="11232"/>
        <w:bookmarkEnd w:id="11233"/>
      </w:del>
    </w:p>
    <w:p w:rsidR="00874A7A" w:rsidDel="00371A11" w:rsidRDefault="00C0468B">
      <w:pPr>
        <w:pStyle w:val="body"/>
        <w:rPr>
          <w:del w:id="11234" w:author="Sastry, Murali" w:date="2015-06-09T17:17:00Z"/>
        </w:rPr>
        <w:pPrChange w:id="11235" w:author="Sastry, Murali" w:date="2015-06-10T10:23:00Z">
          <w:pPr>
            <w:pStyle w:val="body"/>
            <w:numPr>
              <w:numId w:val="33"/>
            </w:numPr>
            <w:ind w:left="1080" w:hanging="360"/>
          </w:pPr>
        </w:pPrChange>
      </w:pPr>
      <w:del w:id="11236" w:author="Sastry, Murali" w:date="2015-06-09T17:17:00Z">
        <w:r w:rsidRPr="00E056B6" w:rsidDel="00371A11">
          <w:delText>You will receive an email when the DUA submissions are complete (could take 48 hours), then it is time to use FinishedWHQL</w:delText>
        </w:r>
        <w:bookmarkStart w:id="11237" w:name="_Toc421702432"/>
        <w:bookmarkStart w:id="11238" w:name="_Toc421705626"/>
        <w:bookmarkStart w:id="11239" w:name="_Toc422905606"/>
        <w:bookmarkStart w:id="11240" w:name="_Toc422936237"/>
        <w:bookmarkStart w:id="11241" w:name="_Toc422939299"/>
        <w:bookmarkStart w:id="11242" w:name="_Toc422930734"/>
        <w:bookmarkStart w:id="11243" w:name="_Toc494288866"/>
        <w:bookmarkStart w:id="11244" w:name="_Toc494291682"/>
        <w:bookmarkStart w:id="11245" w:name="_Toc494294496"/>
        <w:bookmarkEnd w:id="11237"/>
        <w:bookmarkEnd w:id="11238"/>
        <w:bookmarkEnd w:id="11239"/>
        <w:bookmarkEnd w:id="11240"/>
        <w:bookmarkEnd w:id="11241"/>
        <w:bookmarkEnd w:id="11242"/>
        <w:bookmarkEnd w:id="11243"/>
        <w:bookmarkEnd w:id="11244"/>
        <w:bookmarkEnd w:id="11245"/>
      </w:del>
    </w:p>
    <w:p w:rsidR="00874A7A" w:rsidDel="00371A11" w:rsidRDefault="00C0468B">
      <w:pPr>
        <w:pStyle w:val="body"/>
        <w:rPr>
          <w:del w:id="11246" w:author="Sastry, Murali" w:date="2015-06-09T17:17:00Z"/>
        </w:rPr>
        <w:pPrChange w:id="11247" w:author="Sastry, Murali" w:date="2015-06-10T10:23:00Z">
          <w:pPr>
            <w:pStyle w:val="body"/>
            <w:numPr>
              <w:ilvl w:val="1"/>
              <w:numId w:val="33"/>
            </w:numPr>
            <w:ind w:left="1800" w:hanging="360"/>
          </w:pPr>
        </w:pPrChange>
      </w:pPr>
      <w:del w:id="11248" w:author="Sastry, Murali" w:date="2015-06-09T17:17:00Z">
        <w:r w:rsidRPr="00E056B6" w:rsidDel="00371A11">
          <w:delText>Check out all files in the &lt;clientspec&gt;\2000\Installers\Drivers\Customers folder.</w:delText>
        </w:r>
        <w:bookmarkStart w:id="11249" w:name="_Toc421702433"/>
        <w:bookmarkStart w:id="11250" w:name="_Toc421705627"/>
        <w:bookmarkStart w:id="11251" w:name="_Toc422905607"/>
        <w:bookmarkStart w:id="11252" w:name="_Toc422936238"/>
        <w:bookmarkStart w:id="11253" w:name="_Toc422939300"/>
        <w:bookmarkStart w:id="11254" w:name="_Toc422930735"/>
        <w:bookmarkStart w:id="11255" w:name="_Toc494288867"/>
        <w:bookmarkStart w:id="11256" w:name="_Toc494291683"/>
        <w:bookmarkStart w:id="11257" w:name="_Toc494294497"/>
        <w:bookmarkEnd w:id="11249"/>
        <w:bookmarkEnd w:id="11250"/>
        <w:bookmarkEnd w:id="11251"/>
        <w:bookmarkEnd w:id="11252"/>
        <w:bookmarkEnd w:id="11253"/>
        <w:bookmarkEnd w:id="11254"/>
        <w:bookmarkEnd w:id="11255"/>
        <w:bookmarkEnd w:id="11256"/>
        <w:bookmarkEnd w:id="11257"/>
      </w:del>
    </w:p>
    <w:p w:rsidR="00874A7A" w:rsidDel="00371A11" w:rsidRDefault="00C0468B">
      <w:pPr>
        <w:pStyle w:val="body"/>
        <w:rPr>
          <w:del w:id="11258" w:author="Sastry, Murali" w:date="2015-06-09T17:17:00Z"/>
        </w:rPr>
        <w:pPrChange w:id="11259" w:author="Sastry, Murali" w:date="2015-06-10T10:23:00Z">
          <w:pPr>
            <w:pStyle w:val="body"/>
            <w:numPr>
              <w:ilvl w:val="1"/>
              <w:numId w:val="33"/>
            </w:numPr>
            <w:ind w:left="1800" w:hanging="360"/>
          </w:pPr>
        </w:pPrChange>
      </w:pPr>
      <w:del w:id="11260" w:author="Sastry, Murali" w:date="2015-06-09T17:17:00Z">
        <w:r w:rsidRPr="00E056B6" w:rsidDel="00371A11">
          <w:delText>Modify the c:\WHQLFiles\AlterWHQLFiles\alterWHQLFiles.config</w:delText>
        </w:r>
        <w:bookmarkStart w:id="11261" w:name="_Toc421702434"/>
        <w:bookmarkStart w:id="11262" w:name="_Toc421705628"/>
        <w:bookmarkStart w:id="11263" w:name="_Toc422905608"/>
        <w:bookmarkStart w:id="11264" w:name="_Toc422936239"/>
        <w:bookmarkStart w:id="11265" w:name="_Toc422939301"/>
        <w:bookmarkStart w:id="11266" w:name="_Toc422930736"/>
        <w:bookmarkStart w:id="11267" w:name="_Toc494288868"/>
        <w:bookmarkStart w:id="11268" w:name="_Toc494291684"/>
        <w:bookmarkStart w:id="11269" w:name="_Toc494294498"/>
        <w:bookmarkEnd w:id="11261"/>
        <w:bookmarkEnd w:id="11262"/>
        <w:bookmarkEnd w:id="11263"/>
        <w:bookmarkEnd w:id="11264"/>
        <w:bookmarkEnd w:id="11265"/>
        <w:bookmarkEnd w:id="11266"/>
        <w:bookmarkEnd w:id="11267"/>
        <w:bookmarkEnd w:id="11268"/>
        <w:bookmarkEnd w:id="11269"/>
      </w:del>
    </w:p>
    <w:p w:rsidR="00874A7A" w:rsidDel="00371A11" w:rsidRDefault="00C0468B">
      <w:pPr>
        <w:pStyle w:val="body"/>
        <w:rPr>
          <w:del w:id="11270" w:author="Sastry, Murali" w:date="2015-06-09T17:17:00Z"/>
        </w:rPr>
        <w:pPrChange w:id="11271" w:author="Sastry, Murali" w:date="2015-06-10T10:23:00Z">
          <w:pPr>
            <w:pStyle w:val="body"/>
            <w:numPr>
              <w:ilvl w:val="2"/>
              <w:numId w:val="33"/>
            </w:numPr>
            <w:ind w:left="2520" w:hanging="180"/>
          </w:pPr>
        </w:pPrChange>
      </w:pPr>
      <w:del w:id="11272" w:author="Sastry, Murali" w:date="2015-06-09T17:17:00Z">
        <w:r w:rsidRPr="00E056B6" w:rsidDel="00371A11">
          <w:delText>Customers: list customers who need DUA</w:delText>
        </w:r>
        <w:bookmarkStart w:id="11273" w:name="_Toc421702435"/>
        <w:bookmarkStart w:id="11274" w:name="_Toc421705629"/>
        <w:bookmarkStart w:id="11275" w:name="_Toc422905609"/>
        <w:bookmarkStart w:id="11276" w:name="_Toc422936240"/>
        <w:bookmarkStart w:id="11277" w:name="_Toc422939302"/>
        <w:bookmarkStart w:id="11278" w:name="_Toc422930737"/>
        <w:bookmarkStart w:id="11279" w:name="_Toc494288869"/>
        <w:bookmarkStart w:id="11280" w:name="_Toc494291685"/>
        <w:bookmarkStart w:id="11281" w:name="_Toc494294499"/>
        <w:bookmarkEnd w:id="11273"/>
        <w:bookmarkEnd w:id="11274"/>
        <w:bookmarkEnd w:id="11275"/>
        <w:bookmarkEnd w:id="11276"/>
        <w:bookmarkEnd w:id="11277"/>
        <w:bookmarkEnd w:id="11278"/>
        <w:bookmarkEnd w:id="11279"/>
        <w:bookmarkEnd w:id="11280"/>
        <w:bookmarkEnd w:id="11281"/>
      </w:del>
    </w:p>
    <w:p w:rsidR="00874A7A" w:rsidDel="00371A11" w:rsidRDefault="00C0468B">
      <w:pPr>
        <w:pStyle w:val="body"/>
        <w:rPr>
          <w:del w:id="11282" w:author="Sastry, Murali" w:date="2015-06-09T17:17:00Z"/>
        </w:rPr>
        <w:pPrChange w:id="11283" w:author="Sastry, Murali" w:date="2015-06-10T10:23:00Z">
          <w:pPr>
            <w:pStyle w:val="body"/>
            <w:numPr>
              <w:ilvl w:val="2"/>
              <w:numId w:val="33"/>
            </w:numPr>
            <w:ind w:left="2520" w:hanging="180"/>
          </w:pPr>
        </w:pPrChange>
      </w:pPr>
      <w:del w:id="11284" w:author="Sastry, Murali" w:date="2015-06-09T17:17:00Z">
        <w:r w:rsidRPr="00E056B6" w:rsidDel="00371A11">
          <w:delText>Drivers: list drivers that need DUA</w:delText>
        </w:r>
        <w:bookmarkStart w:id="11285" w:name="_Toc421702436"/>
        <w:bookmarkStart w:id="11286" w:name="_Toc421705630"/>
        <w:bookmarkStart w:id="11287" w:name="_Toc422905610"/>
        <w:bookmarkStart w:id="11288" w:name="_Toc422936241"/>
        <w:bookmarkStart w:id="11289" w:name="_Toc422939303"/>
        <w:bookmarkStart w:id="11290" w:name="_Toc422930738"/>
        <w:bookmarkStart w:id="11291" w:name="_Toc494288870"/>
        <w:bookmarkStart w:id="11292" w:name="_Toc494291686"/>
        <w:bookmarkStart w:id="11293" w:name="_Toc494294500"/>
        <w:bookmarkEnd w:id="11285"/>
        <w:bookmarkEnd w:id="11286"/>
        <w:bookmarkEnd w:id="11287"/>
        <w:bookmarkEnd w:id="11288"/>
        <w:bookmarkEnd w:id="11289"/>
        <w:bookmarkEnd w:id="11290"/>
        <w:bookmarkEnd w:id="11291"/>
        <w:bookmarkEnd w:id="11292"/>
        <w:bookmarkEnd w:id="11293"/>
      </w:del>
    </w:p>
    <w:p w:rsidR="00874A7A" w:rsidDel="00371A11" w:rsidRDefault="00C0468B">
      <w:pPr>
        <w:pStyle w:val="body"/>
        <w:rPr>
          <w:del w:id="11294" w:author="Sastry, Murali" w:date="2015-06-09T17:17:00Z"/>
        </w:rPr>
        <w:pPrChange w:id="11295" w:author="Sastry, Murali" w:date="2015-06-10T10:23:00Z">
          <w:pPr>
            <w:pStyle w:val="body"/>
            <w:numPr>
              <w:ilvl w:val="2"/>
              <w:numId w:val="33"/>
            </w:numPr>
            <w:ind w:left="2520" w:hanging="180"/>
          </w:pPr>
        </w:pPrChange>
      </w:pPr>
      <w:del w:id="11296" w:author="Sastry, Murali" w:date="2015-06-09T17:17:00Z">
        <w:r w:rsidRPr="00E056B6" w:rsidDel="00371A11">
          <w:delText>G2SourcePath:  use location on Stone where drivers were built for initial submission.  Note: ENG and LocationSensor have different paths.</w:delText>
        </w:r>
        <w:bookmarkStart w:id="11297" w:name="_Toc421702437"/>
        <w:bookmarkStart w:id="11298" w:name="_Toc421705631"/>
        <w:bookmarkStart w:id="11299" w:name="_Toc422905611"/>
        <w:bookmarkStart w:id="11300" w:name="_Toc422936242"/>
        <w:bookmarkStart w:id="11301" w:name="_Toc422939304"/>
        <w:bookmarkStart w:id="11302" w:name="_Toc422930739"/>
        <w:bookmarkStart w:id="11303" w:name="_Toc494288871"/>
        <w:bookmarkStart w:id="11304" w:name="_Toc494291687"/>
        <w:bookmarkStart w:id="11305" w:name="_Toc494294501"/>
        <w:bookmarkEnd w:id="11297"/>
        <w:bookmarkEnd w:id="11298"/>
        <w:bookmarkEnd w:id="11299"/>
        <w:bookmarkEnd w:id="11300"/>
        <w:bookmarkEnd w:id="11301"/>
        <w:bookmarkEnd w:id="11302"/>
        <w:bookmarkEnd w:id="11303"/>
        <w:bookmarkEnd w:id="11304"/>
        <w:bookmarkEnd w:id="11305"/>
      </w:del>
    </w:p>
    <w:p w:rsidR="00874A7A" w:rsidDel="00371A11" w:rsidRDefault="00C0468B">
      <w:pPr>
        <w:pStyle w:val="body"/>
        <w:rPr>
          <w:del w:id="11306" w:author="Sastry, Murali" w:date="2015-06-09T17:17:00Z"/>
        </w:rPr>
        <w:pPrChange w:id="11307" w:author="Sastry, Murali" w:date="2015-06-10T10:23:00Z">
          <w:pPr>
            <w:pStyle w:val="body"/>
            <w:numPr>
              <w:ilvl w:val="2"/>
              <w:numId w:val="33"/>
            </w:numPr>
            <w:ind w:left="2520" w:hanging="180"/>
          </w:pPr>
        </w:pPrChange>
      </w:pPr>
      <w:del w:id="11308" w:author="Sastry, Murali" w:date="2015-06-09T17:17:00Z">
        <w:r w:rsidRPr="00E056B6" w:rsidDel="00371A11">
          <w:delText>G2CustomerPath: use path to your clientspec where customer information is found (including inf files)</w:delText>
        </w:r>
        <w:bookmarkStart w:id="11309" w:name="_Toc421702438"/>
        <w:bookmarkStart w:id="11310" w:name="_Toc421705632"/>
        <w:bookmarkStart w:id="11311" w:name="_Toc422905612"/>
        <w:bookmarkStart w:id="11312" w:name="_Toc422936243"/>
        <w:bookmarkStart w:id="11313" w:name="_Toc422939305"/>
        <w:bookmarkStart w:id="11314" w:name="_Toc422930740"/>
        <w:bookmarkStart w:id="11315" w:name="_Toc494288872"/>
        <w:bookmarkStart w:id="11316" w:name="_Toc494291688"/>
        <w:bookmarkStart w:id="11317" w:name="_Toc494294502"/>
        <w:bookmarkEnd w:id="11309"/>
        <w:bookmarkEnd w:id="11310"/>
        <w:bookmarkEnd w:id="11311"/>
        <w:bookmarkEnd w:id="11312"/>
        <w:bookmarkEnd w:id="11313"/>
        <w:bookmarkEnd w:id="11314"/>
        <w:bookmarkEnd w:id="11315"/>
        <w:bookmarkEnd w:id="11316"/>
        <w:bookmarkEnd w:id="11317"/>
      </w:del>
    </w:p>
    <w:p w:rsidR="00874A7A" w:rsidDel="00371A11" w:rsidRDefault="00C0468B">
      <w:pPr>
        <w:pStyle w:val="body"/>
        <w:rPr>
          <w:del w:id="11318" w:author="Sastry, Murali" w:date="2015-06-09T17:17:00Z"/>
        </w:rPr>
        <w:pPrChange w:id="11319" w:author="Sastry, Murali" w:date="2015-06-10T10:23:00Z">
          <w:pPr>
            <w:pStyle w:val="body"/>
            <w:numPr>
              <w:ilvl w:val="2"/>
              <w:numId w:val="33"/>
            </w:numPr>
            <w:ind w:left="2520" w:hanging="180"/>
          </w:pPr>
        </w:pPrChange>
      </w:pPr>
      <w:del w:id="11320" w:author="Sastry, Murali" w:date="2015-06-09T17:17:00Z">
        <w:r w:rsidRPr="00E056B6" w:rsidDel="00371A11">
          <w:delText>G2*Parent: list submission IDs of original submissions</w:delText>
        </w:r>
        <w:bookmarkStart w:id="11321" w:name="_Toc421702439"/>
        <w:bookmarkStart w:id="11322" w:name="_Toc421705633"/>
        <w:bookmarkStart w:id="11323" w:name="_Toc422905613"/>
        <w:bookmarkStart w:id="11324" w:name="_Toc422936244"/>
        <w:bookmarkStart w:id="11325" w:name="_Toc422939306"/>
        <w:bookmarkStart w:id="11326" w:name="_Toc422930741"/>
        <w:bookmarkStart w:id="11327" w:name="_Toc494288873"/>
        <w:bookmarkStart w:id="11328" w:name="_Toc494291689"/>
        <w:bookmarkStart w:id="11329" w:name="_Toc494294503"/>
        <w:bookmarkEnd w:id="11321"/>
        <w:bookmarkEnd w:id="11322"/>
        <w:bookmarkEnd w:id="11323"/>
        <w:bookmarkEnd w:id="11324"/>
        <w:bookmarkEnd w:id="11325"/>
        <w:bookmarkEnd w:id="11326"/>
        <w:bookmarkEnd w:id="11327"/>
        <w:bookmarkEnd w:id="11328"/>
        <w:bookmarkEnd w:id="11329"/>
      </w:del>
    </w:p>
    <w:p w:rsidR="00874A7A" w:rsidDel="00371A11" w:rsidRDefault="00C0468B">
      <w:pPr>
        <w:pStyle w:val="body"/>
        <w:rPr>
          <w:del w:id="11330" w:author="Sastry, Murali" w:date="2015-06-09T17:17:00Z"/>
        </w:rPr>
        <w:pPrChange w:id="11331" w:author="Sastry, Murali" w:date="2015-06-10T10:23:00Z">
          <w:pPr>
            <w:pStyle w:val="body"/>
            <w:numPr>
              <w:ilvl w:val="2"/>
              <w:numId w:val="33"/>
            </w:numPr>
            <w:ind w:left="2520" w:hanging="180"/>
          </w:pPr>
        </w:pPrChange>
      </w:pPr>
      <w:del w:id="11332" w:author="Sastry, Murali" w:date="2015-06-09T17:17:00Z">
        <w:r w:rsidRPr="00E056B6" w:rsidDel="00371A11">
          <w:delText>G2P4DestinationPath: use path to your clientspec where finished files will be checked in</w:delText>
        </w:r>
        <w:bookmarkStart w:id="11333" w:name="_Toc421702440"/>
        <w:bookmarkStart w:id="11334" w:name="_Toc421705634"/>
        <w:bookmarkStart w:id="11335" w:name="_Toc422905614"/>
        <w:bookmarkStart w:id="11336" w:name="_Toc422936245"/>
        <w:bookmarkStart w:id="11337" w:name="_Toc422939307"/>
        <w:bookmarkStart w:id="11338" w:name="_Toc422930742"/>
        <w:bookmarkStart w:id="11339" w:name="_Toc494288874"/>
        <w:bookmarkStart w:id="11340" w:name="_Toc494291690"/>
        <w:bookmarkStart w:id="11341" w:name="_Toc494294504"/>
        <w:bookmarkEnd w:id="11333"/>
        <w:bookmarkEnd w:id="11334"/>
        <w:bookmarkEnd w:id="11335"/>
        <w:bookmarkEnd w:id="11336"/>
        <w:bookmarkEnd w:id="11337"/>
        <w:bookmarkEnd w:id="11338"/>
        <w:bookmarkEnd w:id="11339"/>
        <w:bookmarkEnd w:id="11340"/>
        <w:bookmarkEnd w:id="11341"/>
      </w:del>
    </w:p>
    <w:p w:rsidR="00874A7A" w:rsidDel="00371A11" w:rsidRDefault="00C0468B">
      <w:pPr>
        <w:pStyle w:val="body"/>
        <w:rPr>
          <w:del w:id="11342" w:author="Sastry, Murali" w:date="2015-06-09T17:17:00Z"/>
        </w:rPr>
        <w:pPrChange w:id="11343" w:author="Sastry, Murali" w:date="2015-06-10T10:23:00Z">
          <w:pPr>
            <w:pStyle w:val="body"/>
            <w:numPr>
              <w:ilvl w:val="1"/>
              <w:numId w:val="33"/>
            </w:numPr>
            <w:ind w:left="1800" w:hanging="360"/>
          </w:pPr>
        </w:pPrChange>
      </w:pPr>
      <w:del w:id="11344" w:author="Sastry, Murali" w:date="2015-06-09T17:17:00Z">
        <w:r w:rsidRPr="00E056B6" w:rsidDel="00371A11">
          <w:delText>From command prompt at C:\WHQLFiles\AlterWHQLFiles, run:</w:delText>
        </w:r>
        <w:bookmarkStart w:id="11345" w:name="_Toc421702441"/>
        <w:bookmarkStart w:id="11346" w:name="_Toc421705635"/>
        <w:bookmarkStart w:id="11347" w:name="_Toc422905615"/>
        <w:bookmarkStart w:id="11348" w:name="_Toc422936246"/>
        <w:bookmarkStart w:id="11349" w:name="_Toc422939308"/>
        <w:bookmarkStart w:id="11350" w:name="_Toc422930743"/>
        <w:bookmarkStart w:id="11351" w:name="_Toc494288875"/>
        <w:bookmarkStart w:id="11352" w:name="_Toc494291691"/>
        <w:bookmarkStart w:id="11353" w:name="_Toc494294505"/>
        <w:bookmarkEnd w:id="11345"/>
        <w:bookmarkEnd w:id="11346"/>
        <w:bookmarkEnd w:id="11347"/>
        <w:bookmarkEnd w:id="11348"/>
        <w:bookmarkEnd w:id="11349"/>
        <w:bookmarkEnd w:id="11350"/>
        <w:bookmarkEnd w:id="11351"/>
        <w:bookmarkEnd w:id="11352"/>
        <w:bookmarkEnd w:id="11353"/>
      </w:del>
    </w:p>
    <w:p w:rsidR="00B90772" w:rsidRPr="00E056B6" w:rsidDel="00371A11" w:rsidRDefault="00C0468B">
      <w:pPr>
        <w:pStyle w:val="body"/>
        <w:rPr>
          <w:del w:id="11354" w:author="Sastry, Murali" w:date="2015-06-09T17:17:00Z"/>
          <w:rFonts w:ascii="Courier" w:hAnsi="Courier"/>
          <w:sz w:val="18"/>
          <w:szCs w:val="18"/>
        </w:rPr>
        <w:pPrChange w:id="11355" w:author="Sastry, Murali" w:date="2015-06-10T10:23:00Z">
          <w:pPr>
            <w:pStyle w:val="body"/>
            <w:ind w:left="1080" w:firstLine="720"/>
          </w:pPr>
        </w:pPrChange>
      </w:pPr>
      <w:del w:id="11356" w:author="Sastry, Murali" w:date="2015-06-09T17:17:00Z">
        <w:r w:rsidRPr="00E056B6" w:rsidDel="00371A11">
          <w:rPr>
            <w:rFonts w:ascii="Courier" w:hAnsi="Courier"/>
            <w:sz w:val="18"/>
            <w:szCs w:val="18"/>
          </w:rPr>
          <w:delText xml:space="preserve">perl alterWHQLFiles.pl </w:delText>
        </w:r>
        <w:r w:rsidRPr="00E056B6" w:rsidDel="00371A11">
          <w:rPr>
            <w:rFonts w:ascii="Courier"/>
            <w:sz w:val="18"/>
            <w:szCs w:val="18"/>
          </w:rPr>
          <w:delText>–</w:delText>
        </w:r>
        <w:r w:rsidRPr="00E056B6" w:rsidDel="00371A11">
          <w:rPr>
            <w:rFonts w:ascii="Courier" w:hAnsi="Courier"/>
            <w:sz w:val="18"/>
            <w:szCs w:val="18"/>
          </w:rPr>
          <w:delText>Gobi=2000 -FinishedWHQL</w:delText>
        </w:r>
        <w:bookmarkStart w:id="11357" w:name="_Toc421702442"/>
        <w:bookmarkStart w:id="11358" w:name="_Toc421705636"/>
        <w:bookmarkStart w:id="11359" w:name="_Toc422905616"/>
        <w:bookmarkStart w:id="11360" w:name="_Toc422936247"/>
        <w:bookmarkStart w:id="11361" w:name="_Toc422939309"/>
        <w:bookmarkStart w:id="11362" w:name="_Toc422930744"/>
        <w:bookmarkStart w:id="11363" w:name="_Toc494288876"/>
        <w:bookmarkStart w:id="11364" w:name="_Toc494291692"/>
        <w:bookmarkStart w:id="11365" w:name="_Toc494294506"/>
        <w:bookmarkEnd w:id="11357"/>
        <w:bookmarkEnd w:id="11358"/>
        <w:bookmarkEnd w:id="11359"/>
        <w:bookmarkEnd w:id="11360"/>
        <w:bookmarkEnd w:id="11361"/>
        <w:bookmarkEnd w:id="11362"/>
        <w:bookmarkEnd w:id="11363"/>
        <w:bookmarkEnd w:id="11364"/>
        <w:bookmarkEnd w:id="11365"/>
      </w:del>
    </w:p>
    <w:p w:rsidR="00874A7A" w:rsidDel="00371A11" w:rsidRDefault="00C0468B">
      <w:pPr>
        <w:pStyle w:val="body"/>
        <w:rPr>
          <w:del w:id="11366" w:author="Sastry, Murali" w:date="2015-06-09T17:17:00Z"/>
        </w:rPr>
        <w:pPrChange w:id="11367" w:author="Sastry, Murali" w:date="2015-06-10T10:23:00Z">
          <w:pPr>
            <w:pStyle w:val="body"/>
            <w:numPr>
              <w:ilvl w:val="1"/>
              <w:numId w:val="33"/>
            </w:numPr>
            <w:ind w:left="1800" w:hanging="360"/>
          </w:pPr>
        </w:pPrChange>
      </w:pPr>
      <w:del w:id="11368" w:author="Sastry, Murali" w:date="2015-06-09T17:17:00Z">
        <w:r w:rsidRPr="00E056B6" w:rsidDel="00371A11">
          <w:delText>This will copy all signed CAT files from Winqual into the P4 clientspec location.</w:delText>
        </w:r>
        <w:bookmarkStart w:id="11369" w:name="_Toc421702443"/>
        <w:bookmarkStart w:id="11370" w:name="_Toc421705637"/>
        <w:bookmarkStart w:id="11371" w:name="_Toc422905617"/>
        <w:bookmarkStart w:id="11372" w:name="_Toc422936248"/>
        <w:bookmarkStart w:id="11373" w:name="_Toc422939310"/>
        <w:bookmarkStart w:id="11374" w:name="_Toc422930745"/>
        <w:bookmarkStart w:id="11375" w:name="_Toc494288877"/>
        <w:bookmarkStart w:id="11376" w:name="_Toc494291693"/>
        <w:bookmarkStart w:id="11377" w:name="_Toc494294507"/>
        <w:bookmarkEnd w:id="11369"/>
        <w:bookmarkEnd w:id="11370"/>
        <w:bookmarkEnd w:id="11371"/>
        <w:bookmarkEnd w:id="11372"/>
        <w:bookmarkEnd w:id="11373"/>
        <w:bookmarkEnd w:id="11374"/>
        <w:bookmarkEnd w:id="11375"/>
        <w:bookmarkEnd w:id="11376"/>
        <w:bookmarkEnd w:id="11377"/>
      </w:del>
    </w:p>
    <w:p w:rsidR="00874A7A" w:rsidDel="00371A11" w:rsidRDefault="00C0468B">
      <w:pPr>
        <w:pStyle w:val="body"/>
        <w:rPr>
          <w:del w:id="11378" w:author="Sastry, Murali" w:date="2015-06-09T17:17:00Z"/>
        </w:rPr>
        <w:pPrChange w:id="11379" w:author="Sastry, Murali" w:date="2015-06-10T10:23:00Z">
          <w:pPr>
            <w:pStyle w:val="body"/>
            <w:numPr>
              <w:ilvl w:val="1"/>
              <w:numId w:val="33"/>
            </w:numPr>
            <w:ind w:left="1800" w:hanging="360"/>
          </w:pPr>
        </w:pPrChange>
      </w:pPr>
      <w:del w:id="11380" w:author="Sastry, Murali" w:date="2015-06-09T17:17:00Z">
        <w:r w:rsidRPr="00E056B6" w:rsidDel="00371A11">
          <w:delText>Revert all unchanged files in P4.</w:delText>
        </w:r>
        <w:bookmarkStart w:id="11381" w:name="_Toc421702444"/>
        <w:bookmarkStart w:id="11382" w:name="_Toc421705638"/>
        <w:bookmarkStart w:id="11383" w:name="_Toc422905618"/>
        <w:bookmarkStart w:id="11384" w:name="_Toc422936249"/>
        <w:bookmarkStart w:id="11385" w:name="_Toc422939311"/>
        <w:bookmarkStart w:id="11386" w:name="_Toc422930746"/>
        <w:bookmarkStart w:id="11387" w:name="_Toc494288878"/>
        <w:bookmarkStart w:id="11388" w:name="_Toc494291694"/>
        <w:bookmarkStart w:id="11389" w:name="_Toc494294508"/>
        <w:bookmarkEnd w:id="11381"/>
        <w:bookmarkEnd w:id="11382"/>
        <w:bookmarkEnd w:id="11383"/>
        <w:bookmarkEnd w:id="11384"/>
        <w:bookmarkEnd w:id="11385"/>
        <w:bookmarkEnd w:id="11386"/>
        <w:bookmarkEnd w:id="11387"/>
        <w:bookmarkEnd w:id="11388"/>
        <w:bookmarkEnd w:id="11389"/>
      </w:del>
    </w:p>
    <w:p w:rsidR="00874A7A" w:rsidDel="00371A11" w:rsidRDefault="00C0468B">
      <w:pPr>
        <w:pStyle w:val="body"/>
        <w:rPr>
          <w:del w:id="11390" w:author="Sastry, Murali" w:date="2015-06-09T17:17:00Z"/>
        </w:rPr>
        <w:pPrChange w:id="11391" w:author="Sastry, Murali" w:date="2015-06-10T10:23:00Z">
          <w:pPr>
            <w:pStyle w:val="body"/>
            <w:numPr>
              <w:ilvl w:val="1"/>
              <w:numId w:val="33"/>
            </w:numPr>
            <w:ind w:left="1800" w:hanging="360"/>
          </w:pPr>
        </w:pPrChange>
      </w:pPr>
      <w:del w:id="11392" w:author="Sastry, Murali" w:date="2015-06-09T17:17:00Z">
        <w:r w:rsidRPr="00E056B6" w:rsidDel="00371A11">
          <w:delText>Verify all cat files correctly include inf and sys (or dll for location sensor) files in the correct P4 folder, and they are ready to be submitted.</w:delText>
        </w:r>
        <w:bookmarkStart w:id="11393" w:name="_Toc421702445"/>
        <w:bookmarkStart w:id="11394" w:name="_Toc421705639"/>
        <w:bookmarkStart w:id="11395" w:name="_Toc422905619"/>
        <w:bookmarkStart w:id="11396" w:name="_Toc422936250"/>
        <w:bookmarkStart w:id="11397" w:name="_Toc422939312"/>
        <w:bookmarkStart w:id="11398" w:name="_Toc422930747"/>
        <w:bookmarkStart w:id="11399" w:name="_Toc494288879"/>
        <w:bookmarkStart w:id="11400" w:name="_Toc494291695"/>
        <w:bookmarkStart w:id="11401" w:name="_Toc494294509"/>
        <w:bookmarkEnd w:id="11393"/>
        <w:bookmarkEnd w:id="11394"/>
        <w:bookmarkEnd w:id="11395"/>
        <w:bookmarkEnd w:id="11396"/>
        <w:bookmarkEnd w:id="11397"/>
        <w:bookmarkEnd w:id="11398"/>
        <w:bookmarkEnd w:id="11399"/>
        <w:bookmarkEnd w:id="11400"/>
        <w:bookmarkEnd w:id="11401"/>
      </w:del>
    </w:p>
    <w:p w:rsidR="00874A7A" w:rsidDel="00371A11" w:rsidRDefault="00C0468B">
      <w:pPr>
        <w:pStyle w:val="body"/>
        <w:rPr>
          <w:del w:id="11402" w:author="Sastry, Murali" w:date="2015-06-09T17:17:00Z"/>
        </w:rPr>
        <w:pPrChange w:id="11403" w:author="Sastry, Murali" w:date="2015-06-10T10:23:00Z">
          <w:pPr>
            <w:pStyle w:val="body"/>
            <w:keepNext/>
            <w:numPr>
              <w:numId w:val="33"/>
            </w:numPr>
            <w:ind w:left="1080" w:hanging="360"/>
          </w:pPr>
        </w:pPrChange>
      </w:pPr>
      <w:del w:id="11404" w:author="Sastry, Murali" w:date="2015-06-09T17:17:00Z">
        <w:r w:rsidRPr="00E056B6" w:rsidDel="00371A11">
          <w:delText>Now that all DUAs are done, create a zip file of all folders in the WHQLFiles folder.  Name it in a way to distinguish these DUAs.</w:delText>
        </w:r>
        <w:bookmarkStart w:id="11405" w:name="_Toc421702446"/>
        <w:bookmarkStart w:id="11406" w:name="_Toc421705640"/>
        <w:bookmarkStart w:id="11407" w:name="_Toc422905620"/>
        <w:bookmarkStart w:id="11408" w:name="_Toc422936251"/>
        <w:bookmarkStart w:id="11409" w:name="_Toc422939313"/>
        <w:bookmarkStart w:id="11410" w:name="_Toc422930748"/>
        <w:bookmarkStart w:id="11411" w:name="_Toc494288880"/>
        <w:bookmarkStart w:id="11412" w:name="_Toc494291696"/>
        <w:bookmarkStart w:id="11413" w:name="_Toc494294510"/>
        <w:bookmarkEnd w:id="11405"/>
        <w:bookmarkEnd w:id="11406"/>
        <w:bookmarkEnd w:id="11407"/>
        <w:bookmarkEnd w:id="11408"/>
        <w:bookmarkEnd w:id="11409"/>
        <w:bookmarkEnd w:id="11410"/>
        <w:bookmarkEnd w:id="11411"/>
        <w:bookmarkEnd w:id="11412"/>
        <w:bookmarkEnd w:id="11413"/>
      </w:del>
    </w:p>
    <w:p w:rsidR="00874A7A" w:rsidDel="00371A11" w:rsidRDefault="00C0468B">
      <w:pPr>
        <w:pStyle w:val="body"/>
        <w:rPr>
          <w:del w:id="11414" w:author="Sastry, Murali" w:date="2015-06-09T17:17:00Z"/>
        </w:rPr>
        <w:pPrChange w:id="11415" w:author="Sastry, Murali" w:date="2015-06-10T10:23:00Z">
          <w:pPr>
            <w:pStyle w:val="body"/>
            <w:keepNext/>
            <w:numPr>
              <w:numId w:val="33"/>
            </w:numPr>
            <w:ind w:left="1080" w:hanging="360"/>
          </w:pPr>
        </w:pPrChange>
      </w:pPr>
      <w:del w:id="11416" w:author="Sastry, Murali" w:date="2015-06-09T17:17:00Z">
        <w:r w:rsidRPr="00E056B6" w:rsidDel="00371A11">
          <w:delText xml:space="preserve">Do a normal build of GOBI2000_PACKAGE_ENG for </w:delText>
        </w:r>
        <w:r w:rsidRPr="00E056B6" w:rsidDel="00371A11">
          <w:rPr>
            <w:b/>
          </w:rPr>
          <w:delText>all</w:delText>
        </w:r>
        <w:r w:rsidRPr="00E056B6" w:rsidDel="00371A11">
          <w:delText xml:space="preserve"> customers. (use –WHQL argument).  This will be used for internal Qualcomm purposes as well as being sent to a few external entities.</w:delText>
        </w:r>
        <w:bookmarkStart w:id="11417" w:name="_Toc421702447"/>
        <w:bookmarkStart w:id="11418" w:name="_Toc421705641"/>
        <w:bookmarkStart w:id="11419" w:name="_Toc422905621"/>
        <w:bookmarkStart w:id="11420" w:name="_Toc422936252"/>
        <w:bookmarkStart w:id="11421" w:name="_Toc422939314"/>
        <w:bookmarkStart w:id="11422" w:name="_Toc422930749"/>
        <w:bookmarkStart w:id="11423" w:name="_Toc494288881"/>
        <w:bookmarkStart w:id="11424" w:name="_Toc494291697"/>
        <w:bookmarkStart w:id="11425" w:name="_Toc494294511"/>
        <w:bookmarkEnd w:id="11417"/>
        <w:bookmarkEnd w:id="11418"/>
        <w:bookmarkEnd w:id="11419"/>
        <w:bookmarkEnd w:id="11420"/>
        <w:bookmarkEnd w:id="11421"/>
        <w:bookmarkEnd w:id="11422"/>
        <w:bookmarkEnd w:id="11423"/>
        <w:bookmarkEnd w:id="11424"/>
        <w:bookmarkEnd w:id="11425"/>
      </w:del>
    </w:p>
    <w:p w:rsidR="00874A7A" w:rsidDel="00371A11" w:rsidRDefault="00C0468B">
      <w:pPr>
        <w:pStyle w:val="body"/>
        <w:rPr>
          <w:del w:id="11426" w:author="Sastry, Murali" w:date="2015-06-09T17:17:00Z"/>
        </w:rPr>
        <w:pPrChange w:id="11427" w:author="Sastry, Murali" w:date="2015-06-10T10:23:00Z">
          <w:pPr>
            <w:pStyle w:val="body"/>
            <w:numPr>
              <w:numId w:val="33"/>
            </w:numPr>
            <w:ind w:left="1080" w:hanging="360"/>
          </w:pPr>
        </w:pPrChange>
      </w:pPr>
      <w:del w:id="11428" w:author="Sastry, Murali" w:date="2015-06-09T17:17:00Z">
        <w:r w:rsidRPr="00E056B6" w:rsidDel="00371A11">
          <w:delText>Bump the version and build GOBI2000_PACKAGE_OEM.  This build can be done for select customers.</w:delText>
        </w:r>
        <w:bookmarkStart w:id="11429" w:name="_Toc421702448"/>
        <w:bookmarkStart w:id="11430" w:name="_Toc421705642"/>
        <w:bookmarkStart w:id="11431" w:name="_Toc422905622"/>
        <w:bookmarkStart w:id="11432" w:name="_Toc422936253"/>
        <w:bookmarkStart w:id="11433" w:name="_Toc422939315"/>
        <w:bookmarkStart w:id="11434" w:name="_Toc422930750"/>
        <w:bookmarkStart w:id="11435" w:name="_Toc494288882"/>
        <w:bookmarkStart w:id="11436" w:name="_Toc494291698"/>
        <w:bookmarkStart w:id="11437" w:name="_Toc494294512"/>
        <w:bookmarkEnd w:id="11429"/>
        <w:bookmarkEnd w:id="11430"/>
        <w:bookmarkEnd w:id="11431"/>
        <w:bookmarkEnd w:id="11432"/>
        <w:bookmarkEnd w:id="11433"/>
        <w:bookmarkEnd w:id="11434"/>
        <w:bookmarkEnd w:id="11435"/>
        <w:bookmarkEnd w:id="11436"/>
        <w:bookmarkEnd w:id="11437"/>
      </w:del>
    </w:p>
    <w:p w:rsidR="00B864DC" w:rsidRPr="00E056B6" w:rsidDel="00371A11" w:rsidRDefault="00C0468B">
      <w:pPr>
        <w:pStyle w:val="body"/>
        <w:rPr>
          <w:del w:id="11438" w:author="Sastry, Murali" w:date="2015-06-09T17:17:00Z"/>
        </w:rPr>
        <w:pPrChange w:id="11439" w:author="Sastry, Murali" w:date="2015-06-10T10:23:00Z">
          <w:pPr>
            <w:pStyle w:val="Heading2"/>
          </w:pPr>
        </w:pPrChange>
      </w:pPr>
      <w:del w:id="11440" w:author="Sastry, Murali" w:date="2015-06-09T17:17:00Z">
        <w:r w:rsidRPr="00E056B6" w:rsidDel="00371A11">
          <w:delText>New firmware</w:delText>
        </w:r>
        <w:bookmarkStart w:id="11441" w:name="_Toc421702449"/>
        <w:bookmarkStart w:id="11442" w:name="_Toc421705643"/>
        <w:bookmarkStart w:id="11443" w:name="_Toc422905623"/>
        <w:bookmarkStart w:id="11444" w:name="_Toc422936254"/>
        <w:bookmarkStart w:id="11445" w:name="_Toc422939316"/>
        <w:bookmarkStart w:id="11446" w:name="_Toc422930751"/>
        <w:bookmarkStart w:id="11447" w:name="_Toc494288883"/>
        <w:bookmarkStart w:id="11448" w:name="_Toc494291699"/>
        <w:bookmarkStart w:id="11449" w:name="_Toc494294513"/>
        <w:bookmarkEnd w:id="11441"/>
        <w:bookmarkEnd w:id="11442"/>
        <w:bookmarkEnd w:id="11443"/>
        <w:bookmarkEnd w:id="11444"/>
        <w:bookmarkEnd w:id="11445"/>
        <w:bookmarkEnd w:id="11446"/>
        <w:bookmarkEnd w:id="11447"/>
        <w:bookmarkEnd w:id="11448"/>
        <w:bookmarkEnd w:id="11449"/>
      </w:del>
    </w:p>
    <w:p w:rsidR="00874A7A" w:rsidDel="00371A11" w:rsidRDefault="00C0468B">
      <w:pPr>
        <w:pStyle w:val="body"/>
        <w:rPr>
          <w:del w:id="11450" w:author="Sastry, Murali" w:date="2015-06-09T17:17:00Z"/>
        </w:rPr>
        <w:pPrChange w:id="11451" w:author="Sastry, Murali" w:date="2015-06-10T10:23:00Z">
          <w:pPr>
            <w:pStyle w:val="body"/>
            <w:numPr>
              <w:numId w:val="31"/>
            </w:numPr>
            <w:ind w:left="1080" w:hanging="360"/>
          </w:pPr>
        </w:pPrChange>
      </w:pPr>
      <w:del w:id="11452" w:author="Sastry, Murali" w:date="2015-06-09T17:17:00Z">
        <w:r w:rsidRPr="00E056B6" w:rsidDel="00371A11">
          <w:delText>All firmware must be CM’ed before it can be released.  This is verified in the build scripts but you can do it manually with whereisbuild</w:delText>
        </w:r>
        <w:bookmarkStart w:id="11453" w:name="_Toc421702450"/>
        <w:bookmarkStart w:id="11454" w:name="_Toc421705644"/>
        <w:bookmarkStart w:id="11455" w:name="_Toc422905624"/>
        <w:bookmarkStart w:id="11456" w:name="_Toc422936255"/>
        <w:bookmarkStart w:id="11457" w:name="_Toc422939317"/>
        <w:bookmarkStart w:id="11458" w:name="_Toc422930752"/>
        <w:bookmarkStart w:id="11459" w:name="_Toc494288884"/>
        <w:bookmarkStart w:id="11460" w:name="_Toc494291700"/>
        <w:bookmarkStart w:id="11461" w:name="_Toc494294514"/>
        <w:bookmarkEnd w:id="11453"/>
        <w:bookmarkEnd w:id="11454"/>
        <w:bookmarkEnd w:id="11455"/>
        <w:bookmarkEnd w:id="11456"/>
        <w:bookmarkEnd w:id="11457"/>
        <w:bookmarkEnd w:id="11458"/>
        <w:bookmarkEnd w:id="11459"/>
        <w:bookmarkEnd w:id="11460"/>
        <w:bookmarkEnd w:id="11461"/>
      </w:del>
    </w:p>
    <w:p w:rsidR="00BB1364" w:rsidRPr="00E056B6" w:rsidDel="00371A11" w:rsidRDefault="00C0468B">
      <w:pPr>
        <w:pStyle w:val="body"/>
        <w:rPr>
          <w:del w:id="11462" w:author="Sastry, Murali" w:date="2015-06-09T17:17:00Z"/>
          <w:rFonts w:cs="Arial"/>
          <w:sz w:val="20"/>
        </w:rPr>
        <w:pPrChange w:id="11463" w:author="Sastry, Murali" w:date="2015-06-10T10:23:00Z">
          <w:pPr>
            <w:pStyle w:val="body"/>
            <w:spacing w:before="0" w:after="0"/>
            <w:ind w:left="1440"/>
          </w:pPr>
        </w:pPrChange>
      </w:pPr>
      <w:del w:id="11464" w:author="Sastry, Murali" w:date="2015-06-09T17:17:00Z">
        <w:r w:rsidRPr="00E056B6" w:rsidDel="00371A11">
          <w:rPr>
            <w:rFonts w:cs="Arial"/>
            <w:sz w:val="20"/>
          </w:rPr>
          <w:delText>C:\&gt;whereisbuild D1025MUQCNASDM2012</w:delText>
        </w:r>
        <w:bookmarkStart w:id="11465" w:name="_Toc421702451"/>
        <w:bookmarkStart w:id="11466" w:name="_Toc421705645"/>
        <w:bookmarkStart w:id="11467" w:name="_Toc422905625"/>
        <w:bookmarkStart w:id="11468" w:name="_Toc422936256"/>
        <w:bookmarkStart w:id="11469" w:name="_Toc422939318"/>
        <w:bookmarkStart w:id="11470" w:name="_Toc422930753"/>
        <w:bookmarkStart w:id="11471" w:name="_Toc494288885"/>
        <w:bookmarkStart w:id="11472" w:name="_Toc494291701"/>
        <w:bookmarkStart w:id="11473" w:name="_Toc494294515"/>
        <w:bookmarkEnd w:id="11465"/>
        <w:bookmarkEnd w:id="11466"/>
        <w:bookmarkEnd w:id="11467"/>
        <w:bookmarkEnd w:id="11468"/>
        <w:bookmarkEnd w:id="11469"/>
        <w:bookmarkEnd w:id="11470"/>
        <w:bookmarkEnd w:id="11471"/>
        <w:bookmarkEnd w:id="11472"/>
        <w:bookmarkEnd w:id="11473"/>
      </w:del>
    </w:p>
    <w:p w:rsidR="00BB1364" w:rsidRPr="00E056B6" w:rsidDel="00371A11" w:rsidRDefault="00C0468B">
      <w:pPr>
        <w:pStyle w:val="body"/>
        <w:rPr>
          <w:del w:id="11474" w:author="Sastry, Murali" w:date="2015-06-09T17:17:00Z"/>
          <w:rFonts w:cs="Arial"/>
          <w:sz w:val="20"/>
        </w:rPr>
        <w:pPrChange w:id="11475" w:author="Sastry, Murali" w:date="2015-06-10T10:23:00Z">
          <w:pPr>
            <w:pStyle w:val="body"/>
            <w:spacing w:before="0" w:after="0"/>
            <w:ind w:left="1440"/>
          </w:pPr>
        </w:pPrChange>
      </w:pPr>
      <w:del w:id="11476" w:author="Sastry, Murali" w:date="2015-06-09T17:17:00Z">
        <w:r w:rsidRPr="00E056B6" w:rsidDel="00371A11">
          <w:rPr>
            <w:rFonts w:cs="Arial"/>
            <w:sz w:val="20"/>
          </w:rPr>
          <w:delText>The build requested was Promoted from TEST to CMTEST on 03/31/09</w:delText>
        </w:r>
        <w:bookmarkStart w:id="11477" w:name="_Toc421702452"/>
        <w:bookmarkStart w:id="11478" w:name="_Toc421705646"/>
        <w:bookmarkStart w:id="11479" w:name="_Toc422905626"/>
        <w:bookmarkStart w:id="11480" w:name="_Toc422936257"/>
        <w:bookmarkStart w:id="11481" w:name="_Toc422939319"/>
        <w:bookmarkStart w:id="11482" w:name="_Toc422930754"/>
        <w:bookmarkStart w:id="11483" w:name="_Toc494288886"/>
        <w:bookmarkStart w:id="11484" w:name="_Toc494291702"/>
        <w:bookmarkStart w:id="11485" w:name="_Toc494294516"/>
        <w:bookmarkEnd w:id="11477"/>
        <w:bookmarkEnd w:id="11478"/>
        <w:bookmarkEnd w:id="11479"/>
        <w:bookmarkEnd w:id="11480"/>
        <w:bookmarkEnd w:id="11481"/>
        <w:bookmarkEnd w:id="11482"/>
        <w:bookmarkEnd w:id="11483"/>
        <w:bookmarkEnd w:id="11484"/>
        <w:bookmarkEnd w:id="11485"/>
      </w:del>
    </w:p>
    <w:p w:rsidR="00BB1364" w:rsidRPr="00E056B6" w:rsidDel="00371A11" w:rsidRDefault="00C0468B">
      <w:pPr>
        <w:pStyle w:val="body"/>
        <w:rPr>
          <w:del w:id="11486" w:author="Sastry, Murali" w:date="2015-06-09T17:17:00Z"/>
          <w:rFonts w:cs="Arial"/>
          <w:sz w:val="20"/>
        </w:rPr>
        <w:pPrChange w:id="11487" w:author="Sastry, Murali" w:date="2015-06-10T10:23:00Z">
          <w:pPr>
            <w:pStyle w:val="body"/>
            <w:spacing w:before="0" w:after="0"/>
            <w:ind w:left="1440"/>
          </w:pPr>
        </w:pPrChange>
      </w:pPr>
      <w:del w:id="11488" w:author="Sastry, Murali" w:date="2015-06-09T17:17:00Z">
        <w:r w:rsidRPr="00E056B6" w:rsidDel="00371A11">
          <w:rPr>
            <w:rFonts w:cs="Arial"/>
            <w:sz w:val="20"/>
          </w:rPr>
          <w:delText>Located in \\fosters\builds440\</w:delText>
        </w:r>
        <w:r w:rsidRPr="00E056B6" w:rsidDel="00371A11">
          <w:rPr>
            <w:rFonts w:cs="Arial"/>
            <w:b/>
            <w:sz w:val="20"/>
          </w:rPr>
          <w:delText>CMTEST</w:delText>
        </w:r>
        <w:r w:rsidRPr="00E056B6" w:rsidDel="00371A11">
          <w:rPr>
            <w:rFonts w:cs="Arial"/>
            <w:sz w:val="20"/>
          </w:rPr>
          <w:delText>\D1025MUQCNASDM2012.</w:delText>
        </w:r>
        <w:bookmarkStart w:id="11489" w:name="_Toc421702453"/>
        <w:bookmarkStart w:id="11490" w:name="_Toc421705647"/>
        <w:bookmarkStart w:id="11491" w:name="_Toc422905627"/>
        <w:bookmarkStart w:id="11492" w:name="_Toc422936258"/>
        <w:bookmarkStart w:id="11493" w:name="_Toc422939320"/>
        <w:bookmarkStart w:id="11494" w:name="_Toc422930755"/>
        <w:bookmarkStart w:id="11495" w:name="_Toc494288887"/>
        <w:bookmarkStart w:id="11496" w:name="_Toc494291703"/>
        <w:bookmarkStart w:id="11497" w:name="_Toc494294517"/>
        <w:bookmarkEnd w:id="11489"/>
        <w:bookmarkEnd w:id="11490"/>
        <w:bookmarkEnd w:id="11491"/>
        <w:bookmarkEnd w:id="11492"/>
        <w:bookmarkEnd w:id="11493"/>
        <w:bookmarkEnd w:id="11494"/>
        <w:bookmarkEnd w:id="11495"/>
        <w:bookmarkEnd w:id="11496"/>
        <w:bookmarkEnd w:id="11497"/>
      </w:del>
    </w:p>
    <w:p w:rsidR="00BB1364" w:rsidRPr="00E056B6" w:rsidDel="00371A11" w:rsidRDefault="00C0468B">
      <w:pPr>
        <w:pStyle w:val="body"/>
        <w:rPr>
          <w:del w:id="11498" w:author="Sastry, Murali" w:date="2015-06-09T17:17:00Z"/>
          <w:rFonts w:cs="Arial"/>
          <w:sz w:val="20"/>
        </w:rPr>
        <w:pPrChange w:id="11499" w:author="Sastry, Murali" w:date="2015-06-10T10:23:00Z">
          <w:pPr>
            <w:pStyle w:val="body"/>
            <w:spacing w:before="0" w:after="0"/>
            <w:ind w:left="1440"/>
          </w:pPr>
        </w:pPrChange>
      </w:pPr>
      <w:del w:id="11500" w:author="Sastry, Murali" w:date="2015-06-09T17:17:00Z">
        <w:r w:rsidRPr="00E056B6" w:rsidDel="00371A11">
          <w:rPr>
            <w:rFonts w:cs="Arial"/>
            <w:sz w:val="20"/>
          </w:rPr>
          <w:delText>Built on 3/26/2009.</w:delText>
        </w:r>
        <w:bookmarkStart w:id="11501" w:name="_Toc421702454"/>
        <w:bookmarkStart w:id="11502" w:name="_Toc421705648"/>
        <w:bookmarkStart w:id="11503" w:name="_Toc422905628"/>
        <w:bookmarkStart w:id="11504" w:name="_Toc422936259"/>
        <w:bookmarkStart w:id="11505" w:name="_Toc422939321"/>
        <w:bookmarkStart w:id="11506" w:name="_Toc422930756"/>
        <w:bookmarkStart w:id="11507" w:name="_Toc494288888"/>
        <w:bookmarkStart w:id="11508" w:name="_Toc494291704"/>
        <w:bookmarkStart w:id="11509" w:name="_Toc494294518"/>
        <w:bookmarkEnd w:id="11501"/>
        <w:bookmarkEnd w:id="11502"/>
        <w:bookmarkEnd w:id="11503"/>
        <w:bookmarkEnd w:id="11504"/>
        <w:bookmarkEnd w:id="11505"/>
        <w:bookmarkEnd w:id="11506"/>
        <w:bookmarkEnd w:id="11507"/>
        <w:bookmarkEnd w:id="11508"/>
        <w:bookmarkEnd w:id="11509"/>
      </w:del>
    </w:p>
    <w:p w:rsidR="00874A7A" w:rsidDel="00371A11" w:rsidRDefault="00C0468B">
      <w:pPr>
        <w:pStyle w:val="body"/>
        <w:rPr>
          <w:del w:id="11510" w:author="Sastry, Murali" w:date="2015-06-09T17:17:00Z"/>
        </w:rPr>
        <w:pPrChange w:id="11511" w:author="Sastry, Murali" w:date="2015-06-10T10:23:00Z">
          <w:pPr>
            <w:pStyle w:val="body"/>
            <w:numPr>
              <w:numId w:val="31"/>
            </w:numPr>
            <w:ind w:left="1080" w:hanging="360"/>
          </w:pPr>
        </w:pPrChange>
      </w:pPr>
      <w:del w:id="11512" w:author="Sastry, Murali" w:date="2015-06-09T17:17:00Z">
        <w:r w:rsidRPr="00E056B6" w:rsidDel="00371A11">
          <w:delText>Bump the version and build GOBI_PACKAGE_ENG (use –WHQL argument, no new drivers need to be WHQLed)</w:delText>
        </w:r>
        <w:bookmarkStart w:id="11513" w:name="_Toc421702455"/>
        <w:bookmarkStart w:id="11514" w:name="_Toc421705649"/>
        <w:bookmarkStart w:id="11515" w:name="_Toc422905629"/>
        <w:bookmarkStart w:id="11516" w:name="_Toc422936260"/>
        <w:bookmarkStart w:id="11517" w:name="_Toc422939322"/>
        <w:bookmarkStart w:id="11518" w:name="_Toc422930757"/>
        <w:bookmarkStart w:id="11519" w:name="_Toc494288889"/>
        <w:bookmarkStart w:id="11520" w:name="_Toc494291705"/>
        <w:bookmarkStart w:id="11521" w:name="_Toc494294519"/>
        <w:bookmarkEnd w:id="11513"/>
        <w:bookmarkEnd w:id="11514"/>
        <w:bookmarkEnd w:id="11515"/>
        <w:bookmarkEnd w:id="11516"/>
        <w:bookmarkEnd w:id="11517"/>
        <w:bookmarkEnd w:id="11518"/>
        <w:bookmarkEnd w:id="11519"/>
        <w:bookmarkEnd w:id="11520"/>
        <w:bookmarkEnd w:id="11521"/>
      </w:del>
    </w:p>
    <w:p w:rsidR="00874A7A" w:rsidDel="00371A11" w:rsidRDefault="00C0468B">
      <w:pPr>
        <w:pStyle w:val="body"/>
        <w:rPr>
          <w:del w:id="11522" w:author="Sastry, Murali" w:date="2015-06-09T17:17:00Z"/>
        </w:rPr>
        <w:pPrChange w:id="11523" w:author="Sastry, Murali" w:date="2015-06-10T10:23:00Z">
          <w:pPr>
            <w:pStyle w:val="body"/>
            <w:numPr>
              <w:numId w:val="31"/>
            </w:numPr>
            <w:ind w:left="1080" w:hanging="360"/>
          </w:pPr>
        </w:pPrChange>
      </w:pPr>
      <w:del w:id="11524" w:author="Sastry, Murali" w:date="2015-06-09T17:17:00Z">
        <w:r w:rsidRPr="00E056B6" w:rsidDel="00371A11">
          <w:delText>Bump the version and build GOBI_PACKAGE_OEM</w:delText>
        </w:r>
        <w:bookmarkStart w:id="11525" w:name="_Toc421702456"/>
        <w:bookmarkStart w:id="11526" w:name="_Toc421705650"/>
        <w:bookmarkStart w:id="11527" w:name="_Toc422905630"/>
        <w:bookmarkStart w:id="11528" w:name="_Toc422936261"/>
        <w:bookmarkStart w:id="11529" w:name="_Toc422939323"/>
        <w:bookmarkStart w:id="11530" w:name="_Toc422930758"/>
        <w:bookmarkStart w:id="11531" w:name="_Toc494288890"/>
        <w:bookmarkStart w:id="11532" w:name="_Toc494291706"/>
        <w:bookmarkStart w:id="11533" w:name="_Toc494294520"/>
        <w:bookmarkEnd w:id="11525"/>
        <w:bookmarkEnd w:id="11526"/>
        <w:bookmarkEnd w:id="11527"/>
        <w:bookmarkEnd w:id="11528"/>
        <w:bookmarkEnd w:id="11529"/>
        <w:bookmarkEnd w:id="11530"/>
        <w:bookmarkEnd w:id="11531"/>
        <w:bookmarkEnd w:id="11532"/>
        <w:bookmarkEnd w:id="11533"/>
      </w:del>
    </w:p>
    <w:p w:rsidR="000444AA" w:rsidRPr="00E056B6" w:rsidDel="00371A11" w:rsidRDefault="000444AA">
      <w:pPr>
        <w:pStyle w:val="body"/>
        <w:rPr>
          <w:del w:id="11534" w:author="Sastry, Murali" w:date="2015-06-09T17:17:00Z"/>
        </w:rPr>
        <w:pPrChange w:id="11535" w:author="Sastry, Murali" w:date="2015-06-10T10:23:00Z">
          <w:pPr>
            <w:pStyle w:val="body"/>
            <w:ind w:left="0"/>
          </w:pPr>
        </w:pPrChange>
      </w:pPr>
      <w:bookmarkStart w:id="11536" w:name="_Toc421702457"/>
      <w:bookmarkStart w:id="11537" w:name="_Toc421705651"/>
      <w:bookmarkStart w:id="11538" w:name="_Toc422905631"/>
      <w:bookmarkStart w:id="11539" w:name="_Toc422936262"/>
      <w:bookmarkStart w:id="11540" w:name="_Toc422939324"/>
      <w:bookmarkStart w:id="11541" w:name="_Toc422930759"/>
      <w:bookmarkStart w:id="11542" w:name="_Toc494288891"/>
      <w:bookmarkStart w:id="11543" w:name="_Toc494291707"/>
      <w:bookmarkStart w:id="11544" w:name="_Toc494294521"/>
      <w:bookmarkEnd w:id="11536"/>
      <w:bookmarkEnd w:id="11537"/>
      <w:bookmarkEnd w:id="11538"/>
      <w:bookmarkEnd w:id="11539"/>
      <w:bookmarkEnd w:id="11540"/>
      <w:bookmarkEnd w:id="11541"/>
      <w:bookmarkEnd w:id="11542"/>
      <w:bookmarkEnd w:id="11543"/>
      <w:bookmarkEnd w:id="11544"/>
    </w:p>
    <w:p w:rsidR="0007383C" w:rsidRPr="00E056B6" w:rsidDel="00371A11" w:rsidRDefault="00C0468B">
      <w:pPr>
        <w:pStyle w:val="body"/>
        <w:rPr>
          <w:del w:id="11545" w:author="Sastry, Murali" w:date="2015-06-09T17:17:00Z"/>
        </w:rPr>
        <w:pPrChange w:id="11546" w:author="Sastry, Murali" w:date="2015-06-10T10:23:00Z">
          <w:pPr>
            <w:pStyle w:val="Heading1"/>
            <w:pageBreakBefore/>
          </w:pPr>
        </w:pPrChange>
      </w:pPr>
      <w:bookmarkStart w:id="11547" w:name="_Toc234138270"/>
      <w:del w:id="11548" w:author="Sastry, Murali" w:date="2015-06-09T17:17:00Z">
        <w:r w:rsidRPr="00E056B6" w:rsidDel="00371A11">
          <w:delText>GOBI2000_LOCATION_SENSOR</w:delText>
        </w:r>
        <w:bookmarkStart w:id="11549" w:name="_Toc421702458"/>
        <w:bookmarkStart w:id="11550" w:name="_Toc421705652"/>
        <w:bookmarkStart w:id="11551" w:name="_Toc422905632"/>
        <w:bookmarkStart w:id="11552" w:name="_Toc422936263"/>
        <w:bookmarkStart w:id="11553" w:name="_Toc422939325"/>
        <w:bookmarkStart w:id="11554" w:name="_Toc422930760"/>
        <w:bookmarkStart w:id="11555" w:name="_Toc494288892"/>
        <w:bookmarkStart w:id="11556" w:name="_Toc494291708"/>
        <w:bookmarkStart w:id="11557" w:name="_Toc494294522"/>
        <w:bookmarkEnd w:id="11549"/>
        <w:bookmarkEnd w:id="11550"/>
        <w:bookmarkEnd w:id="11551"/>
        <w:bookmarkEnd w:id="11552"/>
        <w:bookmarkEnd w:id="11553"/>
        <w:bookmarkEnd w:id="11554"/>
        <w:bookmarkEnd w:id="11555"/>
        <w:bookmarkEnd w:id="11556"/>
        <w:bookmarkEnd w:id="11557"/>
      </w:del>
    </w:p>
    <w:p w:rsidR="0007383C" w:rsidRPr="00E056B6" w:rsidDel="00371A11" w:rsidRDefault="00C0468B">
      <w:pPr>
        <w:pStyle w:val="body"/>
        <w:rPr>
          <w:del w:id="11558" w:author="Sastry, Murali" w:date="2015-06-09T17:17:00Z"/>
        </w:rPr>
        <w:pPrChange w:id="11559" w:author="Sastry, Murali" w:date="2015-06-10T10:23:00Z">
          <w:pPr>
            <w:pStyle w:val="Heading2"/>
          </w:pPr>
        </w:pPrChange>
      </w:pPr>
      <w:del w:id="11560" w:author="Sastry, Murali" w:date="2015-06-09T17:17:00Z">
        <w:r w:rsidRPr="00E056B6" w:rsidDel="00371A11">
          <w:delText>Introduction</w:delText>
        </w:r>
        <w:bookmarkStart w:id="11561" w:name="_Toc421702459"/>
        <w:bookmarkStart w:id="11562" w:name="_Toc421705653"/>
        <w:bookmarkStart w:id="11563" w:name="_Toc422905633"/>
        <w:bookmarkStart w:id="11564" w:name="_Toc422936264"/>
        <w:bookmarkStart w:id="11565" w:name="_Toc422939326"/>
        <w:bookmarkStart w:id="11566" w:name="_Toc422930761"/>
        <w:bookmarkStart w:id="11567" w:name="_Toc494288893"/>
        <w:bookmarkStart w:id="11568" w:name="_Toc494291709"/>
        <w:bookmarkStart w:id="11569" w:name="_Toc494294523"/>
        <w:bookmarkEnd w:id="11561"/>
        <w:bookmarkEnd w:id="11562"/>
        <w:bookmarkEnd w:id="11563"/>
        <w:bookmarkEnd w:id="11564"/>
        <w:bookmarkEnd w:id="11565"/>
        <w:bookmarkEnd w:id="11566"/>
        <w:bookmarkEnd w:id="11567"/>
        <w:bookmarkEnd w:id="11568"/>
        <w:bookmarkEnd w:id="11569"/>
      </w:del>
    </w:p>
    <w:p w:rsidR="0007383C" w:rsidRPr="00E056B6" w:rsidDel="00371A11" w:rsidRDefault="00C0468B">
      <w:pPr>
        <w:pStyle w:val="body"/>
        <w:rPr>
          <w:del w:id="11570" w:author="Sastry, Murali" w:date="2015-06-09T17:17:00Z"/>
        </w:rPr>
      </w:pPr>
      <w:del w:id="11571" w:author="Sastry, Murali" w:date="2015-06-09T17:17:00Z">
        <w:r w:rsidRPr="00E056B6" w:rsidDel="00371A11">
          <w:delText>The GOBI2000_LOCATION_SENSOR is a user mode driver (.inf, .dll and .cat files).  It also uses the PDSHelper.dll and a co-installer (WUDFUpdate_01009.dll).  Everything is built on the CRM server, then WHQL tested by PCSW team.  When WHQL tests are complete it is submitted to Winqual for certification, and when the initial submission is complete DUAs are submitted for each customer.  Final dll, inf and cat files are checked into P4 and are used by the OEM installer.</w:delText>
        </w:r>
        <w:bookmarkStart w:id="11572" w:name="_Toc421702460"/>
        <w:bookmarkStart w:id="11573" w:name="_Toc421705654"/>
        <w:bookmarkStart w:id="11574" w:name="_Toc422905634"/>
        <w:bookmarkStart w:id="11575" w:name="_Toc422936265"/>
        <w:bookmarkStart w:id="11576" w:name="_Toc422939327"/>
        <w:bookmarkStart w:id="11577" w:name="_Toc422930762"/>
        <w:bookmarkStart w:id="11578" w:name="_Toc494288894"/>
        <w:bookmarkStart w:id="11579" w:name="_Toc494291710"/>
        <w:bookmarkStart w:id="11580" w:name="_Toc494294524"/>
        <w:bookmarkEnd w:id="11572"/>
        <w:bookmarkEnd w:id="11573"/>
        <w:bookmarkEnd w:id="11574"/>
        <w:bookmarkEnd w:id="11575"/>
        <w:bookmarkEnd w:id="11576"/>
        <w:bookmarkEnd w:id="11577"/>
        <w:bookmarkEnd w:id="11578"/>
        <w:bookmarkEnd w:id="11579"/>
        <w:bookmarkEnd w:id="11580"/>
      </w:del>
    </w:p>
    <w:p w:rsidR="0007383C" w:rsidRPr="00E056B6" w:rsidDel="00371A11" w:rsidRDefault="00C0468B">
      <w:pPr>
        <w:pStyle w:val="body"/>
        <w:rPr>
          <w:del w:id="11581" w:author="Sastry, Murali" w:date="2015-06-09T17:17:00Z"/>
        </w:rPr>
        <w:pPrChange w:id="11582" w:author="Sastry, Murali" w:date="2015-06-10T10:23:00Z">
          <w:pPr>
            <w:pStyle w:val="Heading2"/>
          </w:pPr>
        </w:pPrChange>
      </w:pPr>
      <w:del w:id="11583" w:author="Sastry, Murali" w:date="2015-06-09T17:17:00Z">
        <w:r w:rsidRPr="00E056B6" w:rsidDel="00371A11">
          <w:delText>Build script description</w:delText>
        </w:r>
        <w:bookmarkStart w:id="11584" w:name="_Toc421702461"/>
        <w:bookmarkStart w:id="11585" w:name="_Toc421705655"/>
        <w:bookmarkStart w:id="11586" w:name="_Toc422905635"/>
        <w:bookmarkStart w:id="11587" w:name="_Toc422936266"/>
        <w:bookmarkStart w:id="11588" w:name="_Toc422939328"/>
        <w:bookmarkStart w:id="11589" w:name="_Toc422930763"/>
        <w:bookmarkStart w:id="11590" w:name="_Toc494288895"/>
        <w:bookmarkStart w:id="11591" w:name="_Toc494291711"/>
        <w:bookmarkStart w:id="11592" w:name="_Toc494294525"/>
        <w:bookmarkEnd w:id="11584"/>
        <w:bookmarkEnd w:id="11585"/>
        <w:bookmarkEnd w:id="11586"/>
        <w:bookmarkEnd w:id="11587"/>
        <w:bookmarkEnd w:id="11588"/>
        <w:bookmarkEnd w:id="11589"/>
        <w:bookmarkEnd w:id="11590"/>
        <w:bookmarkEnd w:id="11591"/>
        <w:bookmarkEnd w:id="11592"/>
      </w:del>
    </w:p>
    <w:p w:rsidR="0007383C" w:rsidRPr="00E056B6" w:rsidDel="00371A11" w:rsidRDefault="00C0468B">
      <w:pPr>
        <w:pStyle w:val="body"/>
        <w:rPr>
          <w:del w:id="11593" w:author="Sastry, Murali" w:date="2015-06-09T17:17:00Z"/>
        </w:rPr>
        <w:pPrChange w:id="11594" w:author="Sastry, Murali" w:date="2015-06-10T10:23:00Z">
          <w:pPr>
            <w:pStyle w:val="Heading3"/>
          </w:pPr>
        </w:pPrChange>
      </w:pPr>
      <w:del w:id="11595" w:author="Sastry, Murali" w:date="2015-06-09T17:17:00Z">
        <w:r w:rsidRPr="00E056B6" w:rsidDel="00371A11">
          <w:delText xml:space="preserve">Syntax  </w:delText>
        </w:r>
        <w:bookmarkStart w:id="11596" w:name="_Toc421702462"/>
        <w:bookmarkStart w:id="11597" w:name="_Toc421705656"/>
        <w:bookmarkStart w:id="11598" w:name="_Toc422905636"/>
        <w:bookmarkStart w:id="11599" w:name="_Toc422936267"/>
        <w:bookmarkStart w:id="11600" w:name="_Toc422939329"/>
        <w:bookmarkStart w:id="11601" w:name="_Toc422930764"/>
        <w:bookmarkStart w:id="11602" w:name="_Toc494288896"/>
        <w:bookmarkStart w:id="11603" w:name="_Toc494291712"/>
        <w:bookmarkStart w:id="11604" w:name="_Toc494294526"/>
        <w:bookmarkEnd w:id="11596"/>
        <w:bookmarkEnd w:id="11597"/>
        <w:bookmarkEnd w:id="11598"/>
        <w:bookmarkEnd w:id="11599"/>
        <w:bookmarkEnd w:id="11600"/>
        <w:bookmarkEnd w:id="11601"/>
        <w:bookmarkEnd w:id="11602"/>
        <w:bookmarkEnd w:id="11603"/>
        <w:bookmarkEnd w:id="11604"/>
      </w:del>
    </w:p>
    <w:p w:rsidR="0007383C" w:rsidRPr="00E056B6" w:rsidDel="00371A11" w:rsidRDefault="00C0468B">
      <w:pPr>
        <w:pStyle w:val="body"/>
        <w:rPr>
          <w:del w:id="11605" w:author="Sastry, Murali" w:date="2015-06-09T17:17:00Z"/>
        </w:rPr>
      </w:pPr>
      <w:del w:id="11606" w:author="Sastry, Murali" w:date="2015-06-09T17:17:00Z">
        <w:r w:rsidRPr="00E056B6" w:rsidDel="00371A11">
          <w:delText>Perl buildLocationSensor.pl [options]</w:delText>
        </w:r>
        <w:bookmarkStart w:id="11607" w:name="_Toc421702463"/>
        <w:bookmarkStart w:id="11608" w:name="_Toc421705657"/>
        <w:bookmarkStart w:id="11609" w:name="_Toc422905637"/>
        <w:bookmarkStart w:id="11610" w:name="_Toc422936268"/>
        <w:bookmarkStart w:id="11611" w:name="_Toc422939330"/>
        <w:bookmarkStart w:id="11612" w:name="_Toc422930765"/>
        <w:bookmarkStart w:id="11613" w:name="_Toc494288897"/>
        <w:bookmarkStart w:id="11614" w:name="_Toc494291713"/>
        <w:bookmarkStart w:id="11615" w:name="_Toc494294527"/>
        <w:bookmarkEnd w:id="11607"/>
        <w:bookmarkEnd w:id="11608"/>
        <w:bookmarkEnd w:id="11609"/>
        <w:bookmarkEnd w:id="11610"/>
        <w:bookmarkEnd w:id="11611"/>
        <w:bookmarkEnd w:id="11612"/>
        <w:bookmarkEnd w:id="11613"/>
        <w:bookmarkEnd w:id="11614"/>
        <w:bookmarkEnd w:id="11615"/>
      </w:del>
    </w:p>
    <w:p w:rsidR="0007383C" w:rsidRPr="00E056B6" w:rsidDel="00371A11" w:rsidRDefault="00C0468B">
      <w:pPr>
        <w:pStyle w:val="body"/>
        <w:rPr>
          <w:del w:id="11616" w:author="Sastry, Murali" w:date="2015-06-09T17:17:00Z"/>
        </w:rPr>
      </w:pPr>
      <w:del w:id="11617" w:author="Sastry, Murali" w:date="2015-06-09T17:17:00Z">
        <w:r w:rsidRPr="00E056B6" w:rsidDel="00371A11">
          <w:delText>Command line parameters:</w:delText>
        </w:r>
        <w:bookmarkStart w:id="11618" w:name="_Toc421702464"/>
        <w:bookmarkStart w:id="11619" w:name="_Toc421705658"/>
        <w:bookmarkStart w:id="11620" w:name="_Toc422905638"/>
        <w:bookmarkStart w:id="11621" w:name="_Toc422936269"/>
        <w:bookmarkStart w:id="11622" w:name="_Toc422939331"/>
        <w:bookmarkStart w:id="11623" w:name="_Toc422930766"/>
        <w:bookmarkStart w:id="11624" w:name="_Toc494288898"/>
        <w:bookmarkStart w:id="11625" w:name="_Toc494291714"/>
        <w:bookmarkStart w:id="11626" w:name="_Toc494294528"/>
        <w:bookmarkEnd w:id="11618"/>
        <w:bookmarkEnd w:id="11619"/>
        <w:bookmarkEnd w:id="11620"/>
        <w:bookmarkEnd w:id="11621"/>
        <w:bookmarkEnd w:id="11622"/>
        <w:bookmarkEnd w:id="11623"/>
        <w:bookmarkEnd w:id="11624"/>
        <w:bookmarkEnd w:id="11625"/>
        <w:bookmarkEnd w:id="11626"/>
      </w:del>
    </w:p>
    <w:p w:rsidR="0007383C" w:rsidRPr="00E056B6" w:rsidDel="00371A11" w:rsidRDefault="00C0468B">
      <w:pPr>
        <w:pStyle w:val="body"/>
        <w:rPr>
          <w:del w:id="11627" w:author="Sastry, Murali" w:date="2015-06-09T17:17:00Z"/>
        </w:rPr>
        <w:pPrChange w:id="11628" w:author="Sastry, Murali" w:date="2015-06-10T10:23:00Z">
          <w:pPr>
            <w:pStyle w:val="body"/>
            <w:spacing w:before="0" w:after="0"/>
            <w:ind w:left="1440"/>
          </w:pPr>
        </w:pPrChange>
      </w:pPr>
      <w:del w:id="11629" w:author="Sastry, Murali" w:date="2015-06-09T17:17:00Z">
        <w:r w:rsidRPr="00E056B6" w:rsidDel="00371A11">
          <w:delText>-help</w:delText>
        </w:r>
        <w:r w:rsidRPr="00E056B6" w:rsidDel="00371A11">
          <w:tab/>
        </w:r>
        <w:r w:rsidRPr="00E056B6" w:rsidDel="00371A11">
          <w:tab/>
        </w:r>
        <w:r w:rsidRPr="00E056B6" w:rsidDel="00371A11">
          <w:tab/>
          <w:delText>Displays syntax and parameters, then quits</w:delText>
        </w:r>
        <w:bookmarkStart w:id="11630" w:name="_Toc421702465"/>
        <w:bookmarkStart w:id="11631" w:name="_Toc421705659"/>
        <w:bookmarkStart w:id="11632" w:name="_Toc422905639"/>
        <w:bookmarkStart w:id="11633" w:name="_Toc422936270"/>
        <w:bookmarkStart w:id="11634" w:name="_Toc422939332"/>
        <w:bookmarkStart w:id="11635" w:name="_Toc422930767"/>
        <w:bookmarkStart w:id="11636" w:name="_Toc494288899"/>
        <w:bookmarkStart w:id="11637" w:name="_Toc494291715"/>
        <w:bookmarkStart w:id="11638" w:name="_Toc494294529"/>
        <w:bookmarkEnd w:id="11630"/>
        <w:bookmarkEnd w:id="11631"/>
        <w:bookmarkEnd w:id="11632"/>
        <w:bookmarkEnd w:id="11633"/>
        <w:bookmarkEnd w:id="11634"/>
        <w:bookmarkEnd w:id="11635"/>
        <w:bookmarkEnd w:id="11636"/>
        <w:bookmarkEnd w:id="11637"/>
        <w:bookmarkEnd w:id="11638"/>
      </w:del>
    </w:p>
    <w:p w:rsidR="0007383C" w:rsidRPr="00E056B6" w:rsidDel="00371A11" w:rsidRDefault="00C0468B">
      <w:pPr>
        <w:pStyle w:val="body"/>
        <w:rPr>
          <w:del w:id="11639" w:author="Sastry, Murali" w:date="2015-06-09T17:17:00Z"/>
        </w:rPr>
        <w:pPrChange w:id="11640" w:author="Sastry, Murali" w:date="2015-06-10T10:23:00Z">
          <w:pPr>
            <w:pStyle w:val="body"/>
            <w:spacing w:before="0" w:after="0"/>
            <w:ind w:left="1440"/>
          </w:pPr>
        </w:pPrChange>
      </w:pPr>
      <w:del w:id="11641" w:author="Sastry, Murali" w:date="2015-06-09T17:17:00Z">
        <w:r w:rsidRPr="00E056B6" w:rsidDel="00371A11">
          <w:delText>-test</w:delText>
        </w:r>
        <w:r w:rsidRPr="00E056B6" w:rsidDel="00371A11">
          <w:tab/>
        </w:r>
        <w:r w:rsidRPr="00E056B6" w:rsidDel="00371A11">
          <w:tab/>
        </w:r>
        <w:r w:rsidRPr="00E056B6" w:rsidDel="00371A11">
          <w:tab/>
          <w:delText>Does not clobber files when syncing</w:delText>
        </w:r>
        <w:bookmarkStart w:id="11642" w:name="_Toc421702466"/>
        <w:bookmarkStart w:id="11643" w:name="_Toc421705660"/>
        <w:bookmarkStart w:id="11644" w:name="_Toc422905640"/>
        <w:bookmarkStart w:id="11645" w:name="_Toc422936271"/>
        <w:bookmarkStart w:id="11646" w:name="_Toc422939333"/>
        <w:bookmarkStart w:id="11647" w:name="_Toc422930768"/>
        <w:bookmarkStart w:id="11648" w:name="_Toc494288900"/>
        <w:bookmarkStart w:id="11649" w:name="_Toc494291716"/>
        <w:bookmarkStart w:id="11650" w:name="_Toc494294530"/>
        <w:bookmarkEnd w:id="11642"/>
        <w:bookmarkEnd w:id="11643"/>
        <w:bookmarkEnd w:id="11644"/>
        <w:bookmarkEnd w:id="11645"/>
        <w:bookmarkEnd w:id="11646"/>
        <w:bookmarkEnd w:id="11647"/>
        <w:bookmarkEnd w:id="11648"/>
        <w:bookmarkEnd w:id="11649"/>
        <w:bookmarkEnd w:id="11650"/>
      </w:del>
    </w:p>
    <w:p w:rsidR="0007383C" w:rsidRPr="00E056B6" w:rsidDel="00371A11" w:rsidRDefault="00C0468B">
      <w:pPr>
        <w:pStyle w:val="body"/>
        <w:rPr>
          <w:del w:id="11651" w:author="Sastry, Murali" w:date="2015-06-09T17:17:00Z"/>
        </w:rPr>
        <w:pPrChange w:id="11652" w:author="Sastry, Murali" w:date="2015-06-10T10:23:00Z">
          <w:pPr>
            <w:pStyle w:val="body"/>
            <w:spacing w:before="0" w:after="0"/>
            <w:ind w:left="2880" w:firstLine="720"/>
          </w:pPr>
        </w:pPrChange>
      </w:pPr>
      <w:del w:id="11653" w:author="Sastry, Murali" w:date="2015-06-09T17:17:00Z">
        <w:r w:rsidRPr="00E056B6" w:rsidDel="00371A11">
          <w:delText>Does not force rebuild of projects</w:delText>
        </w:r>
        <w:bookmarkStart w:id="11654" w:name="_Toc421702467"/>
        <w:bookmarkStart w:id="11655" w:name="_Toc421705661"/>
        <w:bookmarkStart w:id="11656" w:name="_Toc422905641"/>
        <w:bookmarkStart w:id="11657" w:name="_Toc422936272"/>
        <w:bookmarkStart w:id="11658" w:name="_Toc422939334"/>
        <w:bookmarkStart w:id="11659" w:name="_Toc422930769"/>
        <w:bookmarkStart w:id="11660" w:name="_Toc494288901"/>
        <w:bookmarkStart w:id="11661" w:name="_Toc494291717"/>
        <w:bookmarkStart w:id="11662" w:name="_Toc494294531"/>
        <w:bookmarkEnd w:id="11654"/>
        <w:bookmarkEnd w:id="11655"/>
        <w:bookmarkEnd w:id="11656"/>
        <w:bookmarkEnd w:id="11657"/>
        <w:bookmarkEnd w:id="11658"/>
        <w:bookmarkEnd w:id="11659"/>
        <w:bookmarkEnd w:id="11660"/>
        <w:bookmarkEnd w:id="11661"/>
        <w:bookmarkEnd w:id="11662"/>
      </w:del>
    </w:p>
    <w:p w:rsidR="0007383C" w:rsidRPr="00E056B6" w:rsidDel="00371A11" w:rsidRDefault="00C0468B">
      <w:pPr>
        <w:pStyle w:val="body"/>
        <w:rPr>
          <w:del w:id="11663" w:author="Sastry, Murali" w:date="2015-06-09T17:17:00Z"/>
        </w:rPr>
        <w:pPrChange w:id="11664" w:author="Sastry, Murali" w:date="2015-06-10T10:23:00Z">
          <w:pPr>
            <w:pStyle w:val="body"/>
            <w:spacing w:before="0"/>
            <w:ind w:left="1440"/>
          </w:pPr>
        </w:pPrChange>
      </w:pPr>
      <w:del w:id="11665" w:author="Sastry, Murali" w:date="2015-06-09T17:17:00Z">
        <w:r w:rsidRPr="00E056B6" w:rsidDel="00371A11">
          <w:delText>-syncOnly</w:delText>
        </w:r>
        <w:r w:rsidRPr="00E056B6" w:rsidDel="00371A11">
          <w:tab/>
        </w:r>
        <w:r w:rsidRPr="00E056B6" w:rsidDel="00371A11">
          <w:tab/>
          <w:delText>Does not build, just syncs files</w:delText>
        </w:r>
        <w:bookmarkStart w:id="11666" w:name="_Toc421702468"/>
        <w:bookmarkStart w:id="11667" w:name="_Toc421705662"/>
        <w:bookmarkStart w:id="11668" w:name="_Toc422905642"/>
        <w:bookmarkStart w:id="11669" w:name="_Toc422936273"/>
        <w:bookmarkStart w:id="11670" w:name="_Toc422939335"/>
        <w:bookmarkStart w:id="11671" w:name="_Toc422930770"/>
        <w:bookmarkStart w:id="11672" w:name="_Toc494288902"/>
        <w:bookmarkStart w:id="11673" w:name="_Toc494291718"/>
        <w:bookmarkStart w:id="11674" w:name="_Toc494294532"/>
        <w:bookmarkEnd w:id="11666"/>
        <w:bookmarkEnd w:id="11667"/>
        <w:bookmarkEnd w:id="11668"/>
        <w:bookmarkEnd w:id="11669"/>
        <w:bookmarkEnd w:id="11670"/>
        <w:bookmarkEnd w:id="11671"/>
        <w:bookmarkEnd w:id="11672"/>
        <w:bookmarkEnd w:id="11673"/>
        <w:bookmarkEnd w:id="11674"/>
      </w:del>
    </w:p>
    <w:p w:rsidR="0007383C" w:rsidRPr="00E056B6" w:rsidDel="00371A11" w:rsidRDefault="00C0468B">
      <w:pPr>
        <w:pStyle w:val="body"/>
        <w:rPr>
          <w:del w:id="11675" w:author="Sastry, Murali" w:date="2015-06-09T17:17:00Z"/>
        </w:rPr>
        <w:pPrChange w:id="11676" w:author="Sastry, Murali" w:date="2015-06-10T10:23:00Z">
          <w:pPr>
            <w:pStyle w:val="Heading3"/>
            <w:pageBreakBefore/>
          </w:pPr>
        </w:pPrChange>
      </w:pPr>
      <w:del w:id="11677" w:author="Sastry, Murali" w:date="2015-06-09T17:17:00Z">
        <w:r w:rsidRPr="00E056B6" w:rsidDel="00371A11">
          <w:delText>LocationSensor.config</w:delText>
        </w:r>
        <w:bookmarkStart w:id="11678" w:name="_Toc421702469"/>
        <w:bookmarkStart w:id="11679" w:name="_Toc421705663"/>
        <w:bookmarkStart w:id="11680" w:name="_Toc422905643"/>
        <w:bookmarkStart w:id="11681" w:name="_Toc422936274"/>
        <w:bookmarkStart w:id="11682" w:name="_Toc422939336"/>
        <w:bookmarkStart w:id="11683" w:name="_Toc422930771"/>
        <w:bookmarkStart w:id="11684" w:name="_Toc494288903"/>
        <w:bookmarkStart w:id="11685" w:name="_Toc494291719"/>
        <w:bookmarkStart w:id="11686" w:name="_Toc494294533"/>
        <w:bookmarkEnd w:id="11678"/>
        <w:bookmarkEnd w:id="11679"/>
        <w:bookmarkEnd w:id="11680"/>
        <w:bookmarkEnd w:id="11681"/>
        <w:bookmarkEnd w:id="11682"/>
        <w:bookmarkEnd w:id="11683"/>
        <w:bookmarkEnd w:id="11684"/>
        <w:bookmarkEnd w:id="11685"/>
        <w:bookmarkEnd w:id="11686"/>
      </w:del>
    </w:p>
    <w:p w:rsidR="00983820" w:rsidRPr="00E056B6" w:rsidDel="00371A11" w:rsidRDefault="00C0468B">
      <w:pPr>
        <w:pStyle w:val="body"/>
        <w:rPr>
          <w:del w:id="11687" w:author="Sastry, Murali" w:date="2015-06-09T17:17:00Z"/>
        </w:rPr>
        <w:pPrChange w:id="11688" w:author="Sastry, Murali" w:date="2015-06-10T10:23:00Z">
          <w:pPr>
            <w:pStyle w:val="Caption"/>
            <w:keepNext/>
          </w:pPr>
        </w:pPrChange>
      </w:pPr>
      <w:del w:id="11689"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14</w:delText>
        </w:r>
        <w:r w:rsidR="00A31CAF" w:rsidDel="00371A11">
          <w:rPr>
            <w:b/>
          </w:rPr>
          <w:fldChar w:fldCharType="end"/>
        </w:r>
        <w:r w:rsidRPr="00E056B6" w:rsidDel="00371A11">
          <w:delText xml:space="preserve"> Location Sensor config file settings</w:delText>
        </w:r>
        <w:bookmarkStart w:id="11690" w:name="_Toc421702470"/>
        <w:bookmarkStart w:id="11691" w:name="_Toc421705664"/>
        <w:bookmarkStart w:id="11692" w:name="_Toc422905644"/>
        <w:bookmarkStart w:id="11693" w:name="_Toc422936275"/>
        <w:bookmarkStart w:id="11694" w:name="_Toc422939337"/>
        <w:bookmarkStart w:id="11695" w:name="_Toc422930772"/>
        <w:bookmarkStart w:id="11696" w:name="_Toc494288904"/>
        <w:bookmarkStart w:id="11697" w:name="_Toc494291720"/>
        <w:bookmarkStart w:id="11698" w:name="_Toc494294534"/>
        <w:bookmarkEnd w:id="11690"/>
        <w:bookmarkEnd w:id="11691"/>
        <w:bookmarkEnd w:id="11692"/>
        <w:bookmarkEnd w:id="11693"/>
        <w:bookmarkEnd w:id="11694"/>
        <w:bookmarkEnd w:id="11695"/>
        <w:bookmarkEnd w:id="11696"/>
        <w:bookmarkEnd w:id="11697"/>
        <w:bookmarkEnd w:id="11698"/>
      </w:del>
    </w:p>
    <w:tbl>
      <w:tblPr>
        <w:tblW w:w="855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330"/>
        <w:gridCol w:w="3330"/>
      </w:tblGrid>
      <w:tr w:rsidR="0007383C" w:rsidRPr="00E056B6" w:rsidDel="00371A11" w:rsidTr="00F868C1">
        <w:trPr>
          <w:cantSplit/>
          <w:tblHeader/>
          <w:del w:id="11699" w:author="Sastry, Murali" w:date="2015-06-09T17:17:00Z"/>
        </w:trPr>
        <w:tc>
          <w:tcPr>
            <w:tcW w:w="1890" w:type="dxa"/>
            <w:tcBorders>
              <w:bottom w:val="single" w:sz="12" w:space="0" w:color="auto"/>
            </w:tcBorders>
          </w:tcPr>
          <w:p w:rsidR="0007383C" w:rsidRPr="00E056B6" w:rsidDel="00371A11" w:rsidRDefault="00C0468B">
            <w:pPr>
              <w:pStyle w:val="body"/>
              <w:rPr>
                <w:del w:id="11700" w:author="Sastry, Murali" w:date="2015-06-09T17:17:00Z"/>
              </w:rPr>
              <w:pPrChange w:id="11701" w:author="Sastry, Murali" w:date="2015-06-10T10:23:00Z">
                <w:pPr>
                  <w:pStyle w:val="tableheading"/>
                </w:pPr>
              </w:pPrChange>
            </w:pPr>
            <w:del w:id="11702" w:author="Sastry, Murali" w:date="2015-06-09T17:17:00Z">
              <w:r w:rsidRPr="00E056B6" w:rsidDel="00371A11">
                <w:delText>Keywords</w:delText>
              </w:r>
              <w:bookmarkStart w:id="11703" w:name="_Toc421702471"/>
              <w:bookmarkStart w:id="11704" w:name="_Toc421705665"/>
              <w:bookmarkStart w:id="11705" w:name="_Toc422905645"/>
              <w:bookmarkStart w:id="11706" w:name="_Toc422936276"/>
              <w:bookmarkStart w:id="11707" w:name="_Toc422939338"/>
              <w:bookmarkStart w:id="11708" w:name="_Toc422930773"/>
              <w:bookmarkStart w:id="11709" w:name="_Toc494288905"/>
              <w:bookmarkStart w:id="11710" w:name="_Toc494291721"/>
              <w:bookmarkStart w:id="11711" w:name="_Toc494294535"/>
              <w:bookmarkEnd w:id="11703"/>
              <w:bookmarkEnd w:id="11704"/>
              <w:bookmarkEnd w:id="11705"/>
              <w:bookmarkEnd w:id="11706"/>
              <w:bookmarkEnd w:id="11707"/>
              <w:bookmarkEnd w:id="11708"/>
              <w:bookmarkEnd w:id="11709"/>
              <w:bookmarkEnd w:id="11710"/>
              <w:bookmarkEnd w:id="11711"/>
            </w:del>
          </w:p>
        </w:tc>
        <w:tc>
          <w:tcPr>
            <w:tcW w:w="3330" w:type="dxa"/>
            <w:tcBorders>
              <w:bottom w:val="single" w:sz="12" w:space="0" w:color="auto"/>
            </w:tcBorders>
          </w:tcPr>
          <w:p w:rsidR="0007383C" w:rsidRPr="00E056B6" w:rsidDel="00371A11" w:rsidRDefault="00C0468B">
            <w:pPr>
              <w:pStyle w:val="body"/>
              <w:rPr>
                <w:del w:id="11712" w:author="Sastry, Murali" w:date="2015-06-09T17:17:00Z"/>
              </w:rPr>
              <w:pPrChange w:id="11713" w:author="Sastry, Murali" w:date="2015-06-10T10:23:00Z">
                <w:pPr>
                  <w:pStyle w:val="tableheading"/>
                </w:pPr>
              </w:pPrChange>
            </w:pPr>
            <w:del w:id="11714" w:author="Sastry, Murali" w:date="2015-06-09T17:17:00Z">
              <w:r w:rsidRPr="00E056B6" w:rsidDel="00371A11">
                <w:delText>Value</w:delText>
              </w:r>
              <w:bookmarkStart w:id="11715" w:name="_Toc421702472"/>
              <w:bookmarkStart w:id="11716" w:name="_Toc421705666"/>
              <w:bookmarkStart w:id="11717" w:name="_Toc422905646"/>
              <w:bookmarkStart w:id="11718" w:name="_Toc422936277"/>
              <w:bookmarkStart w:id="11719" w:name="_Toc422939339"/>
              <w:bookmarkStart w:id="11720" w:name="_Toc422930774"/>
              <w:bookmarkStart w:id="11721" w:name="_Toc494288906"/>
              <w:bookmarkStart w:id="11722" w:name="_Toc494291722"/>
              <w:bookmarkStart w:id="11723" w:name="_Toc494294536"/>
              <w:bookmarkEnd w:id="11715"/>
              <w:bookmarkEnd w:id="11716"/>
              <w:bookmarkEnd w:id="11717"/>
              <w:bookmarkEnd w:id="11718"/>
              <w:bookmarkEnd w:id="11719"/>
              <w:bookmarkEnd w:id="11720"/>
              <w:bookmarkEnd w:id="11721"/>
              <w:bookmarkEnd w:id="11722"/>
              <w:bookmarkEnd w:id="11723"/>
            </w:del>
          </w:p>
        </w:tc>
        <w:tc>
          <w:tcPr>
            <w:tcW w:w="3330" w:type="dxa"/>
            <w:tcBorders>
              <w:bottom w:val="single" w:sz="12" w:space="0" w:color="auto"/>
            </w:tcBorders>
          </w:tcPr>
          <w:p w:rsidR="0007383C" w:rsidRPr="00E056B6" w:rsidDel="00371A11" w:rsidRDefault="00C0468B">
            <w:pPr>
              <w:pStyle w:val="body"/>
              <w:rPr>
                <w:del w:id="11724" w:author="Sastry, Murali" w:date="2015-06-09T17:17:00Z"/>
              </w:rPr>
              <w:pPrChange w:id="11725" w:author="Sastry, Murali" w:date="2015-06-10T10:23:00Z">
                <w:pPr>
                  <w:pStyle w:val="tableheading"/>
                </w:pPr>
              </w:pPrChange>
            </w:pPr>
            <w:del w:id="11726" w:author="Sastry, Murali" w:date="2015-06-09T17:17:00Z">
              <w:r w:rsidRPr="00E056B6" w:rsidDel="00371A11">
                <w:delText>Description</w:delText>
              </w:r>
              <w:bookmarkStart w:id="11727" w:name="_Toc421702473"/>
              <w:bookmarkStart w:id="11728" w:name="_Toc421705667"/>
              <w:bookmarkStart w:id="11729" w:name="_Toc422905647"/>
              <w:bookmarkStart w:id="11730" w:name="_Toc422936278"/>
              <w:bookmarkStart w:id="11731" w:name="_Toc422939340"/>
              <w:bookmarkStart w:id="11732" w:name="_Toc422930775"/>
              <w:bookmarkStart w:id="11733" w:name="_Toc494288907"/>
              <w:bookmarkStart w:id="11734" w:name="_Toc494291723"/>
              <w:bookmarkStart w:id="11735" w:name="_Toc494294537"/>
              <w:bookmarkEnd w:id="11727"/>
              <w:bookmarkEnd w:id="11728"/>
              <w:bookmarkEnd w:id="11729"/>
              <w:bookmarkEnd w:id="11730"/>
              <w:bookmarkEnd w:id="11731"/>
              <w:bookmarkEnd w:id="11732"/>
              <w:bookmarkEnd w:id="11733"/>
              <w:bookmarkEnd w:id="11734"/>
              <w:bookmarkEnd w:id="11735"/>
            </w:del>
          </w:p>
        </w:tc>
        <w:bookmarkStart w:id="11736" w:name="_Toc421702474"/>
        <w:bookmarkStart w:id="11737" w:name="_Toc421705668"/>
        <w:bookmarkStart w:id="11738" w:name="_Toc422905648"/>
        <w:bookmarkStart w:id="11739" w:name="_Toc422936279"/>
        <w:bookmarkStart w:id="11740" w:name="_Toc422939341"/>
        <w:bookmarkStart w:id="11741" w:name="_Toc422930776"/>
        <w:bookmarkStart w:id="11742" w:name="_Toc494288908"/>
        <w:bookmarkStart w:id="11743" w:name="_Toc494291724"/>
        <w:bookmarkStart w:id="11744" w:name="_Toc494294538"/>
        <w:bookmarkEnd w:id="11736"/>
        <w:bookmarkEnd w:id="11737"/>
        <w:bookmarkEnd w:id="11738"/>
        <w:bookmarkEnd w:id="11739"/>
        <w:bookmarkEnd w:id="11740"/>
        <w:bookmarkEnd w:id="11741"/>
        <w:bookmarkEnd w:id="11742"/>
        <w:bookmarkEnd w:id="11743"/>
        <w:bookmarkEnd w:id="11744"/>
      </w:tr>
      <w:tr w:rsidR="0007383C" w:rsidRPr="00E056B6" w:rsidDel="00371A11" w:rsidTr="00F868C1">
        <w:trPr>
          <w:cantSplit/>
          <w:del w:id="11745" w:author="Sastry, Murali" w:date="2015-06-09T17:17:00Z"/>
        </w:trPr>
        <w:tc>
          <w:tcPr>
            <w:tcW w:w="1890" w:type="dxa"/>
            <w:tcBorders>
              <w:top w:val="nil"/>
              <w:bottom w:val="single" w:sz="6" w:space="0" w:color="auto"/>
            </w:tcBorders>
          </w:tcPr>
          <w:p w:rsidR="0007383C" w:rsidRPr="00E056B6" w:rsidDel="00371A11" w:rsidRDefault="00C0468B">
            <w:pPr>
              <w:pStyle w:val="body"/>
              <w:rPr>
                <w:del w:id="11746" w:author="Sastry, Murali" w:date="2015-06-09T17:17:00Z"/>
              </w:rPr>
              <w:pPrChange w:id="11747" w:author="Sastry, Murali" w:date="2015-06-10T10:23:00Z">
                <w:pPr>
                  <w:pStyle w:val="tableentry"/>
                </w:pPr>
              </w:pPrChange>
            </w:pPr>
            <w:del w:id="11748" w:author="Sastry, Murali" w:date="2015-06-09T17:17:00Z">
              <w:r w:rsidRPr="00E056B6" w:rsidDel="00371A11">
                <w:delText>build:</w:delText>
              </w:r>
              <w:bookmarkStart w:id="11749" w:name="_Toc421702475"/>
              <w:bookmarkStart w:id="11750" w:name="_Toc421705669"/>
              <w:bookmarkStart w:id="11751" w:name="_Toc422905649"/>
              <w:bookmarkStart w:id="11752" w:name="_Toc422936280"/>
              <w:bookmarkStart w:id="11753" w:name="_Toc422939342"/>
              <w:bookmarkStart w:id="11754" w:name="_Toc422930777"/>
              <w:bookmarkStart w:id="11755" w:name="_Toc494288909"/>
              <w:bookmarkStart w:id="11756" w:name="_Toc494291725"/>
              <w:bookmarkStart w:id="11757" w:name="_Toc494294539"/>
              <w:bookmarkEnd w:id="11749"/>
              <w:bookmarkEnd w:id="11750"/>
              <w:bookmarkEnd w:id="11751"/>
              <w:bookmarkEnd w:id="11752"/>
              <w:bookmarkEnd w:id="11753"/>
              <w:bookmarkEnd w:id="11754"/>
              <w:bookmarkEnd w:id="11755"/>
              <w:bookmarkEnd w:id="11756"/>
              <w:bookmarkEnd w:id="11757"/>
            </w:del>
          </w:p>
        </w:tc>
        <w:tc>
          <w:tcPr>
            <w:tcW w:w="3330" w:type="dxa"/>
            <w:tcBorders>
              <w:top w:val="nil"/>
              <w:bottom w:val="single" w:sz="6" w:space="0" w:color="auto"/>
            </w:tcBorders>
          </w:tcPr>
          <w:p w:rsidR="0007383C" w:rsidRPr="00E056B6" w:rsidDel="00371A11" w:rsidRDefault="00C0468B">
            <w:pPr>
              <w:pStyle w:val="body"/>
              <w:rPr>
                <w:del w:id="11758" w:author="Sastry, Murali" w:date="2015-06-09T17:17:00Z"/>
              </w:rPr>
              <w:pPrChange w:id="11759" w:author="Sastry, Murali" w:date="2015-06-10T10:23:00Z">
                <w:pPr>
                  <w:pStyle w:val="tableentry"/>
                </w:pPr>
              </w:pPrChange>
            </w:pPr>
            <w:del w:id="11760" w:author="Sastry, Murali" w:date="2015-06-09T17:17:00Z">
              <w:r w:rsidRPr="00E056B6" w:rsidDel="00371A11">
                <w:delText>head</w:delText>
              </w:r>
              <w:bookmarkStart w:id="11761" w:name="_Toc421702476"/>
              <w:bookmarkStart w:id="11762" w:name="_Toc421705670"/>
              <w:bookmarkStart w:id="11763" w:name="_Toc422905650"/>
              <w:bookmarkStart w:id="11764" w:name="_Toc422936281"/>
              <w:bookmarkStart w:id="11765" w:name="_Toc422939343"/>
              <w:bookmarkStart w:id="11766" w:name="_Toc422930778"/>
              <w:bookmarkStart w:id="11767" w:name="_Toc494288910"/>
              <w:bookmarkStart w:id="11768" w:name="_Toc494291726"/>
              <w:bookmarkStart w:id="11769" w:name="_Toc494294540"/>
              <w:bookmarkEnd w:id="11761"/>
              <w:bookmarkEnd w:id="11762"/>
              <w:bookmarkEnd w:id="11763"/>
              <w:bookmarkEnd w:id="11764"/>
              <w:bookmarkEnd w:id="11765"/>
              <w:bookmarkEnd w:id="11766"/>
              <w:bookmarkEnd w:id="11767"/>
              <w:bookmarkEnd w:id="11768"/>
              <w:bookmarkEnd w:id="11769"/>
            </w:del>
          </w:p>
          <w:p w:rsidR="0007383C" w:rsidRPr="00E056B6" w:rsidDel="00371A11" w:rsidRDefault="00C0468B">
            <w:pPr>
              <w:pStyle w:val="body"/>
              <w:rPr>
                <w:del w:id="11770" w:author="Sastry, Murali" w:date="2015-06-09T17:17:00Z"/>
              </w:rPr>
              <w:pPrChange w:id="11771" w:author="Sastry, Murali" w:date="2015-06-10T10:23:00Z">
                <w:pPr>
                  <w:pStyle w:val="tableentry"/>
                </w:pPr>
              </w:pPrChange>
            </w:pPr>
            <w:del w:id="11772" w:author="Sastry, Murali" w:date="2015-06-09T17:17:00Z">
              <w:r w:rsidRPr="00E056B6" w:rsidDel="00371A11">
                <w:delText>label (not typically used)</w:delText>
              </w:r>
              <w:bookmarkStart w:id="11773" w:name="_Toc421702477"/>
              <w:bookmarkStart w:id="11774" w:name="_Toc421705671"/>
              <w:bookmarkStart w:id="11775" w:name="_Toc422905651"/>
              <w:bookmarkStart w:id="11776" w:name="_Toc422936282"/>
              <w:bookmarkStart w:id="11777" w:name="_Toc422939344"/>
              <w:bookmarkStart w:id="11778" w:name="_Toc422930779"/>
              <w:bookmarkStart w:id="11779" w:name="_Toc494288911"/>
              <w:bookmarkStart w:id="11780" w:name="_Toc494291727"/>
              <w:bookmarkStart w:id="11781" w:name="_Toc494294541"/>
              <w:bookmarkEnd w:id="11773"/>
              <w:bookmarkEnd w:id="11774"/>
              <w:bookmarkEnd w:id="11775"/>
              <w:bookmarkEnd w:id="11776"/>
              <w:bookmarkEnd w:id="11777"/>
              <w:bookmarkEnd w:id="11778"/>
              <w:bookmarkEnd w:id="11779"/>
              <w:bookmarkEnd w:id="11780"/>
              <w:bookmarkEnd w:id="11781"/>
            </w:del>
          </w:p>
        </w:tc>
        <w:tc>
          <w:tcPr>
            <w:tcW w:w="3330" w:type="dxa"/>
            <w:tcBorders>
              <w:top w:val="nil"/>
              <w:bottom w:val="single" w:sz="6" w:space="0" w:color="auto"/>
            </w:tcBorders>
          </w:tcPr>
          <w:p w:rsidR="0007383C" w:rsidRPr="00E056B6" w:rsidDel="00371A11" w:rsidRDefault="00C0468B">
            <w:pPr>
              <w:pStyle w:val="body"/>
              <w:rPr>
                <w:del w:id="11782" w:author="Sastry, Murali" w:date="2015-06-09T17:17:00Z"/>
              </w:rPr>
              <w:pPrChange w:id="11783" w:author="Sastry, Murali" w:date="2015-06-10T10:23:00Z">
                <w:pPr>
                  <w:pStyle w:val="tableentry"/>
                </w:pPr>
              </w:pPrChange>
            </w:pPr>
            <w:del w:id="11784" w:author="Sastry, Murali" w:date="2015-06-09T17:17:00Z">
              <w:r w:rsidRPr="00E056B6" w:rsidDel="00371A11">
                <w:delText>Sync to head revision</w:delText>
              </w:r>
              <w:bookmarkStart w:id="11785" w:name="_Toc421702478"/>
              <w:bookmarkStart w:id="11786" w:name="_Toc421705672"/>
              <w:bookmarkStart w:id="11787" w:name="_Toc422905652"/>
              <w:bookmarkStart w:id="11788" w:name="_Toc422936283"/>
              <w:bookmarkStart w:id="11789" w:name="_Toc422939345"/>
              <w:bookmarkStart w:id="11790" w:name="_Toc422930780"/>
              <w:bookmarkStart w:id="11791" w:name="_Toc494288912"/>
              <w:bookmarkStart w:id="11792" w:name="_Toc494291728"/>
              <w:bookmarkStart w:id="11793" w:name="_Toc494294542"/>
              <w:bookmarkEnd w:id="11785"/>
              <w:bookmarkEnd w:id="11786"/>
              <w:bookmarkEnd w:id="11787"/>
              <w:bookmarkEnd w:id="11788"/>
              <w:bookmarkEnd w:id="11789"/>
              <w:bookmarkEnd w:id="11790"/>
              <w:bookmarkEnd w:id="11791"/>
              <w:bookmarkEnd w:id="11792"/>
              <w:bookmarkEnd w:id="11793"/>
            </w:del>
          </w:p>
          <w:p w:rsidR="0007383C" w:rsidRPr="00E056B6" w:rsidDel="00371A11" w:rsidRDefault="00C0468B">
            <w:pPr>
              <w:pStyle w:val="body"/>
              <w:rPr>
                <w:del w:id="11794" w:author="Sastry, Murali" w:date="2015-06-09T17:17:00Z"/>
              </w:rPr>
              <w:pPrChange w:id="11795" w:author="Sastry, Murali" w:date="2015-06-10T10:23:00Z">
                <w:pPr>
                  <w:pStyle w:val="tableentry"/>
                </w:pPr>
              </w:pPrChange>
            </w:pPr>
            <w:del w:id="11796" w:author="Sastry, Murali" w:date="2015-06-09T17:17:00Z">
              <w:r w:rsidRPr="00E056B6" w:rsidDel="00371A11">
                <w:delText>Sync client to label</w:delText>
              </w:r>
              <w:bookmarkStart w:id="11797" w:name="_Toc421702479"/>
              <w:bookmarkStart w:id="11798" w:name="_Toc421705673"/>
              <w:bookmarkStart w:id="11799" w:name="_Toc422905653"/>
              <w:bookmarkStart w:id="11800" w:name="_Toc422936284"/>
              <w:bookmarkStart w:id="11801" w:name="_Toc422939346"/>
              <w:bookmarkStart w:id="11802" w:name="_Toc422930781"/>
              <w:bookmarkStart w:id="11803" w:name="_Toc494288913"/>
              <w:bookmarkStart w:id="11804" w:name="_Toc494291729"/>
              <w:bookmarkStart w:id="11805" w:name="_Toc494294543"/>
              <w:bookmarkEnd w:id="11797"/>
              <w:bookmarkEnd w:id="11798"/>
              <w:bookmarkEnd w:id="11799"/>
              <w:bookmarkEnd w:id="11800"/>
              <w:bookmarkEnd w:id="11801"/>
              <w:bookmarkEnd w:id="11802"/>
              <w:bookmarkEnd w:id="11803"/>
              <w:bookmarkEnd w:id="11804"/>
              <w:bookmarkEnd w:id="11805"/>
            </w:del>
          </w:p>
        </w:tc>
        <w:bookmarkStart w:id="11806" w:name="_Toc421702480"/>
        <w:bookmarkStart w:id="11807" w:name="_Toc421705674"/>
        <w:bookmarkStart w:id="11808" w:name="_Toc422905654"/>
        <w:bookmarkStart w:id="11809" w:name="_Toc422936285"/>
        <w:bookmarkStart w:id="11810" w:name="_Toc422939347"/>
        <w:bookmarkStart w:id="11811" w:name="_Toc422930782"/>
        <w:bookmarkStart w:id="11812" w:name="_Toc494288914"/>
        <w:bookmarkStart w:id="11813" w:name="_Toc494291730"/>
        <w:bookmarkStart w:id="11814" w:name="_Toc494294544"/>
        <w:bookmarkEnd w:id="11806"/>
        <w:bookmarkEnd w:id="11807"/>
        <w:bookmarkEnd w:id="11808"/>
        <w:bookmarkEnd w:id="11809"/>
        <w:bookmarkEnd w:id="11810"/>
        <w:bookmarkEnd w:id="11811"/>
        <w:bookmarkEnd w:id="11812"/>
        <w:bookmarkEnd w:id="11813"/>
        <w:bookmarkEnd w:id="11814"/>
      </w:tr>
      <w:tr w:rsidR="0007383C" w:rsidRPr="00E056B6" w:rsidDel="00371A11" w:rsidTr="00F868C1">
        <w:trPr>
          <w:cantSplit/>
          <w:del w:id="11815" w:author="Sastry, Murali" w:date="2015-06-09T17:17:00Z"/>
        </w:trPr>
        <w:tc>
          <w:tcPr>
            <w:tcW w:w="1890" w:type="dxa"/>
            <w:tcBorders>
              <w:top w:val="single" w:sz="6" w:space="0" w:color="auto"/>
              <w:bottom w:val="single" w:sz="6" w:space="0" w:color="auto"/>
            </w:tcBorders>
          </w:tcPr>
          <w:p w:rsidR="0007383C" w:rsidRPr="00E056B6" w:rsidDel="00371A11" w:rsidRDefault="00C0468B">
            <w:pPr>
              <w:pStyle w:val="body"/>
              <w:rPr>
                <w:del w:id="11816" w:author="Sastry, Murali" w:date="2015-06-09T17:17:00Z"/>
              </w:rPr>
              <w:pPrChange w:id="11817" w:author="Sastry, Murali" w:date="2015-06-10T10:23:00Z">
                <w:pPr>
                  <w:pStyle w:val="tableentry"/>
                </w:pPr>
              </w:pPrChange>
            </w:pPr>
            <w:del w:id="11818" w:author="Sastry, Murali" w:date="2015-06-09T17:17:00Z">
              <w:r w:rsidRPr="00E056B6" w:rsidDel="00371A11">
                <w:delText>label:</w:delText>
              </w:r>
              <w:bookmarkStart w:id="11819" w:name="_Toc421702481"/>
              <w:bookmarkStart w:id="11820" w:name="_Toc421705675"/>
              <w:bookmarkStart w:id="11821" w:name="_Toc422905655"/>
              <w:bookmarkStart w:id="11822" w:name="_Toc422936286"/>
              <w:bookmarkStart w:id="11823" w:name="_Toc422939348"/>
              <w:bookmarkStart w:id="11824" w:name="_Toc422930783"/>
              <w:bookmarkStart w:id="11825" w:name="_Toc494288915"/>
              <w:bookmarkStart w:id="11826" w:name="_Toc494291731"/>
              <w:bookmarkStart w:id="11827" w:name="_Toc494294545"/>
              <w:bookmarkEnd w:id="11819"/>
              <w:bookmarkEnd w:id="11820"/>
              <w:bookmarkEnd w:id="11821"/>
              <w:bookmarkEnd w:id="11822"/>
              <w:bookmarkEnd w:id="11823"/>
              <w:bookmarkEnd w:id="11824"/>
              <w:bookmarkEnd w:id="11825"/>
              <w:bookmarkEnd w:id="11826"/>
              <w:bookmarkEnd w:id="11827"/>
            </w:del>
          </w:p>
        </w:tc>
        <w:tc>
          <w:tcPr>
            <w:tcW w:w="3330" w:type="dxa"/>
            <w:tcBorders>
              <w:top w:val="single" w:sz="6" w:space="0" w:color="auto"/>
              <w:bottom w:val="single" w:sz="6" w:space="0" w:color="auto"/>
            </w:tcBorders>
          </w:tcPr>
          <w:p w:rsidR="0007383C" w:rsidRPr="00E056B6" w:rsidDel="00371A11" w:rsidRDefault="00C0468B">
            <w:pPr>
              <w:pStyle w:val="body"/>
              <w:rPr>
                <w:del w:id="11828" w:author="Sastry, Murali" w:date="2015-06-09T17:17:00Z"/>
              </w:rPr>
              <w:pPrChange w:id="11829" w:author="Sastry, Murali" w:date="2015-06-10T10:23:00Z">
                <w:pPr>
                  <w:pStyle w:val="tableentry"/>
                </w:pPr>
              </w:pPrChange>
            </w:pPr>
            <w:del w:id="11830" w:author="Sastry, Murali" w:date="2015-06-09T17:17:00Z">
              <w:r w:rsidRPr="00E056B6" w:rsidDel="00371A11">
                <w:delText>(not typically used)</w:delText>
              </w:r>
              <w:bookmarkStart w:id="11831" w:name="_Toc421702482"/>
              <w:bookmarkStart w:id="11832" w:name="_Toc421705676"/>
              <w:bookmarkStart w:id="11833" w:name="_Toc422905656"/>
              <w:bookmarkStart w:id="11834" w:name="_Toc422936287"/>
              <w:bookmarkStart w:id="11835" w:name="_Toc422939349"/>
              <w:bookmarkStart w:id="11836" w:name="_Toc422930784"/>
              <w:bookmarkStart w:id="11837" w:name="_Toc494288916"/>
              <w:bookmarkStart w:id="11838" w:name="_Toc494291732"/>
              <w:bookmarkStart w:id="11839" w:name="_Toc494294546"/>
              <w:bookmarkEnd w:id="11831"/>
              <w:bookmarkEnd w:id="11832"/>
              <w:bookmarkEnd w:id="11833"/>
              <w:bookmarkEnd w:id="11834"/>
              <w:bookmarkEnd w:id="11835"/>
              <w:bookmarkEnd w:id="11836"/>
              <w:bookmarkEnd w:id="11837"/>
              <w:bookmarkEnd w:id="11838"/>
              <w:bookmarkEnd w:id="11839"/>
            </w:del>
          </w:p>
        </w:tc>
        <w:tc>
          <w:tcPr>
            <w:tcW w:w="3330" w:type="dxa"/>
            <w:tcBorders>
              <w:top w:val="single" w:sz="6" w:space="0" w:color="auto"/>
              <w:bottom w:val="single" w:sz="6" w:space="0" w:color="auto"/>
            </w:tcBorders>
          </w:tcPr>
          <w:p w:rsidR="0007383C" w:rsidRPr="00E056B6" w:rsidDel="00371A11" w:rsidRDefault="00C0468B">
            <w:pPr>
              <w:pStyle w:val="body"/>
              <w:rPr>
                <w:del w:id="11840" w:author="Sastry, Murali" w:date="2015-06-09T17:17:00Z"/>
              </w:rPr>
              <w:pPrChange w:id="11841" w:author="Sastry, Murali" w:date="2015-06-10T10:23:00Z">
                <w:pPr>
                  <w:pStyle w:val="tableentry"/>
                </w:pPr>
              </w:pPrChange>
            </w:pPr>
            <w:del w:id="11842" w:author="Sastry, Murali" w:date="2015-06-09T17:17:00Z">
              <w:r w:rsidRPr="00E056B6" w:rsidDel="00371A11">
                <w:delText>Add if syncing to label</w:delText>
              </w:r>
              <w:bookmarkStart w:id="11843" w:name="_Toc421702483"/>
              <w:bookmarkStart w:id="11844" w:name="_Toc421705677"/>
              <w:bookmarkStart w:id="11845" w:name="_Toc422905657"/>
              <w:bookmarkStart w:id="11846" w:name="_Toc422936288"/>
              <w:bookmarkStart w:id="11847" w:name="_Toc422939350"/>
              <w:bookmarkStart w:id="11848" w:name="_Toc422930785"/>
              <w:bookmarkStart w:id="11849" w:name="_Toc494288917"/>
              <w:bookmarkStart w:id="11850" w:name="_Toc494291733"/>
              <w:bookmarkStart w:id="11851" w:name="_Toc494294547"/>
              <w:bookmarkEnd w:id="11843"/>
              <w:bookmarkEnd w:id="11844"/>
              <w:bookmarkEnd w:id="11845"/>
              <w:bookmarkEnd w:id="11846"/>
              <w:bookmarkEnd w:id="11847"/>
              <w:bookmarkEnd w:id="11848"/>
              <w:bookmarkEnd w:id="11849"/>
              <w:bookmarkEnd w:id="11850"/>
              <w:bookmarkEnd w:id="11851"/>
            </w:del>
          </w:p>
          <w:p w:rsidR="0007383C" w:rsidRPr="00E056B6" w:rsidDel="00371A11" w:rsidRDefault="00C0468B">
            <w:pPr>
              <w:pStyle w:val="body"/>
              <w:rPr>
                <w:del w:id="11852" w:author="Sastry, Murali" w:date="2015-06-09T17:17:00Z"/>
              </w:rPr>
              <w:pPrChange w:id="11853" w:author="Sastry, Murali" w:date="2015-06-10T10:23:00Z">
                <w:pPr>
                  <w:pStyle w:val="tableentry"/>
                </w:pPr>
              </w:pPrChange>
            </w:pPr>
            <w:del w:id="11854" w:author="Sastry, Murali" w:date="2015-06-09T17:17:00Z">
              <w:r w:rsidRPr="00E056B6" w:rsidDel="00371A11">
                <w:delText>Only one label should be used</w:delText>
              </w:r>
              <w:bookmarkStart w:id="11855" w:name="_Toc421702484"/>
              <w:bookmarkStart w:id="11856" w:name="_Toc421705678"/>
              <w:bookmarkStart w:id="11857" w:name="_Toc422905658"/>
              <w:bookmarkStart w:id="11858" w:name="_Toc422936289"/>
              <w:bookmarkStart w:id="11859" w:name="_Toc422939351"/>
              <w:bookmarkStart w:id="11860" w:name="_Toc422930786"/>
              <w:bookmarkStart w:id="11861" w:name="_Toc494288918"/>
              <w:bookmarkStart w:id="11862" w:name="_Toc494291734"/>
              <w:bookmarkStart w:id="11863" w:name="_Toc494294548"/>
              <w:bookmarkEnd w:id="11855"/>
              <w:bookmarkEnd w:id="11856"/>
              <w:bookmarkEnd w:id="11857"/>
              <w:bookmarkEnd w:id="11858"/>
              <w:bookmarkEnd w:id="11859"/>
              <w:bookmarkEnd w:id="11860"/>
              <w:bookmarkEnd w:id="11861"/>
              <w:bookmarkEnd w:id="11862"/>
              <w:bookmarkEnd w:id="11863"/>
            </w:del>
          </w:p>
        </w:tc>
        <w:bookmarkStart w:id="11864" w:name="_Toc421702485"/>
        <w:bookmarkStart w:id="11865" w:name="_Toc421705679"/>
        <w:bookmarkStart w:id="11866" w:name="_Toc422905659"/>
        <w:bookmarkStart w:id="11867" w:name="_Toc422936290"/>
        <w:bookmarkStart w:id="11868" w:name="_Toc422939352"/>
        <w:bookmarkStart w:id="11869" w:name="_Toc422930787"/>
        <w:bookmarkStart w:id="11870" w:name="_Toc494288919"/>
        <w:bookmarkStart w:id="11871" w:name="_Toc494291735"/>
        <w:bookmarkStart w:id="11872" w:name="_Toc494294549"/>
        <w:bookmarkEnd w:id="11864"/>
        <w:bookmarkEnd w:id="11865"/>
        <w:bookmarkEnd w:id="11866"/>
        <w:bookmarkEnd w:id="11867"/>
        <w:bookmarkEnd w:id="11868"/>
        <w:bookmarkEnd w:id="11869"/>
        <w:bookmarkEnd w:id="11870"/>
        <w:bookmarkEnd w:id="11871"/>
        <w:bookmarkEnd w:id="11872"/>
      </w:tr>
      <w:tr w:rsidR="0007383C" w:rsidRPr="00E056B6" w:rsidDel="00371A11" w:rsidTr="00F868C1">
        <w:trPr>
          <w:cantSplit/>
          <w:del w:id="11873" w:author="Sastry, Murali" w:date="2015-06-09T17:17:00Z"/>
        </w:trPr>
        <w:tc>
          <w:tcPr>
            <w:tcW w:w="1890" w:type="dxa"/>
            <w:tcBorders>
              <w:top w:val="single" w:sz="6" w:space="0" w:color="auto"/>
              <w:bottom w:val="single" w:sz="6" w:space="0" w:color="auto"/>
            </w:tcBorders>
          </w:tcPr>
          <w:p w:rsidR="0007383C" w:rsidRPr="00E056B6" w:rsidDel="00371A11" w:rsidRDefault="00C0468B">
            <w:pPr>
              <w:pStyle w:val="body"/>
              <w:rPr>
                <w:del w:id="11874" w:author="Sastry, Murali" w:date="2015-06-09T17:17:00Z"/>
              </w:rPr>
              <w:pPrChange w:id="11875" w:author="Sastry, Murali" w:date="2015-06-10T10:23:00Z">
                <w:pPr>
                  <w:pStyle w:val="tableentry"/>
                </w:pPr>
              </w:pPrChange>
            </w:pPr>
            <w:del w:id="11876" w:author="Sastry, Murali" w:date="2015-06-09T17:17:00Z">
              <w:r w:rsidRPr="00E056B6" w:rsidDel="00371A11">
                <w:delText>head_paths:</w:delText>
              </w:r>
              <w:bookmarkStart w:id="11877" w:name="_Toc421702486"/>
              <w:bookmarkStart w:id="11878" w:name="_Toc421705680"/>
              <w:bookmarkStart w:id="11879" w:name="_Toc422905660"/>
              <w:bookmarkStart w:id="11880" w:name="_Toc422936291"/>
              <w:bookmarkStart w:id="11881" w:name="_Toc422939353"/>
              <w:bookmarkStart w:id="11882" w:name="_Toc422930788"/>
              <w:bookmarkStart w:id="11883" w:name="_Toc494288920"/>
              <w:bookmarkStart w:id="11884" w:name="_Toc494291736"/>
              <w:bookmarkStart w:id="11885" w:name="_Toc494294550"/>
              <w:bookmarkEnd w:id="11877"/>
              <w:bookmarkEnd w:id="11878"/>
              <w:bookmarkEnd w:id="11879"/>
              <w:bookmarkEnd w:id="11880"/>
              <w:bookmarkEnd w:id="11881"/>
              <w:bookmarkEnd w:id="11882"/>
              <w:bookmarkEnd w:id="11883"/>
              <w:bookmarkEnd w:id="11884"/>
              <w:bookmarkEnd w:id="11885"/>
            </w:del>
          </w:p>
        </w:tc>
        <w:tc>
          <w:tcPr>
            <w:tcW w:w="3330" w:type="dxa"/>
            <w:tcBorders>
              <w:top w:val="single" w:sz="6" w:space="0" w:color="auto"/>
              <w:bottom w:val="single" w:sz="6" w:space="0" w:color="auto"/>
            </w:tcBorders>
          </w:tcPr>
          <w:p w:rsidR="0007383C" w:rsidRPr="00E056B6" w:rsidDel="00371A11" w:rsidRDefault="00C0468B">
            <w:pPr>
              <w:pStyle w:val="body"/>
              <w:rPr>
                <w:del w:id="11886" w:author="Sastry, Murali" w:date="2015-06-09T17:17:00Z"/>
              </w:rPr>
              <w:pPrChange w:id="11887" w:author="Sastry, Murali" w:date="2015-06-10T10:23:00Z">
                <w:pPr>
                  <w:pStyle w:val="tableentry"/>
                </w:pPr>
              </w:pPrChange>
            </w:pPr>
            <w:del w:id="11888" w:author="Sastry, Murali" w:date="2015-06-09T17:17:00Z">
              <w:r w:rsidRPr="00E056B6" w:rsidDel="00371A11">
                <w:delText>(not typically used)</w:delText>
              </w:r>
              <w:bookmarkStart w:id="11889" w:name="_Toc421702487"/>
              <w:bookmarkStart w:id="11890" w:name="_Toc421705681"/>
              <w:bookmarkStart w:id="11891" w:name="_Toc422905661"/>
              <w:bookmarkStart w:id="11892" w:name="_Toc422936292"/>
              <w:bookmarkStart w:id="11893" w:name="_Toc422939354"/>
              <w:bookmarkStart w:id="11894" w:name="_Toc422930789"/>
              <w:bookmarkStart w:id="11895" w:name="_Toc494288921"/>
              <w:bookmarkStart w:id="11896" w:name="_Toc494291737"/>
              <w:bookmarkStart w:id="11897" w:name="_Toc494294551"/>
              <w:bookmarkEnd w:id="11889"/>
              <w:bookmarkEnd w:id="11890"/>
              <w:bookmarkEnd w:id="11891"/>
              <w:bookmarkEnd w:id="11892"/>
              <w:bookmarkEnd w:id="11893"/>
              <w:bookmarkEnd w:id="11894"/>
              <w:bookmarkEnd w:id="11895"/>
              <w:bookmarkEnd w:id="11896"/>
              <w:bookmarkEnd w:id="11897"/>
            </w:del>
          </w:p>
        </w:tc>
        <w:tc>
          <w:tcPr>
            <w:tcW w:w="3330" w:type="dxa"/>
            <w:tcBorders>
              <w:top w:val="single" w:sz="6" w:space="0" w:color="auto"/>
              <w:bottom w:val="single" w:sz="6" w:space="0" w:color="auto"/>
            </w:tcBorders>
          </w:tcPr>
          <w:p w:rsidR="0007383C" w:rsidRPr="00E056B6" w:rsidDel="00371A11" w:rsidRDefault="00C0468B">
            <w:pPr>
              <w:pStyle w:val="body"/>
              <w:rPr>
                <w:del w:id="11898" w:author="Sastry, Murali" w:date="2015-06-09T17:17:00Z"/>
              </w:rPr>
              <w:pPrChange w:id="11899" w:author="Sastry, Murali" w:date="2015-06-10T10:23:00Z">
                <w:pPr>
                  <w:pStyle w:val="tableentry"/>
                </w:pPr>
              </w:pPrChange>
            </w:pPr>
            <w:del w:id="11900" w:author="Sastry, Murali" w:date="2015-06-09T17:17:00Z">
              <w:r w:rsidRPr="00E056B6" w:rsidDel="00371A11">
                <w:delText>Add if using head path</w:delText>
              </w:r>
              <w:bookmarkStart w:id="11901" w:name="_Toc421702488"/>
              <w:bookmarkStart w:id="11902" w:name="_Toc421705682"/>
              <w:bookmarkStart w:id="11903" w:name="_Toc422905662"/>
              <w:bookmarkStart w:id="11904" w:name="_Toc422936293"/>
              <w:bookmarkStart w:id="11905" w:name="_Toc422939355"/>
              <w:bookmarkStart w:id="11906" w:name="_Toc422930790"/>
              <w:bookmarkStart w:id="11907" w:name="_Toc494288922"/>
              <w:bookmarkStart w:id="11908" w:name="_Toc494291738"/>
              <w:bookmarkStart w:id="11909" w:name="_Toc494294552"/>
              <w:bookmarkEnd w:id="11901"/>
              <w:bookmarkEnd w:id="11902"/>
              <w:bookmarkEnd w:id="11903"/>
              <w:bookmarkEnd w:id="11904"/>
              <w:bookmarkEnd w:id="11905"/>
              <w:bookmarkEnd w:id="11906"/>
              <w:bookmarkEnd w:id="11907"/>
              <w:bookmarkEnd w:id="11908"/>
              <w:bookmarkEnd w:id="11909"/>
            </w:del>
          </w:p>
        </w:tc>
        <w:bookmarkStart w:id="11910" w:name="_Toc421702489"/>
        <w:bookmarkStart w:id="11911" w:name="_Toc421705683"/>
        <w:bookmarkStart w:id="11912" w:name="_Toc422905663"/>
        <w:bookmarkStart w:id="11913" w:name="_Toc422936294"/>
        <w:bookmarkStart w:id="11914" w:name="_Toc422939356"/>
        <w:bookmarkStart w:id="11915" w:name="_Toc422930791"/>
        <w:bookmarkStart w:id="11916" w:name="_Toc494288923"/>
        <w:bookmarkStart w:id="11917" w:name="_Toc494291739"/>
        <w:bookmarkStart w:id="11918" w:name="_Toc494294553"/>
        <w:bookmarkEnd w:id="11910"/>
        <w:bookmarkEnd w:id="11911"/>
        <w:bookmarkEnd w:id="11912"/>
        <w:bookmarkEnd w:id="11913"/>
        <w:bookmarkEnd w:id="11914"/>
        <w:bookmarkEnd w:id="11915"/>
        <w:bookmarkEnd w:id="11916"/>
        <w:bookmarkEnd w:id="11917"/>
        <w:bookmarkEnd w:id="11918"/>
      </w:tr>
      <w:tr w:rsidR="0007383C" w:rsidRPr="00E056B6" w:rsidDel="00371A11" w:rsidTr="00F868C1">
        <w:trPr>
          <w:cantSplit/>
          <w:del w:id="11919" w:author="Sastry, Murali" w:date="2015-06-09T17:17:00Z"/>
        </w:trPr>
        <w:tc>
          <w:tcPr>
            <w:tcW w:w="1890" w:type="dxa"/>
            <w:tcBorders>
              <w:top w:val="single" w:sz="6" w:space="0" w:color="auto"/>
              <w:bottom w:val="single" w:sz="6" w:space="0" w:color="auto"/>
            </w:tcBorders>
          </w:tcPr>
          <w:p w:rsidR="0007383C" w:rsidRPr="00E056B6" w:rsidDel="00371A11" w:rsidRDefault="00C0468B">
            <w:pPr>
              <w:pStyle w:val="body"/>
              <w:rPr>
                <w:del w:id="11920" w:author="Sastry, Murali" w:date="2015-06-09T17:17:00Z"/>
              </w:rPr>
              <w:pPrChange w:id="11921" w:author="Sastry, Murali" w:date="2015-06-10T10:23:00Z">
                <w:pPr>
                  <w:pStyle w:val="tableentry"/>
                </w:pPr>
              </w:pPrChange>
            </w:pPr>
            <w:del w:id="11922" w:author="Sastry, Murali" w:date="2015-06-09T17:17:00Z">
              <w:r w:rsidRPr="00E056B6" w:rsidDel="00371A11">
                <w:delText>addtl_files:</w:delText>
              </w:r>
              <w:bookmarkStart w:id="11923" w:name="_Toc421702490"/>
              <w:bookmarkStart w:id="11924" w:name="_Toc421705684"/>
              <w:bookmarkStart w:id="11925" w:name="_Toc422905664"/>
              <w:bookmarkStart w:id="11926" w:name="_Toc422936295"/>
              <w:bookmarkStart w:id="11927" w:name="_Toc422939357"/>
              <w:bookmarkStart w:id="11928" w:name="_Toc422930792"/>
              <w:bookmarkStart w:id="11929" w:name="_Toc494288924"/>
              <w:bookmarkStart w:id="11930" w:name="_Toc494291740"/>
              <w:bookmarkStart w:id="11931" w:name="_Toc494294554"/>
              <w:bookmarkEnd w:id="11923"/>
              <w:bookmarkEnd w:id="11924"/>
              <w:bookmarkEnd w:id="11925"/>
              <w:bookmarkEnd w:id="11926"/>
              <w:bookmarkEnd w:id="11927"/>
              <w:bookmarkEnd w:id="11928"/>
              <w:bookmarkEnd w:id="11929"/>
              <w:bookmarkEnd w:id="11930"/>
              <w:bookmarkEnd w:id="11931"/>
            </w:del>
          </w:p>
        </w:tc>
        <w:tc>
          <w:tcPr>
            <w:tcW w:w="3330" w:type="dxa"/>
            <w:tcBorders>
              <w:top w:val="single" w:sz="6" w:space="0" w:color="auto"/>
              <w:bottom w:val="single" w:sz="6" w:space="0" w:color="auto"/>
            </w:tcBorders>
          </w:tcPr>
          <w:p w:rsidR="0007383C" w:rsidRPr="00E056B6" w:rsidDel="00371A11" w:rsidRDefault="00C0468B">
            <w:pPr>
              <w:pStyle w:val="body"/>
              <w:rPr>
                <w:del w:id="11932" w:author="Sastry, Murali" w:date="2015-06-09T17:17:00Z"/>
              </w:rPr>
              <w:pPrChange w:id="11933" w:author="Sastry, Murali" w:date="2015-06-10T10:23:00Z">
                <w:pPr>
                  <w:pStyle w:val="tableentry"/>
                </w:pPr>
              </w:pPrChange>
            </w:pPr>
            <w:del w:id="11934" w:author="Sastry, Murali" w:date="2015-06-09T17:17:00Z">
              <w:r w:rsidRPr="00E056B6" w:rsidDel="00371A11">
                <w:delText>(not typically used)</w:delText>
              </w:r>
              <w:bookmarkStart w:id="11935" w:name="_Toc421702491"/>
              <w:bookmarkStart w:id="11936" w:name="_Toc421705685"/>
              <w:bookmarkStart w:id="11937" w:name="_Toc422905665"/>
              <w:bookmarkStart w:id="11938" w:name="_Toc422936296"/>
              <w:bookmarkStart w:id="11939" w:name="_Toc422939358"/>
              <w:bookmarkStart w:id="11940" w:name="_Toc422930793"/>
              <w:bookmarkStart w:id="11941" w:name="_Toc494288925"/>
              <w:bookmarkStart w:id="11942" w:name="_Toc494291741"/>
              <w:bookmarkStart w:id="11943" w:name="_Toc494294555"/>
              <w:bookmarkEnd w:id="11935"/>
              <w:bookmarkEnd w:id="11936"/>
              <w:bookmarkEnd w:id="11937"/>
              <w:bookmarkEnd w:id="11938"/>
              <w:bookmarkEnd w:id="11939"/>
              <w:bookmarkEnd w:id="11940"/>
              <w:bookmarkEnd w:id="11941"/>
              <w:bookmarkEnd w:id="11942"/>
              <w:bookmarkEnd w:id="11943"/>
            </w:del>
          </w:p>
        </w:tc>
        <w:tc>
          <w:tcPr>
            <w:tcW w:w="3330" w:type="dxa"/>
            <w:tcBorders>
              <w:top w:val="single" w:sz="6" w:space="0" w:color="auto"/>
              <w:bottom w:val="single" w:sz="6" w:space="0" w:color="auto"/>
            </w:tcBorders>
          </w:tcPr>
          <w:p w:rsidR="0007383C" w:rsidRPr="00E056B6" w:rsidDel="00371A11" w:rsidRDefault="00C0468B">
            <w:pPr>
              <w:pStyle w:val="body"/>
              <w:rPr>
                <w:del w:id="11944" w:author="Sastry, Murali" w:date="2015-06-09T17:17:00Z"/>
              </w:rPr>
              <w:pPrChange w:id="11945" w:author="Sastry, Murali" w:date="2015-06-10T10:23:00Z">
                <w:pPr>
                  <w:pStyle w:val="tableentry"/>
                </w:pPr>
              </w:pPrChange>
            </w:pPr>
            <w:del w:id="11946" w:author="Sastry, Murali" w:date="2015-06-09T17:17:00Z">
              <w:r w:rsidRPr="00E056B6" w:rsidDel="00371A11">
                <w:delText>Add if need additional files</w:delText>
              </w:r>
              <w:bookmarkStart w:id="11947" w:name="_Toc421702492"/>
              <w:bookmarkStart w:id="11948" w:name="_Toc421705686"/>
              <w:bookmarkStart w:id="11949" w:name="_Toc422905666"/>
              <w:bookmarkStart w:id="11950" w:name="_Toc422936297"/>
              <w:bookmarkStart w:id="11951" w:name="_Toc422939359"/>
              <w:bookmarkStart w:id="11952" w:name="_Toc422930794"/>
              <w:bookmarkStart w:id="11953" w:name="_Toc494288926"/>
              <w:bookmarkStart w:id="11954" w:name="_Toc494291742"/>
              <w:bookmarkStart w:id="11955" w:name="_Toc494294556"/>
              <w:bookmarkEnd w:id="11947"/>
              <w:bookmarkEnd w:id="11948"/>
              <w:bookmarkEnd w:id="11949"/>
              <w:bookmarkEnd w:id="11950"/>
              <w:bookmarkEnd w:id="11951"/>
              <w:bookmarkEnd w:id="11952"/>
              <w:bookmarkEnd w:id="11953"/>
              <w:bookmarkEnd w:id="11954"/>
              <w:bookmarkEnd w:id="11955"/>
            </w:del>
          </w:p>
        </w:tc>
        <w:bookmarkStart w:id="11956" w:name="_Toc421702493"/>
        <w:bookmarkStart w:id="11957" w:name="_Toc421705687"/>
        <w:bookmarkStart w:id="11958" w:name="_Toc422905667"/>
        <w:bookmarkStart w:id="11959" w:name="_Toc422936298"/>
        <w:bookmarkStart w:id="11960" w:name="_Toc422939360"/>
        <w:bookmarkStart w:id="11961" w:name="_Toc422930795"/>
        <w:bookmarkStart w:id="11962" w:name="_Toc494288927"/>
        <w:bookmarkStart w:id="11963" w:name="_Toc494291743"/>
        <w:bookmarkStart w:id="11964" w:name="_Toc494294557"/>
        <w:bookmarkEnd w:id="11956"/>
        <w:bookmarkEnd w:id="11957"/>
        <w:bookmarkEnd w:id="11958"/>
        <w:bookmarkEnd w:id="11959"/>
        <w:bookmarkEnd w:id="11960"/>
        <w:bookmarkEnd w:id="11961"/>
        <w:bookmarkEnd w:id="11962"/>
        <w:bookmarkEnd w:id="11963"/>
        <w:bookmarkEnd w:id="11964"/>
      </w:tr>
      <w:tr w:rsidR="0007383C" w:rsidRPr="00E056B6" w:rsidDel="00371A11" w:rsidTr="00F868C1">
        <w:trPr>
          <w:cantSplit/>
          <w:del w:id="11965" w:author="Sastry, Murali" w:date="2015-06-09T17:17:00Z"/>
        </w:trPr>
        <w:tc>
          <w:tcPr>
            <w:tcW w:w="1890" w:type="dxa"/>
            <w:tcBorders>
              <w:top w:val="single" w:sz="6" w:space="0" w:color="auto"/>
              <w:bottom w:val="single" w:sz="6" w:space="0" w:color="auto"/>
            </w:tcBorders>
          </w:tcPr>
          <w:p w:rsidR="0007383C" w:rsidRPr="00E056B6" w:rsidDel="00371A11" w:rsidRDefault="00C0468B">
            <w:pPr>
              <w:pStyle w:val="body"/>
              <w:rPr>
                <w:del w:id="11966" w:author="Sastry, Murali" w:date="2015-06-09T17:17:00Z"/>
              </w:rPr>
              <w:pPrChange w:id="11967" w:author="Sastry, Murali" w:date="2015-06-10T10:23:00Z">
                <w:pPr>
                  <w:pStyle w:val="tableentry"/>
                </w:pPr>
              </w:pPrChange>
            </w:pPr>
            <w:del w:id="11968" w:author="Sastry, Murali" w:date="2015-06-09T17:17:00Z">
              <w:r w:rsidRPr="00E056B6" w:rsidDel="00371A11">
                <w:delText>client_root:</w:delText>
              </w:r>
              <w:bookmarkStart w:id="11969" w:name="_Toc421702494"/>
              <w:bookmarkStart w:id="11970" w:name="_Toc421705688"/>
              <w:bookmarkStart w:id="11971" w:name="_Toc422905668"/>
              <w:bookmarkStart w:id="11972" w:name="_Toc422936299"/>
              <w:bookmarkStart w:id="11973" w:name="_Toc422939361"/>
              <w:bookmarkStart w:id="11974" w:name="_Toc422930796"/>
              <w:bookmarkStart w:id="11975" w:name="_Toc494288928"/>
              <w:bookmarkStart w:id="11976" w:name="_Toc494291744"/>
              <w:bookmarkStart w:id="11977" w:name="_Toc494294558"/>
              <w:bookmarkEnd w:id="11969"/>
              <w:bookmarkEnd w:id="11970"/>
              <w:bookmarkEnd w:id="11971"/>
              <w:bookmarkEnd w:id="11972"/>
              <w:bookmarkEnd w:id="11973"/>
              <w:bookmarkEnd w:id="11974"/>
              <w:bookmarkEnd w:id="11975"/>
              <w:bookmarkEnd w:id="11976"/>
              <w:bookmarkEnd w:id="11977"/>
            </w:del>
          </w:p>
        </w:tc>
        <w:tc>
          <w:tcPr>
            <w:tcW w:w="3330" w:type="dxa"/>
            <w:tcBorders>
              <w:top w:val="single" w:sz="6" w:space="0" w:color="auto"/>
              <w:bottom w:val="single" w:sz="6" w:space="0" w:color="auto"/>
            </w:tcBorders>
          </w:tcPr>
          <w:p w:rsidR="0007383C" w:rsidRPr="00E056B6" w:rsidDel="00371A11" w:rsidRDefault="00C0468B">
            <w:pPr>
              <w:pStyle w:val="body"/>
              <w:rPr>
                <w:del w:id="11978" w:author="Sastry, Murali" w:date="2015-06-09T17:17:00Z"/>
              </w:rPr>
              <w:pPrChange w:id="11979" w:author="Sastry, Murali" w:date="2015-06-10T10:23:00Z">
                <w:pPr>
                  <w:pStyle w:val="tableentry"/>
                </w:pPr>
              </w:pPrChange>
            </w:pPr>
            <w:del w:id="11980" w:author="Sastry, Murali" w:date="2015-06-09T17:17:00Z">
              <w:r w:rsidRPr="00E056B6" w:rsidDel="00371A11">
                <w:delText>C:\Work\Gobi2000LocationSensor\HM11</w:delText>
              </w:r>
              <w:bookmarkStart w:id="11981" w:name="_Toc421702495"/>
              <w:bookmarkStart w:id="11982" w:name="_Toc421705689"/>
              <w:bookmarkStart w:id="11983" w:name="_Toc422905669"/>
              <w:bookmarkStart w:id="11984" w:name="_Toc422936300"/>
              <w:bookmarkStart w:id="11985" w:name="_Toc422939362"/>
              <w:bookmarkStart w:id="11986" w:name="_Toc422930797"/>
              <w:bookmarkStart w:id="11987" w:name="_Toc494288929"/>
              <w:bookmarkStart w:id="11988" w:name="_Toc494291745"/>
              <w:bookmarkStart w:id="11989" w:name="_Toc494294559"/>
              <w:bookmarkEnd w:id="11981"/>
              <w:bookmarkEnd w:id="11982"/>
              <w:bookmarkEnd w:id="11983"/>
              <w:bookmarkEnd w:id="11984"/>
              <w:bookmarkEnd w:id="11985"/>
              <w:bookmarkEnd w:id="11986"/>
              <w:bookmarkEnd w:id="11987"/>
              <w:bookmarkEnd w:id="11988"/>
              <w:bookmarkEnd w:id="11989"/>
            </w:del>
          </w:p>
        </w:tc>
        <w:tc>
          <w:tcPr>
            <w:tcW w:w="3330" w:type="dxa"/>
            <w:tcBorders>
              <w:top w:val="single" w:sz="6" w:space="0" w:color="auto"/>
              <w:bottom w:val="single" w:sz="6" w:space="0" w:color="auto"/>
            </w:tcBorders>
          </w:tcPr>
          <w:p w:rsidR="0007383C" w:rsidRPr="00E056B6" w:rsidDel="00371A11" w:rsidRDefault="00C0468B">
            <w:pPr>
              <w:pStyle w:val="body"/>
              <w:rPr>
                <w:del w:id="11990" w:author="Sastry, Murali" w:date="2015-06-09T17:17:00Z"/>
              </w:rPr>
              <w:pPrChange w:id="11991" w:author="Sastry, Murali" w:date="2015-06-10T10:23:00Z">
                <w:pPr>
                  <w:pStyle w:val="tableentry"/>
                </w:pPr>
              </w:pPrChange>
            </w:pPr>
            <w:del w:id="11992" w:author="Sastry, Murali" w:date="2015-06-09T17:17:00Z">
              <w:r w:rsidRPr="00E056B6" w:rsidDel="00371A11">
                <w:delText>Location of where all source files will be synced and built for local builds</w:delText>
              </w:r>
              <w:bookmarkStart w:id="11993" w:name="_Toc421702496"/>
              <w:bookmarkStart w:id="11994" w:name="_Toc421705690"/>
              <w:bookmarkStart w:id="11995" w:name="_Toc422905670"/>
              <w:bookmarkStart w:id="11996" w:name="_Toc422936301"/>
              <w:bookmarkStart w:id="11997" w:name="_Toc422939363"/>
              <w:bookmarkStart w:id="11998" w:name="_Toc422930798"/>
              <w:bookmarkStart w:id="11999" w:name="_Toc494288930"/>
              <w:bookmarkStart w:id="12000" w:name="_Toc494291746"/>
              <w:bookmarkStart w:id="12001" w:name="_Toc494294560"/>
              <w:bookmarkEnd w:id="11993"/>
              <w:bookmarkEnd w:id="11994"/>
              <w:bookmarkEnd w:id="11995"/>
              <w:bookmarkEnd w:id="11996"/>
              <w:bookmarkEnd w:id="11997"/>
              <w:bookmarkEnd w:id="11998"/>
              <w:bookmarkEnd w:id="11999"/>
              <w:bookmarkEnd w:id="12000"/>
              <w:bookmarkEnd w:id="12001"/>
            </w:del>
          </w:p>
        </w:tc>
        <w:bookmarkStart w:id="12002" w:name="_Toc421702497"/>
        <w:bookmarkStart w:id="12003" w:name="_Toc421705691"/>
        <w:bookmarkStart w:id="12004" w:name="_Toc422905671"/>
        <w:bookmarkStart w:id="12005" w:name="_Toc422936302"/>
        <w:bookmarkStart w:id="12006" w:name="_Toc422939364"/>
        <w:bookmarkStart w:id="12007" w:name="_Toc422930799"/>
        <w:bookmarkStart w:id="12008" w:name="_Toc494288931"/>
        <w:bookmarkStart w:id="12009" w:name="_Toc494291747"/>
        <w:bookmarkStart w:id="12010" w:name="_Toc494294561"/>
        <w:bookmarkEnd w:id="12002"/>
        <w:bookmarkEnd w:id="12003"/>
        <w:bookmarkEnd w:id="12004"/>
        <w:bookmarkEnd w:id="12005"/>
        <w:bookmarkEnd w:id="12006"/>
        <w:bookmarkEnd w:id="12007"/>
        <w:bookmarkEnd w:id="12008"/>
        <w:bookmarkEnd w:id="12009"/>
        <w:bookmarkEnd w:id="12010"/>
      </w:tr>
      <w:tr w:rsidR="0007383C" w:rsidRPr="00E056B6" w:rsidDel="00371A11" w:rsidTr="00F868C1">
        <w:trPr>
          <w:cantSplit/>
          <w:del w:id="12011" w:author="Sastry, Murali" w:date="2015-06-09T17:17:00Z"/>
        </w:trPr>
        <w:tc>
          <w:tcPr>
            <w:tcW w:w="1890" w:type="dxa"/>
            <w:tcBorders>
              <w:top w:val="single" w:sz="6" w:space="0" w:color="auto"/>
              <w:bottom w:val="single" w:sz="6" w:space="0" w:color="auto"/>
            </w:tcBorders>
          </w:tcPr>
          <w:p w:rsidR="0007383C" w:rsidRPr="00E056B6" w:rsidDel="00371A11" w:rsidRDefault="00C0468B">
            <w:pPr>
              <w:pStyle w:val="body"/>
              <w:rPr>
                <w:del w:id="12012" w:author="Sastry, Murali" w:date="2015-06-09T17:17:00Z"/>
              </w:rPr>
              <w:pPrChange w:id="12013" w:author="Sastry, Murali" w:date="2015-06-10T10:23:00Z">
                <w:pPr>
                  <w:pStyle w:val="tableentry"/>
                </w:pPr>
              </w:pPrChange>
            </w:pPr>
            <w:del w:id="12014" w:author="Sastry, Murali" w:date="2015-06-09T17:17:00Z">
              <w:r w:rsidRPr="00E056B6" w:rsidDel="00371A11">
                <w:delText>intaller_output:</w:delText>
              </w:r>
              <w:bookmarkStart w:id="12015" w:name="_Toc421702498"/>
              <w:bookmarkStart w:id="12016" w:name="_Toc421705692"/>
              <w:bookmarkStart w:id="12017" w:name="_Toc422905672"/>
              <w:bookmarkStart w:id="12018" w:name="_Toc422936303"/>
              <w:bookmarkStart w:id="12019" w:name="_Toc422939365"/>
              <w:bookmarkStart w:id="12020" w:name="_Toc422930800"/>
              <w:bookmarkStart w:id="12021" w:name="_Toc494288932"/>
              <w:bookmarkStart w:id="12022" w:name="_Toc494291748"/>
              <w:bookmarkStart w:id="12023" w:name="_Toc494294562"/>
              <w:bookmarkEnd w:id="12015"/>
              <w:bookmarkEnd w:id="12016"/>
              <w:bookmarkEnd w:id="12017"/>
              <w:bookmarkEnd w:id="12018"/>
              <w:bookmarkEnd w:id="12019"/>
              <w:bookmarkEnd w:id="12020"/>
              <w:bookmarkEnd w:id="12021"/>
              <w:bookmarkEnd w:id="12022"/>
              <w:bookmarkEnd w:id="12023"/>
            </w:del>
          </w:p>
        </w:tc>
        <w:tc>
          <w:tcPr>
            <w:tcW w:w="3330" w:type="dxa"/>
            <w:tcBorders>
              <w:top w:val="single" w:sz="6" w:space="0" w:color="auto"/>
              <w:bottom w:val="single" w:sz="6" w:space="0" w:color="auto"/>
            </w:tcBorders>
          </w:tcPr>
          <w:p w:rsidR="0007383C" w:rsidRPr="00E056B6" w:rsidDel="00371A11" w:rsidRDefault="00C0468B">
            <w:pPr>
              <w:pStyle w:val="body"/>
              <w:rPr>
                <w:del w:id="12024" w:author="Sastry, Murali" w:date="2015-06-09T17:17:00Z"/>
              </w:rPr>
              <w:pPrChange w:id="12025" w:author="Sastry, Murali" w:date="2015-06-10T10:23:00Z">
                <w:pPr>
                  <w:pStyle w:val="tableentry"/>
                </w:pPr>
              </w:pPrChange>
            </w:pPr>
            <w:del w:id="12026" w:author="Sastry, Murali" w:date="2015-06-09T17:17:00Z">
              <w:r w:rsidRPr="00E056B6" w:rsidDel="00371A11">
                <w:delText>72</w:delText>
              </w:r>
              <w:bookmarkStart w:id="12027" w:name="_Toc421702499"/>
              <w:bookmarkStart w:id="12028" w:name="_Toc421705693"/>
              <w:bookmarkStart w:id="12029" w:name="_Toc422905673"/>
              <w:bookmarkStart w:id="12030" w:name="_Toc422936304"/>
              <w:bookmarkStart w:id="12031" w:name="_Toc422939366"/>
              <w:bookmarkStart w:id="12032" w:name="_Toc422930801"/>
              <w:bookmarkStart w:id="12033" w:name="_Toc494288933"/>
              <w:bookmarkStart w:id="12034" w:name="_Toc494291749"/>
              <w:bookmarkStart w:id="12035" w:name="_Toc494294563"/>
              <w:bookmarkEnd w:id="12027"/>
              <w:bookmarkEnd w:id="12028"/>
              <w:bookmarkEnd w:id="12029"/>
              <w:bookmarkEnd w:id="12030"/>
              <w:bookmarkEnd w:id="12031"/>
              <w:bookmarkEnd w:id="12032"/>
              <w:bookmarkEnd w:id="12033"/>
              <w:bookmarkEnd w:id="12034"/>
              <w:bookmarkEnd w:id="12035"/>
            </w:del>
          </w:p>
        </w:tc>
        <w:tc>
          <w:tcPr>
            <w:tcW w:w="3330" w:type="dxa"/>
            <w:tcBorders>
              <w:top w:val="single" w:sz="6" w:space="0" w:color="auto"/>
              <w:bottom w:val="single" w:sz="6" w:space="0" w:color="auto"/>
            </w:tcBorders>
          </w:tcPr>
          <w:p w:rsidR="0007383C" w:rsidRPr="00E056B6" w:rsidDel="00371A11" w:rsidRDefault="00C0468B">
            <w:pPr>
              <w:pStyle w:val="body"/>
              <w:rPr>
                <w:del w:id="12036" w:author="Sastry, Murali" w:date="2015-06-09T17:17:00Z"/>
              </w:rPr>
              <w:pPrChange w:id="12037" w:author="Sastry, Murali" w:date="2015-06-10T10:23:00Z">
                <w:pPr>
                  <w:pStyle w:val="tableentry"/>
                </w:pPr>
              </w:pPrChange>
            </w:pPr>
            <w:del w:id="12038" w:author="Sastry, Murali" w:date="2015-06-09T17:17:00Z">
              <w:r w:rsidRPr="00E056B6" w:rsidDel="00371A11">
                <w:delText>Prefix of output folder where all deliverables will be placed</w:delText>
              </w:r>
              <w:bookmarkStart w:id="12039" w:name="_Toc421702500"/>
              <w:bookmarkStart w:id="12040" w:name="_Toc421705694"/>
              <w:bookmarkStart w:id="12041" w:name="_Toc422905674"/>
              <w:bookmarkStart w:id="12042" w:name="_Toc422936305"/>
              <w:bookmarkStart w:id="12043" w:name="_Toc422939367"/>
              <w:bookmarkStart w:id="12044" w:name="_Toc422930802"/>
              <w:bookmarkStart w:id="12045" w:name="_Toc494288934"/>
              <w:bookmarkStart w:id="12046" w:name="_Toc494291750"/>
              <w:bookmarkStart w:id="12047" w:name="_Toc494294564"/>
              <w:bookmarkEnd w:id="12039"/>
              <w:bookmarkEnd w:id="12040"/>
              <w:bookmarkEnd w:id="12041"/>
              <w:bookmarkEnd w:id="12042"/>
              <w:bookmarkEnd w:id="12043"/>
              <w:bookmarkEnd w:id="12044"/>
              <w:bookmarkEnd w:id="12045"/>
              <w:bookmarkEnd w:id="12046"/>
              <w:bookmarkEnd w:id="12047"/>
            </w:del>
          </w:p>
        </w:tc>
        <w:bookmarkStart w:id="12048" w:name="_Toc421702501"/>
        <w:bookmarkStart w:id="12049" w:name="_Toc421705695"/>
        <w:bookmarkStart w:id="12050" w:name="_Toc422905675"/>
        <w:bookmarkStart w:id="12051" w:name="_Toc422936306"/>
        <w:bookmarkStart w:id="12052" w:name="_Toc422939368"/>
        <w:bookmarkStart w:id="12053" w:name="_Toc422930803"/>
        <w:bookmarkStart w:id="12054" w:name="_Toc494288935"/>
        <w:bookmarkStart w:id="12055" w:name="_Toc494291751"/>
        <w:bookmarkStart w:id="12056" w:name="_Toc494294565"/>
        <w:bookmarkEnd w:id="12048"/>
        <w:bookmarkEnd w:id="12049"/>
        <w:bookmarkEnd w:id="12050"/>
        <w:bookmarkEnd w:id="12051"/>
        <w:bookmarkEnd w:id="12052"/>
        <w:bookmarkEnd w:id="12053"/>
        <w:bookmarkEnd w:id="12054"/>
        <w:bookmarkEnd w:id="12055"/>
        <w:bookmarkEnd w:id="12056"/>
      </w:tr>
      <w:tr w:rsidR="0007383C" w:rsidRPr="00E056B6" w:rsidDel="00371A11" w:rsidTr="00F868C1">
        <w:trPr>
          <w:cantSplit/>
          <w:del w:id="12057" w:author="Sastry, Murali" w:date="2015-06-09T17:17:00Z"/>
        </w:trPr>
        <w:tc>
          <w:tcPr>
            <w:tcW w:w="1890" w:type="dxa"/>
            <w:tcBorders>
              <w:top w:val="single" w:sz="6" w:space="0" w:color="auto"/>
              <w:bottom w:val="single" w:sz="6" w:space="0" w:color="auto"/>
            </w:tcBorders>
          </w:tcPr>
          <w:p w:rsidR="0007383C" w:rsidRPr="00E056B6" w:rsidDel="00371A11" w:rsidRDefault="00C0468B">
            <w:pPr>
              <w:pStyle w:val="body"/>
              <w:rPr>
                <w:del w:id="12058" w:author="Sastry, Murali" w:date="2015-06-09T17:17:00Z"/>
              </w:rPr>
              <w:pPrChange w:id="12059" w:author="Sastry, Murali" w:date="2015-06-10T10:23:00Z">
                <w:pPr>
                  <w:pStyle w:val="tableentry"/>
                </w:pPr>
              </w:pPrChange>
            </w:pPr>
            <w:del w:id="12060" w:author="Sastry, Murali" w:date="2015-06-09T17:17:00Z">
              <w:r w:rsidRPr="00E056B6" w:rsidDel="00371A11">
                <w:delText>client_name:</w:delText>
              </w:r>
              <w:bookmarkStart w:id="12061" w:name="_Toc421702502"/>
              <w:bookmarkStart w:id="12062" w:name="_Toc421705696"/>
              <w:bookmarkStart w:id="12063" w:name="_Toc422905676"/>
              <w:bookmarkStart w:id="12064" w:name="_Toc422936307"/>
              <w:bookmarkStart w:id="12065" w:name="_Toc422939369"/>
              <w:bookmarkStart w:id="12066" w:name="_Toc422930804"/>
              <w:bookmarkStart w:id="12067" w:name="_Toc494288936"/>
              <w:bookmarkStart w:id="12068" w:name="_Toc494291752"/>
              <w:bookmarkStart w:id="12069" w:name="_Toc494294566"/>
              <w:bookmarkEnd w:id="12061"/>
              <w:bookmarkEnd w:id="12062"/>
              <w:bookmarkEnd w:id="12063"/>
              <w:bookmarkEnd w:id="12064"/>
              <w:bookmarkEnd w:id="12065"/>
              <w:bookmarkEnd w:id="12066"/>
              <w:bookmarkEnd w:id="12067"/>
              <w:bookmarkEnd w:id="12068"/>
              <w:bookmarkEnd w:id="12069"/>
            </w:del>
          </w:p>
        </w:tc>
        <w:tc>
          <w:tcPr>
            <w:tcW w:w="3330" w:type="dxa"/>
            <w:tcBorders>
              <w:top w:val="single" w:sz="6" w:space="0" w:color="auto"/>
              <w:bottom w:val="single" w:sz="6" w:space="0" w:color="auto"/>
            </w:tcBorders>
          </w:tcPr>
          <w:p w:rsidR="0007383C" w:rsidRPr="00E056B6" w:rsidDel="00371A11" w:rsidRDefault="00C0468B">
            <w:pPr>
              <w:pStyle w:val="body"/>
              <w:rPr>
                <w:del w:id="12070" w:author="Sastry, Murali" w:date="2015-06-09T17:17:00Z"/>
              </w:rPr>
              <w:pPrChange w:id="12071" w:author="Sastry, Murali" w:date="2015-06-10T10:23:00Z">
                <w:pPr>
                  <w:pStyle w:val="tableentry"/>
                </w:pPr>
              </w:pPrChange>
            </w:pPr>
            <w:del w:id="12072" w:author="Sastry, Murali" w:date="2015-06-09T17:17:00Z">
              <w:r w:rsidRPr="00E056B6" w:rsidDel="00371A11">
                <w:delText>Gobi2000LocationSensorClientSpec</w:delText>
              </w:r>
              <w:bookmarkStart w:id="12073" w:name="_Toc421702503"/>
              <w:bookmarkStart w:id="12074" w:name="_Toc421705697"/>
              <w:bookmarkStart w:id="12075" w:name="_Toc422905677"/>
              <w:bookmarkStart w:id="12076" w:name="_Toc422936308"/>
              <w:bookmarkStart w:id="12077" w:name="_Toc422939370"/>
              <w:bookmarkStart w:id="12078" w:name="_Toc422930805"/>
              <w:bookmarkStart w:id="12079" w:name="_Toc494288937"/>
              <w:bookmarkStart w:id="12080" w:name="_Toc494291753"/>
              <w:bookmarkStart w:id="12081" w:name="_Toc494294567"/>
              <w:bookmarkEnd w:id="12073"/>
              <w:bookmarkEnd w:id="12074"/>
              <w:bookmarkEnd w:id="12075"/>
              <w:bookmarkEnd w:id="12076"/>
              <w:bookmarkEnd w:id="12077"/>
              <w:bookmarkEnd w:id="12078"/>
              <w:bookmarkEnd w:id="12079"/>
              <w:bookmarkEnd w:id="12080"/>
              <w:bookmarkEnd w:id="12081"/>
            </w:del>
          </w:p>
        </w:tc>
        <w:tc>
          <w:tcPr>
            <w:tcW w:w="3330" w:type="dxa"/>
            <w:tcBorders>
              <w:top w:val="single" w:sz="6" w:space="0" w:color="auto"/>
              <w:bottom w:val="single" w:sz="6" w:space="0" w:color="auto"/>
            </w:tcBorders>
          </w:tcPr>
          <w:p w:rsidR="0007383C" w:rsidRPr="00E056B6" w:rsidDel="00371A11" w:rsidRDefault="00C0468B">
            <w:pPr>
              <w:pStyle w:val="body"/>
              <w:rPr>
                <w:del w:id="12082" w:author="Sastry, Murali" w:date="2015-06-09T17:17:00Z"/>
              </w:rPr>
              <w:pPrChange w:id="12083" w:author="Sastry, Murali" w:date="2015-06-10T10:23:00Z">
                <w:pPr>
                  <w:pStyle w:val="tableentry"/>
                </w:pPr>
              </w:pPrChange>
            </w:pPr>
            <w:del w:id="12084" w:author="Sastry, Murali" w:date="2015-06-09T17:17:00Z">
              <w:r w:rsidRPr="00E056B6" w:rsidDel="00371A11">
                <w:delText>Perforce client spec used for building</w:delText>
              </w:r>
              <w:bookmarkStart w:id="12085" w:name="_Toc421702504"/>
              <w:bookmarkStart w:id="12086" w:name="_Toc421705698"/>
              <w:bookmarkStart w:id="12087" w:name="_Toc422905678"/>
              <w:bookmarkStart w:id="12088" w:name="_Toc422936309"/>
              <w:bookmarkStart w:id="12089" w:name="_Toc422939371"/>
              <w:bookmarkStart w:id="12090" w:name="_Toc422930806"/>
              <w:bookmarkStart w:id="12091" w:name="_Toc494288938"/>
              <w:bookmarkStart w:id="12092" w:name="_Toc494291754"/>
              <w:bookmarkStart w:id="12093" w:name="_Toc494294568"/>
              <w:bookmarkEnd w:id="12085"/>
              <w:bookmarkEnd w:id="12086"/>
              <w:bookmarkEnd w:id="12087"/>
              <w:bookmarkEnd w:id="12088"/>
              <w:bookmarkEnd w:id="12089"/>
              <w:bookmarkEnd w:id="12090"/>
              <w:bookmarkEnd w:id="12091"/>
              <w:bookmarkEnd w:id="12092"/>
              <w:bookmarkEnd w:id="12093"/>
            </w:del>
          </w:p>
        </w:tc>
        <w:bookmarkStart w:id="12094" w:name="_Toc421702505"/>
        <w:bookmarkStart w:id="12095" w:name="_Toc421705699"/>
        <w:bookmarkStart w:id="12096" w:name="_Toc422905679"/>
        <w:bookmarkStart w:id="12097" w:name="_Toc422936310"/>
        <w:bookmarkStart w:id="12098" w:name="_Toc422939372"/>
        <w:bookmarkStart w:id="12099" w:name="_Toc422930807"/>
        <w:bookmarkStart w:id="12100" w:name="_Toc494288939"/>
        <w:bookmarkStart w:id="12101" w:name="_Toc494291755"/>
        <w:bookmarkStart w:id="12102" w:name="_Toc494294569"/>
        <w:bookmarkEnd w:id="12094"/>
        <w:bookmarkEnd w:id="12095"/>
        <w:bookmarkEnd w:id="12096"/>
        <w:bookmarkEnd w:id="12097"/>
        <w:bookmarkEnd w:id="12098"/>
        <w:bookmarkEnd w:id="12099"/>
        <w:bookmarkEnd w:id="12100"/>
        <w:bookmarkEnd w:id="12101"/>
        <w:bookmarkEnd w:id="12102"/>
      </w:tr>
      <w:tr w:rsidR="0007383C" w:rsidRPr="00E056B6" w:rsidDel="00371A11" w:rsidTr="00F868C1">
        <w:trPr>
          <w:cantSplit/>
          <w:del w:id="12103" w:author="Sastry, Murali" w:date="2015-06-09T17:17:00Z"/>
        </w:trPr>
        <w:tc>
          <w:tcPr>
            <w:tcW w:w="1890" w:type="dxa"/>
            <w:tcBorders>
              <w:top w:val="single" w:sz="6" w:space="0" w:color="auto"/>
              <w:bottom w:val="single" w:sz="6" w:space="0" w:color="auto"/>
            </w:tcBorders>
          </w:tcPr>
          <w:p w:rsidR="0007383C" w:rsidRPr="00E056B6" w:rsidDel="00371A11" w:rsidRDefault="00C0468B">
            <w:pPr>
              <w:pStyle w:val="body"/>
              <w:rPr>
                <w:del w:id="12104" w:author="Sastry, Murali" w:date="2015-06-09T17:17:00Z"/>
              </w:rPr>
              <w:pPrChange w:id="12105" w:author="Sastry, Murali" w:date="2015-06-10T10:23:00Z">
                <w:pPr>
                  <w:pStyle w:val="tableentry"/>
                </w:pPr>
              </w:pPrChange>
            </w:pPr>
            <w:del w:id="12106" w:author="Sastry, Murali" w:date="2015-06-09T17:17:00Z">
              <w:r w:rsidRPr="00E056B6" w:rsidDel="00371A11">
                <w:delText>revision_name:</w:delText>
              </w:r>
              <w:bookmarkStart w:id="12107" w:name="_Toc421702506"/>
              <w:bookmarkStart w:id="12108" w:name="_Toc421705700"/>
              <w:bookmarkStart w:id="12109" w:name="_Toc422905680"/>
              <w:bookmarkStart w:id="12110" w:name="_Toc422936311"/>
              <w:bookmarkStart w:id="12111" w:name="_Toc422939373"/>
              <w:bookmarkStart w:id="12112" w:name="_Toc422930808"/>
              <w:bookmarkStart w:id="12113" w:name="_Toc494288940"/>
              <w:bookmarkStart w:id="12114" w:name="_Toc494291756"/>
              <w:bookmarkStart w:id="12115" w:name="_Toc494294570"/>
              <w:bookmarkEnd w:id="12107"/>
              <w:bookmarkEnd w:id="12108"/>
              <w:bookmarkEnd w:id="12109"/>
              <w:bookmarkEnd w:id="12110"/>
              <w:bookmarkEnd w:id="12111"/>
              <w:bookmarkEnd w:id="12112"/>
              <w:bookmarkEnd w:id="12113"/>
              <w:bookmarkEnd w:id="12114"/>
              <w:bookmarkEnd w:id="12115"/>
            </w:del>
          </w:p>
        </w:tc>
        <w:tc>
          <w:tcPr>
            <w:tcW w:w="3330" w:type="dxa"/>
            <w:tcBorders>
              <w:top w:val="single" w:sz="6" w:space="0" w:color="auto"/>
              <w:bottom w:val="single" w:sz="6" w:space="0" w:color="auto"/>
            </w:tcBorders>
          </w:tcPr>
          <w:p w:rsidR="0007383C" w:rsidRPr="00E056B6" w:rsidDel="00371A11" w:rsidRDefault="00C0468B">
            <w:pPr>
              <w:pStyle w:val="body"/>
              <w:rPr>
                <w:del w:id="12116" w:author="Sastry, Murali" w:date="2015-06-09T17:17:00Z"/>
              </w:rPr>
              <w:pPrChange w:id="12117" w:author="Sastry, Murali" w:date="2015-06-10T10:23:00Z">
                <w:pPr>
                  <w:pStyle w:val="tableentry"/>
                </w:pPr>
              </w:pPrChange>
            </w:pPr>
            <w:del w:id="12118" w:author="Sastry, Murali" w:date="2015-06-09T17:17:00Z">
              <w:r w:rsidRPr="00E056B6" w:rsidDel="00371A11">
                <w:delText>GOBI2000_LOCATION_SENSOR.XX.XX.XX</w:delText>
              </w:r>
              <w:bookmarkStart w:id="12119" w:name="_Toc421702507"/>
              <w:bookmarkStart w:id="12120" w:name="_Toc421705701"/>
              <w:bookmarkStart w:id="12121" w:name="_Toc422905681"/>
              <w:bookmarkStart w:id="12122" w:name="_Toc422936312"/>
              <w:bookmarkStart w:id="12123" w:name="_Toc422939374"/>
              <w:bookmarkStart w:id="12124" w:name="_Toc422930809"/>
              <w:bookmarkStart w:id="12125" w:name="_Toc494288941"/>
              <w:bookmarkStart w:id="12126" w:name="_Toc494291757"/>
              <w:bookmarkStart w:id="12127" w:name="_Toc494294571"/>
              <w:bookmarkEnd w:id="12119"/>
              <w:bookmarkEnd w:id="12120"/>
              <w:bookmarkEnd w:id="12121"/>
              <w:bookmarkEnd w:id="12122"/>
              <w:bookmarkEnd w:id="12123"/>
              <w:bookmarkEnd w:id="12124"/>
              <w:bookmarkEnd w:id="12125"/>
              <w:bookmarkEnd w:id="12126"/>
              <w:bookmarkEnd w:id="12127"/>
            </w:del>
          </w:p>
        </w:tc>
        <w:tc>
          <w:tcPr>
            <w:tcW w:w="3330" w:type="dxa"/>
            <w:tcBorders>
              <w:top w:val="single" w:sz="6" w:space="0" w:color="auto"/>
              <w:bottom w:val="single" w:sz="6" w:space="0" w:color="auto"/>
            </w:tcBorders>
          </w:tcPr>
          <w:p w:rsidR="0007383C" w:rsidRPr="00E056B6" w:rsidDel="00371A11" w:rsidRDefault="00C0468B">
            <w:pPr>
              <w:pStyle w:val="body"/>
              <w:rPr>
                <w:del w:id="12128" w:author="Sastry, Murali" w:date="2015-06-09T17:17:00Z"/>
              </w:rPr>
              <w:pPrChange w:id="12129" w:author="Sastry, Murali" w:date="2015-06-10T10:23:00Z">
                <w:pPr>
                  <w:pStyle w:val="tableentry"/>
                </w:pPr>
              </w:pPrChange>
            </w:pPr>
            <w:del w:id="12130" w:author="Sastry, Murali" w:date="2015-06-09T17:17:00Z">
              <w:r w:rsidRPr="00E056B6" w:rsidDel="00371A11">
                <w:delText>Once build is complete it creates/updates this label to mark this build</w:delText>
              </w:r>
              <w:bookmarkStart w:id="12131" w:name="_Toc421702508"/>
              <w:bookmarkStart w:id="12132" w:name="_Toc421705702"/>
              <w:bookmarkStart w:id="12133" w:name="_Toc422905682"/>
              <w:bookmarkStart w:id="12134" w:name="_Toc422936313"/>
              <w:bookmarkStart w:id="12135" w:name="_Toc422939375"/>
              <w:bookmarkStart w:id="12136" w:name="_Toc422930810"/>
              <w:bookmarkStart w:id="12137" w:name="_Toc494288942"/>
              <w:bookmarkStart w:id="12138" w:name="_Toc494291758"/>
              <w:bookmarkStart w:id="12139" w:name="_Toc494294572"/>
              <w:bookmarkEnd w:id="12131"/>
              <w:bookmarkEnd w:id="12132"/>
              <w:bookmarkEnd w:id="12133"/>
              <w:bookmarkEnd w:id="12134"/>
              <w:bookmarkEnd w:id="12135"/>
              <w:bookmarkEnd w:id="12136"/>
              <w:bookmarkEnd w:id="12137"/>
              <w:bookmarkEnd w:id="12138"/>
              <w:bookmarkEnd w:id="12139"/>
            </w:del>
          </w:p>
        </w:tc>
        <w:bookmarkStart w:id="12140" w:name="_Toc421702509"/>
        <w:bookmarkStart w:id="12141" w:name="_Toc421705703"/>
        <w:bookmarkStart w:id="12142" w:name="_Toc422905683"/>
        <w:bookmarkStart w:id="12143" w:name="_Toc422936314"/>
        <w:bookmarkStart w:id="12144" w:name="_Toc422939376"/>
        <w:bookmarkStart w:id="12145" w:name="_Toc422930811"/>
        <w:bookmarkStart w:id="12146" w:name="_Toc494288943"/>
        <w:bookmarkStart w:id="12147" w:name="_Toc494291759"/>
        <w:bookmarkStart w:id="12148" w:name="_Toc494294573"/>
        <w:bookmarkEnd w:id="12140"/>
        <w:bookmarkEnd w:id="12141"/>
        <w:bookmarkEnd w:id="12142"/>
        <w:bookmarkEnd w:id="12143"/>
        <w:bookmarkEnd w:id="12144"/>
        <w:bookmarkEnd w:id="12145"/>
        <w:bookmarkEnd w:id="12146"/>
        <w:bookmarkEnd w:id="12147"/>
        <w:bookmarkEnd w:id="12148"/>
      </w:tr>
      <w:tr w:rsidR="00823316" w:rsidRPr="00E056B6" w:rsidDel="00371A11" w:rsidTr="00F868C1">
        <w:trPr>
          <w:cantSplit/>
          <w:del w:id="12149" w:author="Sastry, Murali" w:date="2015-06-09T17:17:00Z"/>
        </w:trPr>
        <w:tc>
          <w:tcPr>
            <w:tcW w:w="1890" w:type="dxa"/>
            <w:tcBorders>
              <w:top w:val="single" w:sz="6" w:space="0" w:color="auto"/>
              <w:bottom w:val="single" w:sz="6" w:space="0" w:color="auto"/>
            </w:tcBorders>
          </w:tcPr>
          <w:p w:rsidR="00823316" w:rsidRPr="00E056B6" w:rsidDel="00371A11" w:rsidRDefault="00C0468B">
            <w:pPr>
              <w:pStyle w:val="body"/>
              <w:rPr>
                <w:del w:id="12150" w:author="Sastry, Murali" w:date="2015-06-09T17:17:00Z"/>
              </w:rPr>
              <w:pPrChange w:id="12151" w:author="Sastry, Murali" w:date="2015-06-10T10:23:00Z">
                <w:pPr>
                  <w:pStyle w:val="tableentry"/>
                </w:pPr>
              </w:pPrChange>
            </w:pPr>
            <w:del w:id="12152" w:author="Sastry, Murali" w:date="2015-06-09T17:17:00Z">
              <w:r w:rsidRPr="00E056B6" w:rsidDel="00371A11">
                <w:delText>customers:</w:delText>
              </w:r>
              <w:bookmarkStart w:id="12153" w:name="_Toc421702510"/>
              <w:bookmarkStart w:id="12154" w:name="_Toc421705704"/>
              <w:bookmarkStart w:id="12155" w:name="_Toc422905684"/>
              <w:bookmarkStart w:id="12156" w:name="_Toc422936315"/>
              <w:bookmarkStart w:id="12157" w:name="_Toc422939377"/>
              <w:bookmarkStart w:id="12158" w:name="_Toc422930812"/>
              <w:bookmarkStart w:id="12159" w:name="_Toc494288944"/>
              <w:bookmarkStart w:id="12160" w:name="_Toc494291760"/>
              <w:bookmarkStart w:id="12161" w:name="_Toc494294574"/>
              <w:bookmarkEnd w:id="12153"/>
              <w:bookmarkEnd w:id="12154"/>
              <w:bookmarkEnd w:id="12155"/>
              <w:bookmarkEnd w:id="12156"/>
              <w:bookmarkEnd w:id="12157"/>
              <w:bookmarkEnd w:id="12158"/>
              <w:bookmarkEnd w:id="12159"/>
              <w:bookmarkEnd w:id="12160"/>
              <w:bookmarkEnd w:id="12161"/>
            </w:del>
          </w:p>
        </w:tc>
        <w:tc>
          <w:tcPr>
            <w:tcW w:w="3330" w:type="dxa"/>
            <w:tcBorders>
              <w:top w:val="single" w:sz="6" w:space="0" w:color="auto"/>
              <w:bottom w:val="single" w:sz="6" w:space="0" w:color="auto"/>
            </w:tcBorders>
          </w:tcPr>
          <w:p w:rsidR="00823316" w:rsidRPr="00E056B6" w:rsidDel="00371A11" w:rsidRDefault="00C0468B">
            <w:pPr>
              <w:pStyle w:val="body"/>
              <w:rPr>
                <w:del w:id="12162" w:author="Sastry, Murali" w:date="2015-06-09T17:17:00Z"/>
              </w:rPr>
              <w:pPrChange w:id="12163" w:author="Sastry, Murali" w:date="2015-06-10T10:23:00Z">
                <w:pPr>
                  <w:pStyle w:val="tableentry"/>
                </w:pPr>
              </w:pPrChange>
            </w:pPr>
            <w:del w:id="12164" w:author="Sastry, Murali" w:date="2015-06-09T17:17:00Z">
              <w:r w:rsidRPr="00E056B6" w:rsidDel="00371A11">
                <w:delText>&lt;customers&gt;</w:delText>
              </w:r>
              <w:bookmarkStart w:id="12165" w:name="_Toc421702511"/>
              <w:bookmarkStart w:id="12166" w:name="_Toc421705705"/>
              <w:bookmarkStart w:id="12167" w:name="_Toc422905685"/>
              <w:bookmarkStart w:id="12168" w:name="_Toc422936316"/>
              <w:bookmarkStart w:id="12169" w:name="_Toc422939378"/>
              <w:bookmarkStart w:id="12170" w:name="_Toc422930813"/>
              <w:bookmarkStart w:id="12171" w:name="_Toc494288945"/>
              <w:bookmarkStart w:id="12172" w:name="_Toc494291761"/>
              <w:bookmarkStart w:id="12173" w:name="_Toc494294575"/>
              <w:bookmarkEnd w:id="12165"/>
              <w:bookmarkEnd w:id="12166"/>
              <w:bookmarkEnd w:id="12167"/>
              <w:bookmarkEnd w:id="12168"/>
              <w:bookmarkEnd w:id="12169"/>
              <w:bookmarkEnd w:id="12170"/>
              <w:bookmarkEnd w:id="12171"/>
              <w:bookmarkEnd w:id="12172"/>
              <w:bookmarkEnd w:id="12173"/>
            </w:del>
          </w:p>
        </w:tc>
        <w:tc>
          <w:tcPr>
            <w:tcW w:w="3330" w:type="dxa"/>
            <w:tcBorders>
              <w:top w:val="single" w:sz="6" w:space="0" w:color="auto"/>
              <w:bottom w:val="single" w:sz="6" w:space="0" w:color="auto"/>
            </w:tcBorders>
          </w:tcPr>
          <w:p w:rsidR="00823316" w:rsidRPr="00E056B6" w:rsidDel="00371A11" w:rsidRDefault="00C0468B">
            <w:pPr>
              <w:pStyle w:val="body"/>
              <w:rPr>
                <w:del w:id="12174" w:author="Sastry, Murali" w:date="2015-06-09T17:17:00Z"/>
              </w:rPr>
              <w:pPrChange w:id="12175" w:author="Sastry, Murali" w:date="2015-06-10T10:23:00Z">
                <w:pPr>
                  <w:pStyle w:val="tableentry"/>
                </w:pPr>
              </w:pPrChange>
            </w:pPr>
            <w:del w:id="12176" w:author="Sastry, Murali" w:date="2015-06-09T17:17:00Z">
              <w:r w:rsidRPr="00E056B6" w:rsidDel="00371A11">
                <w:delText>List all customers who will get the location sensor</w:delText>
              </w:r>
              <w:bookmarkStart w:id="12177" w:name="_Toc421702512"/>
              <w:bookmarkStart w:id="12178" w:name="_Toc421705706"/>
              <w:bookmarkStart w:id="12179" w:name="_Toc422905686"/>
              <w:bookmarkStart w:id="12180" w:name="_Toc422936317"/>
              <w:bookmarkStart w:id="12181" w:name="_Toc422939379"/>
              <w:bookmarkStart w:id="12182" w:name="_Toc422930814"/>
              <w:bookmarkStart w:id="12183" w:name="_Toc494288946"/>
              <w:bookmarkStart w:id="12184" w:name="_Toc494291762"/>
              <w:bookmarkStart w:id="12185" w:name="_Toc494294576"/>
              <w:bookmarkEnd w:id="12177"/>
              <w:bookmarkEnd w:id="12178"/>
              <w:bookmarkEnd w:id="12179"/>
              <w:bookmarkEnd w:id="12180"/>
              <w:bookmarkEnd w:id="12181"/>
              <w:bookmarkEnd w:id="12182"/>
              <w:bookmarkEnd w:id="12183"/>
              <w:bookmarkEnd w:id="12184"/>
              <w:bookmarkEnd w:id="12185"/>
            </w:del>
          </w:p>
        </w:tc>
        <w:bookmarkStart w:id="12186" w:name="_Toc421702513"/>
        <w:bookmarkStart w:id="12187" w:name="_Toc421705707"/>
        <w:bookmarkStart w:id="12188" w:name="_Toc422905687"/>
        <w:bookmarkStart w:id="12189" w:name="_Toc422936318"/>
        <w:bookmarkStart w:id="12190" w:name="_Toc422939380"/>
        <w:bookmarkStart w:id="12191" w:name="_Toc422930815"/>
        <w:bookmarkStart w:id="12192" w:name="_Toc494288947"/>
        <w:bookmarkStart w:id="12193" w:name="_Toc494291763"/>
        <w:bookmarkStart w:id="12194" w:name="_Toc494294577"/>
        <w:bookmarkEnd w:id="12186"/>
        <w:bookmarkEnd w:id="12187"/>
        <w:bookmarkEnd w:id="12188"/>
        <w:bookmarkEnd w:id="12189"/>
        <w:bookmarkEnd w:id="12190"/>
        <w:bookmarkEnd w:id="12191"/>
        <w:bookmarkEnd w:id="12192"/>
        <w:bookmarkEnd w:id="12193"/>
        <w:bookmarkEnd w:id="12194"/>
      </w:tr>
      <w:tr w:rsidR="0007383C" w:rsidRPr="00E056B6" w:rsidDel="00371A11" w:rsidTr="00F868C1">
        <w:trPr>
          <w:cantSplit/>
          <w:del w:id="12195" w:author="Sastry, Murali" w:date="2015-06-09T17:17:00Z"/>
        </w:trPr>
        <w:tc>
          <w:tcPr>
            <w:tcW w:w="1890" w:type="dxa"/>
            <w:tcBorders>
              <w:top w:val="single" w:sz="6" w:space="0" w:color="auto"/>
              <w:bottom w:val="single" w:sz="6" w:space="0" w:color="auto"/>
            </w:tcBorders>
          </w:tcPr>
          <w:p w:rsidR="0007383C" w:rsidRPr="00E056B6" w:rsidDel="00371A11" w:rsidRDefault="00C0468B">
            <w:pPr>
              <w:pStyle w:val="body"/>
              <w:rPr>
                <w:del w:id="12196" w:author="Sastry, Murali" w:date="2015-06-09T17:17:00Z"/>
              </w:rPr>
              <w:pPrChange w:id="12197" w:author="Sastry, Murali" w:date="2015-06-10T10:23:00Z">
                <w:pPr>
                  <w:pStyle w:val="tableentry"/>
                </w:pPr>
              </w:pPrChange>
            </w:pPr>
            <w:del w:id="12198" w:author="Sastry, Murali" w:date="2015-06-09T17:17:00Z">
              <w:r w:rsidRPr="00E056B6" w:rsidDel="00371A11">
                <w:delText>view:</w:delText>
              </w:r>
              <w:bookmarkStart w:id="12199" w:name="_Toc421702514"/>
              <w:bookmarkStart w:id="12200" w:name="_Toc421705708"/>
              <w:bookmarkStart w:id="12201" w:name="_Toc422905688"/>
              <w:bookmarkStart w:id="12202" w:name="_Toc422936319"/>
              <w:bookmarkStart w:id="12203" w:name="_Toc422939381"/>
              <w:bookmarkStart w:id="12204" w:name="_Toc422930816"/>
              <w:bookmarkStart w:id="12205" w:name="_Toc494288948"/>
              <w:bookmarkStart w:id="12206" w:name="_Toc494291764"/>
              <w:bookmarkStart w:id="12207" w:name="_Toc494294578"/>
              <w:bookmarkEnd w:id="12199"/>
              <w:bookmarkEnd w:id="12200"/>
              <w:bookmarkEnd w:id="12201"/>
              <w:bookmarkEnd w:id="12202"/>
              <w:bookmarkEnd w:id="12203"/>
              <w:bookmarkEnd w:id="12204"/>
              <w:bookmarkEnd w:id="12205"/>
              <w:bookmarkEnd w:id="12206"/>
              <w:bookmarkEnd w:id="12207"/>
            </w:del>
          </w:p>
        </w:tc>
        <w:tc>
          <w:tcPr>
            <w:tcW w:w="3330" w:type="dxa"/>
            <w:tcBorders>
              <w:top w:val="single" w:sz="6" w:space="0" w:color="auto"/>
              <w:bottom w:val="single" w:sz="6" w:space="0" w:color="auto"/>
            </w:tcBorders>
          </w:tcPr>
          <w:p w:rsidR="0007383C" w:rsidRPr="00E056B6" w:rsidDel="00371A11" w:rsidRDefault="00C0468B">
            <w:pPr>
              <w:pStyle w:val="body"/>
              <w:rPr>
                <w:del w:id="12208" w:author="Sastry, Murali" w:date="2015-06-09T17:17:00Z"/>
              </w:rPr>
              <w:pPrChange w:id="12209" w:author="Sastry, Murali" w:date="2015-06-10T10:23:00Z">
                <w:pPr>
                  <w:pStyle w:val="tableentry"/>
                </w:pPr>
              </w:pPrChange>
            </w:pPr>
            <w:del w:id="12210" w:author="Sastry, Murali" w:date="2015-06-09T17:17:00Z">
              <w:r w:rsidRPr="00E056B6" w:rsidDel="00371A11">
                <w:delText xml:space="preserve">&lt;paths&gt; </w:delText>
              </w:r>
              <w:bookmarkStart w:id="12211" w:name="_Toc421702515"/>
              <w:bookmarkStart w:id="12212" w:name="_Toc421705709"/>
              <w:bookmarkStart w:id="12213" w:name="_Toc422905689"/>
              <w:bookmarkStart w:id="12214" w:name="_Toc422936320"/>
              <w:bookmarkStart w:id="12215" w:name="_Toc422939382"/>
              <w:bookmarkStart w:id="12216" w:name="_Toc422930817"/>
              <w:bookmarkStart w:id="12217" w:name="_Toc494288949"/>
              <w:bookmarkStart w:id="12218" w:name="_Toc494291765"/>
              <w:bookmarkStart w:id="12219" w:name="_Toc494294579"/>
              <w:bookmarkEnd w:id="12211"/>
              <w:bookmarkEnd w:id="12212"/>
              <w:bookmarkEnd w:id="12213"/>
              <w:bookmarkEnd w:id="12214"/>
              <w:bookmarkEnd w:id="12215"/>
              <w:bookmarkEnd w:id="12216"/>
              <w:bookmarkEnd w:id="12217"/>
              <w:bookmarkEnd w:id="12218"/>
              <w:bookmarkEnd w:id="12219"/>
            </w:del>
          </w:p>
        </w:tc>
        <w:tc>
          <w:tcPr>
            <w:tcW w:w="3330" w:type="dxa"/>
            <w:tcBorders>
              <w:top w:val="single" w:sz="6" w:space="0" w:color="auto"/>
              <w:bottom w:val="single" w:sz="6" w:space="0" w:color="auto"/>
            </w:tcBorders>
          </w:tcPr>
          <w:p w:rsidR="0007383C" w:rsidRPr="00E056B6" w:rsidDel="00371A11" w:rsidRDefault="00C0468B">
            <w:pPr>
              <w:pStyle w:val="body"/>
              <w:rPr>
                <w:del w:id="12220" w:author="Sastry, Murali" w:date="2015-06-09T17:17:00Z"/>
              </w:rPr>
              <w:pPrChange w:id="12221" w:author="Sastry, Murali" w:date="2015-06-10T10:23:00Z">
                <w:pPr>
                  <w:pStyle w:val="tableentry"/>
                </w:pPr>
              </w:pPrChange>
            </w:pPr>
            <w:del w:id="12222" w:author="Sastry, Murali" w:date="2015-06-09T17:17:00Z">
              <w:r w:rsidRPr="00E056B6" w:rsidDel="00371A11">
                <w:delText>List the paths to every source file used in this build.  This is the view used by the Client Spec, so any file not included will not be accessible.</w:delText>
              </w:r>
              <w:bookmarkStart w:id="12223" w:name="_Toc421702516"/>
              <w:bookmarkStart w:id="12224" w:name="_Toc421705710"/>
              <w:bookmarkStart w:id="12225" w:name="_Toc422905690"/>
              <w:bookmarkStart w:id="12226" w:name="_Toc422936321"/>
              <w:bookmarkStart w:id="12227" w:name="_Toc422939383"/>
              <w:bookmarkStart w:id="12228" w:name="_Toc422930818"/>
              <w:bookmarkStart w:id="12229" w:name="_Toc494288950"/>
              <w:bookmarkStart w:id="12230" w:name="_Toc494291766"/>
              <w:bookmarkStart w:id="12231" w:name="_Toc494294580"/>
              <w:bookmarkEnd w:id="12223"/>
              <w:bookmarkEnd w:id="12224"/>
              <w:bookmarkEnd w:id="12225"/>
              <w:bookmarkEnd w:id="12226"/>
              <w:bookmarkEnd w:id="12227"/>
              <w:bookmarkEnd w:id="12228"/>
              <w:bookmarkEnd w:id="12229"/>
              <w:bookmarkEnd w:id="12230"/>
              <w:bookmarkEnd w:id="12231"/>
            </w:del>
          </w:p>
        </w:tc>
        <w:bookmarkStart w:id="12232" w:name="_Toc421702517"/>
        <w:bookmarkStart w:id="12233" w:name="_Toc421705711"/>
        <w:bookmarkStart w:id="12234" w:name="_Toc422905691"/>
        <w:bookmarkStart w:id="12235" w:name="_Toc422936322"/>
        <w:bookmarkStart w:id="12236" w:name="_Toc422939384"/>
        <w:bookmarkStart w:id="12237" w:name="_Toc422930819"/>
        <w:bookmarkStart w:id="12238" w:name="_Toc494288951"/>
        <w:bookmarkStart w:id="12239" w:name="_Toc494291767"/>
        <w:bookmarkStart w:id="12240" w:name="_Toc494294581"/>
        <w:bookmarkEnd w:id="12232"/>
        <w:bookmarkEnd w:id="12233"/>
        <w:bookmarkEnd w:id="12234"/>
        <w:bookmarkEnd w:id="12235"/>
        <w:bookmarkEnd w:id="12236"/>
        <w:bookmarkEnd w:id="12237"/>
        <w:bookmarkEnd w:id="12238"/>
        <w:bookmarkEnd w:id="12239"/>
        <w:bookmarkEnd w:id="12240"/>
      </w:tr>
      <w:tr w:rsidR="0007383C" w:rsidRPr="00E056B6" w:rsidDel="00371A11" w:rsidTr="00F868C1">
        <w:trPr>
          <w:cantSplit/>
          <w:del w:id="12241" w:author="Sastry, Murali" w:date="2015-06-09T17:17:00Z"/>
        </w:trPr>
        <w:tc>
          <w:tcPr>
            <w:tcW w:w="1890" w:type="dxa"/>
            <w:tcBorders>
              <w:top w:val="single" w:sz="6" w:space="0" w:color="auto"/>
              <w:bottom w:val="single" w:sz="6" w:space="0" w:color="auto"/>
            </w:tcBorders>
          </w:tcPr>
          <w:p w:rsidR="0007383C" w:rsidRPr="00E056B6" w:rsidDel="00371A11" w:rsidRDefault="00C0468B">
            <w:pPr>
              <w:pStyle w:val="body"/>
              <w:rPr>
                <w:del w:id="12242" w:author="Sastry, Murali" w:date="2015-06-09T17:17:00Z"/>
              </w:rPr>
              <w:pPrChange w:id="12243" w:author="Sastry, Murali" w:date="2015-06-10T10:23:00Z">
                <w:pPr>
                  <w:pStyle w:val="tableentry"/>
                </w:pPr>
              </w:pPrChange>
            </w:pPr>
            <w:del w:id="12244" w:author="Sastry, Murali" w:date="2015-06-09T17:17:00Z">
              <w:r w:rsidRPr="00E056B6" w:rsidDel="00371A11">
                <w:delText xml:space="preserve">view_label: </w:delText>
              </w:r>
              <w:bookmarkStart w:id="12245" w:name="_Toc421702518"/>
              <w:bookmarkStart w:id="12246" w:name="_Toc421705712"/>
              <w:bookmarkStart w:id="12247" w:name="_Toc422905692"/>
              <w:bookmarkStart w:id="12248" w:name="_Toc422936323"/>
              <w:bookmarkStart w:id="12249" w:name="_Toc422939385"/>
              <w:bookmarkStart w:id="12250" w:name="_Toc422930820"/>
              <w:bookmarkStart w:id="12251" w:name="_Toc494288952"/>
              <w:bookmarkStart w:id="12252" w:name="_Toc494291768"/>
              <w:bookmarkStart w:id="12253" w:name="_Toc494294582"/>
              <w:bookmarkEnd w:id="12245"/>
              <w:bookmarkEnd w:id="12246"/>
              <w:bookmarkEnd w:id="12247"/>
              <w:bookmarkEnd w:id="12248"/>
              <w:bookmarkEnd w:id="12249"/>
              <w:bookmarkEnd w:id="12250"/>
              <w:bookmarkEnd w:id="12251"/>
              <w:bookmarkEnd w:id="12252"/>
              <w:bookmarkEnd w:id="12253"/>
            </w:del>
          </w:p>
        </w:tc>
        <w:tc>
          <w:tcPr>
            <w:tcW w:w="3330" w:type="dxa"/>
            <w:tcBorders>
              <w:top w:val="single" w:sz="6" w:space="0" w:color="auto"/>
              <w:bottom w:val="single" w:sz="6" w:space="0" w:color="auto"/>
            </w:tcBorders>
          </w:tcPr>
          <w:p w:rsidR="0007383C" w:rsidRPr="00E056B6" w:rsidDel="00371A11" w:rsidRDefault="00C0468B">
            <w:pPr>
              <w:pStyle w:val="body"/>
              <w:rPr>
                <w:del w:id="12254" w:author="Sastry, Murali" w:date="2015-06-09T17:17:00Z"/>
              </w:rPr>
              <w:pPrChange w:id="12255" w:author="Sastry, Murali" w:date="2015-06-10T10:23:00Z">
                <w:pPr>
                  <w:pStyle w:val="tableentry"/>
                </w:pPr>
              </w:pPrChange>
            </w:pPr>
            <w:del w:id="12256" w:author="Sastry, Murali" w:date="2015-06-09T17:17:00Z">
              <w:r w:rsidRPr="00E056B6" w:rsidDel="00371A11">
                <w:delText>&lt;paths&gt;</w:delText>
              </w:r>
              <w:bookmarkStart w:id="12257" w:name="_Toc421702519"/>
              <w:bookmarkStart w:id="12258" w:name="_Toc421705713"/>
              <w:bookmarkStart w:id="12259" w:name="_Toc422905693"/>
              <w:bookmarkStart w:id="12260" w:name="_Toc422936324"/>
              <w:bookmarkStart w:id="12261" w:name="_Toc422939386"/>
              <w:bookmarkStart w:id="12262" w:name="_Toc422930821"/>
              <w:bookmarkStart w:id="12263" w:name="_Toc494288953"/>
              <w:bookmarkStart w:id="12264" w:name="_Toc494291769"/>
              <w:bookmarkStart w:id="12265" w:name="_Toc494294583"/>
              <w:bookmarkEnd w:id="12257"/>
              <w:bookmarkEnd w:id="12258"/>
              <w:bookmarkEnd w:id="12259"/>
              <w:bookmarkEnd w:id="12260"/>
              <w:bookmarkEnd w:id="12261"/>
              <w:bookmarkEnd w:id="12262"/>
              <w:bookmarkEnd w:id="12263"/>
              <w:bookmarkEnd w:id="12264"/>
              <w:bookmarkEnd w:id="12265"/>
            </w:del>
          </w:p>
        </w:tc>
        <w:tc>
          <w:tcPr>
            <w:tcW w:w="3330" w:type="dxa"/>
            <w:tcBorders>
              <w:top w:val="single" w:sz="6" w:space="0" w:color="auto"/>
              <w:bottom w:val="single" w:sz="6" w:space="0" w:color="auto"/>
            </w:tcBorders>
          </w:tcPr>
          <w:p w:rsidR="0007383C" w:rsidRPr="00E056B6" w:rsidDel="00371A11" w:rsidRDefault="00C0468B">
            <w:pPr>
              <w:pStyle w:val="body"/>
              <w:rPr>
                <w:del w:id="12266" w:author="Sastry, Murali" w:date="2015-06-09T17:17:00Z"/>
              </w:rPr>
              <w:pPrChange w:id="12267" w:author="Sastry, Murali" w:date="2015-06-10T10:23:00Z">
                <w:pPr>
                  <w:pStyle w:val="tableentry"/>
                </w:pPr>
              </w:pPrChange>
            </w:pPr>
            <w:del w:id="12268" w:author="Sastry, Murali" w:date="2015-06-09T17:17:00Z">
              <w:r w:rsidRPr="00E056B6" w:rsidDel="00371A11">
                <w:delText>List the paths of all files that should be marked with the label for this build.</w:delText>
              </w:r>
              <w:bookmarkStart w:id="12269" w:name="_Toc421702520"/>
              <w:bookmarkStart w:id="12270" w:name="_Toc421705714"/>
              <w:bookmarkStart w:id="12271" w:name="_Toc422905694"/>
              <w:bookmarkStart w:id="12272" w:name="_Toc422936325"/>
              <w:bookmarkStart w:id="12273" w:name="_Toc422939387"/>
              <w:bookmarkStart w:id="12274" w:name="_Toc422930822"/>
              <w:bookmarkStart w:id="12275" w:name="_Toc494288954"/>
              <w:bookmarkStart w:id="12276" w:name="_Toc494291770"/>
              <w:bookmarkStart w:id="12277" w:name="_Toc494294584"/>
              <w:bookmarkEnd w:id="12269"/>
              <w:bookmarkEnd w:id="12270"/>
              <w:bookmarkEnd w:id="12271"/>
              <w:bookmarkEnd w:id="12272"/>
              <w:bookmarkEnd w:id="12273"/>
              <w:bookmarkEnd w:id="12274"/>
              <w:bookmarkEnd w:id="12275"/>
              <w:bookmarkEnd w:id="12276"/>
              <w:bookmarkEnd w:id="12277"/>
            </w:del>
          </w:p>
        </w:tc>
        <w:bookmarkStart w:id="12278" w:name="_Toc421702521"/>
        <w:bookmarkStart w:id="12279" w:name="_Toc421705715"/>
        <w:bookmarkStart w:id="12280" w:name="_Toc422905695"/>
        <w:bookmarkStart w:id="12281" w:name="_Toc422936326"/>
        <w:bookmarkStart w:id="12282" w:name="_Toc422939388"/>
        <w:bookmarkStart w:id="12283" w:name="_Toc422930823"/>
        <w:bookmarkStart w:id="12284" w:name="_Toc494288955"/>
        <w:bookmarkStart w:id="12285" w:name="_Toc494291771"/>
        <w:bookmarkStart w:id="12286" w:name="_Toc494294585"/>
        <w:bookmarkEnd w:id="12278"/>
        <w:bookmarkEnd w:id="12279"/>
        <w:bookmarkEnd w:id="12280"/>
        <w:bookmarkEnd w:id="12281"/>
        <w:bookmarkEnd w:id="12282"/>
        <w:bookmarkEnd w:id="12283"/>
        <w:bookmarkEnd w:id="12284"/>
        <w:bookmarkEnd w:id="12285"/>
        <w:bookmarkEnd w:id="12286"/>
      </w:tr>
    </w:tbl>
    <w:p w:rsidR="0007383C" w:rsidRPr="00E056B6" w:rsidDel="00371A11" w:rsidRDefault="00C0468B">
      <w:pPr>
        <w:pStyle w:val="body"/>
        <w:rPr>
          <w:del w:id="12287" w:author="Sastry, Murali" w:date="2015-06-09T17:17:00Z"/>
        </w:rPr>
        <w:pPrChange w:id="12288" w:author="Sastry, Murali" w:date="2015-06-10T10:23:00Z">
          <w:pPr>
            <w:pStyle w:val="Heading3"/>
          </w:pPr>
        </w:pPrChange>
      </w:pPr>
      <w:del w:id="12289" w:author="Sastry, Murali" w:date="2015-06-09T17:17:00Z">
        <w:r w:rsidRPr="00E056B6" w:rsidDel="00371A11">
          <w:delText xml:space="preserve">Description </w:delText>
        </w:r>
        <w:bookmarkStart w:id="12290" w:name="_Toc421702522"/>
        <w:bookmarkStart w:id="12291" w:name="_Toc421705716"/>
        <w:bookmarkStart w:id="12292" w:name="_Toc422905696"/>
        <w:bookmarkStart w:id="12293" w:name="_Toc422936327"/>
        <w:bookmarkStart w:id="12294" w:name="_Toc422939389"/>
        <w:bookmarkStart w:id="12295" w:name="_Toc422930824"/>
        <w:bookmarkStart w:id="12296" w:name="_Toc494288956"/>
        <w:bookmarkStart w:id="12297" w:name="_Toc494291772"/>
        <w:bookmarkStart w:id="12298" w:name="_Toc494294586"/>
        <w:bookmarkEnd w:id="12290"/>
        <w:bookmarkEnd w:id="12291"/>
        <w:bookmarkEnd w:id="12292"/>
        <w:bookmarkEnd w:id="12293"/>
        <w:bookmarkEnd w:id="12294"/>
        <w:bookmarkEnd w:id="12295"/>
        <w:bookmarkEnd w:id="12296"/>
        <w:bookmarkEnd w:id="12297"/>
        <w:bookmarkEnd w:id="12298"/>
      </w:del>
    </w:p>
    <w:p w:rsidR="0007383C" w:rsidRPr="00E056B6" w:rsidDel="00371A11" w:rsidRDefault="00C0468B">
      <w:pPr>
        <w:pStyle w:val="body"/>
        <w:rPr>
          <w:del w:id="12299" w:author="Sastry, Murali" w:date="2015-06-09T17:17:00Z"/>
        </w:rPr>
      </w:pPr>
      <w:del w:id="12300" w:author="Sastry, Murali" w:date="2015-06-09T17:17:00Z">
        <w:r w:rsidRPr="00E056B6" w:rsidDel="00371A11">
          <w:delText xml:space="preserve">This build script begins by syncing to the label, head paths, and addtl files specified to the &lt;client_root &gt;\HM11 folder.  </w:delText>
        </w:r>
        <w:bookmarkStart w:id="12301" w:name="_Toc421702523"/>
        <w:bookmarkStart w:id="12302" w:name="_Toc421705717"/>
        <w:bookmarkStart w:id="12303" w:name="_Toc422905697"/>
        <w:bookmarkStart w:id="12304" w:name="_Toc422936328"/>
        <w:bookmarkStart w:id="12305" w:name="_Toc422939390"/>
        <w:bookmarkStart w:id="12306" w:name="_Toc422930825"/>
        <w:bookmarkStart w:id="12307" w:name="_Toc494288957"/>
        <w:bookmarkStart w:id="12308" w:name="_Toc494291773"/>
        <w:bookmarkStart w:id="12309" w:name="_Toc494294587"/>
        <w:bookmarkEnd w:id="12301"/>
        <w:bookmarkEnd w:id="12302"/>
        <w:bookmarkEnd w:id="12303"/>
        <w:bookmarkEnd w:id="12304"/>
        <w:bookmarkEnd w:id="12305"/>
        <w:bookmarkEnd w:id="12306"/>
        <w:bookmarkEnd w:id="12307"/>
        <w:bookmarkEnd w:id="12308"/>
        <w:bookmarkEnd w:id="12309"/>
      </w:del>
    </w:p>
    <w:p w:rsidR="00630717" w:rsidRPr="00E056B6" w:rsidDel="00371A11" w:rsidRDefault="00C0468B">
      <w:pPr>
        <w:pStyle w:val="body"/>
        <w:rPr>
          <w:del w:id="12310" w:author="Sastry, Murali" w:date="2015-06-09T17:17:00Z"/>
        </w:rPr>
      </w:pPr>
      <w:del w:id="12311" w:author="Sastry, Murali" w:date="2015-06-09T17:17:00Z">
        <w:r w:rsidRPr="00E056B6" w:rsidDel="00371A11">
          <w:delText xml:space="preserve">It builds the 64 and 32 bit versions of the PDSHelper.dll.  It then builds the Location Sensor using the WDK and DriverBuild.bat and bldLocationSensors.bat. </w:delText>
        </w:r>
        <w:bookmarkStart w:id="12312" w:name="_Toc421702524"/>
        <w:bookmarkStart w:id="12313" w:name="_Toc421705718"/>
        <w:bookmarkStart w:id="12314" w:name="_Toc422905698"/>
        <w:bookmarkStart w:id="12315" w:name="_Toc422936329"/>
        <w:bookmarkStart w:id="12316" w:name="_Toc422939391"/>
        <w:bookmarkStart w:id="12317" w:name="_Toc422930826"/>
        <w:bookmarkStart w:id="12318" w:name="_Toc494288958"/>
        <w:bookmarkStart w:id="12319" w:name="_Toc494291774"/>
        <w:bookmarkStart w:id="12320" w:name="_Toc494294588"/>
        <w:bookmarkEnd w:id="12312"/>
        <w:bookmarkEnd w:id="12313"/>
        <w:bookmarkEnd w:id="12314"/>
        <w:bookmarkEnd w:id="12315"/>
        <w:bookmarkEnd w:id="12316"/>
        <w:bookmarkEnd w:id="12317"/>
        <w:bookmarkEnd w:id="12318"/>
        <w:bookmarkEnd w:id="12319"/>
        <w:bookmarkEnd w:id="12320"/>
      </w:del>
    </w:p>
    <w:p w:rsidR="0007383C" w:rsidRPr="00E056B6" w:rsidDel="00371A11" w:rsidRDefault="00C0468B">
      <w:pPr>
        <w:pStyle w:val="body"/>
        <w:rPr>
          <w:del w:id="12321" w:author="Sastry, Murali" w:date="2015-06-09T17:17:00Z"/>
        </w:rPr>
      </w:pPr>
      <w:del w:id="12322" w:author="Sastry, Murali" w:date="2015-06-09T17:17:00Z">
        <w:r w:rsidRPr="00E056B6" w:rsidDel="00371A11">
          <w:delText>After the drivers are built it copies and rename the PDSHelper.dll, QCLocationSensor.dll from the Generic version to include the correct customer code.  Then it copies the inf file for each customer, and the coinstaller from \Installers\Shared\WUDF.  Once all the files exist, it creates the CAT file and testsigns each.</w:delText>
        </w:r>
        <w:bookmarkStart w:id="12323" w:name="_Toc421702525"/>
        <w:bookmarkStart w:id="12324" w:name="_Toc421705719"/>
        <w:bookmarkStart w:id="12325" w:name="_Toc422905699"/>
        <w:bookmarkStart w:id="12326" w:name="_Toc422936330"/>
        <w:bookmarkStart w:id="12327" w:name="_Toc422939392"/>
        <w:bookmarkStart w:id="12328" w:name="_Toc422930827"/>
        <w:bookmarkStart w:id="12329" w:name="_Toc494288959"/>
        <w:bookmarkStart w:id="12330" w:name="_Toc494291775"/>
        <w:bookmarkStart w:id="12331" w:name="_Toc494294589"/>
        <w:bookmarkEnd w:id="12323"/>
        <w:bookmarkEnd w:id="12324"/>
        <w:bookmarkEnd w:id="12325"/>
        <w:bookmarkEnd w:id="12326"/>
        <w:bookmarkEnd w:id="12327"/>
        <w:bookmarkEnd w:id="12328"/>
        <w:bookmarkEnd w:id="12329"/>
        <w:bookmarkEnd w:id="12330"/>
        <w:bookmarkEnd w:id="12331"/>
      </w:del>
    </w:p>
    <w:p w:rsidR="0007383C" w:rsidRPr="00E056B6" w:rsidDel="00371A11" w:rsidRDefault="00C0468B">
      <w:pPr>
        <w:pStyle w:val="body"/>
        <w:rPr>
          <w:del w:id="12332" w:author="Sastry, Murali" w:date="2015-06-09T17:17:00Z"/>
        </w:rPr>
      </w:pPr>
      <w:del w:id="12333" w:author="Sastry, Murali" w:date="2015-06-09T17:17:00Z">
        <w:r w:rsidRPr="00E056B6" w:rsidDel="00371A11">
          <w:delText>Output files are copied to the output folder, and if the –test option was not specified the &lt;revision_name&gt; label is updated to contain all the files used in this build.</w:delText>
        </w:r>
        <w:bookmarkStart w:id="12334" w:name="_Toc421702526"/>
        <w:bookmarkStart w:id="12335" w:name="_Toc421705720"/>
        <w:bookmarkStart w:id="12336" w:name="_Toc422905700"/>
        <w:bookmarkStart w:id="12337" w:name="_Toc422936331"/>
        <w:bookmarkStart w:id="12338" w:name="_Toc422939393"/>
        <w:bookmarkStart w:id="12339" w:name="_Toc422930828"/>
        <w:bookmarkStart w:id="12340" w:name="_Toc494288960"/>
        <w:bookmarkStart w:id="12341" w:name="_Toc494291776"/>
        <w:bookmarkStart w:id="12342" w:name="_Toc494294590"/>
        <w:bookmarkEnd w:id="12334"/>
        <w:bookmarkEnd w:id="12335"/>
        <w:bookmarkEnd w:id="12336"/>
        <w:bookmarkEnd w:id="12337"/>
        <w:bookmarkEnd w:id="12338"/>
        <w:bookmarkEnd w:id="12339"/>
        <w:bookmarkEnd w:id="12340"/>
        <w:bookmarkEnd w:id="12341"/>
        <w:bookmarkEnd w:id="12342"/>
      </w:del>
    </w:p>
    <w:p w:rsidR="0007383C" w:rsidRPr="00E056B6" w:rsidDel="00371A11" w:rsidRDefault="00C0468B">
      <w:pPr>
        <w:pStyle w:val="body"/>
        <w:rPr>
          <w:del w:id="12343" w:author="Sastry, Murali" w:date="2015-06-09T17:17:00Z"/>
        </w:rPr>
        <w:pPrChange w:id="12344" w:author="Sastry, Murali" w:date="2015-06-10T10:23:00Z">
          <w:pPr>
            <w:pStyle w:val="Heading3"/>
          </w:pPr>
        </w:pPrChange>
      </w:pPr>
      <w:del w:id="12345" w:author="Sastry, Murali" w:date="2015-06-09T17:17:00Z">
        <w:r w:rsidRPr="00E056B6" w:rsidDel="00371A11">
          <w:delText>Output folder file structure</w:delText>
        </w:r>
        <w:bookmarkStart w:id="12346" w:name="_Toc421702527"/>
        <w:bookmarkStart w:id="12347" w:name="_Toc421705721"/>
        <w:bookmarkStart w:id="12348" w:name="_Toc422905701"/>
        <w:bookmarkStart w:id="12349" w:name="_Toc422936332"/>
        <w:bookmarkStart w:id="12350" w:name="_Toc422939394"/>
        <w:bookmarkStart w:id="12351" w:name="_Toc422930829"/>
        <w:bookmarkStart w:id="12352" w:name="_Toc494288961"/>
        <w:bookmarkStart w:id="12353" w:name="_Toc494291777"/>
        <w:bookmarkStart w:id="12354" w:name="_Toc494294591"/>
        <w:bookmarkEnd w:id="12346"/>
        <w:bookmarkEnd w:id="12347"/>
        <w:bookmarkEnd w:id="12348"/>
        <w:bookmarkEnd w:id="12349"/>
        <w:bookmarkEnd w:id="12350"/>
        <w:bookmarkEnd w:id="12351"/>
        <w:bookmarkEnd w:id="12352"/>
        <w:bookmarkEnd w:id="12353"/>
        <w:bookmarkEnd w:id="12354"/>
      </w:del>
    </w:p>
    <w:p w:rsidR="0007383C" w:rsidRPr="00E056B6" w:rsidDel="00371A11" w:rsidRDefault="00C0468B">
      <w:pPr>
        <w:pStyle w:val="body"/>
        <w:rPr>
          <w:del w:id="12355" w:author="Sastry, Murali" w:date="2015-06-09T17:17:00Z"/>
        </w:rPr>
      </w:pPr>
      <w:del w:id="12356" w:author="Sastry, Murali" w:date="2015-06-09T17:17:00Z">
        <w:r w:rsidRPr="00E056B6" w:rsidDel="00371A11">
          <w:delText>The 72 folder contains:  TestCertificate folder which contain the test certificate.  DriverFiles folder which contains the Location Sensor driver files for each customer.</w:delText>
        </w:r>
        <w:bookmarkStart w:id="12357" w:name="_Toc421702528"/>
        <w:bookmarkStart w:id="12358" w:name="_Toc421705722"/>
        <w:bookmarkStart w:id="12359" w:name="_Toc422905702"/>
        <w:bookmarkStart w:id="12360" w:name="_Toc422936333"/>
        <w:bookmarkStart w:id="12361" w:name="_Toc422939395"/>
        <w:bookmarkStart w:id="12362" w:name="_Toc422930830"/>
        <w:bookmarkStart w:id="12363" w:name="_Toc494288962"/>
        <w:bookmarkStart w:id="12364" w:name="_Toc494291778"/>
        <w:bookmarkStart w:id="12365" w:name="_Toc494294592"/>
        <w:bookmarkEnd w:id="12357"/>
        <w:bookmarkEnd w:id="12358"/>
        <w:bookmarkEnd w:id="12359"/>
        <w:bookmarkEnd w:id="12360"/>
        <w:bookmarkEnd w:id="12361"/>
        <w:bookmarkEnd w:id="12362"/>
        <w:bookmarkEnd w:id="12363"/>
        <w:bookmarkEnd w:id="12364"/>
        <w:bookmarkEnd w:id="12365"/>
      </w:del>
    </w:p>
    <w:p w:rsidR="0007383C" w:rsidRPr="00E056B6" w:rsidDel="00371A11" w:rsidRDefault="00C0468B">
      <w:pPr>
        <w:pStyle w:val="body"/>
        <w:rPr>
          <w:del w:id="12366" w:author="Sastry, Murali" w:date="2015-06-09T17:17:00Z"/>
        </w:rPr>
        <w:pPrChange w:id="12367" w:author="Sastry, Murali" w:date="2015-06-10T10:23:00Z">
          <w:pPr>
            <w:pStyle w:val="Heading2"/>
            <w:pageBreakBefore/>
          </w:pPr>
        </w:pPrChange>
      </w:pPr>
      <w:del w:id="12368" w:author="Sastry, Murali" w:date="2015-06-09T17:17:00Z">
        <w:r w:rsidRPr="00E056B6" w:rsidDel="00371A11">
          <w:delText>P4 files to update</w:delText>
        </w:r>
        <w:bookmarkStart w:id="12369" w:name="_Toc421702529"/>
        <w:bookmarkStart w:id="12370" w:name="_Toc421705723"/>
        <w:bookmarkStart w:id="12371" w:name="_Toc422905703"/>
        <w:bookmarkStart w:id="12372" w:name="_Toc422936334"/>
        <w:bookmarkStart w:id="12373" w:name="_Toc422939396"/>
        <w:bookmarkStart w:id="12374" w:name="_Toc422930831"/>
        <w:bookmarkStart w:id="12375" w:name="_Toc494288963"/>
        <w:bookmarkStart w:id="12376" w:name="_Toc494291779"/>
        <w:bookmarkStart w:id="12377" w:name="_Toc494294593"/>
        <w:bookmarkEnd w:id="12369"/>
        <w:bookmarkEnd w:id="12370"/>
        <w:bookmarkEnd w:id="12371"/>
        <w:bookmarkEnd w:id="12372"/>
        <w:bookmarkEnd w:id="12373"/>
        <w:bookmarkEnd w:id="12374"/>
        <w:bookmarkEnd w:id="12375"/>
        <w:bookmarkEnd w:id="12376"/>
        <w:bookmarkEnd w:id="12377"/>
      </w:del>
    </w:p>
    <w:p w:rsidR="00983820" w:rsidRPr="00E056B6" w:rsidDel="00371A11" w:rsidRDefault="00C0468B">
      <w:pPr>
        <w:pStyle w:val="body"/>
        <w:rPr>
          <w:del w:id="12378" w:author="Sastry, Murali" w:date="2015-06-09T17:17:00Z"/>
        </w:rPr>
        <w:pPrChange w:id="12379" w:author="Sastry, Murali" w:date="2015-06-10T10:23:00Z">
          <w:pPr>
            <w:pStyle w:val="Caption"/>
            <w:keepNext/>
          </w:pPr>
        </w:pPrChange>
      </w:pPr>
      <w:del w:id="12380"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15</w:delText>
        </w:r>
        <w:r w:rsidR="00A31CAF" w:rsidDel="00371A11">
          <w:rPr>
            <w:b/>
          </w:rPr>
          <w:fldChar w:fldCharType="end"/>
        </w:r>
        <w:r w:rsidRPr="00E056B6" w:rsidDel="00371A11">
          <w:delText xml:space="preserve"> GOBI2000_LOCATION_SENSOR Files to edit</w:delText>
        </w:r>
        <w:bookmarkStart w:id="12381" w:name="_Toc421702530"/>
        <w:bookmarkStart w:id="12382" w:name="_Toc421705724"/>
        <w:bookmarkStart w:id="12383" w:name="_Toc422905704"/>
        <w:bookmarkStart w:id="12384" w:name="_Toc422936335"/>
        <w:bookmarkStart w:id="12385" w:name="_Toc422939397"/>
        <w:bookmarkStart w:id="12386" w:name="_Toc422930832"/>
        <w:bookmarkStart w:id="12387" w:name="_Toc494288964"/>
        <w:bookmarkStart w:id="12388" w:name="_Toc494291780"/>
        <w:bookmarkStart w:id="12389" w:name="_Toc494294594"/>
        <w:bookmarkEnd w:id="12381"/>
        <w:bookmarkEnd w:id="12382"/>
        <w:bookmarkEnd w:id="12383"/>
        <w:bookmarkEnd w:id="12384"/>
        <w:bookmarkEnd w:id="12385"/>
        <w:bookmarkEnd w:id="12386"/>
        <w:bookmarkEnd w:id="12387"/>
        <w:bookmarkEnd w:id="12388"/>
        <w:bookmarkEnd w:id="12389"/>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10"/>
        <w:gridCol w:w="6030"/>
      </w:tblGrid>
      <w:tr w:rsidR="0007383C" w:rsidRPr="00E056B6" w:rsidDel="00371A11" w:rsidTr="00F868C1">
        <w:trPr>
          <w:cantSplit/>
          <w:tblHeader/>
          <w:del w:id="12390" w:author="Sastry, Murali" w:date="2015-06-09T17:17:00Z"/>
        </w:trPr>
        <w:tc>
          <w:tcPr>
            <w:tcW w:w="2610" w:type="dxa"/>
            <w:tcBorders>
              <w:bottom w:val="single" w:sz="12" w:space="0" w:color="auto"/>
            </w:tcBorders>
          </w:tcPr>
          <w:p w:rsidR="0007383C" w:rsidRPr="00E056B6" w:rsidDel="00371A11" w:rsidRDefault="00C0468B">
            <w:pPr>
              <w:pStyle w:val="body"/>
              <w:rPr>
                <w:del w:id="12391" w:author="Sastry, Murali" w:date="2015-06-09T17:17:00Z"/>
              </w:rPr>
              <w:pPrChange w:id="12392" w:author="Sastry, Murali" w:date="2015-06-10T10:23:00Z">
                <w:pPr>
                  <w:pStyle w:val="tableheading"/>
                </w:pPr>
              </w:pPrChange>
            </w:pPr>
            <w:del w:id="12393" w:author="Sastry, Murali" w:date="2015-06-09T17:17:00Z">
              <w:r w:rsidRPr="00E056B6" w:rsidDel="00371A11">
                <w:delText>File</w:delText>
              </w:r>
              <w:bookmarkStart w:id="12394" w:name="_Toc421702531"/>
              <w:bookmarkStart w:id="12395" w:name="_Toc421705725"/>
              <w:bookmarkStart w:id="12396" w:name="_Toc422905705"/>
              <w:bookmarkStart w:id="12397" w:name="_Toc422936336"/>
              <w:bookmarkStart w:id="12398" w:name="_Toc422939398"/>
              <w:bookmarkStart w:id="12399" w:name="_Toc422930833"/>
              <w:bookmarkStart w:id="12400" w:name="_Toc494288965"/>
              <w:bookmarkStart w:id="12401" w:name="_Toc494291781"/>
              <w:bookmarkStart w:id="12402" w:name="_Toc494294595"/>
              <w:bookmarkEnd w:id="12394"/>
              <w:bookmarkEnd w:id="12395"/>
              <w:bookmarkEnd w:id="12396"/>
              <w:bookmarkEnd w:id="12397"/>
              <w:bookmarkEnd w:id="12398"/>
              <w:bookmarkEnd w:id="12399"/>
              <w:bookmarkEnd w:id="12400"/>
              <w:bookmarkEnd w:id="12401"/>
              <w:bookmarkEnd w:id="12402"/>
            </w:del>
          </w:p>
        </w:tc>
        <w:tc>
          <w:tcPr>
            <w:tcW w:w="6030" w:type="dxa"/>
            <w:tcBorders>
              <w:bottom w:val="single" w:sz="12" w:space="0" w:color="auto"/>
            </w:tcBorders>
          </w:tcPr>
          <w:p w:rsidR="0007383C" w:rsidRPr="00E056B6" w:rsidDel="00371A11" w:rsidRDefault="00C0468B">
            <w:pPr>
              <w:pStyle w:val="body"/>
              <w:rPr>
                <w:del w:id="12403" w:author="Sastry, Murali" w:date="2015-06-09T17:17:00Z"/>
              </w:rPr>
              <w:pPrChange w:id="12404" w:author="Sastry, Murali" w:date="2015-06-10T10:23:00Z">
                <w:pPr>
                  <w:pStyle w:val="tableheading"/>
                </w:pPr>
              </w:pPrChange>
            </w:pPr>
            <w:del w:id="12405" w:author="Sastry, Murali" w:date="2015-06-09T17:17:00Z">
              <w:r w:rsidRPr="00E056B6" w:rsidDel="00371A11">
                <w:delText>Description</w:delText>
              </w:r>
              <w:bookmarkStart w:id="12406" w:name="_Toc421702532"/>
              <w:bookmarkStart w:id="12407" w:name="_Toc421705726"/>
              <w:bookmarkStart w:id="12408" w:name="_Toc422905706"/>
              <w:bookmarkStart w:id="12409" w:name="_Toc422936337"/>
              <w:bookmarkStart w:id="12410" w:name="_Toc422939399"/>
              <w:bookmarkStart w:id="12411" w:name="_Toc422930834"/>
              <w:bookmarkStart w:id="12412" w:name="_Toc494288966"/>
              <w:bookmarkStart w:id="12413" w:name="_Toc494291782"/>
              <w:bookmarkStart w:id="12414" w:name="_Toc494294596"/>
              <w:bookmarkEnd w:id="12406"/>
              <w:bookmarkEnd w:id="12407"/>
              <w:bookmarkEnd w:id="12408"/>
              <w:bookmarkEnd w:id="12409"/>
              <w:bookmarkEnd w:id="12410"/>
              <w:bookmarkEnd w:id="12411"/>
              <w:bookmarkEnd w:id="12412"/>
              <w:bookmarkEnd w:id="12413"/>
              <w:bookmarkEnd w:id="12414"/>
            </w:del>
          </w:p>
        </w:tc>
        <w:bookmarkStart w:id="12415" w:name="_Toc421702533"/>
        <w:bookmarkStart w:id="12416" w:name="_Toc421705727"/>
        <w:bookmarkStart w:id="12417" w:name="_Toc422905707"/>
        <w:bookmarkStart w:id="12418" w:name="_Toc422936338"/>
        <w:bookmarkStart w:id="12419" w:name="_Toc422939400"/>
        <w:bookmarkStart w:id="12420" w:name="_Toc422930835"/>
        <w:bookmarkStart w:id="12421" w:name="_Toc494288967"/>
        <w:bookmarkStart w:id="12422" w:name="_Toc494291783"/>
        <w:bookmarkStart w:id="12423" w:name="_Toc494294597"/>
        <w:bookmarkEnd w:id="12415"/>
        <w:bookmarkEnd w:id="12416"/>
        <w:bookmarkEnd w:id="12417"/>
        <w:bookmarkEnd w:id="12418"/>
        <w:bookmarkEnd w:id="12419"/>
        <w:bookmarkEnd w:id="12420"/>
        <w:bookmarkEnd w:id="12421"/>
        <w:bookmarkEnd w:id="12422"/>
        <w:bookmarkEnd w:id="12423"/>
      </w:tr>
      <w:tr w:rsidR="0007383C" w:rsidRPr="00E056B6" w:rsidDel="00371A11" w:rsidTr="00F868C1">
        <w:trPr>
          <w:cantSplit/>
          <w:del w:id="12424" w:author="Sastry, Murali" w:date="2015-06-09T17:17:00Z"/>
        </w:trPr>
        <w:tc>
          <w:tcPr>
            <w:tcW w:w="2610" w:type="dxa"/>
            <w:tcBorders>
              <w:top w:val="single" w:sz="6" w:space="0" w:color="auto"/>
              <w:bottom w:val="single" w:sz="6" w:space="0" w:color="auto"/>
            </w:tcBorders>
          </w:tcPr>
          <w:p w:rsidR="0007383C" w:rsidRPr="00E056B6" w:rsidDel="00371A11" w:rsidRDefault="00C0468B">
            <w:pPr>
              <w:pStyle w:val="body"/>
              <w:rPr>
                <w:del w:id="12425" w:author="Sastry, Murali" w:date="2015-06-09T17:17:00Z"/>
              </w:rPr>
              <w:pPrChange w:id="12426" w:author="Sastry, Murali" w:date="2015-06-10T10:23:00Z">
                <w:pPr>
                  <w:pStyle w:val="tableentry"/>
                </w:pPr>
              </w:pPrChange>
            </w:pPr>
            <w:del w:id="12427" w:author="Sastry, Murali" w:date="2015-06-09T17:17:00Z">
              <w:r w:rsidRPr="00E056B6" w:rsidDel="00371A11">
                <w:delText>LocationSensor.config</w:delText>
              </w:r>
              <w:bookmarkStart w:id="12428" w:name="_Toc421702534"/>
              <w:bookmarkStart w:id="12429" w:name="_Toc421705728"/>
              <w:bookmarkStart w:id="12430" w:name="_Toc422905708"/>
              <w:bookmarkStart w:id="12431" w:name="_Toc422936339"/>
              <w:bookmarkStart w:id="12432" w:name="_Toc422939401"/>
              <w:bookmarkStart w:id="12433" w:name="_Toc422930836"/>
              <w:bookmarkStart w:id="12434" w:name="_Toc494288968"/>
              <w:bookmarkStart w:id="12435" w:name="_Toc494291784"/>
              <w:bookmarkStart w:id="12436" w:name="_Toc494294598"/>
              <w:bookmarkEnd w:id="12428"/>
              <w:bookmarkEnd w:id="12429"/>
              <w:bookmarkEnd w:id="12430"/>
              <w:bookmarkEnd w:id="12431"/>
              <w:bookmarkEnd w:id="12432"/>
              <w:bookmarkEnd w:id="12433"/>
              <w:bookmarkEnd w:id="12434"/>
              <w:bookmarkEnd w:id="12435"/>
              <w:bookmarkEnd w:id="12436"/>
            </w:del>
          </w:p>
        </w:tc>
        <w:tc>
          <w:tcPr>
            <w:tcW w:w="6030" w:type="dxa"/>
            <w:tcBorders>
              <w:top w:val="single" w:sz="6" w:space="0" w:color="auto"/>
              <w:bottom w:val="single" w:sz="6" w:space="0" w:color="auto"/>
            </w:tcBorders>
          </w:tcPr>
          <w:p w:rsidR="0007383C" w:rsidRPr="00E056B6" w:rsidDel="00371A11" w:rsidRDefault="00C0468B">
            <w:pPr>
              <w:pStyle w:val="body"/>
              <w:rPr>
                <w:del w:id="12437" w:author="Sastry, Murali" w:date="2015-06-09T17:17:00Z"/>
              </w:rPr>
              <w:pPrChange w:id="12438" w:author="Sastry, Murali" w:date="2015-06-10T10:23:00Z">
                <w:pPr>
                  <w:pStyle w:val="tableentry"/>
                </w:pPr>
              </w:pPrChange>
            </w:pPr>
            <w:del w:id="12439" w:author="Sastry, Murali" w:date="2015-06-09T17:17:00Z">
              <w:r w:rsidRPr="00E056B6" w:rsidDel="00371A11">
                <w:delText>Update revision_name and customers</w:delText>
              </w:r>
              <w:bookmarkStart w:id="12440" w:name="_Toc421702535"/>
              <w:bookmarkStart w:id="12441" w:name="_Toc421705729"/>
              <w:bookmarkStart w:id="12442" w:name="_Toc422905709"/>
              <w:bookmarkStart w:id="12443" w:name="_Toc422936340"/>
              <w:bookmarkStart w:id="12444" w:name="_Toc422939402"/>
              <w:bookmarkStart w:id="12445" w:name="_Toc422930837"/>
              <w:bookmarkStart w:id="12446" w:name="_Toc494288969"/>
              <w:bookmarkStart w:id="12447" w:name="_Toc494291785"/>
              <w:bookmarkStart w:id="12448" w:name="_Toc494294599"/>
              <w:bookmarkEnd w:id="12440"/>
              <w:bookmarkEnd w:id="12441"/>
              <w:bookmarkEnd w:id="12442"/>
              <w:bookmarkEnd w:id="12443"/>
              <w:bookmarkEnd w:id="12444"/>
              <w:bookmarkEnd w:id="12445"/>
              <w:bookmarkEnd w:id="12446"/>
              <w:bookmarkEnd w:id="12447"/>
              <w:bookmarkEnd w:id="12448"/>
            </w:del>
          </w:p>
        </w:tc>
        <w:bookmarkStart w:id="12449" w:name="_Toc421702536"/>
        <w:bookmarkStart w:id="12450" w:name="_Toc421705730"/>
        <w:bookmarkStart w:id="12451" w:name="_Toc422905710"/>
        <w:bookmarkStart w:id="12452" w:name="_Toc422936341"/>
        <w:bookmarkStart w:id="12453" w:name="_Toc422939403"/>
        <w:bookmarkStart w:id="12454" w:name="_Toc422930838"/>
        <w:bookmarkStart w:id="12455" w:name="_Toc494288970"/>
        <w:bookmarkStart w:id="12456" w:name="_Toc494291786"/>
        <w:bookmarkStart w:id="12457" w:name="_Toc494294600"/>
        <w:bookmarkEnd w:id="12449"/>
        <w:bookmarkEnd w:id="12450"/>
        <w:bookmarkEnd w:id="12451"/>
        <w:bookmarkEnd w:id="12452"/>
        <w:bookmarkEnd w:id="12453"/>
        <w:bookmarkEnd w:id="12454"/>
        <w:bookmarkEnd w:id="12455"/>
        <w:bookmarkEnd w:id="12456"/>
        <w:bookmarkEnd w:id="12457"/>
      </w:tr>
      <w:tr w:rsidR="0007383C" w:rsidRPr="00E056B6" w:rsidDel="00371A11" w:rsidTr="00F868C1">
        <w:trPr>
          <w:cantSplit/>
          <w:del w:id="12458" w:author="Sastry, Murali" w:date="2015-06-09T17:17:00Z"/>
        </w:trPr>
        <w:tc>
          <w:tcPr>
            <w:tcW w:w="2610" w:type="dxa"/>
            <w:tcBorders>
              <w:top w:val="single" w:sz="6" w:space="0" w:color="auto"/>
              <w:bottom w:val="single" w:sz="6" w:space="0" w:color="auto"/>
            </w:tcBorders>
          </w:tcPr>
          <w:p w:rsidR="00D84B96" w:rsidRPr="00E056B6" w:rsidDel="00371A11" w:rsidRDefault="00C0468B">
            <w:pPr>
              <w:pStyle w:val="body"/>
              <w:rPr>
                <w:del w:id="12459" w:author="Sastry, Murali" w:date="2015-06-09T17:17:00Z"/>
              </w:rPr>
              <w:pPrChange w:id="12460" w:author="Sastry, Murali" w:date="2015-06-10T10:23:00Z">
                <w:pPr>
                  <w:pStyle w:val="tableentry"/>
                </w:pPr>
              </w:pPrChange>
            </w:pPr>
            <w:del w:id="12461" w:author="Sastry, Murali" w:date="2015-06-09T17:17:00Z">
              <w:r w:rsidRPr="00E056B6" w:rsidDel="00371A11">
                <w:delText>CustomersFiles\&lt;each&gt;\</w:delText>
              </w:r>
              <w:bookmarkStart w:id="12462" w:name="_Toc421702537"/>
              <w:bookmarkStart w:id="12463" w:name="_Toc421705731"/>
              <w:bookmarkStart w:id="12464" w:name="_Toc422905711"/>
              <w:bookmarkStart w:id="12465" w:name="_Toc422936342"/>
              <w:bookmarkStart w:id="12466" w:name="_Toc422939404"/>
              <w:bookmarkStart w:id="12467" w:name="_Toc422930839"/>
              <w:bookmarkStart w:id="12468" w:name="_Toc494288971"/>
              <w:bookmarkStart w:id="12469" w:name="_Toc494291787"/>
              <w:bookmarkStart w:id="12470" w:name="_Toc494294601"/>
              <w:bookmarkEnd w:id="12462"/>
              <w:bookmarkEnd w:id="12463"/>
              <w:bookmarkEnd w:id="12464"/>
              <w:bookmarkEnd w:id="12465"/>
              <w:bookmarkEnd w:id="12466"/>
              <w:bookmarkEnd w:id="12467"/>
              <w:bookmarkEnd w:id="12468"/>
              <w:bookmarkEnd w:id="12469"/>
              <w:bookmarkEnd w:id="12470"/>
            </w:del>
          </w:p>
          <w:p w:rsidR="0007383C" w:rsidRPr="00E056B6" w:rsidDel="00371A11" w:rsidRDefault="00C0468B">
            <w:pPr>
              <w:pStyle w:val="body"/>
              <w:rPr>
                <w:del w:id="12471" w:author="Sastry, Murali" w:date="2015-06-09T17:17:00Z"/>
              </w:rPr>
              <w:pPrChange w:id="12472" w:author="Sastry, Murali" w:date="2015-06-10T10:23:00Z">
                <w:pPr>
                  <w:pStyle w:val="tableentry"/>
                </w:pPr>
              </w:pPrChange>
            </w:pPr>
            <w:del w:id="12473" w:author="Sastry, Murali" w:date="2015-06-09T17:17:00Z">
              <w:r w:rsidRPr="00E056B6" w:rsidDel="00371A11">
                <w:delText>QCLocationSensorXXX.inf</w:delText>
              </w:r>
              <w:bookmarkStart w:id="12474" w:name="_Toc421702538"/>
              <w:bookmarkStart w:id="12475" w:name="_Toc421705732"/>
              <w:bookmarkStart w:id="12476" w:name="_Toc422905712"/>
              <w:bookmarkStart w:id="12477" w:name="_Toc422936343"/>
              <w:bookmarkStart w:id="12478" w:name="_Toc422939405"/>
              <w:bookmarkStart w:id="12479" w:name="_Toc422930840"/>
              <w:bookmarkStart w:id="12480" w:name="_Toc494288972"/>
              <w:bookmarkStart w:id="12481" w:name="_Toc494291788"/>
              <w:bookmarkStart w:id="12482" w:name="_Toc494294602"/>
              <w:bookmarkEnd w:id="12474"/>
              <w:bookmarkEnd w:id="12475"/>
              <w:bookmarkEnd w:id="12476"/>
              <w:bookmarkEnd w:id="12477"/>
              <w:bookmarkEnd w:id="12478"/>
              <w:bookmarkEnd w:id="12479"/>
              <w:bookmarkEnd w:id="12480"/>
              <w:bookmarkEnd w:id="12481"/>
              <w:bookmarkEnd w:id="12482"/>
            </w:del>
          </w:p>
        </w:tc>
        <w:tc>
          <w:tcPr>
            <w:tcW w:w="6030" w:type="dxa"/>
            <w:tcBorders>
              <w:top w:val="single" w:sz="6" w:space="0" w:color="auto"/>
              <w:bottom w:val="single" w:sz="6" w:space="0" w:color="auto"/>
            </w:tcBorders>
          </w:tcPr>
          <w:p w:rsidR="0007383C" w:rsidRPr="00E056B6" w:rsidDel="00371A11" w:rsidRDefault="00C0468B">
            <w:pPr>
              <w:pStyle w:val="body"/>
              <w:rPr>
                <w:del w:id="12483" w:author="Sastry, Murali" w:date="2015-06-09T17:17:00Z"/>
              </w:rPr>
              <w:pPrChange w:id="12484" w:author="Sastry, Murali" w:date="2015-06-10T10:23:00Z">
                <w:pPr>
                  <w:pStyle w:val="tableentry"/>
                </w:pPr>
              </w:pPrChange>
            </w:pPr>
            <w:del w:id="12485" w:author="Sastry, Murali" w:date="2015-06-09T17:17:00Z">
              <w:r w:rsidRPr="00E056B6" w:rsidDel="00371A11">
                <w:delText>Update the version and date in each inf file</w:delText>
              </w:r>
              <w:bookmarkStart w:id="12486" w:name="_Toc421702539"/>
              <w:bookmarkStart w:id="12487" w:name="_Toc421705733"/>
              <w:bookmarkStart w:id="12488" w:name="_Toc422905713"/>
              <w:bookmarkStart w:id="12489" w:name="_Toc422936344"/>
              <w:bookmarkStart w:id="12490" w:name="_Toc422939406"/>
              <w:bookmarkStart w:id="12491" w:name="_Toc422930841"/>
              <w:bookmarkStart w:id="12492" w:name="_Toc494288973"/>
              <w:bookmarkStart w:id="12493" w:name="_Toc494291789"/>
              <w:bookmarkStart w:id="12494" w:name="_Toc494294603"/>
              <w:bookmarkEnd w:id="12486"/>
              <w:bookmarkEnd w:id="12487"/>
              <w:bookmarkEnd w:id="12488"/>
              <w:bookmarkEnd w:id="12489"/>
              <w:bookmarkEnd w:id="12490"/>
              <w:bookmarkEnd w:id="12491"/>
              <w:bookmarkEnd w:id="12492"/>
              <w:bookmarkEnd w:id="12493"/>
              <w:bookmarkEnd w:id="12494"/>
            </w:del>
          </w:p>
        </w:tc>
        <w:bookmarkStart w:id="12495" w:name="_Toc421702540"/>
        <w:bookmarkStart w:id="12496" w:name="_Toc421705734"/>
        <w:bookmarkStart w:id="12497" w:name="_Toc422905714"/>
        <w:bookmarkStart w:id="12498" w:name="_Toc422936345"/>
        <w:bookmarkStart w:id="12499" w:name="_Toc422939407"/>
        <w:bookmarkStart w:id="12500" w:name="_Toc422930842"/>
        <w:bookmarkStart w:id="12501" w:name="_Toc494288974"/>
        <w:bookmarkStart w:id="12502" w:name="_Toc494291790"/>
        <w:bookmarkStart w:id="12503" w:name="_Toc494294604"/>
        <w:bookmarkEnd w:id="12495"/>
        <w:bookmarkEnd w:id="12496"/>
        <w:bookmarkEnd w:id="12497"/>
        <w:bookmarkEnd w:id="12498"/>
        <w:bookmarkEnd w:id="12499"/>
        <w:bookmarkEnd w:id="12500"/>
        <w:bookmarkEnd w:id="12501"/>
        <w:bookmarkEnd w:id="12502"/>
        <w:bookmarkEnd w:id="12503"/>
      </w:tr>
    </w:tbl>
    <w:p w:rsidR="0007383C" w:rsidRPr="00E056B6" w:rsidDel="00371A11" w:rsidRDefault="0007383C">
      <w:pPr>
        <w:pStyle w:val="body"/>
        <w:rPr>
          <w:del w:id="12504" w:author="Sastry, Murali" w:date="2015-06-09T17:17:00Z"/>
        </w:rPr>
        <w:pPrChange w:id="12505" w:author="Sastry, Murali" w:date="2015-06-10T10:23:00Z">
          <w:pPr>
            <w:pStyle w:val="tablecode"/>
          </w:pPr>
        </w:pPrChange>
      </w:pPr>
      <w:bookmarkStart w:id="12506" w:name="_Toc421702541"/>
      <w:bookmarkStart w:id="12507" w:name="_Toc421705735"/>
      <w:bookmarkStart w:id="12508" w:name="_Toc422905715"/>
      <w:bookmarkStart w:id="12509" w:name="_Toc422936346"/>
      <w:bookmarkStart w:id="12510" w:name="_Toc422939408"/>
      <w:bookmarkStart w:id="12511" w:name="_Toc422930843"/>
      <w:bookmarkStart w:id="12512" w:name="_Toc494288975"/>
      <w:bookmarkStart w:id="12513" w:name="_Toc494291791"/>
      <w:bookmarkStart w:id="12514" w:name="_Toc494294605"/>
      <w:bookmarkEnd w:id="12506"/>
      <w:bookmarkEnd w:id="12507"/>
      <w:bookmarkEnd w:id="12508"/>
      <w:bookmarkEnd w:id="12509"/>
      <w:bookmarkEnd w:id="12510"/>
      <w:bookmarkEnd w:id="12511"/>
      <w:bookmarkEnd w:id="12512"/>
      <w:bookmarkEnd w:id="12513"/>
      <w:bookmarkEnd w:id="12514"/>
    </w:p>
    <w:p w:rsidR="0007383C" w:rsidRPr="00E056B6" w:rsidDel="00371A11" w:rsidRDefault="00C0468B">
      <w:pPr>
        <w:pStyle w:val="body"/>
        <w:rPr>
          <w:del w:id="12515" w:author="Sastry, Murali" w:date="2015-06-09T17:17:00Z"/>
        </w:rPr>
        <w:pPrChange w:id="12516" w:author="Sastry, Murali" w:date="2015-06-10T10:23:00Z">
          <w:pPr>
            <w:pStyle w:val="Heading2"/>
          </w:pPr>
        </w:pPrChange>
      </w:pPr>
      <w:del w:id="12517" w:author="Sastry, Murali" w:date="2015-06-09T17:17:00Z">
        <w:r w:rsidRPr="00E056B6" w:rsidDel="00371A11">
          <w:delText>Build GOBI2000_LOCATION_SENSOR</w:delText>
        </w:r>
        <w:bookmarkStart w:id="12518" w:name="_Toc421702542"/>
        <w:bookmarkStart w:id="12519" w:name="_Toc421705736"/>
        <w:bookmarkStart w:id="12520" w:name="_Toc422905716"/>
        <w:bookmarkStart w:id="12521" w:name="_Toc422936347"/>
        <w:bookmarkStart w:id="12522" w:name="_Toc422939409"/>
        <w:bookmarkStart w:id="12523" w:name="_Toc422930844"/>
        <w:bookmarkStart w:id="12524" w:name="_Toc494288976"/>
        <w:bookmarkStart w:id="12525" w:name="_Toc494291792"/>
        <w:bookmarkStart w:id="12526" w:name="_Toc494294606"/>
        <w:bookmarkEnd w:id="12518"/>
        <w:bookmarkEnd w:id="12519"/>
        <w:bookmarkEnd w:id="12520"/>
        <w:bookmarkEnd w:id="12521"/>
        <w:bookmarkEnd w:id="12522"/>
        <w:bookmarkEnd w:id="12523"/>
        <w:bookmarkEnd w:id="12524"/>
        <w:bookmarkEnd w:id="12525"/>
        <w:bookmarkEnd w:id="12526"/>
      </w:del>
    </w:p>
    <w:p w:rsidR="0007383C" w:rsidRPr="00E056B6" w:rsidDel="00371A11" w:rsidRDefault="00C0468B">
      <w:pPr>
        <w:pStyle w:val="body"/>
        <w:rPr>
          <w:del w:id="12527" w:author="Sastry, Murali" w:date="2015-06-09T17:17:00Z"/>
        </w:rPr>
      </w:pPr>
      <w:del w:id="12528" w:author="Sastry, Murali" w:date="2015-06-09T17:17:00Z">
        <w:r w:rsidRPr="00E056B6" w:rsidDel="00371A11">
          <w:delText>From command prompt:</w:delText>
        </w:r>
        <w:bookmarkStart w:id="12529" w:name="_Toc421702543"/>
        <w:bookmarkStart w:id="12530" w:name="_Toc421705737"/>
        <w:bookmarkStart w:id="12531" w:name="_Toc422905717"/>
        <w:bookmarkStart w:id="12532" w:name="_Toc422936348"/>
        <w:bookmarkStart w:id="12533" w:name="_Toc422939410"/>
        <w:bookmarkStart w:id="12534" w:name="_Toc422930845"/>
        <w:bookmarkStart w:id="12535" w:name="_Toc494288977"/>
        <w:bookmarkStart w:id="12536" w:name="_Toc494291793"/>
        <w:bookmarkStart w:id="12537" w:name="_Toc494294607"/>
        <w:bookmarkEnd w:id="12529"/>
        <w:bookmarkEnd w:id="12530"/>
        <w:bookmarkEnd w:id="12531"/>
        <w:bookmarkEnd w:id="12532"/>
        <w:bookmarkEnd w:id="12533"/>
        <w:bookmarkEnd w:id="12534"/>
        <w:bookmarkEnd w:id="12535"/>
        <w:bookmarkEnd w:id="12536"/>
        <w:bookmarkEnd w:id="12537"/>
      </w:del>
    </w:p>
    <w:p w:rsidR="0007383C" w:rsidRPr="00E056B6" w:rsidDel="00371A11" w:rsidRDefault="00C0468B">
      <w:pPr>
        <w:pStyle w:val="body"/>
        <w:rPr>
          <w:del w:id="12538" w:author="Sastry, Murali" w:date="2015-06-09T17:17:00Z"/>
          <w:rFonts w:ascii="Courier" w:hAnsi="Courier" w:cs="Tahoma"/>
          <w:sz w:val="20"/>
        </w:rPr>
      </w:pPr>
      <w:del w:id="12539" w:author="Sastry, Murali" w:date="2015-06-09T17:17:00Z">
        <w:r w:rsidRPr="00E056B6" w:rsidDel="00371A11">
          <w:rPr>
            <w:rFonts w:ascii="Courier" w:hAnsi="Courier" w:cs="Tahoma"/>
            <w:sz w:val="20"/>
          </w:rPr>
          <w:delText>C:\P4\U2\2000\QCLocationSensor&gt;Perl buildLocationSensor.pl</w:delText>
        </w:r>
        <w:bookmarkStart w:id="12540" w:name="_Toc421702544"/>
        <w:bookmarkStart w:id="12541" w:name="_Toc421705738"/>
        <w:bookmarkStart w:id="12542" w:name="_Toc422905718"/>
        <w:bookmarkStart w:id="12543" w:name="_Toc422936349"/>
        <w:bookmarkStart w:id="12544" w:name="_Toc422939411"/>
        <w:bookmarkStart w:id="12545" w:name="_Toc422930846"/>
        <w:bookmarkStart w:id="12546" w:name="_Toc494288978"/>
        <w:bookmarkStart w:id="12547" w:name="_Toc494291794"/>
        <w:bookmarkStart w:id="12548" w:name="_Toc494294608"/>
        <w:bookmarkEnd w:id="12540"/>
        <w:bookmarkEnd w:id="12541"/>
        <w:bookmarkEnd w:id="12542"/>
        <w:bookmarkEnd w:id="12543"/>
        <w:bookmarkEnd w:id="12544"/>
        <w:bookmarkEnd w:id="12545"/>
        <w:bookmarkEnd w:id="12546"/>
        <w:bookmarkEnd w:id="12547"/>
        <w:bookmarkEnd w:id="12548"/>
      </w:del>
    </w:p>
    <w:p w:rsidR="0007383C" w:rsidRPr="00E056B6" w:rsidDel="00371A11" w:rsidRDefault="00C0468B">
      <w:pPr>
        <w:pStyle w:val="body"/>
        <w:rPr>
          <w:del w:id="12549" w:author="Sastry, Murali" w:date="2015-06-09T17:17:00Z"/>
        </w:rPr>
        <w:pPrChange w:id="12550" w:author="Sastry, Murali" w:date="2015-06-10T10:23:00Z">
          <w:pPr>
            <w:pStyle w:val="Heading2"/>
            <w:keepNext w:val="0"/>
            <w:pageBreakBefore/>
          </w:pPr>
        </w:pPrChange>
      </w:pPr>
      <w:del w:id="12551" w:author="Sastry, Murali" w:date="2015-06-09T17:17:00Z">
        <w:r w:rsidRPr="00E056B6" w:rsidDel="00371A11">
          <w:delText>Build GOBI2000_LOCATION_SENSOR using CRM Build Request</w:delText>
        </w:r>
        <w:bookmarkStart w:id="12552" w:name="_Toc421702545"/>
        <w:bookmarkStart w:id="12553" w:name="_Toc421705739"/>
        <w:bookmarkStart w:id="12554" w:name="_Toc422905719"/>
        <w:bookmarkStart w:id="12555" w:name="_Toc422936350"/>
        <w:bookmarkStart w:id="12556" w:name="_Toc422939412"/>
        <w:bookmarkStart w:id="12557" w:name="_Toc422930847"/>
        <w:bookmarkStart w:id="12558" w:name="_Toc494288979"/>
        <w:bookmarkStart w:id="12559" w:name="_Toc494291795"/>
        <w:bookmarkStart w:id="12560" w:name="_Toc494294609"/>
        <w:bookmarkEnd w:id="12552"/>
        <w:bookmarkEnd w:id="12553"/>
        <w:bookmarkEnd w:id="12554"/>
        <w:bookmarkEnd w:id="12555"/>
        <w:bookmarkEnd w:id="12556"/>
        <w:bookmarkEnd w:id="12557"/>
        <w:bookmarkEnd w:id="12558"/>
        <w:bookmarkEnd w:id="12559"/>
        <w:bookmarkEnd w:id="12560"/>
      </w:del>
    </w:p>
    <w:p w:rsidR="00983820" w:rsidRPr="00E056B6" w:rsidDel="00371A11" w:rsidRDefault="00C0468B">
      <w:pPr>
        <w:pStyle w:val="body"/>
        <w:rPr>
          <w:del w:id="12561" w:author="Sastry, Murali" w:date="2015-06-09T17:17:00Z"/>
        </w:rPr>
        <w:pPrChange w:id="12562" w:author="Sastry, Murali" w:date="2015-06-10T10:23:00Z">
          <w:pPr>
            <w:pStyle w:val="Caption"/>
            <w:keepNext/>
          </w:pPr>
        </w:pPrChange>
      </w:pPr>
      <w:del w:id="12563"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16</w:delText>
        </w:r>
        <w:r w:rsidR="00A31CAF" w:rsidDel="00371A11">
          <w:rPr>
            <w:b/>
          </w:rPr>
          <w:fldChar w:fldCharType="end"/>
        </w:r>
        <w:r w:rsidRPr="00E056B6" w:rsidDel="00371A11">
          <w:delText xml:space="preserve"> CRM Build Request fields for GOBI2000_LOCATION_SENSOR</w:delText>
        </w:r>
        <w:bookmarkStart w:id="12564" w:name="_Toc421702546"/>
        <w:bookmarkStart w:id="12565" w:name="_Toc421705740"/>
        <w:bookmarkStart w:id="12566" w:name="_Toc422905720"/>
        <w:bookmarkStart w:id="12567" w:name="_Toc422936351"/>
        <w:bookmarkStart w:id="12568" w:name="_Toc422939413"/>
        <w:bookmarkStart w:id="12569" w:name="_Toc422930848"/>
        <w:bookmarkStart w:id="12570" w:name="_Toc494288980"/>
        <w:bookmarkStart w:id="12571" w:name="_Toc494291796"/>
        <w:bookmarkStart w:id="12572" w:name="_Toc494294610"/>
        <w:bookmarkEnd w:id="12564"/>
        <w:bookmarkEnd w:id="12565"/>
        <w:bookmarkEnd w:id="12566"/>
        <w:bookmarkEnd w:id="12567"/>
        <w:bookmarkEnd w:id="12568"/>
        <w:bookmarkEnd w:id="12569"/>
        <w:bookmarkEnd w:id="12570"/>
        <w:bookmarkEnd w:id="12571"/>
        <w:bookmarkEnd w:id="12572"/>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6660"/>
      </w:tblGrid>
      <w:tr w:rsidR="0007383C" w:rsidRPr="00E056B6" w:rsidDel="00371A11" w:rsidTr="00F868C1">
        <w:trPr>
          <w:cantSplit/>
          <w:tblHeader/>
          <w:del w:id="12573" w:author="Sastry, Murali" w:date="2015-06-09T17:17:00Z"/>
        </w:trPr>
        <w:tc>
          <w:tcPr>
            <w:tcW w:w="1980" w:type="dxa"/>
            <w:tcBorders>
              <w:bottom w:val="single" w:sz="12" w:space="0" w:color="auto"/>
            </w:tcBorders>
          </w:tcPr>
          <w:p w:rsidR="0007383C" w:rsidRPr="00E056B6" w:rsidDel="00371A11" w:rsidRDefault="00C0468B">
            <w:pPr>
              <w:pStyle w:val="body"/>
              <w:rPr>
                <w:del w:id="12574" w:author="Sastry, Murali" w:date="2015-06-09T17:17:00Z"/>
              </w:rPr>
              <w:pPrChange w:id="12575" w:author="Sastry, Murali" w:date="2015-06-10T10:23:00Z">
                <w:pPr>
                  <w:pStyle w:val="tableheading"/>
                </w:pPr>
              </w:pPrChange>
            </w:pPr>
            <w:del w:id="12576" w:author="Sastry, Murali" w:date="2015-06-09T17:17:00Z">
              <w:r w:rsidRPr="00E056B6" w:rsidDel="00371A11">
                <w:delText>File</w:delText>
              </w:r>
              <w:bookmarkStart w:id="12577" w:name="_Toc421702547"/>
              <w:bookmarkStart w:id="12578" w:name="_Toc421705741"/>
              <w:bookmarkStart w:id="12579" w:name="_Toc422905721"/>
              <w:bookmarkStart w:id="12580" w:name="_Toc422936352"/>
              <w:bookmarkStart w:id="12581" w:name="_Toc422939414"/>
              <w:bookmarkStart w:id="12582" w:name="_Toc422930849"/>
              <w:bookmarkStart w:id="12583" w:name="_Toc494288981"/>
              <w:bookmarkStart w:id="12584" w:name="_Toc494291797"/>
              <w:bookmarkStart w:id="12585" w:name="_Toc494294611"/>
              <w:bookmarkEnd w:id="12577"/>
              <w:bookmarkEnd w:id="12578"/>
              <w:bookmarkEnd w:id="12579"/>
              <w:bookmarkEnd w:id="12580"/>
              <w:bookmarkEnd w:id="12581"/>
              <w:bookmarkEnd w:id="12582"/>
              <w:bookmarkEnd w:id="12583"/>
              <w:bookmarkEnd w:id="12584"/>
              <w:bookmarkEnd w:id="12585"/>
            </w:del>
          </w:p>
        </w:tc>
        <w:tc>
          <w:tcPr>
            <w:tcW w:w="6660" w:type="dxa"/>
            <w:tcBorders>
              <w:bottom w:val="single" w:sz="12" w:space="0" w:color="auto"/>
            </w:tcBorders>
          </w:tcPr>
          <w:p w:rsidR="0007383C" w:rsidRPr="00E056B6" w:rsidDel="00371A11" w:rsidRDefault="00C0468B">
            <w:pPr>
              <w:pStyle w:val="body"/>
              <w:rPr>
                <w:del w:id="12586" w:author="Sastry, Murali" w:date="2015-06-09T17:17:00Z"/>
              </w:rPr>
              <w:pPrChange w:id="12587" w:author="Sastry, Murali" w:date="2015-06-10T10:23:00Z">
                <w:pPr>
                  <w:pStyle w:val="tableheading"/>
                </w:pPr>
              </w:pPrChange>
            </w:pPr>
            <w:del w:id="12588" w:author="Sastry, Murali" w:date="2015-06-09T17:17:00Z">
              <w:r w:rsidRPr="00E056B6" w:rsidDel="00371A11">
                <w:delText>Description</w:delText>
              </w:r>
              <w:bookmarkStart w:id="12589" w:name="_Toc421702548"/>
              <w:bookmarkStart w:id="12590" w:name="_Toc421705742"/>
              <w:bookmarkStart w:id="12591" w:name="_Toc422905722"/>
              <w:bookmarkStart w:id="12592" w:name="_Toc422936353"/>
              <w:bookmarkStart w:id="12593" w:name="_Toc422939415"/>
              <w:bookmarkStart w:id="12594" w:name="_Toc422930850"/>
              <w:bookmarkStart w:id="12595" w:name="_Toc494288982"/>
              <w:bookmarkStart w:id="12596" w:name="_Toc494291798"/>
              <w:bookmarkStart w:id="12597" w:name="_Toc494294612"/>
              <w:bookmarkEnd w:id="12589"/>
              <w:bookmarkEnd w:id="12590"/>
              <w:bookmarkEnd w:id="12591"/>
              <w:bookmarkEnd w:id="12592"/>
              <w:bookmarkEnd w:id="12593"/>
              <w:bookmarkEnd w:id="12594"/>
              <w:bookmarkEnd w:id="12595"/>
              <w:bookmarkEnd w:id="12596"/>
              <w:bookmarkEnd w:id="12597"/>
            </w:del>
          </w:p>
        </w:tc>
        <w:bookmarkStart w:id="12598" w:name="_Toc421702549"/>
        <w:bookmarkStart w:id="12599" w:name="_Toc421705743"/>
        <w:bookmarkStart w:id="12600" w:name="_Toc422905723"/>
        <w:bookmarkStart w:id="12601" w:name="_Toc422936354"/>
        <w:bookmarkStart w:id="12602" w:name="_Toc422939416"/>
        <w:bookmarkStart w:id="12603" w:name="_Toc422930851"/>
        <w:bookmarkStart w:id="12604" w:name="_Toc494288983"/>
        <w:bookmarkStart w:id="12605" w:name="_Toc494291799"/>
        <w:bookmarkStart w:id="12606" w:name="_Toc494294613"/>
        <w:bookmarkEnd w:id="12598"/>
        <w:bookmarkEnd w:id="12599"/>
        <w:bookmarkEnd w:id="12600"/>
        <w:bookmarkEnd w:id="12601"/>
        <w:bookmarkEnd w:id="12602"/>
        <w:bookmarkEnd w:id="12603"/>
        <w:bookmarkEnd w:id="12604"/>
        <w:bookmarkEnd w:id="12605"/>
        <w:bookmarkEnd w:id="12606"/>
      </w:tr>
      <w:tr w:rsidR="0007383C" w:rsidRPr="00E056B6" w:rsidDel="00371A11" w:rsidTr="00F868C1">
        <w:trPr>
          <w:cantSplit/>
          <w:del w:id="12607" w:author="Sastry, Murali" w:date="2015-06-09T17:17:00Z"/>
        </w:trPr>
        <w:tc>
          <w:tcPr>
            <w:tcW w:w="1980" w:type="dxa"/>
            <w:tcBorders>
              <w:top w:val="nil"/>
              <w:bottom w:val="single" w:sz="6" w:space="0" w:color="auto"/>
            </w:tcBorders>
          </w:tcPr>
          <w:p w:rsidR="0007383C" w:rsidRPr="00E056B6" w:rsidDel="00371A11" w:rsidRDefault="00C0468B">
            <w:pPr>
              <w:pStyle w:val="body"/>
              <w:rPr>
                <w:del w:id="12608" w:author="Sastry, Murali" w:date="2015-06-09T17:17:00Z"/>
              </w:rPr>
              <w:pPrChange w:id="12609" w:author="Sastry, Murali" w:date="2015-06-10T10:23:00Z">
                <w:pPr>
                  <w:pStyle w:val="tableentry"/>
                </w:pPr>
              </w:pPrChange>
            </w:pPr>
            <w:del w:id="12610" w:author="Sastry, Murali" w:date="2015-06-09T17:17:00Z">
              <w:r w:rsidRPr="00E056B6" w:rsidDel="00371A11">
                <w:delText>Target Name</w:delText>
              </w:r>
              <w:bookmarkStart w:id="12611" w:name="_Toc421702550"/>
              <w:bookmarkStart w:id="12612" w:name="_Toc421705744"/>
              <w:bookmarkStart w:id="12613" w:name="_Toc422905724"/>
              <w:bookmarkStart w:id="12614" w:name="_Toc422936355"/>
              <w:bookmarkStart w:id="12615" w:name="_Toc422939417"/>
              <w:bookmarkStart w:id="12616" w:name="_Toc422930852"/>
              <w:bookmarkStart w:id="12617" w:name="_Toc494288984"/>
              <w:bookmarkStart w:id="12618" w:name="_Toc494291800"/>
              <w:bookmarkStart w:id="12619" w:name="_Toc494294614"/>
              <w:bookmarkEnd w:id="12611"/>
              <w:bookmarkEnd w:id="12612"/>
              <w:bookmarkEnd w:id="12613"/>
              <w:bookmarkEnd w:id="12614"/>
              <w:bookmarkEnd w:id="12615"/>
              <w:bookmarkEnd w:id="12616"/>
              <w:bookmarkEnd w:id="12617"/>
              <w:bookmarkEnd w:id="12618"/>
              <w:bookmarkEnd w:id="12619"/>
            </w:del>
          </w:p>
        </w:tc>
        <w:tc>
          <w:tcPr>
            <w:tcW w:w="6660" w:type="dxa"/>
            <w:tcBorders>
              <w:top w:val="nil"/>
              <w:bottom w:val="single" w:sz="6" w:space="0" w:color="auto"/>
            </w:tcBorders>
          </w:tcPr>
          <w:p w:rsidR="0007383C" w:rsidRPr="00E056B6" w:rsidDel="00371A11" w:rsidRDefault="00C0468B">
            <w:pPr>
              <w:pStyle w:val="body"/>
              <w:rPr>
                <w:del w:id="12620" w:author="Sastry, Murali" w:date="2015-06-09T17:17:00Z"/>
              </w:rPr>
              <w:pPrChange w:id="12621" w:author="Sastry, Murali" w:date="2015-06-10T10:23:00Z">
                <w:pPr>
                  <w:pStyle w:val="tableentry"/>
                </w:pPr>
              </w:pPrChange>
            </w:pPr>
            <w:del w:id="12622" w:author="Sastry, Murali" w:date="2015-06-09T17:17:00Z">
              <w:r w:rsidRPr="00E056B6" w:rsidDel="00371A11">
                <w:delText>GOBI2000_LOCATION_SENSOR</w:delText>
              </w:r>
              <w:bookmarkStart w:id="12623" w:name="_Toc421702551"/>
              <w:bookmarkStart w:id="12624" w:name="_Toc421705745"/>
              <w:bookmarkStart w:id="12625" w:name="_Toc422905725"/>
              <w:bookmarkStart w:id="12626" w:name="_Toc422936356"/>
              <w:bookmarkStart w:id="12627" w:name="_Toc422939418"/>
              <w:bookmarkStart w:id="12628" w:name="_Toc422930853"/>
              <w:bookmarkStart w:id="12629" w:name="_Toc494288985"/>
              <w:bookmarkStart w:id="12630" w:name="_Toc494291801"/>
              <w:bookmarkStart w:id="12631" w:name="_Toc494294615"/>
              <w:bookmarkEnd w:id="12623"/>
              <w:bookmarkEnd w:id="12624"/>
              <w:bookmarkEnd w:id="12625"/>
              <w:bookmarkEnd w:id="12626"/>
              <w:bookmarkEnd w:id="12627"/>
              <w:bookmarkEnd w:id="12628"/>
              <w:bookmarkEnd w:id="12629"/>
              <w:bookmarkEnd w:id="12630"/>
              <w:bookmarkEnd w:id="12631"/>
            </w:del>
          </w:p>
        </w:tc>
        <w:bookmarkStart w:id="12632" w:name="_Toc421702552"/>
        <w:bookmarkStart w:id="12633" w:name="_Toc421705746"/>
        <w:bookmarkStart w:id="12634" w:name="_Toc422905726"/>
        <w:bookmarkStart w:id="12635" w:name="_Toc422936357"/>
        <w:bookmarkStart w:id="12636" w:name="_Toc422939419"/>
        <w:bookmarkStart w:id="12637" w:name="_Toc422930854"/>
        <w:bookmarkStart w:id="12638" w:name="_Toc494288986"/>
        <w:bookmarkStart w:id="12639" w:name="_Toc494291802"/>
        <w:bookmarkStart w:id="12640" w:name="_Toc494294616"/>
        <w:bookmarkEnd w:id="12632"/>
        <w:bookmarkEnd w:id="12633"/>
        <w:bookmarkEnd w:id="12634"/>
        <w:bookmarkEnd w:id="12635"/>
        <w:bookmarkEnd w:id="12636"/>
        <w:bookmarkEnd w:id="12637"/>
        <w:bookmarkEnd w:id="12638"/>
        <w:bookmarkEnd w:id="12639"/>
        <w:bookmarkEnd w:id="12640"/>
      </w:tr>
      <w:tr w:rsidR="0007383C" w:rsidRPr="00E056B6" w:rsidDel="00371A11" w:rsidTr="00F868C1">
        <w:trPr>
          <w:cantSplit/>
          <w:del w:id="12641" w:author="Sastry, Murali" w:date="2015-06-09T17:17:00Z"/>
        </w:trPr>
        <w:tc>
          <w:tcPr>
            <w:tcW w:w="1980" w:type="dxa"/>
            <w:tcBorders>
              <w:top w:val="single" w:sz="6" w:space="0" w:color="auto"/>
              <w:bottom w:val="single" w:sz="6" w:space="0" w:color="auto"/>
            </w:tcBorders>
          </w:tcPr>
          <w:p w:rsidR="0007383C" w:rsidRPr="00E056B6" w:rsidDel="00371A11" w:rsidRDefault="00C0468B">
            <w:pPr>
              <w:pStyle w:val="body"/>
              <w:rPr>
                <w:del w:id="12642" w:author="Sastry, Murali" w:date="2015-06-09T17:17:00Z"/>
              </w:rPr>
              <w:pPrChange w:id="12643" w:author="Sastry, Murali" w:date="2015-06-10T10:23:00Z">
                <w:pPr>
                  <w:pStyle w:val="tableentry"/>
                </w:pPr>
              </w:pPrChange>
            </w:pPr>
            <w:del w:id="12644" w:author="Sastry, Murali" w:date="2015-06-09T17:17:00Z">
              <w:r w:rsidRPr="00E056B6" w:rsidDel="00371A11">
                <w:delText>Target Version</w:delText>
              </w:r>
              <w:bookmarkStart w:id="12645" w:name="_Toc421702553"/>
              <w:bookmarkStart w:id="12646" w:name="_Toc421705747"/>
              <w:bookmarkStart w:id="12647" w:name="_Toc422905727"/>
              <w:bookmarkStart w:id="12648" w:name="_Toc422936358"/>
              <w:bookmarkStart w:id="12649" w:name="_Toc422939420"/>
              <w:bookmarkStart w:id="12650" w:name="_Toc422930855"/>
              <w:bookmarkStart w:id="12651" w:name="_Toc494288987"/>
              <w:bookmarkStart w:id="12652" w:name="_Toc494291803"/>
              <w:bookmarkStart w:id="12653" w:name="_Toc494294617"/>
              <w:bookmarkEnd w:id="12645"/>
              <w:bookmarkEnd w:id="12646"/>
              <w:bookmarkEnd w:id="12647"/>
              <w:bookmarkEnd w:id="12648"/>
              <w:bookmarkEnd w:id="12649"/>
              <w:bookmarkEnd w:id="12650"/>
              <w:bookmarkEnd w:id="12651"/>
              <w:bookmarkEnd w:id="12652"/>
              <w:bookmarkEnd w:id="12653"/>
            </w:del>
          </w:p>
        </w:tc>
        <w:tc>
          <w:tcPr>
            <w:tcW w:w="6660" w:type="dxa"/>
            <w:tcBorders>
              <w:top w:val="single" w:sz="6" w:space="0" w:color="auto"/>
              <w:bottom w:val="single" w:sz="6" w:space="0" w:color="auto"/>
            </w:tcBorders>
          </w:tcPr>
          <w:p w:rsidR="0007383C" w:rsidRPr="00E056B6" w:rsidDel="00371A11" w:rsidRDefault="00C0468B">
            <w:pPr>
              <w:pStyle w:val="body"/>
              <w:rPr>
                <w:del w:id="12654" w:author="Sastry, Murali" w:date="2015-06-09T17:17:00Z"/>
              </w:rPr>
              <w:pPrChange w:id="12655" w:author="Sastry, Murali" w:date="2015-06-10T10:23:00Z">
                <w:pPr>
                  <w:pStyle w:val="tableentry"/>
                </w:pPr>
              </w:pPrChange>
            </w:pPr>
            <w:del w:id="12656" w:author="Sastry, Murali" w:date="2015-06-09T17:17:00Z">
              <w:r w:rsidRPr="00E056B6" w:rsidDel="00371A11">
                <w:delText>Version (ie. 1.0.06)</w:delText>
              </w:r>
              <w:bookmarkStart w:id="12657" w:name="_Toc421702554"/>
              <w:bookmarkStart w:id="12658" w:name="_Toc421705748"/>
              <w:bookmarkStart w:id="12659" w:name="_Toc422905728"/>
              <w:bookmarkStart w:id="12660" w:name="_Toc422936359"/>
              <w:bookmarkStart w:id="12661" w:name="_Toc422939421"/>
              <w:bookmarkStart w:id="12662" w:name="_Toc422930856"/>
              <w:bookmarkStart w:id="12663" w:name="_Toc494288988"/>
              <w:bookmarkStart w:id="12664" w:name="_Toc494291804"/>
              <w:bookmarkStart w:id="12665" w:name="_Toc494294618"/>
              <w:bookmarkEnd w:id="12657"/>
              <w:bookmarkEnd w:id="12658"/>
              <w:bookmarkEnd w:id="12659"/>
              <w:bookmarkEnd w:id="12660"/>
              <w:bookmarkEnd w:id="12661"/>
              <w:bookmarkEnd w:id="12662"/>
              <w:bookmarkEnd w:id="12663"/>
              <w:bookmarkEnd w:id="12664"/>
              <w:bookmarkEnd w:id="12665"/>
            </w:del>
          </w:p>
        </w:tc>
        <w:bookmarkStart w:id="12666" w:name="_Toc421702555"/>
        <w:bookmarkStart w:id="12667" w:name="_Toc421705749"/>
        <w:bookmarkStart w:id="12668" w:name="_Toc422905729"/>
        <w:bookmarkStart w:id="12669" w:name="_Toc422936360"/>
        <w:bookmarkStart w:id="12670" w:name="_Toc422939422"/>
        <w:bookmarkStart w:id="12671" w:name="_Toc422930857"/>
        <w:bookmarkStart w:id="12672" w:name="_Toc494288989"/>
        <w:bookmarkStart w:id="12673" w:name="_Toc494291805"/>
        <w:bookmarkStart w:id="12674" w:name="_Toc494294619"/>
        <w:bookmarkEnd w:id="12666"/>
        <w:bookmarkEnd w:id="12667"/>
        <w:bookmarkEnd w:id="12668"/>
        <w:bookmarkEnd w:id="12669"/>
        <w:bookmarkEnd w:id="12670"/>
        <w:bookmarkEnd w:id="12671"/>
        <w:bookmarkEnd w:id="12672"/>
        <w:bookmarkEnd w:id="12673"/>
        <w:bookmarkEnd w:id="12674"/>
      </w:tr>
      <w:tr w:rsidR="0007383C" w:rsidRPr="00E056B6" w:rsidDel="00371A11" w:rsidTr="00F868C1">
        <w:trPr>
          <w:cantSplit/>
          <w:del w:id="12675" w:author="Sastry, Murali" w:date="2015-06-09T17:17:00Z"/>
        </w:trPr>
        <w:tc>
          <w:tcPr>
            <w:tcW w:w="1980" w:type="dxa"/>
            <w:tcBorders>
              <w:top w:val="single" w:sz="6" w:space="0" w:color="auto"/>
              <w:bottom w:val="single" w:sz="6" w:space="0" w:color="auto"/>
            </w:tcBorders>
          </w:tcPr>
          <w:p w:rsidR="0007383C" w:rsidRPr="00E056B6" w:rsidDel="00371A11" w:rsidRDefault="00C0468B">
            <w:pPr>
              <w:pStyle w:val="body"/>
              <w:rPr>
                <w:del w:id="12676" w:author="Sastry, Murali" w:date="2015-06-09T17:17:00Z"/>
              </w:rPr>
              <w:pPrChange w:id="12677" w:author="Sastry, Murali" w:date="2015-06-10T10:23:00Z">
                <w:pPr>
                  <w:pStyle w:val="tableentry"/>
                  <w:tabs>
                    <w:tab w:val="left" w:pos="761"/>
                  </w:tabs>
                </w:pPr>
              </w:pPrChange>
            </w:pPr>
            <w:del w:id="12678" w:author="Sastry, Murali" w:date="2015-06-09T17:17:00Z">
              <w:r w:rsidRPr="00E056B6" w:rsidDel="00371A11">
                <w:delText>Type</w:delText>
              </w:r>
              <w:r w:rsidRPr="00E056B6" w:rsidDel="00371A11">
                <w:tab/>
              </w:r>
              <w:bookmarkStart w:id="12679" w:name="_Toc421702556"/>
              <w:bookmarkStart w:id="12680" w:name="_Toc421705750"/>
              <w:bookmarkStart w:id="12681" w:name="_Toc422905730"/>
              <w:bookmarkStart w:id="12682" w:name="_Toc422936361"/>
              <w:bookmarkStart w:id="12683" w:name="_Toc422939423"/>
              <w:bookmarkStart w:id="12684" w:name="_Toc422930858"/>
              <w:bookmarkStart w:id="12685" w:name="_Toc494288990"/>
              <w:bookmarkStart w:id="12686" w:name="_Toc494291806"/>
              <w:bookmarkStart w:id="12687" w:name="_Toc494294620"/>
              <w:bookmarkEnd w:id="12679"/>
              <w:bookmarkEnd w:id="12680"/>
              <w:bookmarkEnd w:id="12681"/>
              <w:bookmarkEnd w:id="12682"/>
              <w:bookmarkEnd w:id="12683"/>
              <w:bookmarkEnd w:id="12684"/>
              <w:bookmarkEnd w:id="12685"/>
              <w:bookmarkEnd w:id="12686"/>
              <w:bookmarkEnd w:id="12687"/>
            </w:del>
          </w:p>
        </w:tc>
        <w:tc>
          <w:tcPr>
            <w:tcW w:w="6660" w:type="dxa"/>
            <w:tcBorders>
              <w:top w:val="single" w:sz="6" w:space="0" w:color="auto"/>
              <w:bottom w:val="single" w:sz="6" w:space="0" w:color="auto"/>
            </w:tcBorders>
          </w:tcPr>
          <w:p w:rsidR="0007383C" w:rsidRPr="00E056B6" w:rsidDel="00371A11" w:rsidRDefault="00C0468B">
            <w:pPr>
              <w:pStyle w:val="body"/>
              <w:rPr>
                <w:del w:id="12688" w:author="Sastry, Murali" w:date="2015-06-09T17:17:00Z"/>
              </w:rPr>
              <w:pPrChange w:id="12689" w:author="Sastry, Murali" w:date="2015-06-10T10:23:00Z">
                <w:pPr>
                  <w:pStyle w:val="tableentry"/>
                </w:pPr>
              </w:pPrChange>
            </w:pPr>
            <w:del w:id="12690" w:author="Sastry, Murali" w:date="2015-06-09T17:17:00Z">
              <w:r w:rsidRPr="00E056B6" w:rsidDel="00371A11">
                <w:delText>TEST, Standard</w:delText>
              </w:r>
              <w:bookmarkStart w:id="12691" w:name="_Toc421702557"/>
              <w:bookmarkStart w:id="12692" w:name="_Toc421705751"/>
              <w:bookmarkStart w:id="12693" w:name="_Toc422905731"/>
              <w:bookmarkStart w:id="12694" w:name="_Toc422936362"/>
              <w:bookmarkStart w:id="12695" w:name="_Toc422939424"/>
              <w:bookmarkStart w:id="12696" w:name="_Toc422930859"/>
              <w:bookmarkStart w:id="12697" w:name="_Toc494288991"/>
              <w:bookmarkStart w:id="12698" w:name="_Toc494291807"/>
              <w:bookmarkStart w:id="12699" w:name="_Toc494294621"/>
              <w:bookmarkEnd w:id="12691"/>
              <w:bookmarkEnd w:id="12692"/>
              <w:bookmarkEnd w:id="12693"/>
              <w:bookmarkEnd w:id="12694"/>
              <w:bookmarkEnd w:id="12695"/>
              <w:bookmarkEnd w:id="12696"/>
              <w:bookmarkEnd w:id="12697"/>
              <w:bookmarkEnd w:id="12698"/>
              <w:bookmarkEnd w:id="12699"/>
            </w:del>
          </w:p>
        </w:tc>
        <w:bookmarkStart w:id="12700" w:name="_Toc421702558"/>
        <w:bookmarkStart w:id="12701" w:name="_Toc421705752"/>
        <w:bookmarkStart w:id="12702" w:name="_Toc422905732"/>
        <w:bookmarkStart w:id="12703" w:name="_Toc422936363"/>
        <w:bookmarkStart w:id="12704" w:name="_Toc422939425"/>
        <w:bookmarkStart w:id="12705" w:name="_Toc422930860"/>
        <w:bookmarkStart w:id="12706" w:name="_Toc494288992"/>
        <w:bookmarkStart w:id="12707" w:name="_Toc494291808"/>
        <w:bookmarkStart w:id="12708" w:name="_Toc494294622"/>
        <w:bookmarkEnd w:id="12700"/>
        <w:bookmarkEnd w:id="12701"/>
        <w:bookmarkEnd w:id="12702"/>
        <w:bookmarkEnd w:id="12703"/>
        <w:bookmarkEnd w:id="12704"/>
        <w:bookmarkEnd w:id="12705"/>
        <w:bookmarkEnd w:id="12706"/>
        <w:bookmarkEnd w:id="12707"/>
        <w:bookmarkEnd w:id="12708"/>
      </w:tr>
      <w:tr w:rsidR="0007383C" w:rsidRPr="00E056B6" w:rsidDel="00371A11" w:rsidTr="00F868C1">
        <w:trPr>
          <w:cantSplit/>
          <w:del w:id="12709" w:author="Sastry, Murali" w:date="2015-06-09T17:17:00Z"/>
        </w:trPr>
        <w:tc>
          <w:tcPr>
            <w:tcW w:w="1980" w:type="dxa"/>
            <w:tcBorders>
              <w:top w:val="single" w:sz="6" w:space="0" w:color="auto"/>
              <w:bottom w:val="single" w:sz="6" w:space="0" w:color="auto"/>
            </w:tcBorders>
          </w:tcPr>
          <w:p w:rsidR="0007383C" w:rsidRPr="00E056B6" w:rsidDel="00371A11" w:rsidRDefault="00C0468B">
            <w:pPr>
              <w:pStyle w:val="body"/>
              <w:rPr>
                <w:del w:id="12710" w:author="Sastry, Murali" w:date="2015-06-09T17:17:00Z"/>
              </w:rPr>
              <w:pPrChange w:id="12711" w:author="Sastry, Murali" w:date="2015-06-10T10:23:00Z">
                <w:pPr>
                  <w:pStyle w:val="tableentry"/>
                </w:pPr>
              </w:pPrChange>
            </w:pPr>
            <w:del w:id="12712" w:author="Sastry, Murali" w:date="2015-06-09T17:17:00Z">
              <w:r w:rsidRPr="00E056B6" w:rsidDel="00371A11">
                <w:delText>Compiler</w:delText>
              </w:r>
              <w:bookmarkStart w:id="12713" w:name="_Toc421702559"/>
              <w:bookmarkStart w:id="12714" w:name="_Toc421705753"/>
              <w:bookmarkStart w:id="12715" w:name="_Toc422905733"/>
              <w:bookmarkStart w:id="12716" w:name="_Toc422936364"/>
              <w:bookmarkStart w:id="12717" w:name="_Toc422939426"/>
              <w:bookmarkStart w:id="12718" w:name="_Toc422930861"/>
              <w:bookmarkStart w:id="12719" w:name="_Toc494288993"/>
              <w:bookmarkStart w:id="12720" w:name="_Toc494291809"/>
              <w:bookmarkStart w:id="12721" w:name="_Toc494294623"/>
              <w:bookmarkEnd w:id="12713"/>
              <w:bookmarkEnd w:id="12714"/>
              <w:bookmarkEnd w:id="12715"/>
              <w:bookmarkEnd w:id="12716"/>
              <w:bookmarkEnd w:id="12717"/>
              <w:bookmarkEnd w:id="12718"/>
              <w:bookmarkEnd w:id="12719"/>
              <w:bookmarkEnd w:id="12720"/>
              <w:bookmarkEnd w:id="12721"/>
            </w:del>
          </w:p>
        </w:tc>
        <w:tc>
          <w:tcPr>
            <w:tcW w:w="6660" w:type="dxa"/>
            <w:tcBorders>
              <w:top w:val="single" w:sz="6" w:space="0" w:color="auto"/>
              <w:bottom w:val="single" w:sz="6" w:space="0" w:color="auto"/>
            </w:tcBorders>
          </w:tcPr>
          <w:p w:rsidR="0007383C" w:rsidRPr="00E056B6" w:rsidDel="00371A11" w:rsidRDefault="00C0468B">
            <w:pPr>
              <w:pStyle w:val="body"/>
              <w:rPr>
                <w:del w:id="12722" w:author="Sastry, Murali" w:date="2015-06-09T17:17:00Z"/>
              </w:rPr>
              <w:pPrChange w:id="12723" w:author="Sastry, Murali" w:date="2015-06-10T10:23:00Z">
                <w:pPr>
                  <w:pStyle w:val="tableentry"/>
                </w:pPr>
              </w:pPrChange>
            </w:pPr>
            <w:del w:id="12724" w:author="Sastry, Murali" w:date="2015-06-09T17:17:00Z">
              <w:r w:rsidRPr="00E056B6" w:rsidDel="00371A11">
                <w:delText>MS VS2008</w:delText>
              </w:r>
              <w:bookmarkStart w:id="12725" w:name="_Toc421702560"/>
              <w:bookmarkStart w:id="12726" w:name="_Toc421705754"/>
              <w:bookmarkStart w:id="12727" w:name="_Toc422905734"/>
              <w:bookmarkStart w:id="12728" w:name="_Toc422936365"/>
              <w:bookmarkStart w:id="12729" w:name="_Toc422939427"/>
              <w:bookmarkStart w:id="12730" w:name="_Toc422930862"/>
              <w:bookmarkStart w:id="12731" w:name="_Toc494288994"/>
              <w:bookmarkStart w:id="12732" w:name="_Toc494291810"/>
              <w:bookmarkStart w:id="12733" w:name="_Toc494294624"/>
              <w:bookmarkEnd w:id="12725"/>
              <w:bookmarkEnd w:id="12726"/>
              <w:bookmarkEnd w:id="12727"/>
              <w:bookmarkEnd w:id="12728"/>
              <w:bookmarkEnd w:id="12729"/>
              <w:bookmarkEnd w:id="12730"/>
              <w:bookmarkEnd w:id="12731"/>
              <w:bookmarkEnd w:id="12732"/>
              <w:bookmarkEnd w:id="12733"/>
            </w:del>
          </w:p>
        </w:tc>
        <w:bookmarkStart w:id="12734" w:name="_Toc421702561"/>
        <w:bookmarkStart w:id="12735" w:name="_Toc421705755"/>
        <w:bookmarkStart w:id="12736" w:name="_Toc422905735"/>
        <w:bookmarkStart w:id="12737" w:name="_Toc422936366"/>
        <w:bookmarkStart w:id="12738" w:name="_Toc422939428"/>
        <w:bookmarkStart w:id="12739" w:name="_Toc422930863"/>
        <w:bookmarkStart w:id="12740" w:name="_Toc494288995"/>
        <w:bookmarkStart w:id="12741" w:name="_Toc494291811"/>
        <w:bookmarkStart w:id="12742" w:name="_Toc494294625"/>
        <w:bookmarkEnd w:id="12734"/>
        <w:bookmarkEnd w:id="12735"/>
        <w:bookmarkEnd w:id="12736"/>
        <w:bookmarkEnd w:id="12737"/>
        <w:bookmarkEnd w:id="12738"/>
        <w:bookmarkEnd w:id="12739"/>
        <w:bookmarkEnd w:id="12740"/>
        <w:bookmarkEnd w:id="12741"/>
        <w:bookmarkEnd w:id="12742"/>
      </w:tr>
      <w:tr w:rsidR="0007383C" w:rsidRPr="00E056B6" w:rsidDel="00371A11" w:rsidTr="00F868C1">
        <w:trPr>
          <w:cantSplit/>
          <w:del w:id="12743" w:author="Sastry, Murali" w:date="2015-06-09T17:17:00Z"/>
        </w:trPr>
        <w:tc>
          <w:tcPr>
            <w:tcW w:w="1980" w:type="dxa"/>
            <w:tcBorders>
              <w:top w:val="single" w:sz="6" w:space="0" w:color="auto"/>
              <w:bottom w:val="single" w:sz="6" w:space="0" w:color="auto"/>
            </w:tcBorders>
          </w:tcPr>
          <w:p w:rsidR="0007383C" w:rsidRPr="00E056B6" w:rsidDel="00371A11" w:rsidRDefault="00C0468B">
            <w:pPr>
              <w:pStyle w:val="body"/>
              <w:rPr>
                <w:del w:id="12744" w:author="Sastry, Murali" w:date="2015-06-09T17:17:00Z"/>
              </w:rPr>
              <w:pPrChange w:id="12745" w:author="Sastry, Murali" w:date="2015-06-10T10:23:00Z">
                <w:pPr>
                  <w:pStyle w:val="tableentry"/>
                </w:pPr>
              </w:pPrChange>
            </w:pPr>
            <w:del w:id="12746" w:author="Sastry, Murali" w:date="2015-06-09T17:17:00Z">
              <w:r w:rsidRPr="00E056B6" w:rsidDel="00371A11">
                <w:delText>Label</w:delText>
              </w:r>
              <w:bookmarkStart w:id="12747" w:name="_Toc421702562"/>
              <w:bookmarkStart w:id="12748" w:name="_Toc421705756"/>
              <w:bookmarkStart w:id="12749" w:name="_Toc422905736"/>
              <w:bookmarkStart w:id="12750" w:name="_Toc422936367"/>
              <w:bookmarkStart w:id="12751" w:name="_Toc422939429"/>
              <w:bookmarkStart w:id="12752" w:name="_Toc422930864"/>
              <w:bookmarkStart w:id="12753" w:name="_Toc494288996"/>
              <w:bookmarkStart w:id="12754" w:name="_Toc494291812"/>
              <w:bookmarkStart w:id="12755" w:name="_Toc494294626"/>
              <w:bookmarkEnd w:id="12747"/>
              <w:bookmarkEnd w:id="12748"/>
              <w:bookmarkEnd w:id="12749"/>
              <w:bookmarkEnd w:id="12750"/>
              <w:bookmarkEnd w:id="12751"/>
              <w:bookmarkEnd w:id="12752"/>
              <w:bookmarkEnd w:id="12753"/>
              <w:bookmarkEnd w:id="12754"/>
              <w:bookmarkEnd w:id="12755"/>
            </w:del>
          </w:p>
        </w:tc>
        <w:tc>
          <w:tcPr>
            <w:tcW w:w="6660" w:type="dxa"/>
            <w:tcBorders>
              <w:top w:val="single" w:sz="6" w:space="0" w:color="auto"/>
              <w:bottom w:val="single" w:sz="6" w:space="0" w:color="auto"/>
            </w:tcBorders>
          </w:tcPr>
          <w:p w:rsidR="0007383C" w:rsidRPr="00E056B6" w:rsidDel="00371A11" w:rsidRDefault="00C0468B">
            <w:pPr>
              <w:pStyle w:val="body"/>
              <w:rPr>
                <w:del w:id="12756" w:author="Sastry, Murali" w:date="2015-06-09T17:17:00Z"/>
              </w:rPr>
              <w:pPrChange w:id="12757" w:author="Sastry, Murali" w:date="2015-06-10T10:23:00Z">
                <w:pPr>
                  <w:pStyle w:val="tableentry"/>
                </w:pPr>
              </w:pPrChange>
            </w:pPr>
            <w:del w:id="12758" w:author="Sastry, Murali" w:date="2015-06-09T17:17:00Z">
              <w:r w:rsidRPr="00E056B6" w:rsidDel="00371A11">
                <w:delText>Perforce Label (ie. GOBI2000_LOCATION_SENSOR.01.00.03)</w:delText>
              </w:r>
              <w:bookmarkStart w:id="12759" w:name="_Toc421702563"/>
              <w:bookmarkStart w:id="12760" w:name="_Toc421705757"/>
              <w:bookmarkStart w:id="12761" w:name="_Toc422905737"/>
              <w:bookmarkStart w:id="12762" w:name="_Toc422936368"/>
              <w:bookmarkStart w:id="12763" w:name="_Toc422939430"/>
              <w:bookmarkStart w:id="12764" w:name="_Toc422930865"/>
              <w:bookmarkStart w:id="12765" w:name="_Toc494288997"/>
              <w:bookmarkStart w:id="12766" w:name="_Toc494291813"/>
              <w:bookmarkStart w:id="12767" w:name="_Toc494294627"/>
              <w:bookmarkEnd w:id="12759"/>
              <w:bookmarkEnd w:id="12760"/>
              <w:bookmarkEnd w:id="12761"/>
              <w:bookmarkEnd w:id="12762"/>
              <w:bookmarkEnd w:id="12763"/>
              <w:bookmarkEnd w:id="12764"/>
              <w:bookmarkEnd w:id="12765"/>
              <w:bookmarkEnd w:id="12766"/>
              <w:bookmarkEnd w:id="12767"/>
            </w:del>
          </w:p>
        </w:tc>
        <w:bookmarkStart w:id="12768" w:name="_Toc421702564"/>
        <w:bookmarkStart w:id="12769" w:name="_Toc421705758"/>
        <w:bookmarkStart w:id="12770" w:name="_Toc422905738"/>
        <w:bookmarkStart w:id="12771" w:name="_Toc422936369"/>
        <w:bookmarkStart w:id="12772" w:name="_Toc422939431"/>
        <w:bookmarkStart w:id="12773" w:name="_Toc422930866"/>
        <w:bookmarkStart w:id="12774" w:name="_Toc494288998"/>
        <w:bookmarkStart w:id="12775" w:name="_Toc494291814"/>
        <w:bookmarkStart w:id="12776" w:name="_Toc494294628"/>
        <w:bookmarkEnd w:id="12768"/>
        <w:bookmarkEnd w:id="12769"/>
        <w:bookmarkEnd w:id="12770"/>
        <w:bookmarkEnd w:id="12771"/>
        <w:bookmarkEnd w:id="12772"/>
        <w:bookmarkEnd w:id="12773"/>
        <w:bookmarkEnd w:id="12774"/>
        <w:bookmarkEnd w:id="12775"/>
        <w:bookmarkEnd w:id="12776"/>
      </w:tr>
      <w:tr w:rsidR="0007383C" w:rsidRPr="00E056B6" w:rsidDel="00371A11" w:rsidTr="00F868C1">
        <w:trPr>
          <w:cantSplit/>
          <w:del w:id="12777" w:author="Sastry, Murali" w:date="2015-06-09T17:17:00Z"/>
        </w:trPr>
        <w:tc>
          <w:tcPr>
            <w:tcW w:w="1980" w:type="dxa"/>
            <w:tcBorders>
              <w:top w:val="single" w:sz="6" w:space="0" w:color="auto"/>
              <w:bottom w:val="single" w:sz="6" w:space="0" w:color="auto"/>
            </w:tcBorders>
          </w:tcPr>
          <w:p w:rsidR="0007383C" w:rsidRPr="00E056B6" w:rsidDel="00371A11" w:rsidRDefault="00C0468B">
            <w:pPr>
              <w:pStyle w:val="body"/>
              <w:rPr>
                <w:del w:id="12778" w:author="Sastry, Murali" w:date="2015-06-09T17:17:00Z"/>
              </w:rPr>
              <w:pPrChange w:id="12779" w:author="Sastry, Murali" w:date="2015-06-10T10:23:00Z">
                <w:pPr>
                  <w:pStyle w:val="tableentry"/>
                </w:pPr>
              </w:pPrChange>
            </w:pPr>
            <w:del w:id="12780" w:author="Sastry, Murali" w:date="2015-06-09T17:17:00Z">
              <w:r w:rsidRPr="00E056B6" w:rsidDel="00371A11">
                <w:delText>Subsystem</w:delText>
              </w:r>
              <w:bookmarkStart w:id="12781" w:name="_Toc421702565"/>
              <w:bookmarkStart w:id="12782" w:name="_Toc421705759"/>
              <w:bookmarkStart w:id="12783" w:name="_Toc422905739"/>
              <w:bookmarkStart w:id="12784" w:name="_Toc422936370"/>
              <w:bookmarkStart w:id="12785" w:name="_Toc422939432"/>
              <w:bookmarkStart w:id="12786" w:name="_Toc422930867"/>
              <w:bookmarkStart w:id="12787" w:name="_Toc494288999"/>
              <w:bookmarkStart w:id="12788" w:name="_Toc494291815"/>
              <w:bookmarkStart w:id="12789" w:name="_Toc494294629"/>
              <w:bookmarkEnd w:id="12781"/>
              <w:bookmarkEnd w:id="12782"/>
              <w:bookmarkEnd w:id="12783"/>
              <w:bookmarkEnd w:id="12784"/>
              <w:bookmarkEnd w:id="12785"/>
              <w:bookmarkEnd w:id="12786"/>
              <w:bookmarkEnd w:id="12787"/>
              <w:bookmarkEnd w:id="12788"/>
              <w:bookmarkEnd w:id="12789"/>
            </w:del>
          </w:p>
        </w:tc>
        <w:tc>
          <w:tcPr>
            <w:tcW w:w="6660" w:type="dxa"/>
            <w:tcBorders>
              <w:top w:val="single" w:sz="6" w:space="0" w:color="auto"/>
              <w:bottom w:val="single" w:sz="6" w:space="0" w:color="auto"/>
            </w:tcBorders>
          </w:tcPr>
          <w:p w:rsidR="0007383C" w:rsidRPr="00E056B6" w:rsidDel="00371A11" w:rsidRDefault="00C0468B">
            <w:pPr>
              <w:pStyle w:val="body"/>
              <w:rPr>
                <w:del w:id="12790" w:author="Sastry, Murali" w:date="2015-06-09T17:17:00Z"/>
              </w:rPr>
              <w:pPrChange w:id="12791" w:author="Sastry, Murali" w:date="2015-06-10T10:23:00Z">
                <w:pPr>
                  <w:pStyle w:val="tableentry"/>
                </w:pPr>
              </w:pPrChange>
            </w:pPr>
            <w:del w:id="12792" w:author="Sastry, Murali" w:date="2015-06-09T17:17:00Z">
              <w:r w:rsidRPr="00E056B6" w:rsidDel="00371A11">
                <w:delText>GOBI2000_LOCATION_SENSOR</w:delText>
              </w:r>
              <w:bookmarkStart w:id="12793" w:name="_Toc421702566"/>
              <w:bookmarkStart w:id="12794" w:name="_Toc421705760"/>
              <w:bookmarkStart w:id="12795" w:name="_Toc422905740"/>
              <w:bookmarkStart w:id="12796" w:name="_Toc422936371"/>
              <w:bookmarkStart w:id="12797" w:name="_Toc422939433"/>
              <w:bookmarkStart w:id="12798" w:name="_Toc422930868"/>
              <w:bookmarkStart w:id="12799" w:name="_Toc494289000"/>
              <w:bookmarkStart w:id="12800" w:name="_Toc494291816"/>
              <w:bookmarkStart w:id="12801" w:name="_Toc494294630"/>
              <w:bookmarkEnd w:id="12793"/>
              <w:bookmarkEnd w:id="12794"/>
              <w:bookmarkEnd w:id="12795"/>
              <w:bookmarkEnd w:id="12796"/>
              <w:bookmarkEnd w:id="12797"/>
              <w:bookmarkEnd w:id="12798"/>
              <w:bookmarkEnd w:id="12799"/>
              <w:bookmarkEnd w:id="12800"/>
              <w:bookmarkEnd w:id="12801"/>
            </w:del>
          </w:p>
        </w:tc>
        <w:bookmarkStart w:id="12802" w:name="_Toc421702567"/>
        <w:bookmarkStart w:id="12803" w:name="_Toc421705761"/>
        <w:bookmarkStart w:id="12804" w:name="_Toc422905741"/>
        <w:bookmarkStart w:id="12805" w:name="_Toc422936372"/>
        <w:bookmarkStart w:id="12806" w:name="_Toc422939434"/>
        <w:bookmarkStart w:id="12807" w:name="_Toc422930869"/>
        <w:bookmarkStart w:id="12808" w:name="_Toc494289001"/>
        <w:bookmarkStart w:id="12809" w:name="_Toc494291817"/>
        <w:bookmarkStart w:id="12810" w:name="_Toc494294631"/>
        <w:bookmarkEnd w:id="12802"/>
        <w:bookmarkEnd w:id="12803"/>
        <w:bookmarkEnd w:id="12804"/>
        <w:bookmarkEnd w:id="12805"/>
        <w:bookmarkEnd w:id="12806"/>
        <w:bookmarkEnd w:id="12807"/>
        <w:bookmarkEnd w:id="12808"/>
        <w:bookmarkEnd w:id="12809"/>
        <w:bookmarkEnd w:id="12810"/>
      </w:tr>
      <w:tr w:rsidR="0007383C" w:rsidRPr="00E056B6" w:rsidDel="00371A11" w:rsidTr="00F868C1">
        <w:trPr>
          <w:cantSplit/>
          <w:del w:id="12811" w:author="Sastry, Murali" w:date="2015-06-09T17:17:00Z"/>
        </w:trPr>
        <w:tc>
          <w:tcPr>
            <w:tcW w:w="1980" w:type="dxa"/>
            <w:tcBorders>
              <w:top w:val="single" w:sz="6" w:space="0" w:color="auto"/>
              <w:bottom w:val="single" w:sz="6" w:space="0" w:color="auto"/>
            </w:tcBorders>
          </w:tcPr>
          <w:p w:rsidR="0007383C" w:rsidRPr="00E056B6" w:rsidDel="00371A11" w:rsidRDefault="00C0468B">
            <w:pPr>
              <w:pStyle w:val="body"/>
              <w:rPr>
                <w:del w:id="12812" w:author="Sastry, Murali" w:date="2015-06-09T17:17:00Z"/>
              </w:rPr>
              <w:pPrChange w:id="12813" w:author="Sastry, Murali" w:date="2015-06-10T10:23:00Z">
                <w:pPr>
                  <w:pStyle w:val="tableentry"/>
                </w:pPr>
              </w:pPrChange>
            </w:pPr>
            <w:del w:id="12814" w:author="Sastry, Murali" w:date="2015-06-09T17:17:00Z">
              <w:r w:rsidRPr="00E056B6" w:rsidDel="00371A11">
                <w:delText>List Files</w:delText>
              </w:r>
              <w:bookmarkStart w:id="12815" w:name="_Toc421702568"/>
              <w:bookmarkStart w:id="12816" w:name="_Toc421705762"/>
              <w:bookmarkStart w:id="12817" w:name="_Toc422905742"/>
              <w:bookmarkStart w:id="12818" w:name="_Toc422936373"/>
              <w:bookmarkStart w:id="12819" w:name="_Toc422939435"/>
              <w:bookmarkStart w:id="12820" w:name="_Toc422930870"/>
              <w:bookmarkStart w:id="12821" w:name="_Toc494289002"/>
              <w:bookmarkStart w:id="12822" w:name="_Toc494291818"/>
              <w:bookmarkStart w:id="12823" w:name="_Toc494294632"/>
              <w:bookmarkEnd w:id="12815"/>
              <w:bookmarkEnd w:id="12816"/>
              <w:bookmarkEnd w:id="12817"/>
              <w:bookmarkEnd w:id="12818"/>
              <w:bookmarkEnd w:id="12819"/>
              <w:bookmarkEnd w:id="12820"/>
              <w:bookmarkEnd w:id="12821"/>
              <w:bookmarkEnd w:id="12822"/>
              <w:bookmarkEnd w:id="12823"/>
            </w:del>
          </w:p>
        </w:tc>
        <w:tc>
          <w:tcPr>
            <w:tcW w:w="6660" w:type="dxa"/>
            <w:tcBorders>
              <w:top w:val="single" w:sz="6" w:space="0" w:color="auto"/>
              <w:bottom w:val="single" w:sz="6" w:space="0" w:color="auto"/>
            </w:tcBorders>
          </w:tcPr>
          <w:p w:rsidR="0007383C" w:rsidRPr="00E056B6" w:rsidDel="00371A11" w:rsidRDefault="00C0468B">
            <w:pPr>
              <w:pStyle w:val="body"/>
              <w:rPr>
                <w:del w:id="12824" w:author="Sastry, Murali" w:date="2015-06-09T17:17:00Z"/>
              </w:rPr>
              <w:pPrChange w:id="12825" w:author="Sastry, Murali" w:date="2015-06-10T10:23:00Z">
                <w:pPr>
                  <w:pStyle w:val="tableentry"/>
                </w:pPr>
              </w:pPrChange>
            </w:pPr>
            <w:del w:id="12826" w:author="Sastry, Murali" w:date="2015-06-09T17:17:00Z">
              <w:r w:rsidRPr="00E056B6" w:rsidDel="00371A11">
                <w:delText>none</w:delText>
              </w:r>
              <w:bookmarkStart w:id="12827" w:name="_Toc421702569"/>
              <w:bookmarkStart w:id="12828" w:name="_Toc421705763"/>
              <w:bookmarkStart w:id="12829" w:name="_Toc422905743"/>
              <w:bookmarkStart w:id="12830" w:name="_Toc422936374"/>
              <w:bookmarkStart w:id="12831" w:name="_Toc422939436"/>
              <w:bookmarkStart w:id="12832" w:name="_Toc422930871"/>
              <w:bookmarkStart w:id="12833" w:name="_Toc494289003"/>
              <w:bookmarkStart w:id="12834" w:name="_Toc494291819"/>
              <w:bookmarkStart w:id="12835" w:name="_Toc494294633"/>
              <w:bookmarkEnd w:id="12827"/>
              <w:bookmarkEnd w:id="12828"/>
              <w:bookmarkEnd w:id="12829"/>
              <w:bookmarkEnd w:id="12830"/>
              <w:bookmarkEnd w:id="12831"/>
              <w:bookmarkEnd w:id="12832"/>
              <w:bookmarkEnd w:id="12833"/>
              <w:bookmarkEnd w:id="12834"/>
              <w:bookmarkEnd w:id="12835"/>
            </w:del>
          </w:p>
        </w:tc>
        <w:bookmarkStart w:id="12836" w:name="_Toc421702570"/>
        <w:bookmarkStart w:id="12837" w:name="_Toc421705764"/>
        <w:bookmarkStart w:id="12838" w:name="_Toc422905744"/>
        <w:bookmarkStart w:id="12839" w:name="_Toc422936375"/>
        <w:bookmarkStart w:id="12840" w:name="_Toc422939437"/>
        <w:bookmarkStart w:id="12841" w:name="_Toc422930872"/>
        <w:bookmarkStart w:id="12842" w:name="_Toc494289004"/>
        <w:bookmarkStart w:id="12843" w:name="_Toc494291820"/>
        <w:bookmarkStart w:id="12844" w:name="_Toc494294634"/>
        <w:bookmarkEnd w:id="12836"/>
        <w:bookmarkEnd w:id="12837"/>
        <w:bookmarkEnd w:id="12838"/>
        <w:bookmarkEnd w:id="12839"/>
        <w:bookmarkEnd w:id="12840"/>
        <w:bookmarkEnd w:id="12841"/>
        <w:bookmarkEnd w:id="12842"/>
        <w:bookmarkEnd w:id="12843"/>
        <w:bookmarkEnd w:id="12844"/>
      </w:tr>
      <w:tr w:rsidR="0007383C" w:rsidRPr="00E056B6" w:rsidDel="00371A11" w:rsidTr="00F868C1">
        <w:trPr>
          <w:cantSplit/>
          <w:del w:id="12845" w:author="Sastry, Murali" w:date="2015-06-09T17:17:00Z"/>
        </w:trPr>
        <w:tc>
          <w:tcPr>
            <w:tcW w:w="1980" w:type="dxa"/>
            <w:tcBorders>
              <w:top w:val="single" w:sz="6" w:space="0" w:color="auto"/>
              <w:bottom w:val="single" w:sz="6" w:space="0" w:color="auto"/>
            </w:tcBorders>
          </w:tcPr>
          <w:p w:rsidR="0007383C" w:rsidRPr="00E056B6" w:rsidDel="00371A11" w:rsidRDefault="00C0468B">
            <w:pPr>
              <w:pStyle w:val="body"/>
              <w:rPr>
                <w:del w:id="12846" w:author="Sastry, Murali" w:date="2015-06-09T17:17:00Z"/>
              </w:rPr>
              <w:pPrChange w:id="12847" w:author="Sastry, Murali" w:date="2015-06-10T10:23:00Z">
                <w:pPr>
                  <w:pStyle w:val="tableentry"/>
                </w:pPr>
              </w:pPrChange>
            </w:pPr>
            <w:del w:id="12848" w:author="Sastry, Murali" w:date="2015-06-09T17:17:00Z">
              <w:r w:rsidRPr="00E056B6" w:rsidDel="00371A11">
                <w:delText>Make command</w:delText>
              </w:r>
              <w:bookmarkStart w:id="12849" w:name="_Toc421702571"/>
              <w:bookmarkStart w:id="12850" w:name="_Toc421705765"/>
              <w:bookmarkStart w:id="12851" w:name="_Toc422905745"/>
              <w:bookmarkStart w:id="12852" w:name="_Toc422936376"/>
              <w:bookmarkStart w:id="12853" w:name="_Toc422939438"/>
              <w:bookmarkStart w:id="12854" w:name="_Toc422930873"/>
              <w:bookmarkStart w:id="12855" w:name="_Toc494289005"/>
              <w:bookmarkStart w:id="12856" w:name="_Toc494291821"/>
              <w:bookmarkStart w:id="12857" w:name="_Toc494294635"/>
              <w:bookmarkEnd w:id="12849"/>
              <w:bookmarkEnd w:id="12850"/>
              <w:bookmarkEnd w:id="12851"/>
              <w:bookmarkEnd w:id="12852"/>
              <w:bookmarkEnd w:id="12853"/>
              <w:bookmarkEnd w:id="12854"/>
              <w:bookmarkEnd w:id="12855"/>
              <w:bookmarkEnd w:id="12856"/>
              <w:bookmarkEnd w:id="12857"/>
            </w:del>
          </w:p>
        </w:tc>
        <w:tc>
          <w:tcPr>
            <w:tcW w:w="6660" w:type="dxa"/>
            <w:tcBorders>
              <w:top w:val="single" w:sz="6" w:space="0" w:color="auto"/>
              <w:bottom w:val="single" w:sz="6" w:space="0" w:color="auto"/>
            </w:tcBorders>
          </w:tcPr>
          <w:p w:rsidR="0007383C" w:rsidRPr="00E056B6" w:rsidDel="00371A11" w:rsidRDefault="00C0468B">
            <w:pPr>
              <w:pStyle w:val="body"/>
              <w:rPr>
                <w:del w:id="12858" w:author="Sastry, Murali" w:date="2015-06-09T17:17:00Z"/>
              </w:rPr>
              <w:pPrChange w:id="12859" w:author="Sastry, Murali" w:date="2015-06-10T10:23:00Z">
                <w:pPr>
                  <w:pStyle w:val="tableentry"/>
                </w:pPr>
              </w:pPrChange>
            </w:pPr>
            <w:del w:id="12860" w:author="Sastry, Murali" w:date="2015-06-09T17:17:00Z">
              <w:r w:rsidRPr="00E056B6" w:rsidDel="00371A11">
                <w:delText>buildLocationSensor.pl</w:delText>
              </w:r>
              <w:bookmarkStart w:id="12861" w:name="_Toc421702572"/>
              <w:bookmarkStart w:id="12862" w:name="_Toc421705766"/>
              <w:bookmarkStart w:id="12863" w:name="_Toc422905746"/>
              <w:bookmarkStart w:id="12864" w:name="_Toc422936377"/>
              <w:bookmarkStart w:id="12865" w:name="_Toc422939439"/>
              <w:bookmarkStart w:id="12866" w:name="_Toc422930874"/>
              <w:bookmarkStart w:id="12867" w:name="_Toc494289006"/>
              <w:bookmarkStart w:id="12868" w:name="_Toc494291822"/>
              <w:bookmarkStart w:id="12869" w:name="_Toc494294636"/>
              <w:bookmarkEnd w:id="12861"/>
              <w:bookmarkEnd w:id="12862"/>
              <w:bookmarkEnd w:id="12863"/>
              <w:bookmarkEnd w:id="12864"/>
              <w:bookmarkEnd w:id="12865"/>
              <w:bookmarkEnd w:id="12866"/>
              <w:bookmarkEnd w:id="12867"/>
              <w:bookmarkEnd w:id="12868"/>
              <w:bookmarkEnd w:id="12869"/>
            </w:del>
          </w:p>
        </w:tc>
        <w:bookmarkStart w:id="12870" w:name="_Toc421702573"/>
        <w:bookmarkStart w:id="12871" w:name="_Toc421705767"/>
        <w:bookmarkStart w:id="12872" w:name="_Toc422905747"/>
        <w:bookmarkStart w:id="12873" w:name="_Toc422936378"/>
        <w:bookmarkStart w:id="12874" w:name="_Toc422939440"/>
        <w:bookmarkStart w:id="12875" w:name="_Toc422930875"/>
        <w:bookmarkStart w:id="12876" w:name="_Toc494289007"/>
        <w:bookmarkStart w:id="12877" w:name="_Toc494291823"/>
        <w:bookmarkStart w:id="12878" w:name="_Toc494294637"/>
        <w:bookmarkEnd w:id="12870"/>
        <w:bookmarkEnd w:id="12871"/>
        <w:bookmarkEnd w:id="12872"/>
        <w:bookmarkEnd w:id="12873"/>
        <w:bookmarkEnd w:id="12874"/>
        <w:bookmarkEnd w:id="12875"/>
        <w:bookmarkEnd w:id="12876"/>
        <w:bookmarkEnd w:id="12877"/>
        <w:bookmarkEnd w:id="12878"/>
      </w:tr>
      <w:tr w:rsidR="0007383C" w:rsidRPr="00E056B6" w:rsidDel="00371A11" w:rsidTr="00F868C1">
        <w:trPr>
          <w:cantSplit/>
          <w:del w:id="12879" w:author="Sastry, Murali" w:date="2015-06-09T17:17:00Z"/>
        </w:trPr>
        <w:tc>
          <w:tcPr>
            <w:tcW w:w="1980" w:type="dxa"/>
            <w:tcBorders>
              <w:top w:val="single" w:sz="6" w:space="0" w:color="auto"/>
              <w:bottom w:val="single" w:sz="6" w:space="0" w:color="auto"/>
            </w:tcBorders>
          </w:tcPr>
          <w:p w:rsidR="0007383C" w:rsidRPr="00E056B6" w:rsidDel="00371A11" w:rsidRDefault="00C0468B">
            <w:pPr>
              <w:pStyle w:val="body"/>
              <w:rPr>
                <w:del w:id="12880" w:author="Sastry, Murali" w:date="2015-06-09T17:17:00Z"/>
              </w:rPr>
              <w:pPrChange w:id="12881" w:author="Sastry, Murali" w:date="2015-06-10T10:23:00Z">
                <w:pPr>
                  <w:pStyle w:val="tableentry"/>
                </w:pPr>
              </w:pPrChange>
            </w:pPr>
            <w:del w:id="12882" w:author="Sastry, Murali" w:date="2015-06-09T17:17:00Z">
              <w:r w:rsidRPr="00E056B6" w:rsidDel="00371A11">
                <w:delText>Client Specification</w:delText>
              </w:r>
              <w:bookmarkStart w:id="12883" w:name="_Toc421702574"/>
              <w:bookmarkStart w:id="12884" w:name="_Toc421705768"/>
              <w:bookmarkStart w:id="12885" w:name="_Toc422905748"/>
              <w:bookmarkStart w:id="12886" w:name="_Toc422936379"/>
              <w:bookmarkStart w:id="12887" w:name="_Toc422939441"/>
              <w:bookmarkStart w:id="12888" w:name="_Toc422930876"/>
              <w:bookmarkStart w:id="12889" w:name="_Toc494289008"/>
              <w:bookmarkStart w:id="12890" w:name="_Toc494291824"/>
              <w:bookmarkStart w:id="12891" w:name="_Toc494294638"/>
              <w:bookmarkEnd w:id="12883"/>
              <w:bookmarkEnd w:id="12884"/>
              <w:bookmarkEnd w:id="12885"/>
              <w:bookmarkEnd w:id="12886"/>
              <w:bookmarkEnd w:id="12887"/>
              <w:bookmarkEnd w:id="12888"/>
              <w:bookmarkEnd w:id="12889"/>
              <w:bookmarkEnd w:id="12890"/>
              <w:bookmarkEnd w:id="12891"/>
            </w:del>
          </w:p>
        </w:tc>
        <w:tc>
          <w:tcPr>
            <w:tcW w:w="6660" w:type="dxa"/>
            <w:tcBorders>
              <w:top w:val="single" w:sz="6" w:space="0" w:color="auto"/>
              <w:bottom w:val="single" w:sz="6" w:space="0" w:color="auto"/>
            </w:tcBorders>
          </w:tcPr>
          <w:p w:rsidR="0007383C" w:rsidRPr="00E056B6" w:rsidDel="00371A11" w:rsidRDefault="00C0468B">
            <w:pPr>
              <w:pStyle w:val="body"/>
              <w:rPr>
                <w:del w:id="12892" w:author="Sastry, Murali" w:date="2015-06-09T17:17:00Z"/>
              </w:rPr>
              <w:pPrChange w:id="12893" w:author="Sastry, Murali" w:date="2015-06-10T10:23:00Z">
                <w:pPr>
                  <w:pStyle w:val="tableentry"/>
                </w:pPr>
              </w:pPrChange>
            </w:pPr>
            <w:del w:id="12894" w:author="Sastry, Murali" w:date="2015-06-09T17:17:00Z">
              <w:r w:rsidRPr="00E056B6" w:rsidDel="00371A11">
                <w:delText>Gobi2000LocationSensorClientSpec</w:delText>
              </w:r>
              <w:bookmarkStart w:id="12895" w:name="_Toc421702575"/>
              <w:bookmarkStart w:id="12896" w:name="_Toc421705769"/>
              <w:bookmarkStart w:id="12897" w:name="_Toc422905749"/>
              <w:bookmarkStart w:id="12898" w:name="_Toc422936380"/>
              <w:bookmarkStart w:id="12899" w:name="_Toc422939442"/>
              <w:bookmarkStart w:id="12900" w:name="_Toc422930877"/>
              <w:bookmarkStart w:id="12901" w:name="_Toc494289009"/>
              <w:bookmarkStart w:id="12902" w:name="_Toc494291825"/>
              <w:bookmarkStart w:id="12903" w:name="_Toc494294639"/>
              <w:bookmarkEnd w:id="12895"/>
              <w:bookmarkEnd w:id="12896"/>
              <w:bookmarkEnd w:id="12897"/>
              <w:bookmarkEnd w:id="12898"/>
              <w:bookmarkEnd w:id="12899"/>
              <w:bookmarkEnd w:id="12900"/>
              <w:bookmarkEnd w:id="12901"/>
              <w:bookmarkEnd w:id="12902"/>
              <w:bookmarkEnd w:id="12903"/>
            </w:del>
          </w:p>
        </w:tc>
        <w:bookmarkStart w:id="12904" w:name="_Toc421702576"/>
        <w:bookmarkStart w:id="12905" w:name="_Toc421705770"/>
        <w:bookmarkStart w:id="12906" w:name="_Toc422905750"/>
        <w:bookmarkStart w:id="12907" w:name="_Toc422936381"/>
        <w:bookmarkStart w:id="12908" w:name="_Toc422939443"/>
        <w:bookmarkStart w:id="12909" w:name="_Toc422930878"/>
        <w:bookmarkStart w:id="12910" w:name="_Toc494289010"/>
        <w:bookmarkStart w:id="12911" w:name="_Toc494291826"/>
        <w:bookmarkStart w:id="12912" w:name="_Toc494294640"/>
        <w:bookmarkEnd w:id="12904"/>
        <w:bookmarkEnd w:id="12905"/>
        <w:bookmarkEnd w:id="12906"/>
        <w:bookmarkEnd w:id="12907"/>
        <w:bookmarkEnd w:id="12908"/>
        <w:bookmarkEnd w:id="12909"/>
        <w:bookmarkEnd w:id="12910"/>
        <w:bookmarkEnd w:id="12911"/>
        <w:bookmarkEnd w:id="12912"/>
      </w:tr>
    </w:tbl>
    <w:p w:rsidR="0007383C" w:rsidRPr="00E056B6" w:rsidDel="00371A11" w:rsidRDefault="00C0468B">
      <w:pPr>
        <w:pStyle w:val="body"/>
        <w:rPr>
          <w:del w:id="12913" w:author="Sastry, Murali" w:date="2015-06-09T17:17:00Z"/>
        </w:rPr>
      </w:pPr>
      <w:del w:id="12914" w:author="Sastry, Murali" w:date="2015-06-09T17:17:00Z">
        <w:r w:rsidRPr="00E056B6" w:rsidDel="00371A11">
          <w:delText>Once completing all fields press Send Request, then OK after confirming all information.  Status on the build will be received by email.</w:delText>
        </w:r>
        <w:bookmarkStart w:id="12915" w:name="_Toc421702577"/>
        <w:bookmarkStart w:id="12916" w:name="_Toc421705771"/>
        <w:bookmarkStart w:id="12917" w:name="_Toc422905751"/>
        <w:bookmarkStart w:id="12918" w:name="_Toc422936382"/>
        <w:bookmarkStart w:id="12919" w:name="_Toc422939444"/>
        <w:bookmarkStart w:id="12920" w:name="_Toc422930879"/>
        <w:bookmarkStart w:id="12921" w:name="_Toc494289011"/>
        <w:bookmarkStart w:id="12922" w:name="_Toc494291827"/>
        <w:bookmarkStart w:id="12923" w:name="_Toc494294641"/>
        <w:bookmarkEnd w:id="12915"/>
        <w:bookmarkEnd w:id="12916"/>
        <w:bookmarkEnd w:id="12917"/>
        <w:bookmarkEnd w:id="12918"/>
        <w:bookmarkEnd w:id="12919"/>
        <w:bookmarkEnd w:id="12920"/>
        <w:bookmarkEnd w:id="12921"/>
        <w:bookmarkEnd w:id="12922"/>
        <w:bookmarkEnd w:id="12923"/>
      </w:del>
    </w:p>
    <w:p w:rsidR="0007383C" w:rsidRPr="00E056B6" w:rsidDel="00371A11" w:rsidRDefault="00C0468B">
      <w:pPr>
        <w:pStyle w:val="body"/>
        <w:rPr>
          <w:del w:id="12924" w:author="Sastry, Murali" w:date="2015-06-09T17:17:00Z"/>
        </w:rPr>
      </w:pPr>
      <w:del w:id="12925" w:author="Sastry, Murali" w:date="2015-06-09T17:17:00Z">
        <w:r w:rsidRPr="00E056B6" w:rsidDel="00371A11">
          <w:delText xml:space="preserve">Builds will take approximately 10 minutes and can be found at: </w:delText>
        </w:r>
        <w:r w:rsidR="00E2103E" w:rsidDel="00371A11">
          <w:fldChar w:fldCharType="begin"/>
        </w:r>
        <w:r w:rsidR="00E2103E" w:rsidDel="00371A11">
          <w:delInstrText xml:space="preserve"> HYPERLINK "file:///\\\\stone\\aswcrm\\builds\\tools\\TEST\\GOBI2000_LOCATION_SENSOR" </w:delInstrText>
        </w:r>
        <w:r w:rsidR="00E2103E" w:rsidDel="00371A11">
          <w:fldChar w:fldCharType="separate"/>
        </w:r>
        <w:r w:rsidRPr="00E056B6" w:rsidDel="00371A11">
          <w:rPr>
            <w:rStyle w:val="Hyperlink"/>
          </w:rPr>
          <w:delText>\\stone\aswcrm\builds\tools\TEST\GOBI2000_LOCATION_SENSOR</w:delText>
        </w:r>
        <w:r w:rsidR="00E2103E" w:rsidDel="00371A11">
          <w:rPr>
            <w:rStyle w:val="Hyperlink"/>
            <w:b/>
          </w:rPr>
          <w:fldChar w:fldCharType="end"/>
        </w:r>
        <w:bookmarkStart w:id="12926" w:name="_Toc421702578"/>
        <w:bookmarkStart w:id="12927" w:name="_Toc421705772"/>
        <w:bookmarkStart w:id="12928" w:name="_Toc422905752"/>
        <w:bookmarkStart w:id="12929" w:name="_Toc422936383"/>
        <w:bookmarkStart w:id="12930" w:name="_Toc422939445"/>
        <w:bookmarkStart w:id="12931" w:name="_Toc422930880"/>
        <w:bookmarkStart w:id="12932" w:name="_Toc494289012"/>
        <w:bookmarkStart w:id="12933" w:name="_Toc494291828"/>
        <w:bookmarkStart w:id="12934" w:name="_Toc494294642"/>
        <w:bookmarkEnd w:id="12926"/>
        <w:bookmarkEnd w:id="12927"/>
        <w:bookmarkEnd w:id="12928"/>
        <w:bookmarkEnd w:id="12929"/>
        <w:bookmarkEnd w:id="12930"/>
        <w:bookmarkEnd w:id="12931"/>
        <w:bookmarkEnd w:id="12932"/>
        <w:bookmarkEnd w:id="12933"/>
        <w:bookmarkEnd w:id="12934"/>
      </w:del>
    </w:p>
    <w:p w:rsidR="0007383C" w:rsidRPr="00E056B6" w:rsidDel="00371A11" w:rsidRDefault="00C0468B">
      <w:pPr>
        <w:pStyle w:val="body"/>
        <w:rPr>
          <w:del w:id="12935" w:author="Sastry, Murali" w:date="2015-06-09T17:17:00Z"/>
        </w:rPr>
        <w:pPrChange w:id="12936" w:author="Sastry, Murali" w:date="2015-06-10T10:23:00Z">
          <w:pPr>
            <w:pStyle w:val="Heading2"/>
          </w:pPr>
        </w:pPrChange>
      </w:pPr>
      <w:del w:id="12937" w:author="Sastry, Murali" w:date="2015-06-09T17:17:00Z">
        <w:r w:rsidRPr="00E056B6" w:rsidDel="00371A11">
          <w:delText>Build Testing for GOBI2000_LOCATION_SENSOR</w:delText>
        </w:r>
        <w:bookmarkStart w:id="12938" w:name="_Toc421702579"/>
        <w:bookmarkStart w:id="12939" w:name="_Toc421705773"/>
        <w:bookmarkStart w:id="12940" w:name="_Toc422905753"/>
        <w:bookmarkStart w:id="12941" w:name="_Toc422936384"/>
        <w:bookmarkStart w:id="12942" w:name="_Toc422939446"/>
        <w:bookmarkStart w:id="12943" w:name="_Toc422930881"/>
        <w:bookmarkStart w:id="12944" w:name="_Toc494289013"/>
        <w:bookmarkStart w:id="12945" w:name="_Toc494291829"/>
        <w:bookmarkStart w:id="12946" w:name="_Toc494294643"/>
        <w:bookmarkEnd w:id="12938"/>
        <w:bookmarkEnd w:id="12939"/>
        <w:bookmarkEnd w:id="12940"/>
        <w:bookmarkEnd w:id="12941"/>
        <w:bookmarkEnd w:id="12942"/>
        <w:bookmarkEnd w:id="12943"/>
        <w:bookmarkEnd w:id="12944"/>
        <w:bookmarkEnd w:id="12945"/>
        <w:bookmarkEnd w:id="12946"/>
      </w:del>
    </w:p>
    <w:p w:rsidR="0007383C" w:rsidRPr="00E056B6" w:rsidDel="00371A11" w:rsidRDefault="00C0468B">
      <w:pPr>
        <w:pStyle w:val="body"/>
        <w:rPr>
          <w:del w:id="12947" w:author="Sastry, Murali" w:date="2015-06-09T17:17:00Z"/>
        </w:rPr>
      </w:pPr>
      <w:del w:id="12948" w:author="Sastry, Murali" w:date="2015-06-09T17:17:00Z">
        <w:r w:rsidRPr="00E056B6" w:rsidDel="00371A11">
          <w:delText xml:space="preserve">Copy the all 5 files to the &lt;ProgramFiles&gt;\Qualomm\DriverFiles\Customer\Win7\ folder.  You can manually install the Location Sensor by right clicking on the NMEA port in the Device Manager and selecting Upgrade Drivers.  Then browse to the location of the inf file. </w:delText>
        </w:r>
        <w:bookmarkStart w:id="12949" w:name="_Toc421702580"/>
        <w:bookmarkStart w:id="12950" w:name="_Toc421705774"/>
        <w:bookmarkStart w:id="12951" w:name="_Toc422905754"/>
        <w:bookmarkStart w:id="12952" w:name="_Toc422936385"/>
        <w:bookmarkStart w:id="12953" w:name="_Toc422939447"/>
        <w:bookmarkStart w:id="12954" w:name="_Toc422930882"/>
        <w:bookmarkStart w:id="12955" w:name="_Toc494289014"/>
        <w:bookmarkStart w:id="12956" w:name="_Toc494291830"/>
        <w:bookmarkStart w:id="12957" w:name="_Toc494294644"/>
        <w:bookmarkEnd w:id="12949"/>
        <w:bookmarkEnd w:id="12950"/>
        <w:bookmarkEnd w:id="12951"/>
        <w:bookmarkEnd w:id="12952"/>
        <w:bookmarkEnd w:id="12953"/>
        <w:bookmarkEnd w:id="12954"/>
        <w:bookmarkEnd w:id="12955"/>
        <w:bookmarkEnd w:id="12956"/>
        <w:bookmarkEnd w:id="12957"/>
      </w:del>
    </w:p>
    <w:p w:rsidR="007D4C57" w:rsidRPr="00E056B6" w:rsidDel="00371A11" w:rsidRDefault="00C0468B">
      <w:pPr>
        <w:pStyle w:val="body"/>
        <w:rPr>
          <w:del w:id="12958" w:author="Sastry, Murali" w:date="2015-06-09T17:17:00Z"/>
        </w:rPr>
      </w:pPr>
      <w:del w:id="12959" w:author="Sastry, Murali" w:date="2015-06-09T17:17:00Z">
        <w:r w:rsidRPr="00E056B6" w:rsidDel="00371A11">
          <w:delText>Verify driver data with Sensor Diagnostics tool, plus anything new that was added in this build.</w:delText>
        </w:r>
        <w:bookmarkStart w:id="12960" w:name="_Toc421702581"/>
        <w:bookmarkStart w:id="12961" w:name="_Toc421705775"/>
        <w:bookmarkStart w:id="12962" w:name="_Toc422905755"/>
        <w:bookmarkStart w:id="12963" w:name="_Toc422936386"/>
        <w:bookmarkStart w:id="12964" w:name="_Toc422939448"/>
        <w:bookmarkStart w:id="12965" w:name="_Toc422930883"/>
        <w:bookmarkStart w:id="12966" w:name="_Toc494289015"/>
        <w:bookmarkStart w:id="12967" w:name="_Toc494291831"/>
        <w:bookmarkStart w:id="12968" w:name="_Toc494294645"/>
        <w:bookmarkEnd w:id="12960"/>
        <w:bookmarkEnd w:id="12961"/>
        <w:bookmarkEnd w:id="12962"/>
        <w:bookmarkEnd w:id="12963"/>
        <w:bookmarkEnd w:id="12964"/>
        <w:bookmarkEnd w:id="12965"/>
        <w:bookmarkEnd w:id="12966"/>
        <w:bookmarkEnd w:id="12967"/>
        <w:bookmarkEnd w:id="12968"/>
      </w:del>
    </w:p>
    <w:p w:rsidR="00A21C12" w:rsidRPr="00E056B6" w:rsidDel="00371A11" w:rsidRDefault="00C0468B">
      <w:pPr>
        <w:pStyle w:val="body"/>
        <w:rPr>
          <w:del w:id="12969" w:author="Sastry, Murali" w:date="2015-06-09T17:17:00Z"/>
        </w:rPr>
        <w:pPrChange w:id="12970" w:author="Sastry, Murali" w:date="2015-06-10T10:23:00Z">
          <w:pPr>
            <w:pStyle w:val="Heading1"/>
            <w:pageBreakBefore/>
          </w:pPr>
        </w:pPrChange>
      </w:pPr>
      <w:del w:id="12971" w:author="Sastry, Murali" w:date="2015-06-09T17:17:00Z">
        <w:r w:rsidRPr="00E056B6" w:rsidDel="00371A11">
          <w:delText>GOBI2000_PCSW_SDK</w:delText>
        </w:r>
        <w:bookmarkStart w:id="12972" w:name="_Toc421702582"/>
        <w:bookmarkStart w:id="12973" w:name="_Toc421705776"/>
        <w:bookmarkStart w:id="12974" w:name="_Toc422905756"/>
        <w:bookmarkStart w:id="12975" w:name="_Toc422936387"/>
        <w:bookmarkStart w:id="12976" w:name="_Toc422939449"/>
        <w:bookmarkStart w:id="12977" w:name="_Toc422930884"/>
        <w:bookmarkStart w:id="12978" w:name="_Toc494289016"/>
        <w:bookmarkStart w:id="12979" w:name="_Toc494291832"/>
        <w:bookmarkStart w:id="12980" w:name="_Toc494294646"/>
        <w:bookmarkEnd w:id="11547"/>
        <w:bookmarkEnd w:id="12972"/>
        <w:bookmarkEnd w:id="12973"/>
        <w:bookmarkEnd w:id="12974"/>
        <w:bookmarkEnd w:id="12975"/>
        <w:bookmarkEnd w:id="12976"/>
        <w:bookmarkEnd w:id="12977"/>
        <w:bookmarkEnd w:id="12978"/>
        <w:bookmarkEnd w:id="12979"/>
        <w:bookmarkEnd w:id="12980"/>
      </w:del>
    </w:p>
    <w:p w:rsidR="00A21C12" w:rsidRPr="00E056B6" w:rsidDel="00371A11" w:rsidRDefault="00C0468B">
      <w:pPr>
        <w:pStyle w:val="body"/>
        <w:rPr>
          <w:del w:id="12981" w:author="Sastry, Murali" w:date="2015-06-09T17:17:00Z"/>
        </w:rPr>
        <w:pPrChange w:id="12982" w:author="Sastry, Murali" w:date="2015-06-10T10:23:00Z">
          <w:pPr>
            <w:pStyle w:val="Heading2"/>
          </w:pPr>
        </w:pPrChange>
      </w:pPr>
      <w:bookmarkStart w:id="12983" w:name="_Toc234138271"/>
      <w:del w:id="12984" w:author="Sastry, Murali" w:date="2015-06-09T17:17:00Z">
        <w:r w:rsidRPr="00E056B6" w:rsidDel="00371A11">
          <w:delText>Introduction</w:delText>
        </w:r>
        <w:bookmarkStart w:id="12985" w:name="_Toc421702583"/>
        <w:bookmarkStart w:id="12986" w:name="_Toc421705777"/>
        <w:bookmarkStart w:id="12987" w:name="_Toc422905757"/>
        <w:bookmarkStart w:id="12988" w:name="_Toc422936388"/>
        <w:bookmarkStart w:id="12989" w:name="_Toc422939450"/>
        <w:bookmarkStart w:id="12990" w:name="_Toc422930885"/>
        <w:bookmarkStart w:id="12991" w:name="_Toc494289017"/>
        <w:bookmarkStart w:id="12992" w:name="_Toc494291833"/>
        <w:bookmarkStart w:id="12993" w:name="_Toc494294647"/>
        <w:bookmarkEnd w:id="12983"/>
        <w:bookmarkEnd w:id="12985"/>
        <w:bookmarkEnd w:id="12986"/>
        <w:bookmarkEnd w:id="12987"/>
        <w:bookmarkEnd w:id="12988"/>
        <w:bookmarkEnd w:id="12989"/>
        <w:bookmarkEnd w:id="12990"/>
        <w:bookmarkEnd w:id="12991"/>
        <w:bookmarkEnd w:id="12992"/>
        <w:bookmarkEnd w:id="12993"/>
      </w:del>
    </w:p>
    <w:p w:rsidR="00A21C12" w:rsidRPr="00E056B6" w:rsidDel="00371A11" w:rsidRDefault="00C0468B">
      <w:pPr>
        <w:pStyle w:val="body"/>
        <w:rPr>
          <w:del w:id="12994" w:author="Sastry, Murali" w:date="2015-06-09T17:17:00Z"/>
        </w:rPr>
      </w:pPr>
      <w:del w:id="12995" w:author="Sastry, Murali" w:date="2015-06-09T17:17:00Z">
        <w:r w:rsidRPr="00E056B6" w:rsidDel="00371A11">
          <w:delText>The GOBI2000_PCSW_SDK is primarily used to provide the QCWWAN2k library to customers.  It also contains the QCDiagnostics2k library, and the SampleCM and NetworkSelection (sample projects).</w:delText>
        </w:r>
        <w:bookmarkStart w:id="12996" w:name="_Toc421702584"/>
        <w:bookmarkStart w:id="12997" w:name="_Toc421705778"/>
        <w:bookmarkStart w:id="12998" w:name="_Toc422905758"/>
        <w:bookmarkStart w:id="12999" w:name="_Toc422936389"/>
        <w:bookmarkStart w:id="13000" w:name="_Toc422939451"/>
        <w:bookmarkStart w:id="13001" w:name="_Toc422930886"/>
        <w:bookmarkStart w:id="13002" w:name="_Toc494289018"/>
        <w:bookmarkStart w:id="13003" w:name="_Toc494291834"/>
        <w:bookmarkStart w:id="13004" w:name="_Toc494294648"/>
        <w:bookmarkEnd w:id="12996"/>
        <w:bookmarkEnd w:id="12997"/>
        <w:bookmarkEnd w:id="12998"/>
        <w:bookmarkEnd w:id="12999"/>
        <w:bookmarkEnd w:id="13000"/>
        <w:bookmarkEnd w:id="13001"/>
        <w:bookmarkEnd w:id="13002"/>
        <w:bookmarkEnd w:id="13003"/>
        <w:bookmarkEnd w:id="13004"/>
      </w:del>
    </w:p>
    <w:p w:rsidR="00A21C12" w:rsidRPr="00E056B6" w:rsidDel="00371A11" w:rsidRDefault="00C0468B">
      <w:pPr>
        <w:pStyle w:val="body"/>
        <w:rPr>
          <w:del w:id="13005" w:author="Sastry, Murali" w:date="2015-06-09T17:17:00Z"/>
        </w:rPr>
      </w:pPr>
      <w:del w:id="13006" w:author="Sastry, Murali" w:date="2015-06-09T17:17:00Z">
        <w:r w:rsidRPr="00E056B6" w:rsidDel="00371A11">
          <w:delText>There is one standalone SDK installer for all customers, but to function it requires the GOBI2000_PACKAGE_OEM to be installed for the specific customer(s) desired.</w:delText>
        </w:r>
        <w:bookmarkStart w:id="13007" w:name="_Toc421702585"/>
        <w:bookmarkStart w:id="13008" w:name="_Toc421705779"/>
        <w:bookmarkStart w:id="13009" w:name="_Toc422905759"/>
        <w:bookmarkStart w:id="13010" w:name="_Toc422936390"/>
        <w:bookmarkStart w:id="13011" w:name="_Toc422939452"/>
        <w:bookmarkStart w:id="13012" w:name="_Toc422930887"/>
        <w:bookmarkStart w:id="13013" w:name="_Toc494289019"/>
        <w:bookmarkStart w:id="13014" w:name="_Toc494291835"/>
        <w:bookmarkStart w:id="13015" w:name="_Toc494294649"/>
        <w:bookmarkEnd w:id="13007"/>
        <w:bookmarkEnd w:id="13008"/>
        <w:bookmarkEnd w:id="13009"/>
        <w:bookmarkEnd w:id="13010"/>
        <w:bookmarkEnd w:id="13011"/>
        <w:bookmarkEnd w:id="13012"/>
        <w:bookmarkEnd w:id="13013"/>
        <w:bookmarkEnd w:id="13014"/>
        <w:bookmarkEnd w:id="13015"/>
      </w:del>
    </w:p>
    <w:p w:rsidR="00A21C12" w:rsidRPr="00E056B6" w:rsidDel="00371A11" w:rsidRDefault="00C0468B">
      <w:pPr>
        <w:pStyle w:val="body"/>
        <w:rPr>
          <w:del w:id="13016" w:author="Sastry, Murali" w:date="2015-06-09T17:17:00Z"/>
        </w:rPr>
        <w:pPrChange w:id="13017" w:author="Sastry, Murali" w:date="2015-06-10T10:23:00Z">
          <w:pPr>
            <w:pStyle w:val="Heading2"/>
          </w:pPr>
        </w:pPrChange>
      </w:pPr>
      <w:bookmarkStart w:id="13018" w:name="_Toc234138272"/>
      <w:del w:id="13019" w:author="Sastry, Murali" w:date="2015-06-09T17:17:00Z">
        <w:r w:rsidRPr="00E056B6" w:rsidDel="00371A11">
          <w:delText>Build script description</w:delText>
        </w:r>
        <w:bookmarkStart w:id="13020" w:name="_Toc421702586"/>
        <w:bookmarkStart w:id="13021" w:name="_Toc421705780"/>
        <w:bookmarkStart w:id="13022" w:name="_Toc422905760"/>
        <w:bookmarkStart w:id="13023" w:name="_Toc422936391"/>
        <w:bookmarkStart w:id="13024" w:name="_Toc422939453"/>
        <w:bookmarkStart w:id="13025" w:name="_Toc422930888"/>
        <w:bookmarkStart w:id="13026" w:name="_Toc494289020"/>
        <w:bookmarkStart w:id="13027" w:name="_Toc494291836"/>
        <w:bookmarkStart w:id="13028" w:name="_Toc494294650"/>
        <w:bookmarkEnd w:id="13018"/>
        <w:bookmarkEnd w:id="13020"/>
        <w:bookmarkEnd w:id="13021"/>
        <w:bookmarkEnd w:id="13022"/>
        <w:bookmarkEnd w:id="13023"/>
        <w:bookmarkEnd w:id="13024"/>
        <w:bookmarkEnd w:id="13025"/>
        <w:bookmarkEnd w:id="13026"/>
        <w:bookmarkEnd w:id="13027"/>
        <w:bookmarkEnd w:id="13028"/>
      </w:del>
    </w:p>
    <w:p w:rsidR="00A21C12" w:rsidRPr="00E056B6" w:rsidDel="00371A11" w:rsidRDefault="00C0468B">
      <w:pPr>
        <w:pStyle w:val="body"/>
        <w:rPr>
          <w:del w:id="13029" w:author="Sastry, Murali" w:date="2015-06-09T17:17:00Z"/>
        </w:rPr>
        <w:pPrChange w:id="13030" w:author="Sastry, Murali" w:date="2015-06-10T10:23:00Z">
          <w:pPr>
            <w:pStyle w:val="Heading3"/>
          </w:pPr>
        </w:pPrChange>
      </w:pPr>
      <w:bookmarkStart w:id="13031" w:name="_Toc234138273"/>
      <w:del w:id="13032" w:author="Sastry, Murali" w:date="2015-06-09T17:17:00Z">
        <w:r w:rsidRPr="00E056B6" w:rsidDel="00371A11">
          <w:delText>Syntax</w:delText>
        </w:r>
        <w:bookmarkEnd w:id="13031"/>
        <w:r w:rsidRPr="00E056B6" w:rsidDel="00371A11">
          <w:delText xml:space="preserve">  </w:delText>
        </w:r>
        <w:bookmarkStart w:id="13033" w:name="_Toc421702587"/>
        <w:bookmarkStart w:id="13034" w:name="_Toc421705781"/>
        <w:bookmarkStart w:id="13035" w:name="_Toc422905761"/>
        <w:bookmarkStart w:id="13036" w:name="_Toc422936392"/>
        <w:bookmarkStart w:id="13037" w:name="_Toc422939454"/>
        <w:bookmarkStart w:id="13038" w:name="_Toc422930889"/>
        <w:bookmarkStart w:id="13039" w:name="_Toc494289021"/>
        <w:bookmarkStart w:id="13040" w:name="_Toc494291837"/>
        <w:bookmarkStart w:id="13041" w:name="_Toc494294651"/>
        <w:bookmarkEnd w:id="13033"/>
        <w:bookmarkEnd w:id="13034"/>
        <w:bookmarkEnd w:id="13035"/>
        <w:bookmarkEnd w:id="13036"/>
        <w:bookmarkEnd w:id="13037"/>
        <w:bookmarkEnd w:id="13038"/>
        <w:bookmarkEnd w:id="13039"/>
        <w:bookmarkEnd w:id="13040"/>
        <w:bookmarkEnd w:id="13041"/>
      </w:del>
    </w:p>
    <w:p w:rsidR="00A21C12" w:rsidRPr="00E056B6" w:rsidDel="00371A11" w:rsidRDefault="00C0468B">
      <w:pPr>
        <w:pStyle w:val="body"/>
        <w:rPr>
          <w:del w:id="13042" w:author="Sastry, Murali" w:date="2015-06-09T17:17:00Z"/>
        </w:rPr>
      </w:pPr>
      <w:del w:id="13043" w:author="Sastry, Murali" w:date="2015-06-09T17:17:00Z">
        <w:r w:rsidRPr="00E056B6" w:rsidDel="00371A11">
          <w:delText>Perl buildGobi2000SDK.pl [options]</w:delText>
        </w:r>
        <w:bookmarkStart w:id="13044" w:name="_Toc421702588"/>
        <w:bookmarkStart w:id="13045" w:name="_Toc421705782"/>
        <w:bookmarkStart w:id="13046" w:name="_Toc422905762"/>
        <w:bookmarkStart w:id="13047" w:name="_Toc422936393"/>
        <w:bookmarkStart w:id="13048" w:name="_Toc422939455"/>
        <w:bookmarkStart w:id="13049" w:name="_Toc422930890"/>
        <w:bookmarkStart w:id="13050" w:name="_Toc494289022"/>
        <w:bookmarkStart w:id="13051" w:name="_Toc494291838"/>
        <w:bookmarkStart w:id="13052" w:name="_Toc494294652"/>
        <w:bookmarkEnd w:id="13044"/>
        <w:bookmarkEnd w:id="13045"/>
        <w:bookmarkEnd w:id="13046"/>
        <w:bookmarkEnd w:id="13047"/>
        <w:bookmarkEnd w:id="13048"/>
        <w:bookmarkEnd w:id="13049"/>
        <w:bookmarkEnd w:id="13050"/>
        <w:bookmarkEnd w:id="13051"/>
        <w:bookmarkEnd w:id="13052"/>
      </w:del>
    </w:p>
    <w:p w:rsidR="00A21C12" w:rsidRPr="00E056B6" w:rsidDel="00371A11" w:rsidRDefault="00C0468B">
      <w:pPr>
        <w:pStyle w:val="body"/>
        <w:rPr>
          <w:del w:id="13053" w:author="Sastry, Murali" w:date="2015-06-09T17:17:00Z"/>
        </w:rPr>
      </w:pPr>
      <w:del w:id="13054" w:author="Sastry, Murali" w:date="2015-06-09T17:17:00Z">
        <w:r w:rsidRPr="00E056B6" w:rsidDel="00371A11">
          <w:delText>Command line parameters:</w:delText>
        </w:r>
        <w:bookmarkStart w:id="13055" w:name="_Toc421702589"/>
        <w:bookmarkStart w:id="13056" w:name="_Toc421705783"/>
        <w:bookmarkStart w:id="13057" w:name="_Toc422905763"/>
        <w:bookmarkStart w:id="13058" w:name="_Toc422936394"/>
        <w:bookmarkStart w:id="13059" w:name="_Toc422939456"/>
        <w:bookmarkStart w:id="13060" w:name="_Toc422930891"/>
        <w:bookmarkStart w:id="13061" w:name="_Toc494289023"/>
        <w:bookmarkStart w:id="13062" w:name="_Toc494291839"/>
        <w:bookmarkStart w:id="13063" w:name="_Toc494294653"/>
        <w:bookmarkEnd w:id="13055"/>
        <w:bookmarkEnd w:id="13056"/>
        <w:bookmarkEnd w:id="13057"/>
        <w:bookmarkEnd w:id="13058"/>
        <w:bookmarkEnd w:id="13059"/>
        <w:bookmarkEnd w:id="13060"/>
        <w:bookmarkEnd w:id="13061"/>
        <w:bookmarkEnd w:id="13062"/>
        <w:bookmarkEnd w:id="13063"/>
      </w:del>
    </w:p>
    <w:p w:rsidR="00A21C12" w:rsidRPr="00E056B6" w:rsidDel="00371A11" w:rsidRDefault="00C0468B">
      <w:pPr>
        <w:pStyle w:val="body"/>
        <w:rPr>
          <w:del w:id="13064" w:author="Sastry, Murali" w:date="2015-06-09T17:17:00Z"/>
        </w:rPr>
        <w:pPrChange w:id="13065" w:author="Sastry, Murali" w:date="2015-06-10T10:23:00Z">
          <w:pPr>
            <w:pStyle w:val="body"/>
            <w:spacing w:before="0" w:after="0"/>
            <w:ind w:left="1440"/>
          </w:pPr>
        </w:pPrChange>
      </w:pPr>
      <w:del w:id="13066" w:author="Sastry, Murali" w:date="2015-06-09T17:17:00Z">
        <w:r w:rsidRPr="00E056B6" w:rsidDel="00371A11">
          <w:delText>-help</w:delText>
        </w:r>
        <w:r w:rsidRPr="00E056B6" w:rsidDel="00371A11">
          <w:tab/>
        </w:r>
        <w:r w:rsidRPr="00E056B6" w:rsidDel="00371A11">
          <w:tab/>
        </w:r>
        <w:r w:rsidRPr="00E056B6" w:rsidDel="00371A11">
          <w:tab/>
          <w:delText>Displays syntax and parameters, then quits</w:delText>
        </w:r>
        <w:bookmarkStart w:id="13067" w:name="_Toc421702590"/>
        <w:bookmarkStart w:id="13068" w:name="_Toc421705784"/>
        <w:bookmarkStart w:id="13069" w:name="_Toc422905764"/>
        <w:bookmarkStart w:id="13070" w:name="_Toc422936395"/>
        <w:bookmarkStart w:id="13071" w:name="_Toc422939457"/>
        <w:bookmarkStart w:id="13072" w:name="_Toc422930892"/>
        <w:bookmarkStart w:id="13073" w:name="_Toc494289024"/>
        <w:bookmarkStart w:id="13074" w:name="_Toc494291840"/>
        <w:bookmarkStart w:id="13075" w:name="_Toc494294654"/>
        <w:bookmarkEnd w:id="13067"/>
        <w:bookmarkEnd w:id="13068"/>
        <w:bookmarkEnd w:id="13069"/>
        <w:bookmarkEnd w:id="13070"/>
        <w:bookmarkEnd w:id="13071"/>
        <w:bookmarkEnd w:id="13072"/>
        <w:bookmarkEnd w:id="13073"/>
        <w:bookmarkEnd w:id="13074"/>
        <w:bookmarkEnd w:id="13075"/>
      </w:del>
    </w:p>
    <w:p w:rsidR="00A21C12" w:rsidRPr="00E056B6" w:rsidDel="00371A11" w:rsidRDefault="00C0468B">
      <w:pPr>
        <w:pStyle w:val="body"/>
        <w:rPr>
          <w:del w:id="13076" w:author="Sastry, Murali" w:date="2015-06-09T17:17:00Z"/>
        </w:rPr>
        <w:pPrChange w:id="13077" w:author="Sastry, Murali" w:date="2015-06-10T10:23:00Z">
          <w:pPr>
            <w:pStyle w:val="body"/>
            <w:spacing w:before="0" w:after="0"/>
            <w:ind w:left="1440"/>
          </w:pPr>
        </w:pPrChange>
      </w:pPr>
      <w:del w:id="13078" w:author="Sastry, Murali" w:date="2015-06-09T17:17:00Z">
        <w:r w:rsidRPr="00E056B6" w:rsidDel="00371A11">
          <w:delText>-test</w:delText>
        </w:r>
        <w:r w:rsidRPr="00E056B6" w:rsidDel="00371A11">
          <w:tab/>
        </w:r>
        <w:r w:rsidRPr="00E056B6" w:rsidDel="00371A11">
          <w:tab/>
        </w:r>
        <w:r w:rsidRPr="00E056B6" w:rsidDel="00371A11">
          <w:tab/>
          <w:delText>Does not clobber files when syncing</w:delText>
        </w:r>
        <w:bookmarkStart w:id="13079" w:name="_Toc421702591"/>
        <w:bookmarkStart w:id="13080" w:name="_Toc421705785"/>
        <w:bookmarkStart w:id="13081" w:name="_Toc422905765"/>
        <w:bookmarkStart w:id="13082" w:name="_Toc422936396"/>
        <w:bookmarkStart w:id="13083" w:name="_Toc422939458"/>
        <w:bookmarkStart w:id="13084" w:name="_Toc422930893"/>
        <w:bookmarkStart w:id="13085" w:name="_Toc494289025"/>
        <w:bookmarkStart w:id="13086" w:name="_Toc494291841"/>
        <w:bookmarkStart w:id="13087" w:name="_Toc494294655"/>
        <w:bookmarkEnd w:id="13079"/>
        <w:bookmarkEnd w:id="13080"/>
        <w:bookmarkEnd w:id="13081"/>
        <w:bookmarkEnd w:id="13082"/>
        <w:bookmarkEnd w:id="13083"/>
        <w:bookmarkEnd w:id="13084"/>
        <w:bookmarkEnd w:id="13085"/>
        <w:bookmarkEnd w:id="13086"/>
        <w:bookmarkEnd w:id="13087"/>
      </w:del>
    </w:p>
    <w:p w:rsidR="00A21C12" w:rsidRPr="00E056B6" w:rsidDel="00371A11" w:rsidRDefault="00C0468B">
      <w:pPr>
        <w:pStyle w:val="body"/>
        <w:rPr>
          <w:del w:id="13088" w:author="Sastry, Murali" w:date="2015-06-09T17:17:00Z"/>
        </w:rPr>
        <w:pPrChange w:id="13089" w:author="Sastry, Murali" w:date="2015-06-10T10:23:00Z">
          <w:pPr>
            <w:pStyle w:val="body"/>
            <w:spacing w:before="0" w:after="0"/>
            <w:ind w:left="2880" w:firstLine="720"/>
          </w:pPr>
        </w:pPrChange>
      </w:pPr>
      <w:del w:id="13090" w:author="Sastry, Murali" w:date="2015-06-09T17:17:00Z">
        <w:r w:rsidRPr="00E056B6" w:rsidDel="00371A11">
          <w:delText>Does not force rebuild of projects</w:delText>
        </w:r>
        <w:bookmarkStart w:id="13091" w:name="_Toc421702592"/>
        <w:bookmarkStart w:id="13092" w:name="_Toc421705786"/>
        <w:bookmarkStart w:id="13093" w:name="_Toc422905766"/>
        <w:bookmarkStart w:id="13094" w:name="_Toc422936397"/>
        <w:bookmarkStart w:id="13095" w:name="_Toc422939459"/>
        <w:bookmarkStart w:id="13096" w:name="_Toc422930894"/>
        <w:bookmarkStart w:id="13097" w:name="_Toc494289026"/>
        <w:bookmarkStart w:id="13098" w:name="_Toc494291842"/>
        <w:bookmarkStart w:id="13099" w:name="_Toc494294656"/>
        <w:bookmarkEnd w:id="13091"/>
        <w:bookmarkEnd w:id="13092"/>
        <w:bookmarkEnd w:id="13093"/>
        <w:bookmarkEnd w:id="13094"/>
        <w:bookmarkEnd w:id="13095"/>
        <w:bookmarkEnd w:id="13096"/>
        <w:bookmarkEnd w:id="13097"/>
        <w:bookmarkEnd w:id="13098"/>
        <w:bookmarkEnd w:id="13099"/>
      </w:del>
    </w:p>
    <w:p w:rsidR="00A21C12" w:rsidRPr="00E056B6" w:rsidDel="00371A11" w:rsidRDefault="00C0468B">
      <w:pPr>
        <w:pStyle w:val="body"/>
        <w:rPr>
          <w:del w:id="13100" w:author="Sastry, Murali" w:date="2015-06-09T17:17:00Z"/>
        </w:rPr>
        <w:pPrChange w:id="13101" w:author="Sastry, Murali" w:date="2015-06-10T10:23:00Z">
          <w:pPr>
            <w:pStyle w:val="body"/>
            <w:spacing w:before="0"/>
            <w:ind w:left="1440"/>
          </w:pPr>
        </w:pPrChange>
      </w:pPr>
      <w:del w:id="13102" w:author="Sastry, Murali" w:date="2015-06-09T17:17:00Z">
        <w:r w:rsidRPr="00E056B6" w:rsidDel="00371A11">
          <w:delText>-syncOnly</w:delText>
        </w:r>
        <w:r w:rsidRPr="00E056B6" w:rsidDel="00371A11">
          <w:tab/>
        </w:r>
        <w:r w:rsidRPr="00E056B6" w:rsidDel="00371A11">
          <w:tab/>
          <w:delText>Does not build, just syncs files</w:delText>
        </w:r>
        <w:bookmarkStart w:id="13103" w:name="_Toc421702593"/>
        <w:bookmarkStart w:id="13104" w:name="_Toc421705787"/>
        <w:bookmarkStart w:id="13105" w:name="_Toc422905767"/>
        <w:bookmarkStart w:id="13106" w:name="_Toc422936398"/>
        <w:bookmarkStart w:id="13107" w:name="_Toc422939460"/>
        <w:bookmarkStart w:id="13108" w:name="_Toc422930895"/>
        <w:bookmarkStart w:id="13109" w:name="_Toc494289027"/>
        <w:bookmarkStart w:id="13110" w:name="_Toc494291843"/>
        <w:bookmarkStart w:id="13111" w:name="_Toc494294657"/>
        <w:bookmarkEnd w:id="13103"/>
        <w:bookmarkEnd w:id="13104"/>
        <w:bookmarkEnd w:id="13105"/>
        <w:bookmarkEnd w:id="13106"/>
        <w:bookmarkEnd w:id="13107"/>
        <w:bookmarkEnd w:id="13108"/>
        <w:bookmarkEnd w:id="13109"/>
        <w:bookmarkEnd w:id="13110"/>
        <w:bookmarkEnd w:id="13111"/>
      </w:del>
    </w:p>
    <w:p w:rsidR="00A21C12" w:rsidRPr="00E056B6" w:rsidDel="00371A11" w:rsidRDefault="00C0468B">
      <w:pPr>
        <w:pStyle w:val="body"/>
        <w:rPr>
          <w:del w:id="13112" w:author="Sastry, Murali" w:date="2015-06-09T17:17:00Z"/>
        </w:rPr>
        <w:pPrChange w:id="13113" w:author="Sastry, Murali" w:date="2015-06-10T10:23:00Z">
          <w:pPr>
            <w:pStyle w:val="Heading3"/>
            <w:pageBreakBefore/>
          </w:pPr>
        </w:pPrChange>
      </w:pPr>
      <w:bookmarkStart w:id="13114" w:name="_Toc234138274"/>
      <w:del w:id="13115" w:author="Sastry, Murali" w:date="2015-06-09T17:17:00Z">
        <w:r w:rsidRPr="00E056B6" w:rsidDel="00371A11">
          <w:delText>Gobi2000SDK.config</w:delText>
        </w:r>
        <w:bookmarkStart w:id="13116" w:name="_Toc421702594"/>
        <w:bookmarkStart w:id="13117" w:name="_Toc421705788"/>
        <w:bookmarkStart w:id="13118" w:name="_Toc422905768"/>
        <w:bookmarkStart w:id="13119" w:name="_Toc422936399"/>
        <w:bookmarkStart w:id="13120" w:name="_Toc422939461"/>
        <w:bookmarkStart w:id="13121" w:name="_Toc422930896"/>
        <w:bookmarkStart w:id="13122" w:name="_Toc494289028"/>
        <w:bookmarkStart w:id="13123" w:name="_Toc494291844"/>
        <w:bookmarkStart w:id="13124" w:name="_Toc494294658"/>
        <w:bookmarkEnd w:id="13114"/>
        <w:bookmarkEnd w:id="13116"/>
        <w:bookmarkEnd w:id="13117"/>
        <w:bookmarkEnd w:id="13118"/>
        <w:bookmarkEnd w:id="13119"/>
        <w:bookmarkEnd w:id="13120"/>
        <w:bookmarkEnd w:id="13121"/>
        <w:bookmarkEnd w:id="13122"/>
        <w:bookmarkEnd w:id="13123"/>
        <w:bookmarkEnd w:id="13124"/>
      </w:del>
    </w:p>
    <w:p w:rsidR="00983820" w:rsidRPr="00E056B6" w:rsidDel="00371A11" w:rsidRDefault="00C0468B">
      <w:pPr>
        <w:pStyle w:val="body"/>
        <w:rPr>
          <w:del w:id="13125" w:author="Sastry, Murali" w:date="2015-06-09T17:17:00Z"/>
        </w:rPr>
        <w:pPrChange w:id="13126" w:author="Sastry, Murali" w:date="2015-06-10T10:23:00Z">
          <w:pPr>
            <w:pStyle w:val="Caption"/>
            <w:keepNext/>
          </w:pPr>
        </w:pPrChange>
      </w:pPr>
      <w:del w:id="13127" w:author="Sastry, Murali" w:date="2015-06-09T17:17:00Z">
        <w:r w:rsidRPr="00E056B6" w:rsidDel="00371A11">
          <w:delText xml:space="preserve">Table </w:delText>
        </w:r>
        <w:r w:rsidR="00E2103E" w:rsidDel="00371A11">
          <w:rPr>
            <w:b/>
          </w:rPr>
          <w:fldChar w:fldCharType="begin"/>
        </w:r>
        <w:r w:rsidR="00E2103E" w:rsidDel="00371A11">
          <w:delInstrText xml:space="preserve"> SEQ Table \* ARABIC </w:delInstrText>
        </w:r>
        <w:r w:rsidR="00E2103E" w:rsidDel="00371A11">
          <w:rPr>
            <w:b/>
          </w:rPr>
          <w:fldChar w:fldCharType="separate"/>
        </w:r>
        <w:r w:rsidR="005516A5" w:rsidDel="00371A11">
          <w:rPr>
            <w:noProof/>
          </w:rPr>
          <w:delText>17</w:delText>
        </w:r>
        <w:r w:rsidR="00E2103E" w:rsidDel="00371A11">
          <w:rPr>
            <w:b/>
            <w:noProof/>
          </w:rPr>
          <w:fldChar w:fldCharType="end"/>
        </w:r>
        <w:r w:rsidRPr="00E056B6" w:rsidDel="00371A11">
          <w:delText xml:space="preserve"> SDK config settings</w:delText>
        </w:r>
        <w:bookmarkStart w:id="13128" w:name="_Toc421702595"/>
        <w:bookmarkStart w:id="13129" w:name="_Toc421705789"/>
        <w:bookmarkStart w:id="13130" w:name="_Toc422905769"/>
        <w:bookmarkStart w:id="13131" w:name="_Toc422936400"/>
        <w:bookmarkStart w:id="13132" w:name="_Toc422939462"/>
        <w:bookmarkStart w:id="13133" w:name="_Toc422930897"/>
        <w:bookmarkStart w:id="13134" w:name="_Toc494289029"/>
        <w:bookmarkStart w:id="13135" w:name="_Toc494291845"/>
        <w:bookmarkStart w:id="13136" w:name="_Toc494294659"/>
        <w:bookmarkEnd w:id="13128"/>
        <w:bookmarkEnd w:id="13129"/>
        <w:bookmarkEnd w:id="13130"/>
        <w:bookmarkEnd w:id="13131"/>
        <w:bookmarkEnd w:id="13132"/>
        <w:bookmarkEnd w:id="13133"/>
        <w:bookmarkEnd w:id="13134"/>
        <w:bookmarkEnd w:id="13135"/>
        <w:bookmarkEnd w:id="13136"/>
      </w:del>
    </w:p>
    <w:tbl>
      <w:tblPr>
        <w:tblW w:w="855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330"/>
        <w:gridCol w:w="3330"/>
      </w:tblGrid>
      <w:tr w:rsidR="00A21C12" w:rsidRPr="00E056B6" w:rsidDel="00371A11" w:rsidTr="00AE2A7C">
        <w:trPr>
          <w:cantSplit/>
          <w:tblHeader/>
          <w:del w:id="13137" w:author="Sastry, Murali" w:date="2015-06-09T17:17:00Z"/>
        </w:trPr>
        <w:tc>
          <w:tcPr>
            <w:tcW w:w="1890" w:type="dxa"/>
            <w:tcBorders>
              <w:bottom w:val="single" w:sz="12" w:space="0" w:color="auto"/>
            </w:tcBorders>
          </w:tcPr>
          <w:p w:rsidR="00A21C12" w:rsidRPr="00E056B6" w:rsidDel="00371A11" w:rsidRDefault="00C0468B">
            <w:pPr>
              <w:pStyle w:val="body"/>
              <w:rPr>
                <w:del w:id="13138" w:author="Sastry, Murali" w:date="2015-06-09T17:17:00Z"/>
              </w:rPr>
              <w:pPrChange w:id="13139" w:author="Sastry, Murali" w:date="2015-06-10T10:23:00Z">
                <w:pPr>
                  <w:pStyle w:val="tableheading"/>
                  <w:jc w:val="left"/>
                  <w:outlineLvl w:val="1"/>
                </w:pPr>
              </w:pPrChange>
            </w:pPr>
            <w:del w:id="13140" w:author="Sastry, Murali" w:date="2015-06-09T17:17:00Z">
              <w:r w:rsidRPr="00E056B6" w:rsidDel="00371A11">
                <w:delText>Keywords</w:delText>
              </w:r>
              <w:bookmarkStart w:id="13141" w:name="_Toc421702596"/>
              <w:bookmarkStart w:id="13142" w:name="_Toc421705790"/>
              <w:bookmarkStart w:id="13143" w:name="_Toc422905770"/>
              <w:bookmarkStart w:id="13144" w:name="_Toc422936401"/>
              <w:bookmarkStart w:id="13145" w:name="_Toc422939463"/>
              <w:bookmarkStart w:id="13146" w:name="_Toc422930898"/>
              <w:bookmarkStart w:id="13147" w:name="_Toc494289030"/>
              <w:bookmarkStart w:id="13148" w:name="_Toc494291846"/>
              <w:bookmarkStart w:id="13149" w:name="_Toc494294660"/>
              <w:bookmarkEnd w:id="13141"/>
              <w:bookmarkEnd w:id="13142"/>
              <w:bookmarkEnd w:id="13143"/>
              <w:bookmarkEnd w:id="13144"/>
              <w:bookmarkEnd w:id="13145"/>
              <w:bookmarkEnd w:id="13146"/>
              <w:bookmarkEnd w:id="13147"/>
              <w:bookmarkEnd w:id="13148"/>
              <w:bookmarkEnd w:id="13149"/>
            </w:del>
          </w:p>
        </w:tc>
        <w:tc>
          <w:tcPr>
            <w:tcW w:w="3330" w:type="dxa"/>
            <w:tcBorders>
              <w:bottom w:val="single" w:sz="12" w:space="0" w:color="auto"/>
            </w:tcBorders>
          </w:tcPr>
          <w:p w:rsidR="00A21C12" w:rsidRPr="00E056B6" w:rsidDel="00371A11" w:rsidRDefault="00C0468B">
            <w:pPr>
              <w:pStyle w:val="body"/>
              <w:rPr>
                <w:del w:id="13150" w:author="Sastry, Murali" w:date="2015-06-09T17:17:00Z"/>
              </w:rPr>
              <w:pPrChange w:id="13151" w:author="Sastry, Murali" w:date="2015-06-10T10:23:00Z">
                <w:pPr>
                  <w:pStyle w:val="tableheading"/>
                  <w:jc w:val="left"/>
                  <w:outlineLvl w:val="1"/>
                </w:pPr>
              </w:pPrChange>
            </w:pPr>
            <w:del w:id="13152" w:author="Sastry, Murali" w:date="2015-06-09T17:17:00Z">
              <w:r w:rsidRPr="00E056B6" w:rsidDel="00371A11">
                <w:delText>Value</w:delText>
              </w:r>
              <w:bookmarkStart w:id="13153" w:name="_Toc421702597"/>
              <w:bookmarkStart w:id="13154" w:name="_Toc421705791"/>
              <w:bookmarkStart w:id="13155" w:name="_Toc422905771"/>
              <w:bookmarkStart w:id="13156" w:name="_Toc422936402"/>
              <w:bookmarkStart w:id="13157" w:name="_Toc422939464"/>
              <w:bookmarkStart w:id="13158" w:name="_Toc422930899"/>
              <w:bookmarkStart w:id="13159" w:name="_Toc494289031"/>
              <w:bookmarkStart w:id="13160" w:name="_Toc494291847"/>
              <w:bookmarkStart w:id="13161" w:name="_Toc494294661"/>
              <w:bookmarkEnd w:id="13153"/>
              <w:bookmarkEnd w:id="13154"/>
              <w:bookmarkEnd w:id="13155"/>
              <w:bookmarkEnd w:id="13156"/>
              <w:bookmarkEnd w:id="13157"/>
              <w:bookmarkEnd w:id="13158"/>
              <w:bookmarkEnd w:id="13159"/>
              <w:bookmarkEnd w:id="13160"/>
              <w:bookmarkEnd w:id="13161"/>
            </w:del>
          </w:p>
        </w:tc>
        <w:tc>
          <w:tcPr>
            <w:tcW w:w="3330" w:type="dxa"/>
            <w:tcBorders>
              <w:bottom w:val="single" w:sz="12" w:space="0" w:color="auto"/>
            </w:tcBorders>
          </w:tcPr>
          <w:p w:rsidR="00A21C12" w:rsidRPr="00E056B6" w:rsidDel="00371A11" w:rsidRDefault="00C0468B">
            <w:pPr>
              <w:pStyle w:val="body"/>
              <w:rPr>
                <w:del w:id="13162" w:author="Sastry, Murali" w:date="2015-06-09T17:17:00Z"/>
              </w:rPr>
              <w:pPrChange w:id="13163" w:author="Sastry, Murali" w:date="2015-06-10T10:23:00Z">
                <w:pPr>
                  <w:pStyle w:val="tableheading"/>
                  <w:jc w:val="left"/>
                  <w:outlineLvl w:val="1"/>
                </w:pPr>
              </w:pPrChange>
            </w:pPr>
            <w:del w:id="13164" w:author="Sastry, Murali" w:date="2015-06-09T17:17:00Z">
              <w:r w:rsidRPr="00E056B6" w:rsidDel="00371A11">
                <w:delText>Description</w:delText>
              </w:r>
              <w:bookmarkStart w:id="13165" w:name="_Toc421702598"/>
              <w:bookmarkStart w:id="13166" w:name="_Toc421705792"/>
              <w:bookmarkStart w:id="13167" w:name="_Toc422905772"/>
              <w:bookmarkStart w:id="13168" w:name="_Toc422936403"/>
              <w:bookmarkStart w:id="13169" w:name="_Toc422939465"/>
              <w:bookmarkStart w:id="13170" w:name="_Toc422930900"/>
              <w:bookmarkStart w:id="13171" w:name="_Toc494289032"/>
              <w:bookmarkStart w:id="13172" w:name="_Toc494291848"/>
              <w:bookmarkStart w:id="13173" w:name="_Toc494294662"/>
              <w:bookmarkEnd w:id="13165"/>
              <w:bookmarkEnd w:id="13166"/>
              <w:bookmarkEnd w:id="13167"/>
              <w:bookmarkEnd w:id="13168"/>
              <w:bookmarkEnd w:id="13169"/>
              <w:bookmarkEnd w:id="13170"/>
              <w:bookmarkEnd w:id="13171"/>
              <w:bookmarkEnd w:id="13172"/>
              <w:bookmarkEnd w:id="13173"/>
            </w:del>
          </w:p>
        </w:tc>
        <w:bookmarkStart w:id="13174" w:name="_Toc421702599"/>
        <w:bookmarkStart w:id="13175" w:name="_Toc421705793"/>
        <w:bookmarkStart w:id="13176" w:name="_Toc422905773"/>
        <w:bookmarkStart w:id="13177" w:name="_Toc422936404"/>
        <w:bookmarkStart w:id="13178" w:name="_Toc422939466"/>
        <w:bookmarkStart w:id="13179" w:name="_Toc422930901"/>
        <w:bookmarkStart w:id="13180" w:name="_Toc494289033"/>
        <w:bookmarkStart w:id="13181" w:name="_Toc494291849"/>
        <w:bookmarkStart w:id="13182" w:name="_Toc494294663"/>
        <w:bookmarkEnd w:id="13174"/>
        <w:bookmarkEnd w:id="13175"/>
        <w:bookmarkEnd w:id="13176"/>
        <w:bookmarkEnd w:id="13177"/>
        <w:bookmarkEnd w:id="13178"/>
        <w:bookmarkEnd w:id="13179"/>
        <w:bookmarkEnd w:id="13180"/>
        <w:bookmarkEnd w:id="13181"/>
        <w:bookmarkEnd w:id="13182"/>
      </w:tr>
      <w:tr w:rsidR="00A21C12" w:rsidRPr="00E056B6" w:rsidDel="00371A11" w:rsidTr="00AE2A7C">
        <w:trPr>
          <w:cantSplit/>
          <w:del w:id="13183" w:author="Sastry, Murali" w:date="2015-06-09T17:17:00Z"/>
        </w:trPr>
        <w:tc>
          <w:tcPr>
            <w:tcW w:w="1890" w:type="dxa"/>
            <w:tcBorders>
              <w:top w:val="nil"/>
              <w:bottom w:val="single" w:sz="6" w:space="0" w:color="auto"/>
            </w:tcBorders>
          </w:tcPr>
          <w:p w:rsidR="00A21C12" w:rsidRPr="00E056B6" w:rsidDel="00371A11" w:rsidRDefault="00C0468B">
            <w:pPr>
              <w:pStyle w:val="body"/>
              <w:rPr>
                <w:del w:id="13184" w:author="Sastry, Murali" w:date="2015-06-09T17:17:00Z"/>
              </w:rPr>
              <w:pPrChange w:id="13185" w:author="Sastry, Murali" w:date="2015-06-10T10:23:00Z">
                <w:pPr>
                  <w:pStyle w:val="tableentry"/>
                  <w:keepNext/>
                  <w:outlineLvl w:val="1"/>
                </w:pPr>
              </w:pPrChange>
            </w:pPr>
            <w:del w:id="13186" w:author="Sastry, Murali" w:date="2015-06-09T17:17:00Z">
              <w:r w:rsidRPr="00E056B6" w:rsidDel="00371A11">
                <w:delText>build:</w:delText>
              </w:r>
              <w:bookmarkStart w:id="13187" w:name="_Toc421702600"/>
              <w:bookmarkStart w:id="13188" w:name="_Toc421705794"/>
              <w:bookmarkStart w:id="13189" w:name="_Toc422905774"/>
              <w:bookmarkStart w:id="13190" w:name="_Toc422936405"/>
              <w:bookmarkStart w:id="13191" w:name="_Toc422939467"/>
              <w:bookmarkStart w:id="13192" w:name="_Toc422930902"/>
              <w:bookmarkStart w:id="13193" w:name="_Toc494289034"/>
              <w:bookmarkStart w:id="13194" w:name="_Toc494291850"/>
              <w:bookmarkStart w:id="13195" w:name="_Toc494294664"/>
              <w:bookmarkEnd w:id="13187"/>
              <w:bookmarkEnd w:id="13188"/>
              <w:bookmarkEnd w:id="13189"/>
              <w:bookmarkEnd w:id="13190"/>
              <w:bookmarkEnd w:id="13191"/>
              <w:bookmarkEnd w:id="13192"/>
              <w:bookmarkEnd w:id="13193"/>
              <w:bookmarkEnd w:id="13194"/>
              <w:bookmarkEnd w:id="13195"/>
            </w:del>
          </w:p>
        </w:tc>
        <w:tc>
          <w:tcPr>
            <w:tcW w:w="3330" w:type="dxa"/>
            <w:tcBorders>
              <w:top w:val="nil"/>
              <w:bottom w:val="single" w:sz="6" w:space="0" w:color="auto"/>
            </w:tcBorders>
          </w:tcPr>
          <w:p w:rsidR="00A21C12" w:rsidRPr="00E056B6" w:rsidDel="00371A11" w:rsidRDefault="00C0468B">
            <w:pPr>
              <w:pStyle w:val="body"/>
              <w:rPr>
                <w:del w:id="13196" w:author="Sastry, Murali" w:date="2015-06-09T17:17:00Z"/>
              </w:rPr>
              <w:pPrChange w:id="13197" w:author="Sastry, Murali" w:date="2015-06-10T10:23:00Z">
                <w:pPr>
                  <w:pStyle w:val="tableentry"/>
                  <w:keepNext/>
                  <w:outlineLvl w:val="1"/>
                </w:pPr>
              </w:pPrChange>
            </w:pPr>
            <w:del w:id="13198" w:author="Sastry, Murali" w:date="2015-06-09T17:17:00Z">
              <w:r w:rsidRPr="00E056B6" w:rsidDel="00371A11">
                <w:delText>head</w:delText>
              </w:r>
              <w:bookmarkStart w:id="13199" w:name="_Toc421702601"/>
              <w:bookmarkStart w:id="13200" w:name="_Toc421705795"/>
              <w:bookmarkStart w:id="13201" w:name="_Toc422905775"/>
              <w:bookmarkStart w:id="13202" w:name="_Toc422936406"/>
              <w:bookmarkStart w:id="13203" w:name="_Toc422939468"/>
              <w:bookmarkStart w:id="13204" w:name="_Toc422930903"/>
              <w:bookmarkStart w:id="13205" w:name="_Toc494289035"/>
              <w:bookmarkStart w:id="13206" w:name="_Toc494291851"/>
              <w:bookmarkStart w:id="13207" w:name="_Toc494294665"/>
              <w:bookmarkEnd w:id="13199"/>
              <w:bookmarkEnd w:id="13200"/>
              <w:bookmarkEnd w:id="13201"/>
              <w:bookmarkEnd w:id="13202"/>
              <w:bookmarkEnd w:id="13203"/>
              <w:bookmarkEnd w:id="13204"/>
              <w:bookmarkEnd w:id="13205"/>
              <w:bookmarkEnd w:id="13206"/>
              <w:bookmarkEnd w:id="13207"/>
            </w:del>
          </w:p>
          <w:p w:rsidR="00A21C12" w:rsidRPr="00E056B6" w:rsidDel="00371A11" w:rsidRDefault="00C0468B">
            <w:pPr>
              <w:pStyle w:val="body"/>
              <w:rPr>
                <w:del w:id="13208" w:author="Sastry, Murali" w:date="2015-06-09T17:17:00Z"/>
              </w:rPr>
              <w:pPrChange w:id="13209" w:author="Sastry, Murali" w:date="2015-06-10T10:23:00Z">
                <w:pPr>
                  <w:pStyle w:val="tableentry"/>
                  <w:keepNext/>
                  <w:outlineLvl w:val="1"/>
                </w:pPr>
              </w:pPrChange>
            </w:pPr>
            <w:del w:id="13210" w:author="Sastry, Murali" w:date="2015-06-09T17:17:00Z">
              <w:r w:rsidRPr="00E056B6" w:rsidDel="00371A11">
                <w:delText>label (not typically used)</w:delText>
              </w:r>
              <w:bookmarkStart w:id="13211" w:name="_Toc421702602"/>
              <w:bookmarkStart w:id="13212" w:name="_Toc421705796"/>
              <w:bookmarkStart w:id="13213" w:name="_Toc422905776"/>
              <w:bookmarkStart w:id="13214" w:name="_Toc422936407"/>
              <w:bookmarkStart w:id="13215" w:name="_Toc422939469"/>
              <w:bookmarkStart w:id="13216" w:name="_Toc422930904"/>
              <w:bookmarkStart w:id="13217" w:name="_Toc494289036"/>
              <w:bookmarkStart w:id="13218" w:name="_Toc494291852"/>
              <w:bookmarkStart w:id="13219" w:name="_Toc494294666"/>
              <w:bookmarkEnd w:id="13211"/>
              <w:bookmarkEnd w:id="13212"/>
              <w:bookmarkEnd w:id="13213"/>
              <w:bookmarkEnd w:id="13214"/>
              <w:bookmarkEnd w:id="13215"/>
              <w:bookmarkEnd w:id="13216"/>
              <w:bookmarkEnd w:id="13217"/>
              <w:bookmarkEnd w:id="13218"/>
              <w:bookmarkEnd w:id="13219"/>
            </w:del>
          </w:p>
        </w:tc>
        <w:tc>
          <w:tcPr>
            <w:tcW w:w="3330" w:type="dxa"/>
            <w:tcBorders>
              <w:top w:val="nil"/>
              <w:bottom w:val="single" w:sz="6" w:space="0" w:color="auto"/>
            </w:tcBorders>
          </w:tcPr>
          <w:p w:rsidR="00A21C12" w:rsidRPr="00E056B6" w:rsidDel="00371A11" w:rsidRDefault="00C0468B">
            <w:pPr>
              <w:pStyle w:val="body"/>
              <w:rPr>
                <w:del w:id="13220" w:author="Sastry, Murali" w:date="2015-06-09T17:17:00Z"/>
              </w:rPr>
              <w:pPrChange w:id="13221" w:author="Sastry, Murali" w:date="2015-06-10T10:23:00Z">
                <w:pPr>
                  <w:pStyle w:val="tableentry"/>
                  <w:keepNext/>
                  <w:outlineLvl w:val="1"/>
                </w:pPr>
              </w:pPrChange>
            </w:pPr>
            <w:del w:id="13222" w:author="Sastry, Murali" w:date="2015-06-09T17:17:00Z">
              <w:r w:rsidRPr="00E056B6" w:rsidDel="00371A11">
                <w:delText>Sync to head revision</w:delText>
              </w:r>
              <w:bookmarkStart w:id="13223" w:name="_Toc421702603"/>
              <w:bookmarkStart w:id="13224" w:name="_Toc421705797"/>
              <w:bookmarkStart w:id="13225" w:name="_Toc422905777"/>
              <w:bookmarkStart w:id="13226" w:name="_Toc422936408"/>
              <w:bookmarkStart w:id="13227" w:name="_Toc422939470"/>
              <w:bookmarkStart w:id="13228" w:name="_Toc422930905"/>
              <w:bookmarkStart w:id="13229" w:name="_Toc494289037"/>
              <w:bookmarkStart w:id="13230" w:name="_Toc494291853"/>
              <w:bookmarkStart w:id="13231" w:name="_Toc494294667"/>
              <w:bookmarkEnd w:id="13223"/>
              <w:bookmarkEnd w:id="13224"/>
              <w:bookmarkEnd w:id="13225"/>
              <w:bookmarkEnd w:id="13226"/>
              <w:bookmarkEnd w:id="13227"/>
              <w:bookmarkEnd w:id="13228"/>
              <w:bookmarkEnd w:id="13229"/>
              <w:bookmarkEnd w:id="13230"/>
              <w:bookmarkEnd w:id="13231"/>
            </w:del>
          </w:p>
          <w:p w:rsidR="00A21C12" w:rsidRPr="00E056B6" w:rsidDel="00371A11" w:rsidRDefault="00C0468B">
            <w:pPr>
              <w:pStyle w:val="body"/>
              <w:rPr>
                <w:del w:id="13232" w:author="Sastry, Murali" w:date="2015-06-09T17:17:00Z"/>
              </w:rPr>
              <w:pPrChange w:id="13233" w:author="Sastry, Murali" w:date="2015-06-10T10:23:00Z">
                <w:pPr>
                  <w:pStyle w:val="tableentry"/>
                  <w:keepNext/>
                  <w:outlineLvl w:val="1"/>
                </w:pPr>
              </w:pPrChange>
            </w:pPr>
            <w:del w:id="13234" w:author="Sastry, Murali" w:date="2015-06-09T17:17:00Z">
              <w:r w:rsidRPr="00E056B6" w:rsidDel="00371A11">
                <w:delText>Sync client to label</w:delText>
              </w:r>
              <w:bookmarkStart w:id="13235" w:name="_Toc421702604"/>
              <w:bookmarkStart w:id="13236" w:name="_Toc421705798"/>
              <w:bookmarkStart w:id="13237" w:name="_Toc422905778"/>
              <w:bookmarkStart w:id="13238" w:name="_Toc422936409"/>
              <w:bookmarkStart w:id="13239" w:name="_Toc422939471"/>
              <w:bookmarkStart w:id="13240" w:name="_Toc422930906"/>
              <w:bookmarkStart w:id="13241" w:name="_Toc494289038"/>
              <w:bookmarkStart w:id="13242" w:name="_Toc494291854"/>
              <w:bookmarkStart w:id="13243" w:name="_Toc494294668"/>
              <w:bookmarkEnd w:id="13235"/>
              <w:bookmarkEnd w:id="13236"/>
              <w:bookmarkEnd w:id="13237"/>
              <w:bookmarkEnd w:id="13238"/>
              <w:bookmarkEnd w:id="13239"/>
              <w:bookmarkEnd w:id="13240"/>
              <w:bookmarkEnd w:id="13241"/>
              <w:bookmarkEnd w:id="13242"/>
              <w:bookmarkEnd w:id="13243"/>
            </w:del>
          </w:p>
        </w:tc>
        <w:bookmarkStart w:id="13244" w:name="_Toc421702605"/>
        <w:bookmarkStart w:id="13245" w:name="_Toc421705799"/>
        <w:bookmarkStart w:id="13246" w:name="_Toc422905779"/>
        <w:bookmarkStart w:id="13247" w:name="_Toc422936410"/>
        <w:bookmarkStart w:id="13248" w:name="_Toc422939472"/>
        <w:bookmarkStart w:id="13249" w:name="_Toc422930907"/>
        <w:bookmarkStart w:id="13250" w:name="_Toc494289039"/>
        <w:bookmarkStart w:id="13251" w:name="_Toc494291855"/>
        <w:bookmarkStart w:id="13252" w:name="_Toc494294669"/>
        <w:bookmarkEnd w:id="13244"/>
        <w:bookmarkEnd w:id="13245"/>
        <w:bookmarkEnd w:id="13246"/>
        <w:bookmarkEnd w:id="13247"/>
        <w:bookmarkEnd w:id="13248"/>
        <w:bookmarkEnd w:id="13249"/>
        <w:bookmarkEnd w:id="13250"/>
        <w:bookmarkEnd w:id="13251"/>
        <w:bookmarkEnd w:id="13252"/>
      </w:tr>
      <w:tr w:rsidR="00A21C12" w:rsidRPr="00E056B6" w:rsidDel="00371A11" w:rsidTr="00AE2A7C">
        <w:trPr>
          <w:cantSplit/>
          <w:del w:id="13253" w:author="Sastry, Murali" w:date="2015-06-09T17:17:00Z"/>
        </w:trPr>
        <w:tc>
          <w:tcPr>
            <w:tcW w:w="1890" w:type="dxa"/>
            <w:tcBorders>
              <w:top w:val="single" w:sz="6" w:space="0" w:color="auto"/>
              <w:bottom w:val="single" w:sz="6" w:space="0" w:color="auto"/>
            </w:tcBorders>
          </w:tcPr>
          <w:p w:rsidR="00A21C12" w:rsidRPr="00E056B6" w:rsidDel="00371A11" w:rsidRDefault="00C0468B">
            <w:pPr>
              <w:pStyle w:val="body"/>
              <w:rPr>
                <w:del w:id="13254" w:author="Sastry, Murali" w:date="2015-06-09T17:17:00Z"/>
              </w:rPr>
              <w:pPrChange w:id="13255" w:author="Sastry, Murali" w:date="2015-06-10T10:23:00Z">
                <w:pPr>
                  <w:pStyle w:val="tableentry"/>
                  <w:keepNext/>
                  <w:outlineLvl w:val="1"/>
                </w:pPr>
              </w:pPrChange>
            </w:pPr>
            <w:del w:id="13256" w:author="Sastry, Murali" w:date="2015-06-09T17:17:00Z">
              <w:r w:rsidRPr="00E056B6" w:rsidDel="00371A11">
                <w:delText>label:</w:delText>
              </w:r>
              <w:bookmarkStart w:id="13257" w:name="_Toc421702606"/>
              <w:bookmarkStart w:id="13258" w:name="_Toc421705800"/>
              <w:bookmarkStart w:id="13259" w:name="_Toc422905780"/>
              <w:bookmarkStart w:id="13260" w:name="_Toc422936411"/>
              <w:bookmarkStart w:id="13261" w:name="_Toc422939473"/>
              <w:bookmarkStart w:id="13262" w:name="_Toc422930908"/>
              <w:bookmarkStart w:id="13263" w:name="_Toc494289040"/>
              <w:bookmarkStart w:id="13264" w:name="_Toc494291856"/>
              <w:bookmarkStart w:id="13265" w:name="_Toc494294670"/>
              <w:bookmarkEnd w:id="13257"/>
              <w:bookmarkEnd w:id="13258"/>
              <w:bookmarkEnd w:id="13259"/>
              <w:bookmarkEnd w:id="13260"/>
              <w:bookmarkEnd w:id="13261"/>
              <w:bookmarkEnd w:id="13262"/>
              <w:bookmarkEnd w:id="13263"/>
              <w:bookmarkEnd w:id="13264"/>
              <w:bookmarkEnd w:id="13265"/>
            </w:del>
          </w:p>
        </w:tc>
        <w:tc>
          <w:tcPr>
            <w:tcW w:w="3330" w:type="dxa"/>
            <w:tcBorders>
              <w:top w:val="single" w:sz="6" w:space="0" w:color="auto"/>
              <w:bottom w:val="single" w:sz="6" w:space="0" w:color="auto"/>
            </w:tcBorders>
          </w:tcPr>
          <w:p w:rsidR="00A21C12" w:rsidRPr="00E056B6" w:rsidDel="00371A11" w:rsidRDefault="00C0468B">
            <w:pPr>
              <w:pStyle w:val="body"/>
              <w:rPr>
                <w:del w:id="13266" w:author="Sastry, Murali" w:date="2015-06-09T17:17:00Z"/>
              </w:rPr>
              <w:pPrChange w:id="13267" w:author="Sastry, Murali" w:date="2015-06-10T10:23:00Z">
                <w:pPr>
                  <w:pStyle w:val="tableentry"/>
                  <w:keepNext/>
                  <w:outlineLvl w:val="1"/>
                </w:pPr>
              </w:pPrChange>
            </w:pPr>
            <w:del w:id="13268" w:author="Sastry, Murali" w:date="2015-06-09T17:17:00Z">
              <w:r w:rsidRPr="00E056B6" w:rsidDel="00371A11">
                <w:delText>(not typically used)</w:delText>
              </w:r>
              <w:bookmarkStart w:id="13269" w:name="_Toc421702607"/>
              <w:bookmarkStart w:id="13270" w:name="_Toc421705801"/>
              <w:bookmarkStart w:id="13271" w:name="_Toc422905781"/>
              <w:bookmarkStart w:id="13272" w:name="_Toc422936412"/>
              <w:bookmarkStart w:id="13273" w:name="_Toc422939474"/>
              <w:bookmarkStart w:id="13274" w:name="_Toc422930909"/>
              <w:bookmarkStart w:id="13275" w:name="_Toc494289041"/>
              <w:bookmarkStart w:id="13276" w:name="_Toc494291857"/>
              <w:bookmarkStart w:id="13277" w:name="_Toc494294671"/>
              <w:bookmarkEnd w:id="13269"/>
              <w:bookmarkEnd w:id="13270"/>
              <w:bookmarkEnd w:id="13271"/>
              <w:bookmarkEnd w:id="13272"/>
              <w:bookmarkEnd w:id="13273"/>
              <w:bookmarkEnd w:id="13274"/>
              <w:bookmarkEnd w:id="13275"/>
              <w:bookmarkEnd w:id="13276"/>
              <w:bookmarkEnd w:id="13277"/>
            </w:del>
          </w:p>
        </w:tc>
        <w:tc>
          <w:tcPr>
            <w:tcW w:w="3330" w:type="dxa"/>
            <w:tcBorders>
              <w:top w:val="single" w:sz="6" w:space="0" w:color="auto"/>
              <w:bottom w:val="single" w:sz="6" w:space="0" w:color="auto"/>
            </w:tcBorders>
          </w:tcPr>
          <w:p w:rsidR="00A21C12" w:rsidRPr="00E056B6" w:rsidDel="00371A11" w:rsidRDefault="00C0468B">
            <w:pPr>
              <w:pStyle w:val="body"/>
              <w:rPr>
                <w:del w:id="13278" w:author="Sastry, Murali" w:date="2015-06-09T17:17:00Z"/>
              </w:rPr>
              <w:pPrChange w:id="13279" w:author="Sastry, Murali" w:date="2015-06-10T10:23:00Z">
                <w:pPr>
                  <w:pStyle w:val="tableentry"/>
                  <w:keepNext/>
                  <w:outlineLvl w:val="1"/>
                </w:pPr>
              </w:pPrChange>
            </w:pPr>
            <w:del w:id="13280" w:author="Sastry, Murali" w:date="2015-06-09T17:17:00Z">
              <w:r w:rsidRPr="00E056B6" w:rsidDel="00371A11">
                <w:delText>Add if syncing to label</w:delText>
              </w:r>
              <w:bookmarkStart w:id="13281" w:name="_Toc421702608"/>
              <w:bookmarkStart w:id="13282" w:name="_Toc421705802"/>
              <w:bookmarkStart w:id="13283" w:name="_Toc422905782"/>
              <w:bookmarkStart w:id="13284" w:name="_Toc422936413"/>
              <w:bookmarkStart w:id="13285" w:name="_Toc422939475"/>
              <w:bookmarkStart w:id="13286" w:name="_Toc422930910"/>
              <w:bookmarkStart w:id="13287" w:name="_Toc494289042"/>
              <w:bookmarkStart w:id="13288" w:name="_Toc494291858"/>
              <w:bookmarkStart w:id="13289" w:name="_Toc494294672"/>
              <w:bookmarkEnd w:id="13281"/>
              <w:bookmarkEnd w:id="13282"/>
              <w:bookmarkEnd w:id="13283"/>
              <w:bookmarkEnd w:id="13284"/>
              <w:bookmarkEnd w:id="13285"/>
              <w:bookmarkEnd w:id="13286"/>
              <w:bookmarkEnd w:id="13287"/>
              <w:bookmarkEnd w:id="13288"/>
              <w:bookmarkEnd w:id="13289"/>
            </w:del>
          </w:p>
          <w:p w:rsidR="00A21C12" w:rsidRPr="00E056B6" w:rsidDel="00371A11" w:rsidRDefault="00C0468B">
            <w:pPr>
              <w:pStyle w:val="body"/>
              <w:rPr>
                <w:del w:id="13290" w:author="Sastry, Murali" w:date="2015-06-09T17:17:00Z"/>
              </w:rPr>
              <w:pPrChange w:id="13291" w:author="Sastry, Murali" w:date="2015-06-10T10:23:00Z">
                <w:pPr>
                  <w:pStyle w:val="tableentry"/>
                  <w:keepNext/>
                  <w:outlineLvl w:val="1"/>
                </w:pPr>
              </w:pPrChange>
            </w:pPr>
            <w:del w:id="13292" w:author="Sastry, Murali" w:date="2015-06-09T17:17:00Z">
              <w:r w:rsidRPr="00E056B6" w:rsidDel="00371A11">
                <w:delText>Only one label should be used</w:delText>
              </w:r>
              <w:bookmarkStart w:id="13293" w:name="_Toc421702609"/>
              <w:bookmarkStart w:id="13294" w:name="_Toc421705803"/>
              <w:bookmarkStart w:id="13295" w:name="_Toc422905783"/>
              <w:bookmarkStart w:id="13296" w:name="_Toc422936414"/>
              <w:bookmarkStart w:id="13297" w:name="_Toc422939476"/>
              <w:bookmarkStart w:id="13298" w:name="_Toc422930911"/>
              <w:bookmarkStart w:id="13299" w:name="_Toc494289043"/>
              <w:bookmarkStart w:id="13300" w:name="_Toc494291859"/>
              <w:bookmarkStart w:id="13301" w:name="_Toc494294673"/>
              <w:bookmarkEnd w:id="13293"/>
              <w:bookmarkEnd w:id="13294"/>
              <w:bookmarkEnd w:id="13295"/>
              <w:bookmarkEnd w:id="13296"/>
              <w:bookmarkEnd w:id="13297"/>
              <w:bookmarkEnd w:id="13298"/>
              <w:bookmarkEnd w:id="13299"/>
              <w:bookmarkEnd w:id="13300"/>
              <w:bookmarkEnd w:id="13301"/>
            </w:del>
          </w:p>
        </w:tc>
        <w:bookmarkStart w:id="13302" w:name="_Toc421702610"/>
        <w:bookmarkStart w:id="13303" w:name="_Toc421705804"/>
        <w:bookmarkStart w:id="13304" w:name="_Toc422905784"/>
        <w:bookmarkStart w:id="13305" w:name="_Toc422936415"/>
        <w:bookmarkStart w:id="13306" w:name="_Toc422939477"/>
        <w:bookmarkStart w:id="13307" w:name="_Toc422930912"/>
        <w:bookmarkStart w:id="13308" w:name="_Toc494289044"/>
        <w:bookmarkStart w:id="13309" w:name="_Toc494291860"/>
        <w:bookmarkStart w:id="13310" w:name="_Toc494294674"/>
        <w:bookmarkEnd w:id="13302"/>
        <w:bookmarkEnd w:id="13303"/>
        <w:bookmarkEnd w:id="13304"/>
        <w:bookmarkEnd w:id="13305"/>
        <w:bookmarkEnd w:id="13306"/>
        <w:bookmarkEnd w:id="13307"/>
        <w:bookmarkEnd w:id="13308"/>
        <w:bookmarkEnd w:id="13309"/>
        <w:bookmarkEnd w:id="13310"/>
      </w:tr>
      <w:tr w:rsidR="00A21C12" w:rsidRPr="00E056B6" w:rsidDel="00371A11" w:rsidTr="00AE2A7C">
        <w:trPr>
          <w:cantSplit/>
          <w:del w:id="13311" w:author="Sastry, Murali" w:date="2015-06-09T17:17:00Z"/>
        </w:trPr>
        <w:tc>
          <w:tcPr>
            <w:tcW w:w="1890" w:type="dxa"/>
            <w:tcBorders>
              <w:top w:val="single" w:sz="6" w:space="0" w:color="auto"/>
              <w:bottom w:val="single" w:sz="6" w:space="0" w:color="auto"/>
            </w:tcBorders>
          </w:tcPr>
          <w:p w:rsidR="00A21C12" w:rsidRPr="00E056B6" w:rsidDel="00371A11" w:rsidRDefault="00C0468B">
            <w:pPr>
              <w:pStyle w:val="body"/>
              <w:rPr>
                <w:del w:id="13312" w:author="Sastry, Murali" w:date="2015-06-09T17:17:00Z"/>
              </w:rPr>
              <w:pPrChange w:id="13313" w:author="Sastry, Murali" w:date="2015-06-10T10:23:00Z">
                <w:pPr>
                  <w:pStyle w:val="tableentry"/>
                  <w:keepNext/>
                  <w:outlineLvl w:val="1"/>
                </w:pPr>
              </w:pPrChange>
            </w:pPr>
            <w:del w:id="13314" w:author="Sastry, Murali" w:date="2015-06-09T17:17:00Z">
              <w:r w:rsidRPr="00E056B6" w:rsidDel="00371A11">
                <w:delText>head_paths:</w:delText>
              </w:r>
              <w:bookmarkStart w:id="13315" w:name="_Toc421702611"/>
              <w:bookmarkStart w:id="13316" w:name="_Toc421705805"/>
              <w:bookmarkStart w:id="13317" w:name="_Toc422905785"/>
              <w:bookmarkStart w:id="13318" w:name="_Toc422936416"/>
              <w:bookmarkStart w:id="13319" w:name="_Toc422939478"/>
              <w:bookmarkStart w:id="13320" w:name="_Toc422930913"/>
              <w:bookmarkStart w:id="13321" w:name="_Toc494289045"/>
              <w:bookmarkStart w:id="13322" w:name="_Toc494291861"/>
              <w:bookmarkStart w:id="13323" w:name="_Toc494294675"/>
              <w:bookmarkEnd w:id="13315"/>
              <w:bookmarkEnd w:id="13316"/>
              <w:bookmarkEnd w:id="13317"/>
              <w:bookmarkEnd w:id="13318"/>
              <w:bookmarkEnd w:id="13319"/>
              <w:bookmarkEnd w:id="13320"/>
              <w:bookmarkEnd w:id="13321"/>
              <w:bookmarkEnd w:id="13322"/>
              <w:bookmarkEnd w:id="13323"/>
            </w:del>
          </w:p>
        </w:tc>
        <w:tc>
          <w:tcPr>
            <w:tcW w:w="3330" w:type="dxa"/>
            <w:tcBorders>
              <w:top w:val="single" w:sz="6" w:space="0" w:color="auto"/>
              <w:bottom w:val="single" w:sz="6" w:space="0" w:color="auto"/>
            </w:tcBorders>
          </w:tcPr>
          <w:p w:rsidR="00A21C12" w:rsidRPr="00E056B6" w:rsidDel="00371A11" w:rsidRDefault="00C0468B">
            <w:pPr>
              <w:pStyle w:val="body"/>
              <w:rPr>
                <w:del w:id="13324" w:author="Sastry, Murali" w:date="2015-06-09T17:17:00Z"/>
              </w:rPr>
              <w:pPrChange w:id="13325" w:author="Sastry, Murali" w:date="2015-06-10T10:23:00Z">
                <w:pPr>
                  <w:pStyle w:val="tableentry"/>
                  <w:keepNext/>
                  <w:outlineLvl w:val="1"/>
                </w:pPr>
              </w:pPrChange>
            </w:pPr>
            <w:del w:id="13326" w:author="Sastry, Murali" w:date="2015-06-09T17:17:00Z">
              <w:r w:rsidRPr="00E056B6" w:rsidDel="00371A11">
                <w:delText>(not typically used)</w:delText>
              </w:r>
              <w:bookmarkStart w:id="13327" w:name="_Toc421702612"/>
              <w:bookmarkStart w:id="13328" w:name="_Toc421705806"/>
              <w:bookmarkStart w:id="13329" w:name="_Toc422905786"/>
              <w:bookmarkStart w:id="13330" w:name="_Toc422936417"/>
              <w:bookmarkStart w:id="13331" w:name="_Toc422939479"/>
              <w:bookmarkStart w:id="13332" w:name="_Toc422930914"/>
              <w:bookmarkStart w:id="13333" w:name="_Toc494289046"/>
              <w:bookmarkStart w:id="13334" w:name="_Toc494291862"/>
              <w:bookmarkStart w:id="13335" w:name="_Toc494294676"/>
              <w:bookmarkEnd w:id="13327"/>
              <w:bookmarkEnd w:id="13328"/>
              <w:bookmarkEnd w:id="13329"/>
              <w:bookmarkEnd w:id="13330"/>
              <w:bookmarkEnd w:id="13331"/>
              <w:bookmarkEnd w:id="13332"/>
              <w:bookmarkEnd w:id="13333"/>
              <w:bookmarkEnd w:id="13334"/>
              <w:bookmarkEnd w:id="13335"/>
            </w:del>
          </w:p>
        </w:tc>
        <w:tc>
          <w:tcPr>
            <w:tcW w:w="3330" w:type="dxa"/>
            <w:tcBorders>
              <w:top w:val="single" w:sz="6" w:space="0" w:color="auto"/>
              <w:bottom w:val="single" w:sz="6" w:space="0" w:color="auto"/>
            </w:tcBorders>
          </w:tcPr>
          <w:p w:rsidR="00A21C12" w:rsidRPr="00E056B6" w:rsidDel="00371A11" w:rsidRDefault="00C0468B">
            <w:pPr>
              <w:pStyle w:val="body"/>
              <w:rPr>
                <w:del w:id="13336" w:author="Sastry, Murali" w:date="2015-06-09T17:17:00Z"/>
              </w:rPr>
              <w:pPrChange w:id="13337" w:author="Sastry, Murali" w:date="2015-06-10T10:23:00Z">
                <w:pPr>
                  <w:pStyle w:val="tableentry"/>
                  <w:keepNext/>
                  <w:outlineLvl w:val="1"/>
                </w:pPr>
              </w:pPrChange>
            </w:pPr>
            <w:del w:id="13338" w:author="Sastry, Murali" w:date="2015-06-09T17:17:00Z">
              <w:r w:rsidRPr="00E056B6" w:rsidDel="00371A11">
                <w:delText>Add if using head path</w:delText>
              </w:r>
              <w:bookmarkStart w:id="13339" w:name="_Toc421702613"/>
              <w:bookmarkStart w:id="13340" w:name="_Toc421705807"/>
              <w:bookmarkStart w:id="13341" w:name="_Toc422905787"/>
              <w:bookmarkStart w:id="13342" w:name="_Toc422936418"/>
              <w:bookmarkStart w:id="13343" w:name="_Toc422939480"/>
              <w:bookmarkStart w:id="13344" w:name="_Toc422930915"/>
              <w:bookmarkStart w:id="13345" w:name="_Toc494289047"/>
              <w:bookmarkStart w:id="13346" w:name="_Toc494291863"/>
              <w:bookmarkStart w:id="13347" w:name="_Toc494294677"/>
              <w:bookmarkEnd w:id="13339"/>
              <w:bookmarkEnd w:id="13340"/>
              <w:bookmarkEnd w:id="13341"/>
              <w:bookmarkEnd w:id="13342"/>
              <w:bookmarkEnd w:id="13343"/>
              <w:bookmarkEnd w:id="13344"/>
              <w:bookmarkEnd w:id="13345"/>
              <w:bookmarkEnd w:id="13346"/>
              <w:bookmarkEnd w:id="13347"/>
            </w:del>
          </w:p>
        </w:tc>
        <w:bookmarkStart w:id="13348" w:name="_Toc421702614"/>
        <w:bookmarkStart w:id="13349" w:name="_Toc421705808"/>
        <w:bookmarkStart w:id="13350" w:name="_Toc422905788"/>
        <w:bookmarkStart w:id="13351" w:name="_Toc422936419"/>
        <w:bookmarkStart w:id="13352" w:name="_Toc422939481"/>
        <w:bookmarkStart w:id="13353" w:name="_Toc422930916"/>
        <w:bookmarkStart w:id="13354" w:name="_Toc494289048"/>
        <w:bookmarkStart w:id="13355" w:name="_Toc494291864"/>
        <w:bookmarkStart w:id="13356" w:name="_Toc494294678"/>
        <w:bookmarkEnd w:id="13348"/>
        <w:bookmarkEnd w:id="13349"/>
        <w:bookmarkEnd w:id="13350"/>
        <w:bookmarkEnd w:id="13351"/>
        <w:bookmarkEnd w:id="13352"/>
        <w:bookmarkEnd w:id="13353"/>
        <w:bookmarkEnd w:id="13354"/>
        <w:bookmarkEnd w:id="13355"/>
        <w:bookmarkEnd w:id="13356"/>
      </w:tr>
      <w:tr w:rsidR="00A21C12" w:rsidRPr="00E056B6" w:rsidDel="00371A11" w:rsidTr="00AE2A7C">
        <w:trPr>
          <w:cantSplit/>
          <w:del w:id="13357" w:author="Sastry, Murali" w:date="2015-06-09T17:17:00Z"/>
        </w:trPr>
        <w:tc>
          <w:tcPr>
            <w:tcW w:w="1890" w:type="dxa"/>
            <w:tcBorders>
              <w:top w:val="single" w:sz="6" w:space="0" w:color="auto"/>
              <w:bottom w:val="single" w:sz="6" w:space="0" w:color="auto"/>
            </w:tcBorders>
          </w:tcPr>
          <w:p w:rsidR="00A21C12" w:rsidRPr="00E056B6" w:rsidDel="00371A11" w:rsidRDefault="00C0468B">
            <w:pPr>
              <w:pStyle w:val="body"/>
              <w:rPr>
                <w:del w:id="13358" w:author="Sastry, Murali" w:date="2015-06-09T17:17:00Z"/>
              </w:rPr>
              <w:pPrChange w:id="13359" w:author="Sastry, Murali" w:date="2015-06-10T10:23:00Z">
                <w:pPr>
                  <w:pStyle w:val="tableentry"/>
                  <w:keepNext/>
                  <w:outlineLvl w:val="1"/>
                </w:pPr>
              </w:pPrChange>
            </w:pPr>
            <w:del w:id="13360" w:author="Sastry, Murali" w:date="2015-06-09T17:17:00Z">
              <w:r w:rsidRPr="00E056B6" w:rsidDel="00371A11">
                <w:delText>addtl_files:</w:delText>
              </w:r>
              <w:bookmarkStart w:id="13361" w:name="_Toc421702615"/>
              <w:bookmarkStart w:id="13362" w:name="_Toc421705809"/>
              <w:bookmarkStart w:id="13363" w:name="_Toc422905789"/>
              <w:bookmarkStart w:id="13364" w:name="_Toc422936420"/>
              <w:bookmarkStart w:id="13365" w:name="_Toc422939482"/>
              <w:bookmarkStart w:id="13366" w:name="_Toc422930917"/>
              <w:bookmarkStart w:id="13367" w:name="_Toc494289049"/>
              <w:bookmarkStart w:id="13368" w:name="_Toc494291865"/>
              <w:bookmarkStart w:id="13369" w:name="_Toc494294679"/>
              <w:bookmarkEnd w:id="13361"/>
              <w:bookmarkEnd w:id="13362"/>
              <w:bookmarkEnd w:id="13363"/>
              <w:bookmarkEnd w:id="13364"/>
              <w:bookmarkEnd w:id="13365"/>
              <w:bookmarkEnd w:id="13366"/>
              <w:bookmarkEnd w:id="13367"/>
              <w:bookmarkEnd w:id="13368"/>
              <w:bookmarkEnd w:id="13369"/>
            </w:del>
          </w:p>
        </w:tc>
        <w:tc>
          <w:tcPr>
            <w:tcW w:w="3330" w:type="dxa"/>
            <w:tcBorders>
              <w:top w:val="single" w:sz="6" w:space="0" w:color="auto"/>
              <w:bottom w:val="single" w:sz="6" w:space="0" w:color="auto"/>
            </w:tcBorders>
          </w:tcPr>
          <w:p w:rsidR="00A21C12" w:rsidRPr="00E056B6" w:rsidDel="00371A11" w:rsidRDefault="00C0468B">
            <w:pPr>
              <w:pStyle w:val="body"/>
              <w:rPr>
                <w:del w:id="13370" w:author="Sastry, Murali" w:date="2015-06-09T17:17:00Z"/>
              </w:rPr>
              <w:pPrChange w:id="13371" w:author="Sastry, Murali" w:date="2015-06-10T10:23:00Z">
                <w:pPr>
                  <w:pStyle w:val="tableentry"/>
                  <w:keepNext/>
                  <w:outlineLvl w:val="1"/>
                </w:pPr>
              </w:pPrChange>
            </w:pPr>
            <w:del w:id="13372" w:author="Sastry, Murali" w:date="2015-06-09T17:17:00Z">
              <w:r w:rsidRPr="00E056B6" w:rsidDel="00371A11">
                <w:delText>(not typically used)</w:delText>
              </w:r>
              <w:bookmarkStart w:id="13373" w:name="_Toc421702616"/>
              <w:bookmarkStart w:id="13374" w:name="_Toc421705810"/>
              <w:bookmarkStart w:id="13375" w:name="_Toc422905790"/>
              <w:bookmarkStart w:id="13376" w:name="_Toc422936421"/>
              <w:bookmarkStart w:id="13377" w:name="_Toc422939483"/>
              <w:bookmarkStart w:id="13378" w:name="_Toc422930918"/>
              <w:bookmarkStart w:id="13379" w:name="_Toc494289050"/>
              <w:bookmarkStart w:id="13380" w:name="_Toc494291866"/>
              <w:bookmarkStart w:id="13381" w:name="_Toc494294680"/>
              <w:bookmarkEnd w:id="13373"/>
              <w:bookmarkEnd w:id="13374"/>
              <w:bookmarkEnd w:id="13375"/>
              <w:bookmarkEnd w:id="13376"/>
              <w:bookmarkEnd w:id="13377"/>
              <w:bookmarkEnd w:id="13378"/>
              <w:bookmarkEnd w:id="13379"/>
              <w:bookmarkEnd w:id="13380"/>
              <w:bookmarkEnd w:id="13381"/>
            </w:del>
          </w:p>
        </w:tc>
        <w:tc>
          <w:tcPr>
            <w:tcW w:w="3330" w:type="dxa"/>
            <w:tcBorders>
              <w:top w:val="single" w:sz="6" w:space="0" w:color="auto"/>
              <w:bottom w:val="single" w:sz="6" w:space="0" w:color="auto"/>
            </w:tcBorders>
          </w:tcPr>
          <w:p w:rsidR="00A21C12" w:rsidRPr="00E056B6" w:rsidDel="00371A11" w:rsidRDefault="00C0468B">
            <w:pPr>
              <w:pStyle w:val="body"/>
              <w:rPr>
                <w:del w:id="13382" w:author="Sastry, Murali" w:date="2015-06-09T17:17:00Z"/>
              </w:rPr>
              <w:pPrChange w:id="13383" w:author="Sastry, Murali" w:date="2015-06-10T10:23:00Z">
                <w:pPr>
                  <w:pStyle w:val="tableentry"/>
                  <w:keepNext/>
                  <w:outlineLvl w:val="1"/>
                </w:pPr>
              </w:pPrChange>
            </w:pPr>
            <w:del w:id="13384" w:author="Sastry, Murali" w:date="2015-06-09T17:17:00Z">
              <w:r w:rsidRPr="00E056B6" w:rsidDel="00371A11">
                <w:delText>Add if need additional files</w:delText>
              </w:r>
              <w:bookmarkStart w:id="13385" w:name="_Toc421702617"/>
              <w:bookmarkStart w:id="13386" w:name="_Toc421705811"/>
              <w:bookmarkStart w:id="13387" w:name="_Toc422905791"/>
              <w:bookmarkStart w:id="13388" w:name="_Toc422936422"/>
              <w:bookmarkStart w:id="13389" w:name="_Toc422939484"/>
              <w:bookmarkStart w:id="13390" w:name="_Toc422930919"/>
              <w:bookmarkStart w:id="13391" w:name="_Toc494289051"/>
              <w:bookmarkStart w:id="13392" w:name="_Toc494291867"/>
              <w:bookmarkStart w:id="13393" w:name="_Toc494294681"/>
              <w:bookmarkEnd w:id="13385"/>
              <w:bookmarkEnd w:id="13386"/>
              <w:bookmarkEnd w:id="13387"/>
              <w:bookmarkEnd w:id="13388"/>
              <w:bookmarkEnd w:id="13389"/>
              <w:bookmarkEnd w:id="13390"/>
              <w:bookmarkEnd w:id="13391"/>
              <w:bookmarkEnd w:id="13392"/>
              <w:bookmarkEnd w:id="13393"/>
            </w:del>
          </w:p>
        </w:tc>
        <w:bookmarkStart w:id="13394" w:name="_Toc421702618"/>
        <w:bookmarkStart w:id="13395" w:name="_Toc421705812"/>
        <w:bookmarkStart w:id="13396" w:name="_Toc422905792"/>
        <w:bookmarkStart w:id="13397" w:name="_Toc422936423"/>
        <w:bookmarkStart w:id="13398" w:name="_Toc422939485"/>
        <w:bookmarkStart w:id="13399" w:name="_Toc422930920"/>
        <w:bookmarkStart w:id="13400" w:name="_Toc494289052"/>
        <w:bookmarkStart w:id="13401" w:name="_Toc494291868"/>
        <w:bookmarkStart w:id="13402" w:name="_Toc494294682"/>
        <w:bookmarkEnd w:id="13394"/>
        <w:bookmarkEnd w:id="13395"/>
        <w:bookmarkEnd w:id="13396"/>
        <w:bookmarkEnd w:id="13397"/>
        <w:bookmarkEnd w:id="13398"/>
        <w:bookmarkEnd w:id="13399"/>
        <w:bookmarkEnd w:id="13400"/>
        <w:bookmarkEnd w:id="13401"/>
        <w:bookmarkEnd w:id="13402"/>
      </w:tr>
      <w:tr w:rsidR="00A21C12" w:rsidRPr="00E056B6" w:rsidDel="00371A11" w:rsidTr="00AE2A7C">
        <w:trPr>
          <w:cantSplit/>
          <w:del w:id="13403" w:author="Sastry, Murali" w:date="2015-06-09T17:17:00Z"/>
        </w:trPr>
        <w:tc>
          <w:tcPr>
            <w:tcW w:w="1890" w:type="dxa"/>
            <w:tcBorders>
              <w:top w:val="single" w:sz="6" w:space="0" w:color="auto"/>
              <w:bottom w:val="single" w:sz="6" w:space="0" w:color="auto"/>
            </w:tcBorders>
          </w:tcPr>
          <w:p w:rsidR="00A21C12" w:rsidRPr="00E056B6" w:rsidDel="00371A11" w:rsidRDefault="00C0468B">
            <w:pPr>
              <w:pStyle w:val="body"/>
              <w:rPr>
                <w:del w:id="13404" w:author="Sastry, Murali" w:date="2015-06-09T17:17:00Z"/>
              </w:rPr>
              <w:pPrChange w:id="13405" w:author="Sastry, Murali" w:date="2015-06-10T10:23:00Z">
                <w:pPr>
                  <w:pStyle w:val="tableentry"/>
                  <w:keepNext/>
                  <w:outlineLvl w:val="1"/>
                </w:pPr>
              </w:pPrChange>
            </w:pPr>
            <w:del w:id="13406" w:author="Sastry, Murali" w:date="2015-06-09T17:17:00Z">
              <w:r w:rsidRPr="00E056B6" w:rsidDel="00371A11">
                <w:delText>client_root:</w:delText>
              </w:r>
              <w:bookmarkStart w:id="13407" w:name="_Toc421702619"/>
              <w:bookmarkStart w:id="13408" w:name="_Toc421705813"/>
              <w:bookmarkStart w:id="13409" w:name="_Toc422905793"/>
              <w:bookmarkStart w:id="13410" w:name="_Toc422936424"/>
              <w:bookmarkStart w:id="13411" w:name="_Toc422939486"/>
              <w:bookmarkStart w:id="13412" w:name="_Toc422930921"/>
              <w:bookmarkStart w:id="13413" w:name="_Toc494289053"/>
              <w:bookmarkStart w:id="13414" w:name="_Toc494291869"/>
              <w:bookmarkStart w:id="13415" w:name="_Toc494294683"/>
              <w:bookmarkEnd w:id="13407"/>
              <w:bookmarkEnd w:id="13408"/>
              <w:bookmarkEnd w:id="13409"/>
              <w:bookmarkEnd w:id="13410"/>
              <w:bookmarkEnd w:id="13411"/>
              <w:bookmarkEnd w:id="13412"/>
              <w:bookmarkEnd w:id="13413"/>
              <w:bookmarkEnd w:id="13414"/>
              <w:bookmarkEnd w:id="13415"/>
            </w:del>
          </w:p>
        </w:tc>
        <w:tc>
          <w:tcPr>
            <w:tcW w:w="3330" w:type="dxa"/>
            <w:tcBorders>
              <w:top w:val="single" w:sz="6" w:space="0" w:color="auto"/>
              <w:bottom w:val="single" w:sz="6" w:space="0" w:color="auto"/>
            </w:tcBorders>
          </w:tcPr>
          <w:p w:rsidR="00A21C12" w:rsidRPr="00E056B6" w:rsidDel="00371A11" w:rsidRDefault="00C0468B">
            <w:pPr>
              <w:pStyle w:val="body"/>
              <w:rPr>
                <w:del w:id="13416" w:author="Sastry, Murali" w:date="2015-06-09T17:17:00Z"/>
              </w:rPr>
              <w:pPrChange w:id="13417" w:author="Sastry, Murali" w:date="2015-06-10T10:23:00Z">
                <w:pPr>
                  <w:pStyle w:val="tableentry"/>
                  <w:keepNext/>
                  <w:outlineLvl w:val="1"/>
                </w:pPr>
              </w:pPrChange>
            </w:pPr>
            <w:del w:id="13418" w:author="Sastry, Murali" w:date="2015-06-09T17:17:00Z">
              <w:r w:rsidRPr="00E056B6" w:rsidDel="00371A11">
                <w:delText>C:\work\Gobi2000SDK\HM11</w:delText>
              </w:r>
              <w:bookmarkStart w:id="13419" w:name="_Toc421702620"/>
              <w:bookmarkStart w:id="13420" w:name="_Toc421705814"/>
              <w:bookmarkStart w:id="13421" w:name="_Toc422905794"/>
              <w:bookmarkStart w:id="13422" w:name="_Toc422936425"/>
              <w:bookmarkStart w:id="13423" w:name="_Toc422939487"/>
              <w:bookmarkStart w:id="13424" w:name="_Toc422930922"/>
              <w:bookmarkStart w:id="13425" w:name="_Toc494289054"/>
              <w:bookmarkStart w:id="13426" w:name="_Toc494291870"/>
              <w:bookmarkStart w:id="13427" w:name="_Toc494294684"/>
              <w:bookmarkEnd w:id="13419"/>
              <w:bookmarkEnd w:id="13420"/>
              <w:bookmarkEnd w:id="13421"/>
              <w:bookmarkEnd w:id="13422"/>
              <w:bookmarkEnd w:id="13423"/>
              <w:bookmarkEnd w:id="13424"/>
              <w:bookmarkEnd w:id="13425"/>
              <w:bookmarkEnd w:id="13426"/>
              <w:bookmarkEnd w:id="13427"/>
            </w:del>
          </w:p>
        </w:tc>
        <w:tc>
          <w:tcPr>
            <w:tcW w:w="3330" w:type="dxa"/>
            <w:tcBorders>
              <w:top w:val="single" w:sz="6" w:space="0" w:color="auto"/>
              <w:bottom w:val="single" w:sz="6" w:space="0" w:color="auto"/>
            </w:tcBorders>
          </w:tcPr>
          <w:p w:rsidR="00A21C12" w:rsidRPr="00E056B6" w:rsidDel="00371A11" w:rsidRDefault="00C0468B">
            <w:pPr>
              <w:pStyle w:val="body"/>
              <w:rPr>
                <w:del w:id="13428" w:author="Sastry, Murali" w:date="2015-06-09T17:17:00Z"/>
              </w:rPr>
              <w:pPrChange w:id="13429" w:author="Sastry, Murali" w:date="2015-06-10T10:23:00Z">
                <w:pPr>
                  <w:pStyle w:val="tableentry"/>
                  <w:keepNext/>
                  <w:outlineLvl w:val="1"/>
                </w:pPr>
              </w:pPrChange>
            </w:pPr>
            <w:del w:id="13430" w:author="Sastry, Murali" w:date="2015-06-09T17:17:00Z">
              <w:r w:rsidRPr="00E056B6" w:rsidDel="00371A11">
                <w:delText>Location of where all source files will be synced and built for local builds</w:delText>
              </w:r>
              <w:bookmarkStart w:id="13431" w:name="_Toc421702621"/>
              <w:bookmarkStart w:id="13432" w:name="_Toc421705815"/>
              <w:bookmarkStart w:id="13433" w:name="_Toc422905795"/>
              <w:bookmarkStart w:id="13434" w:name="_Toc422936426"/>
              <w:bookmarkStart w:id="13435" w:name="_Toc422939488"/>
              <w:bookmarkStart w:id="13436" w:name="_Toc422930923"/>
              <w:bookmarkStart w:id="13437" w:name="_Toc494289055"/>
              <w:bookmarkStart w:id="13438" w:name="_Toc494291871"/>
              <w:bookmarkStart w:id="13439" w:name="_Toc494294685"/>
              <w:bookmarkEnd w:id="13431"/>
              <w:bookmarkEnd w:id="13432"/>
              <w:bookmarkEnd w:id="13433"/>
              <w:bookmarkEnd w:id="13434"/>
              <w:bookmarkEnd w:id="13435"/>
              <w:bookmarkEnd w:id="13436"/>
              <w:bookmarkEnd w:id="13437"/>
              <w:bookmarkEnd w:id="13438"/>
              <w:bookmarkEnd w:id="13439"/>
            </w:del>
          </w:p>
        </w:tc>
        <w:bookmarkStart w:id="13440" w:name="_Toc421702622"/>
        <w:bookmarkStart w:id="13441" w:name="_Toc421705816"/>
        <w:bookmarkStart w:id="13442" w:name="_Toc422905796"/>
        <w:bookmarkStart w:id="13443" w:name="_Toc422936427"/>
        <w:bookmarkStart w:id="13444" w:name="_Toc422939489"/>
        <w:bookmarkStart w:id="13445" w:name="_Toc422930924"/>
        <w:bookmarkStart w:id="13446" w:name="_Toc494289056"/>
        <w:bookmarkStart w:id="13447" w:name="_Toc494291872"/>
        <w:bookmarkStart w:id="13448" w:name="_Toc494294686"/>
        <w:bookmarkEnd w:id="13440"/>
        <w:bookmarkEnd w:id="13441"/>
        <w:bookmarkEnd w:id="13442"/>
        <w:bookmarkEnd w:id="13443"/>
        <w:bookmarkEnd w:id="13444"/>
        <w:bookmarkEnd w:id="13445"/>
        <w:bookmarkEnd w:id="13446"/>
        <w:bookmarkEnd w:id="13447"/>
        <w:bookmarkEnd w:id="13448"/>
      </w:tr>
      <w:tr w:rsidR="00A21C12" w:rsidRPr="00E056B6" w:rsidDel="00371A11" w:rsidTr="00AE2A7C">
        <w:trPr>
          <w:cantSplit/>
          <w:del w:id="13449" w:author="Sastry, Murali" w:date="2015-06-09T17:17:00Z"/>
        </w:trPr>
        <w:tc>
          <w:tcPr>
            <w:tcW w:w="1890" w:type="dxa"/>
            <w:tcBorders>
              <w:top w:val="single" w:sz="6" w:space="0" w:color="auto"/>
              <w:bottom w:val="single" w:sz="6" w:space="0" w:color="auto"/>
            </w:tcBorders>
          </w:tcPr>
          <w:p w:rsidR="00A21C12" w:rsidRPr="00E056B6" w:rsidDel="00371A11" w:rsidRDefault="00C0468B">
            <w:pPr>
              <w:pStyle w:val="body"/>
              <w:rPr>
                <w:del w:id="13450" w:author="Sastry, Murali" w:date="2015-06-09T17:17:00Z"/>
              </w:rPr>
              <w:pPrChange w:id="13451" w:author="Sastry, Murali" w:date="2015-06-10T10:23:00Z">
                <w:pPr>
                  <w:pStyle w:val="tableentry"/>
                  <w:keepNext/>
                  <w:outlineLvl w:val="1"/>
                </w:pPr>
              </w:pPrChange>
            </w:pPr>
            <w:del w:id="13452" w:author="Sastry, Murali" w:date="2015-06-09T17:17:00Z">
              <w:r w:rsidRPr="00E056B6" w:rsidDel="00371A11">
                <w:delText>SourcesDeliverable:</w:delText>
              </w:r>
              <w:bookmarkStart w:id="13453" w:name="_Toc421702623"/>
              <w:bookmarkStart w:id="13454" w:name="_Toc421705817"/>
              <w:bookmarkStart w:id="13455" w:name="_Toc422905797"/>
              <w:bookmarkStart w:id="13456" w:name="_Toc422936428"/>
              <w:bookmarkStart w:id="13457" w:name="_Toc422939490"/>
              <w:bookmarkStart w:id="13458" w:name="_Toc422930925"/>
              <w:bookmarkStart w:id="13459" w:name="_Toc494289057"/>
              <w:bookmarkStart w:id="13460" w:name="_Toc494291873"/>
              <w:bookmarkStart w:id="13461" w:name="_Toc494294687"/>
              <w:bookmarkEnd w:id="13453"/>
              <w:bookmarkEnd w:id="13454"/>
              <w:bookmarkEnd w:id="13455"/>
              <w:bookmarkEnd w:id="13456"/>
              <w:bookmarkEnd w:id="13457"/>
              <w:bookmarkEnd w:id="13458"/>
              <w:bookmarkEnd w:id="13459"/>
              <w:bookmarkEnd w:id="13460"/>
              <w:bookmarkEnd w:id="13461"/>
            </w:del>
          </w:p>
        </w:tc>
        <w:tc>
          <w:tcPr>
            <w:tcW w:w="3330" w:type="dxa"/>
            <w:tcBorders>
              <w:top w:val="single" w:sz="6" w:space="0" w:color="auto"/>
              <w:bottom w:val="single" w:sz="6" w:space="0" w:color="auto"/>
            </w:tcBorders>
          </w:tcPr>
          <w:p w:rsidR="00A21C12" w:rsidRPr="00E056B6" w:rsidDel="00371A11" w:rsidRDefault="00C0468B">
            <w:pPr>
              <w:pStyle w:val="body"/>
              <w:rPr>
                <w:del w:id="13462" w:author="Sastry, Murali" w:date="2015-06-09T17:17:00Z"/>
              </w:rPr>
              <w:pPrChange w:id="13463" w:author="Sastry, Murali" w:date="2015-06-10T10:23:00Z">
                <w:pPr>
                  <w:pStyle w:val="tableentry"/>
                  <w:keepNext/>
                  <w:outlineLvl w:val="1"/>
                </w:pPr>
              </w:pPrChange>
            </w:pPr>
            <w:del w:id="13464" w:author="Sastry, Murali" w:date="2015-06-09T17:17:00Z">
              <w:r w:rsidRPr="00E056B6" w:rsidDel="00371A11">
                <w:delText>HY11X</w:delText>
              </w:r>
              <w:bookmarkStart w:id="13465" w:name="_Toc421702624"/>
              <w:bookmarkStart w:id="13466" w:name="_Toc421705818"/>
              <w:bookmarkStart w:id="13467" w:name="_Toc422905798"/>
              <w:bookmarkStart w:id="13468" w:name="_Toc422936429"/>
              <w:bookmarkStart w:id="13469" w:name="_Toc422939491"/>
              <w:bookmarkStart w:id="13470" w:name="_Toc422930926"/>
              <w:bookmarkStart w:id="13471" w:name="_Toc494289058"/>
              <w:bookmarkStart w:id="13472" w:name="_Toc494291874"/>
              <w:bookmarkStart w:id="13473" w:name="_Toc494294688"/>
              <w:bookmarkEnd w:id="13465"/>
              <w:bookmarkEnd w:id="13466"/>
              <w:bookmarkEnd w:id="13467"/>
              <w:bookmarkEnd w:id="13468"/>
              <w:bookmarkEnd w:id="13469"/>
              <w:bookmarkEnd w:id="13470"/>
              <w:bookmarkEnd w:id="13471"/>
              <w:bookmarkEnd w:id="13472"/>
              <w:bookmarkEnd w:id="13473"/>
            </w:del>
          </w:p>
        </w:tc>
        <w:tc>
          <w:tcPr>
            <w:tcW w:w="3330" w:type="dxa"/>
            <w:tcBorders>
              <w:top w:val="single" w:sz="6" w:space="0" w:color="auto"/>
              <w:bottom w:val="single" w:sz="6" w:space="0" w:color="auto"/>
            </w:tcBorders>
          </w:tcPr>
          <w:p w:rsidR="00A21C12" w:rsidRPr="00E056B6" w:rsidDel="00371A11" w:rsidRDefault="00C0468B">
            <w:pPr>
              <w:pStyle w:val="body"/>
              <w:rPr>
                <w:del w:id="13474" w:author="Sastry, Murali" w:date="2015-06-09T17:17:00Z"/>
              </w:rPr>
              <w:pPrChange w:id="13475" w:author="Sastry, Murali" w:date="2015-06-10T10:23:00Z">
                <w:pPr>
                  <w:pStyle w:val="tableentry"/>
                  <w:keepNext/>
                  <w:outlineLvl w:val="1"/>
                </w:pPr>
              </w:pPrChange>
            </w:pPr>
            <w:del w:id="13476" w:author="Sastry, Murali" w:date="2015-06-09T17:17:00Z">
              <w:r w:rsidRPr="00E056B6" w:rsidDel="00371A11">
                <w:delText>Unused</w:delText>
              </w:r>
              <w:bookmarkStart w:id="13477" w:name="_Toc421702625"/>
              <w:bookmarkStart w:id="13478" w:name="_Toc421705819"/>
              <w:bookmarkStart w:id="13479" w:name="_Toc422905799"/>
              <w:bookmarkStart w:id="13480" w:name="_Toc422936430"/>
              <w:bookmarkStart w:id="13481" w:name="_Toc422939492"/>
              <w:bookmarkStart w:id="13482" w:name="_Toc422930927"/>
              <w:bookmarkStart w:id="13483" w:name="_Toc494289059"/>
              <w:bookmarkStart w:id="13484" w:name="_Toc494291875"/>
              <w:bookmarkStart w:id="13485" w:name="_Toc494294689"/>
              <w:bookmarkEnd w:id="13477"/>
              <w:bookmarkEnd w:id="13478"/>
              <w:bookmarkEnd w:id="13479"/>
              <w:bookmarkEnd w:id="13480"/>
              <w:bookmarkEnd w:id="13481"/>
              <w:bookmarkEnd w:id="13482"/>
              <w:bookmarkEnd w:id="13483"/>
              <w:bookmarkEnd w:id="13484"/>
              <w:bookmarkEnd w:id="13485"/>
            </w:del>
          </w:p>
        </w:tc>
        <w:bookmarkStart w:id="13486" w:name="_Toc421702626"/>
        <w:bookmarkStart w:id="13487" w:name="_Toc421705820"/>
        <w:bookmarkStart w:id="13488" w:name="_Toc422905800"/>
        <w:bookmarkStart w:id="13489" w:name="_Toc422936431"/>
        <w:bookmarkStart w:id="13490" w:name="_Toc422939493"/>
        <w:bookmarkStart w:id="13491" w:name="_Toc422930928"/>
        <w:bookmarkStart w:id="13492" w:name="_Toc494289060"/>
        <w:bookmarkStart w:id="13493" w:name="_Toc494291876"/>
        <w:bookmarkStart w:id="13494" w:name="_Toc494294690"/>
        <w:bookmarkEnd w:id="13486"/>
        <w:bookmarkEnd w:id="13487"/>
        <w:bookmarkEnd w:id="13488"/>
        <w:bookmarkEnd w:id="13489"/>
        <w:bookmarkEnd w:id="13490"/>
        <w:bookmarkEnd w:id="13491"/>
        <w:bookmarkEnd w:id="13492"/>
        <w:bookmarkEnd w:id="13493"/>
        <w:bookmarkEnd w:id="13494"/>
      </w:tr>
      <w:tr w:rsidR="00A21C12" w:rsidRPr="00E056B6" w:rsidDel="00371A11" w:rsidTr="00AE2A7C">
        <w:trPr>
          <w:cantSplit/>
          <w:del w:id="13495" w:author="Sastry, Murali" w:date="2015-06-09T17:17:00Z"/>
        </w:trPr>
        <w:tc>
          <w:tcPr>
            <w:tcW w:w="1890" w:type="dxa"/>
            <w:tcBorders>
              <w:top w:val="single" w:sz="6" w:space="0" w:color="auto"/>
              <w:bottom w:val="single" w:sz="6" w:space="0" w:color="auto"/>
            </w:tcBorders>
          </w:tcPr>
          <w:p w:rsidR="00A21C12" w:rsidRPr="00E056B6" w:rsidDel="00371A11" w:rsidRDefault="00811423">
            <w:pPr>
              <w:pStyle w:val="body"/>
              <w:rPr>
                <w:del w:id="13496" w:author="Sastry, Murali" w:date="2015-06-09T17:17:00Z"/>
              </w:rPr>
              <w:pPrChange w:id="13497" w:author="Sastry, Murali" w:date="2015-06-10T10:23:00Z">
                <w:pPr>
                  <w:pStyle w:val="tableentry"/>
                  <w:keepNext/>
                  <w:outlineLvl w:val="1"/>
                </w:pPr>
              </w:pPrChange>
            </w:pPr>
            <w:del w:id="13498" w:author="Sastry, Murali" w:date="2015-06-09T17:17:00Z">
              <w:r w:rsidRPr="00E056B6" w:rsidDel="00371A11">
                <w:delText>i</w:delText>
              </w:r>
              <w:r w:rsidR="00C0468B" w:rsidRPr="00E056B6" w:rsidDel="00371A11">
                <w:delText>ntaller_output:</w:delText>
              </w:r>
              <w:bookmarkStart w:id="13499" w:name="_Toc421702627"/>
              <w:bookmarkStart w:id="13500" w:name="_Toc421705821"/>
              <w:bookmarkStart w:id="13501" w:name="_Toc422905801"/>
              <w:bookmarkStart w:id="13502" w:name="_Toc422936432"/>
              <w:bookmarkStart w:id="13503" w:name="_Toc422939494"/>
              <w:bookmarkStart w:id="13504" w:name="_Toc422930929"/>
              <w:bookmarkStart w:id="13505" w:name="_Toc494289061"/>
              <w:bookmarkStart w:id="13506" w:name="_Toc494291877"/>
              <w:bookmarkStart w:id="13507" w:name="_Toc494294691"/>
              <w:bookmarkEnd w:id="13499"/>
              <w:bookmarkEnd w:id="13500"/>
              <w:bookmarkEnd w:id="13501"/>
              <w:bookmarkEnd w:id="13502"/>
              <w:bookmarkEnd w:id="13503"/>
              <w:bookmarkEnd w:id="13504"/>
              <w:bookmarkEnd w:id="13505"/>
              <w:bookmarkEnd w:id="13506"/>
              <w:bookmarkEnd w:id="13507"/>
            </w:del>
          </w:p>
        </w:tc>
        <w:tc>
          <w:tcPr>
            <w:tcW w:w="3330" w:type="dxa"/>
            <w:tcBorders>
              <w:top w:val="single" w:sz="6" w:space="0" w:color="auto"/>
              <w:bottom w:val="single" w:sz="6" w:space="0" w:color="auto"/>
            </w:tcBorders>
          </w:tcPr>
          <w:p w:rsidR="00A21C12" w:rsidRPr="00E056B6" w:rsidDel="00371A11" w:rsidRDefault="00C0468B">
            <w:pPr>
              <w:pStyle w:val="body"/>
              <w:rPr>
                <w:del w:id="13508" w:author="Sastry, Murali" w:date="2015-06-09T17:17:00Z"/>
              </w:rPr>
              <w:pPrChange w:id="13509" w:author="Sastry, Murali" w:date="2015-06-10T10:23:00Z">
                <w:pPr>
                  <w:pStyle w:val="tableentry"/>
                  <w:keepNext/>
                  <w:outlineLvl w:val="1"/>
                </w:pPr>
              </w:pPrChange>
            </w:pPr>
            <w:del w:id="13510" w:author="Sastry, Murali" w:date="2015-06-09T17:17:00Z">
              <w:r w:rsidRPr="00E056B6" w:rsidDel="00371A11">
                <w:delText>72</w:delText>
              </w:r>
              <w:bookmarkStart w:id="13511" w:name="_Toc421702628"/>
              <w:bookmarkStart w:id="13512" w:name="_Toc421705822"/>
              <w:bookmarkStart w:id="13513" w:name="_Toc422905802"/>
              <w:bookmarkStart w:id="13514" w:name="_Toc422936433"/>
              <w:bookmarkStart w:id="13515" w:name="_Toc422939495"/>
              <w:bookmarkStart w:id="13516" w:name="_Toc422930930"/>
              <w:bookmarkStart w:id="13517" w:name="_Toc494289062"/>
              <w:bookmarkStart w:id="13518" w:name="_Toc494291878"/>
              <w:bookmarkStart w:id="13519" w:name="_Toc494294692"/>
              <w:bookmarkEnd w:id="13511"/>
              <w:bookmarkEnd w:id="13512"/>
              <w:bookmarkEnd w:id="13513"/>
              <w:bookmarkEnd w:id="13514"/>
              <w:bookmarkEnd w:id="13515"/>
              <w:bookmarkEnd w:id="13516"/>
              <w:bookmarkEnd w:id="13517"/>
              <w:bookmarkEnd w:id="13518"/>
              <w:bookmarkEnd w:id="13519"/>
            </w:del>
          </w:p>
        </w:tc>
        <w:tc>
          <w:tcPr>
            <w:tcW w:w="3330" w:type="dxa"/>
            <w:tcBorders>
              <w:top w:val="single" w:sz="6" w:space="0" w:color="auto"/>
              <w:bottom w:val="single" w:sz="6" w:space="0" w:color="auto"/>
            </w:tcBorders>
          </w:tcPr>
          <w:p w:rsidR="00A21C12" w:rsidRPr="00E056B6" w:rsidDel="00371A11" w:rsidRDefault="00C0468B">
            <w:pPr>
              <w:pStyle w:val="body"/>
              <w:rPr>
                <w:del w:id="13520" w:author="Sastry, Murali" w:date="2015-06-09T17:17:00Z"/>
              </w:rPr>
              <w:pPrChange w:id="13521" w:author="Sastry, Murali" w:date="2015-06-10T10:23:00Z">
                <w:pPr>
                  <w:pStyle w:val="tableentry"/>
                  <w:keepNext/>
                  <w:outlineLvl w:val="1"/>
                </w:pPr>
              </w:pPrChange>
            </w:pPr>
            <w:del w:id="13522" w:author="Sastry, Murali" w:date="2015-06-09T17:17:00Z">
              <w:r w:rsidRPr="00E056B6" w:rsidDel="00371A11">
                <w:delText>Prefix of output folder where all deliverables will be placed</w:delText>
              </w:r>
              <w:bookmarkStart w:id="13523" w:name="_Toc421702629"/>
              <w:bookmarkStart w:id="13524" w:name="_Toc421705823"/>
              <w:bookmarkStart w:id="13525" w:name="_Toc422905803"/>
              <w:bookmarkStart w:id="13526" w:name="_Toc422936434"/>
              <w:bookmarkStart w:id="13527" w:name="_Toc422939496"/>
              <w:bookmarkStart w:id="13528" w:name="_Toc422930931"/>
              <w:bookmarkStart w:id="13529" w:name="_Toc494289063"/>
              <w:bookmarkStart w:id="13530" w:name="_Toc494291879"/>
              <w:bookmarkStart w:id="13531" w:name="_Toc494294693"/>
              <w:bookmarkEnd w:id="13523"/>
              <w:bookmarkEnd w:id="13524"/>
              <w:bookmarkEnd w:id="13525"/>
              <w:bookmarkEnd w:id="13526"/>
              <w:bookmarkEnd w:id="13527"/>
              <w:bookmarkEnd w:id="13528"/>
              <w:bookmarkEnd w:id="13529"/>
              <w:bookmarkEnd w:id="13530"/>
              <w:bookmarkEnd w:id="13531"/>
            </w:del>
          </w:p>
        </w:tc>
        <w:bookmarkStart w:id="13532" w:name="_Toc421702630"/>
        <w:bookmarkStart w:id="13533" w:name="_Toc421705824"/>
        <w:bookmarkStart w:id="13534" w:name="_Toc422905804"/>
        <w:bookmarkStart w:id="13535" w:name="_Toc422936435"/>
        <w:bookmarkStart w:id="13536" w:name="_Toc422939497"/>
        <w:bookmarkStart w:id="13537" w:name="_Toc422930932"/>
        <w:bookmarkStart w:id="13538" w:name="_Toc494289064"/>
        <w:bookmarkStart w:id="13539" w:name="_Toc494291880"/>
        <w:bookmarkStart w:id="13540" w:name="_Toc494294694"/>
        <w:bookmarkEnd w:id="13532"/>
        <w:bookmarkEnd w:id="13533"/>
        <w:bookmarkEnd w:id="13534"/>
        <w:bookmarkEnd w:id="13535"/>
        <w:bookmarkEnd w:id="13536"/>
        <w:bookmarkEnd w:id="13537"/>
        <w:bookmarkEnd w:id="13538"/>
        <w:bookmarkEnd w:id="13539"/>
        <w:bookmarkEnd w:id="13540"/>
      </w:tr>
      <w:tr w:rsidR="00A21C12" w:rsidRPr="00E056B6" w:rsidDel="00371A11" w:rsidTr="00AE2A7C">
        <w:trPr>
          <w:cantSplit/>
          <w:del w:id="13541" w:author="Sastry, Murali" w:date="2015-06-09T17:17:00Z"/>
        </w:trPr>
        <w:tc>
          <w:tcPr>
            <w:tcW w:w="1890" w:type="dxa"/>
            <w:tcBorders>
              <w:top w:val="single" w:sz="6" w:space="0" w:color="auto"/>
              <w:bottom w:val="single" w:sz="6" w:space="0" w:color="auto"/>
            </w:tcBorders>
          </w:tcPr>
          <w:p w:rsidR="00A21C12" w:rsidRPr="00E056B6" w:rsidDel="00371A11" w:rsidRDefault="00C0468B">
            <w:pPr>
              <w:pStyle w:val="body"/>
              <w:rPr>
                <w:del w:id="13542" w:author="Sastry, Murali" w:date="2015-06-09T17:17:00Z"/>
              </w:rPr>
              <w:pPrChange w:id="13543" w:author="Sastry, Murali" w:date="2015-06-10T10:23:00Z">
                <w:pPr>
                  <w:pStyle w:val="tableentry"/>
                  <w:keepNext/>
                  <w:outlineLvl w:val="1"/>
                </w:pPr>
              </w:pPrChange>
            </w:pPr>
            <w:del w:id="13544" w:author="Sastry, Murali" w:date="2015-06-09T17:17:00Z">
              <w:r w:rsidRPr="00E056B6" w:rsidDel="00371A11">
                <w:delText>client_name:</w:delText>
              </w:r>
              <w:bookmarkStart w:id="13545" w:name="_Toc421702631"/>
              <w:bookmarkStart w:id="13546" w:name="_Toc421705825"/>
              <w:bookmarkStart w:id="13547" w:name="_Toc422905805"/>
              <w:bookmarkStart w:id="13548" w:name="_Toc422936436"/>
              <w:bookmarkStart w:id="13549" w:name="_Toc422939498"/>
              <w:bookmarkStart w:id="13550" w:name="_Toc422930933"/>
              <w:bookmarkStart w:id="13551" w:name="_Toc494289065"/>
              <w:bookmarkStart w:id="13552" w:name="_Toc494291881"/>
              <w:bookmarkStart w:id="13553" w:name="_Toc494294695"/>
              <w:bookmarkEnd w:id="13545"/>
              <w:bookmarkEnd w:id="13546"/>
              <w:bookmarkEnd w:id="13547"/>
              <w:bookmarkEnd w:id="13548"/>
              <w:bookmarkEnd w:id="13549"/>
              <w:bookmarkEnd w:id="13550"/>
              <w:bookmarkEnd w:id="13551"/>
              <w:bookmarkEnd w:id="13552"/>
              <w:bookmarkEnd w:id="13553"/>
            </w:del>
          </w:p>
        </w:tc>
        <w:tc>
          <w:tcPr>
            <w:tcW w:w="3330" w:type="dxa"/>
            <w:tcBorders>
              <w:top w:val="single" w:sz="6" w:space="0" w:color="auto"/>
              <w:bottom w:val="single" w:sz="6" w:space="0" w:color="auto"/>
            </w:tcBorders>
          </w:tcPr>
          <w:p w:rsidR="00A21C12" w:rsidRPr="00E056B6" w:rsidDel="00371A11" w:rsidRDefault="00C0468B">
            <w:pPr>
              <w:pStyle w:val="body"/>
              <w:rPr>
                <w:del w:id="13554" w:author="Sastry, Murali" w:date="2015-06-09T17:17:00Z"/>
              </w:rPr>
              <w:pPrChange w:id="13555" w:author="Sastry, Murali" w:date="2015-06-10T10:23:00Z">
                <w:pPr>
                  <w:pStyle w:val="tableentry"/>
                  <w:keepNext/>
                  <w:outlineLvl w:val="1"/>
                </w:pPr>
              </w:pPrChange>
            </w:pPr>
            <w:del w:id="13556" w:author="Sastry, Murali" w:date="2015-06-09T17:17:00Z">
              <w:r w:rsidRPr="00E056B6" w:rsidDel="00371A11">
                <w:delText>Gobi2000SDKClientSpec</w:delText>
              </w:r>
              <w:bookmarkStart w:id="13557" w:name="_Toc421702632"/>
              <w:bookmarkStart w:id="13558" w:name="_Toc421705826"/>
              <w:bookmarkStart w:id="13559" w:name="_Toc422905806"/>
              <w:bookmarkStart w:id="13560" w:name="_Toc422936437"/>
              <w:bookmarkStart w:id="13561" w:name="_Toc422939499"/>
              <w:bookmarkStart w:id="13562" w:name="_Toc422930934"/>
              <w:bookmarkStart w:id="13563" w:name="_Toc494289066"/>
              <w:bookmarkStart w:id="13564" w:name="_Toc494291882"/>
              <w:bookmarkStart w:id="13565" w:name="_Toc494294696"/>
              <w:bookmarkEnd w:id="13557"/>
              <w:bookmarkEnd w:id="13558"/>
              <w:bookmarkEnd w:id="13559"/>
              <w:bookmarkEnd w:id="13560"/>
              <w:bookmarkEnd w:id="13561"/>
              <w:bookmarkEnd w:id="13562"/>
              <w:bookmarkEnd w:id="13563"/>
              <w:bookmarkEnd w:id="13564"/>
              <w:bookmarkEnd w:id="13565"/>
            </w:del>
          </w:p>
        </w:tc>
        <w:tc>
          <w:tcPr>
            <w:tcW w:w="3330" w:type="dxa"/>
            <w:tcBorders>
              <w:top w:val="single" w:sz="6" w:space="0" w:color="auto"/>
              <w:bottom w:val="single" w:sz="6" w:space="0" w:color="auto"/>
            </w:tcBorders>
          </w:tcPr>
          <w:p w:rsidR="00A21C12" w:rsidRPr="00E056B6" w:rsidDel="00371A11" w:rsidRDefault="00C0468B">
            <w:pPr>
              <w:pStyle w:val="body"/>
              <w:rPr>
                <w:del w:id="13566" w:author="Sastry, Murali" w:date="2015-06-09T17:17:00Z"/>
              </w:rPr>
              <w:pPrChange w:id="13567" w:author="Sastry, Murali" w:date="2015-06-10T10:23:00Z">
                <w:pPr>
                  <w:pStyle w:val="tableentry"/>
                  <w:keepNext/>
                  <w:outlineLvl w:val="1"/>
                </w:pPr>
              </w:pPrChange>
            </w:pPr>
            <w:del w:id="13568" w:author="Sastry, Murali" w:date="2015-06-09T17:17:00Z">
              <w:r w:rsidRPr="00E056B6" w:rsidDel="00371A11">
                <w:delText>Perforce client spec used for building</w:delText>
              </w:r>
              <w:bookmarkStart w:id="13569" w:name="_Toc421702633"/>
              <w:bookmarkStart w:id="13570" w:name="_Toc421705827"/>
              <w:bookmarkStart w:id="13571" w:name="_Toc422905807"/>
              <w:bookmarkStart w:id="13572" w:name="_Toc422936438"/>
              <w:bookmarkStart w:id="13573" w:name="_Toc422939500"/>
              <w:bookmarkStart w:id="13574" w:name="_Toc422930935"/>
              <w:bookmarkStart w:id="13575" w:name="_Toc494289067"/>
              <w:bookmarkStart w:id="13576" w:name="_Toc494291883"/>
              <w:bookmarkStart w:id="13577" w:name="_Toc494294697"/>
              <w:bookmarkEnd w:id="13569"/>
              <w:bookmarkEnd w:id="13570"/>
              <w:bookmarkEnd w:id="13571"/>
              <w:bookmarkEnd w:id="13572"/>
              <w:bookmarkEnd w:id="13573"/>
              <w:bookmarkEnd w:id="13574"/>
              <w:bookmarkEnd w:id="13575"/>
              <w:bookmarkEnd w:id="13576"/>
              <w:bookmarkEnd w:id="13577"/>
            </w:del>
          </w:p>
        </w:tc>
        <w:bookmarkStart w:id="13578" w:name="_Toc421702634"/>
        <w:bookmarkStart w:id="13579" w:name="_Toc421705828"/>
        <w:bookmarkStart w:id="13580" w:name="_Toc422905808"/>
        <w:bookmarkStart w:id="13581" w:name="_Toc422936439"/>
        <w:bookmarkStart w:id="13582" w:name="_Toc422939501"/>
        <w:bookmarkStart w:id="13583" w:name="_Toc422930936"/>
        <w:bookmarkStart w:id="13584" w:name="_Toc494289068"/>
        <w:bookmarkStart w:id="13585" w:name="_Toc494291884"/>
        <w:bookmarkStart w:id="13586" w:name="_Toc494294698"/>
        <w:bookmarkEnd w:id="13578"/>
        <w:bookmarkEnd w:id="13579"/>
        <w:bookmarkEnd w:id="13580"/>
        <w:bookmarkEnd w:id="13581"/>
        <w:bookmarkEnd w:id="13582"/>
        <w:bookmarkEnd w:id="13583"/>
        <w:bookmarkEnd w:id="13584"/>
        <w:bookmarkEnd w:id="13585"/>
        <w:bookmarkEnd w:id="13586"/>
      </w:tr>
      <w:tr w:rsidR="00A21C12" w:rsidRPr="00E056B6" w:rsidDel="00371A11" w:rsidTr="00AE2A7C">
        <w:trPr>
          <w:cantSplit/>
          <w:del w:id="13587" w:author="Sastry, Murali" w:date="2015-06-09T17:17:00Z"/>
        </w:trPr>
        <w:tc>
          <w:tcPr>
            <w:tcW w:w="1890" w:type="dxa"/>
            <w:tcBorders>
              <w:top w:val="single" w:sz="6" w:space="0" w:color="auto"/>
              <w:bottom w:val="single" w:sz="6" w:space="0" w:color="auto"/>
            </w:tcBorders>
          </w:tcPr>
          <w:p w:rsidR="00A21C12" w:rsidRPr="00E056B6" w:rsidDel="00371A11" w:rsidRDefault="00C0468B">
            <w:pPr>
              <w:pStyle w:val="body"/>
              <w:rPr>
                <w:del w:id="13588" w:author="Sastry, Murali" w:date="2015-06-09T17:17:00Z"/>
              </w:rPr>
              <w:pPrChange w:id="13589" w:author="Sastry, Murali" w:date="2015-06-10T10:23:00Z">
                <w:pPr>
                  <w:pStyle w:val="tableentry"/>
                  <w:keepNext/>
                  <w:outlineLvl w:val="1"/>
                </w:pPr>
              </w:pPrChange>
            </w:pPr>
            <w:del w:id="13590" w:author="Sastry, Murali" w:date="2015-06-09T17:17:00Z">
              <w:r w:rsidRPr="00E056B6" w:rsidDel="00371A11">
                <w:delText>revision_name:</w:delText>
              </w:r>
              <w:bookmarkStart w:id="13591" w:name="_Toc421702635"/>
              <w:bookmarkStart w:id="13592" w:name="_Toc421705829"/>
              <w:bookmarkStart w:id="13593" w:name="_Toc422905809"/>
              <w:bookmarkStart w:id="13594" w:name="_Toc422936440"/>
              <w:bookmarkStart w:id="13595" w:name="_Toc422939502"/>
              <w:bookmarkStart w:id="13596" w:name="_Toc422930937"/>
              <w:bookmarkStart w:id="13597" w:name="_Toc494289069"/>
              <w:bookmarkStart w:id="13598" w:name="_Toc494291885"/>
              <w:bookmarkStart w:id="13599" w:name="_Toc494294699"/>
              <w:bookmarkEnd w:id="13591"/>
              <w:bookmarkEnd w:id="13592"/>
              <w:bookmarkEnd w:id="13593"/>
              <w:bookmarkEnd w:id="13594"/>
              <w:bookmarkEnd w:id="13595"/>
              <w:bookmarkEnd w:id="13596"/>
              <w:bookmarkEnd w:id="13597"/>
              <w:bookmarkEnd w:id="13598"/>
              <w:bookmarkEnd w:id="13599"/>
            </w:del>
          </w:p>
        </w:tc>
        <w:tc>
          <w:tcPr>
            <w:tcW w:w="3330" w:type="dxa"/>
            <w:tcBorders>
              <w:top w:val="single" w:sz="6" w:space="0" w:color="auto"/>
              <w:bottom w:val="single" w:sz="6" w:space="0" w:color="auto"/>
            </w:tcBorders>
          </w:tcPr>
          <w:p w:rsidR="00A21C12" w:rsidRPr="00E056B6" w:rsidDel="00371A11" w:rsidRDefault="00C0468B">
            <w:pPr>
              <w:pStyle w:val="body"/>
              <w:rPr>
                <w:del w:id="13600" w:author="Sastry, Murali" w:date="2015-06-09T17:17:00Z"/>
              </w:rPr>
              <w:pPrChange w:id="13601" w:author="Sastry, Murali" w:date="2015-06-10T10:23:00Z">
                <w:pPr>
                  <w:pStyle w:val="tableentry"/>
                  <w:keepNext/>
                  <w:outlineLvl w:val="1"/>
                </w:pPr>
              </w:pPrChange>
            </w:pPr>
            <w:del w:id="13602" w:author="Sastry, Murali" w:date="2015-06-09T17:17:00Z">
              <w:r w:rsidRPr="00E056B6" w:rsidDel="00371A11">
                <w:delText>GOBI2000_PCSW_SDK.XX.XX.XX</w:delText>
              </w:r>
              <w:bookmarkStart w:id="13603" w:name="_Toc421702636"/>
              <w:bookmarkStart w:id="13604" w:name="_Toc421705830"/>
              <w:bookmarkStart w:id="13605" w:name="_Toc422905810"/>
              <w:bookmarkStart w:id="13606" w:name="_Toc422936441"/>
              <w:bookmarkStart w:id="13607" w:name="_Toc422939503"/>
              <w:bookmarkStart w:id="13608" w:name="_Toc422930938"/>
              <w:bookmarkStart w:id="13609" w:name="_Toc494289070"/>
              <w:bookmarkStart w:id="13610" w:name="_Toc494291886"/>
              <w:bookmarkStart w:id="13611" w:name="_Toc494294700"/>
              <w:bookmarkEnd w:id="13603"/>
              <w:bookmarkEnd w:id="13604"/>
              <w:bookmarkEnd w:id="13605"/>
              <w:bookmarkEnd w:id="13606"/>
              <w:bookmarkEnd w:id="13607"/>
              <w:bookmarkEnd w:id="13608"/>
              <w:bookmarkEnd w:id="13609"/>
              <w:bookmarkEnd w:id="13610"/>
              <w:bookmarkEnd w:id="13611"/>
            </w:del>
          </w:p>
        </w:tc>
        <w:tc>
          <w:tcPr>
            <w:tcW w:w="3330" w:type="dxa"/>
            <w:tcBorders>
              <w:top w:val="single" w:sz="6" w:space="0" w:color="auto"/>
              <w:bottom w:val="single" w:sz="6" w:space="0" w:color="auto"/>
            </w:tcBorders>
          </w:tcPr>
          <w:p w:rsidR="00A21C12" w:rsidRPr="00E056B6" w:rsidDel="00371A11" w:rsidRDefault="00C0468B">
            <w:pPr>
              <w:pStyle w:val="body"/>
              <w:rPr>
                <w:del w:id="13612" w:author="Sastry, Murali" w:date="2015-06-09T17:17:00Z"/>
              </w:rPr>
              <w:pPrChange w:id="13613" w:author="Sastry, Murali" w:date="2015-06-10T10:23:00Z">
                <w:pPr>
                  <w:pStyle w:val="tableentry"/>
                  <w:keepNext/>
                  <w:outlineLvl w:val="1"/>
                </w:pPr>
              </w:pPrChange>
            </w:pPr>
            <w:del w:id="13614" w:author="Sastry, Murali" w:date="2015-06-09T17:17:00Z">
              <w:r w:rsidRPr="00E056B6" w:rsidDel="00371A11">
                <w:delText>Once build is complete it creates/updates this label to mark this build</w:delText>
              </w:r>
              <w:bookmarkStart w:id="13615" w:name="_Toc421702637"/>
              <w:bookmarkStart w:id="13616" w:name="_Toc421705831"/>
              <w:bookmarkStart w:id="13617" w:name="_Toc422905811"/>
              <w:bookmarkStart w:id="13618" w:name="_Toc422936442"/>
              <w:bookmarkStart w:id="13619" w:name="_Toc422939504"/>
              <w:bookmarkStart w:id="13620" w:name="_Toc422930939"/>
              <w:bookmarkStart w:id="13621" w:name="_Toc494289071"/>
              <w:bookmarkStart w:id="13622" w:name="_Toc494291887"/>
              <w:bookmarkStart w:id="13623" w:name="_Toc494294701"/>
              <w:bookmarkEnd w:id="13615"/>
              <w:bookmarkEnd w:id="13616"/>
              <w:bookmarkEnd w:id="13617"/>
              <w:bookmarkEnd w:id="13618"/>
              <w:bookmarkEnd w:id="13619"/>
              <w:bookmarkEnd w:id="13620"/>
              <w:bookmarkEnd w:id="13621"/>
              <w:bookmarkEnd w:id="13622"/>
              <w:bookmarkEnd w:id="13623"/>
            </w:del>
          </w:p>
        </w:tc>
        <w:bookmarkStart w:id="13624" w:name="_Toc421702638"/>
        <w:bookmarkStart w:id="13625" w:name="_Toc421705832"/>
        <w:bookmarkStart w:id="13626" w:name="_Toc422905812"/>
        <w:bookmarkStart w:id="13627" w:name="_Toc422936443"/>
        <w:bookmarkStart w:id="13628" w:name="_Toc422939505"/>
        <w:bookmarkStart w:id="13629" w:name="_Toc422930940"/>
        <w:bookmarkStart w:id="13630" w:name="_Toc494289072"/>
        <w:bookmarkStart w:id="13631" w:name="_Toc494291888"/>
        <w:bookmarkStart w:id="13632" w:name="_Toc494294702"/>
        <w:bookmarkEnd w:id="13624"/>
        <w:bookmarkEnd w:id="13625"/>
        <w:bookmarkEnd w:id="13626"/>
        <w:bookmarkEnd w:id="13627"/>
        <w:bookmarkEnd w:id="13628"/>
        <w:bookmarkEnd w:id="13629"/>
        <w:bookmarkEnd w:id="13630"/>
        <w:bookmarkEnd w:id="13631"/>
        <w:bookmarkEnd w:id="13632"/>
      </w:tr>
      <w:tr w:rsidR="00A21C12" w:rsidRPr="00E056B6" w:rsidDel="00371A11" w:rsidTr="00AE2A7C">
        <w:trPr>
          <w:cantSplit/>
          <w:del w:id="13633" w:author="Sastry, Murali" w:date="2015-06-09T17:17:00Z"/>
        </w:trPr>
        <w:tc>
          <w:tcPr>
            <w:tcW w:w="1890" w:type="dxa"/>
            <w:tcBorders>
              <w:top w:val="single" w:sz="6" w:space="0" w:color="auto"/>
              <w:bottom w:val="single" w:sz="6" w:space="0" w:color="auto"/>
            </w:tcBorders>
          </w:tcPr>
          <w:p w:rsidR="00A21C12" w:rsidRPr="00E056B6" w:rsidDel="00371A11" w:rsidRDefault="00C0468B">
            <w:pPr>
              <w:pStyle w:val="body"/>
              <w:rPr>
                <w:del w:id="13634" w:author="Sastry, Murali" w:date="2015-06-09T17:17:00Z"/>
              </w:rPr>
              <w:pPrChange w:id="13635" w:author="Sastry, Murali" w:date="2015-06-10T10:23:00Z">
                <w:pPr>
                  <w:pStyle w:val="tableentry"/>
                  <w:keepNext/>
                  <w:outlineLvl w:val="1"/>
                </w:pPr>
              </w:pPrChange>
            </w:pPr>
            <w:del w:id="13636" w:author="Sastry, Murali" w:date="2015-06-09T17:17:00Z">
              <w:r w:rsidRPr="00E056B6" w:rsidDel="00371A11">
                <w:delText>view:</w:delText>
              </w:r>
              <w:bookmarkStart w:id="13637" w:name="_Toc421702639"/>
              <w:bookmarkStart w:id="13638" w:name="_Toc421705833"/>
              <w:bookmarkStart w:id="13639" w:name="_Toc422905813"/>
              <w:bookmarkStart w:id="13640" w:name="_Toc422936444"/>
              <w:bookmarkStart w:id="13641" w:name="_Toc422939506"/>
              <w:bookmarkStart w:id="13642" w:name="_Toc422930941"/>
              <w:bookmarkStart w:id="13643" w:name="_Toc494289073"/>
              <w:bookmarkStart w:id="13644" w:name="_Toc494291889"/>
              <w:bookmarkStart w:id="13645" w:name="_Toc494294703"/>
              <w:bookmarkEnd w:id="13637"/>
              <w:bookmarkEnd w:id="13638"/>
              <w:bookmarkEnd w:id="13639"/>
              <w:bookmarkEnd w:id="13640"/>
              <w:bookmarkEnd w:id="13641"/>
              <w:bookmarkEnd w:id="13642"/>
              <w:bookmarkEnd w:id="13643"/>
              <w:bookmarkEnd w:id="13644"/>
              <w:bookmarkEnd w:id="13645"/>
            </w:del>
          </w:p>
        </w:tc>
        <w:tc>
          <w:tcPr>
            <w:tcW w:w="3330" w:type="dxa"/>
            <w:tcBorders>
              <w:top w:val="single" w:sz="6" w:space="0" w:color="auto"/>
              <w:bottom w:val="single" w:sz="6" w:space="0" w:color="auto"/>
            </w:tcBorders>
          </w:tcPr>
          <w:p w:rsidR="00A21C12" w:rsidRPr="00E056B6" w:rsidDel="00371A11" w:rsidRDefault="00C0468B">
            <w:pPr>
              <w:pStyle w:val="body"/>
              <w:rPr>
                <w:del w:id="13646" w:author="Sastry, Murali" w:date="2015-06-09T17:17:00Z"/>
              </w:rPr>
              <w:pPrChange w:id="13647" w:author="Sastry, Murali" w:date="2015-06-10T10:23:00Z">
                <w:pPr>
                  <w:pStyle w:val="tableentry"/>
                  <w:keepNext/>
                  <w:outlineLvl w:val="1"/>
                </w:pPr>
              </w:pPrChange>
            </w:pPr>
            <w:del w:id="13648" w:author="Sastry, Murali" w:date="2015-06-09T17:17:00Z">
              <w:r w:rsidRPr="00E056B6" w:rsidDel="00371A11">
                <w:delText xml:space="preserve">paths&gt; </w:delText>
              </w:r>
              <w:bookmarkStart w:id="13649" w:name="_Toc421702640"/>
              <w:bookmarkStart w:id="13650" w:name="_Toc421705834"/>
              <w:bookmarkStart w:id="13651" w:name="_Toc422905814"/>
              <w:bookmarkStart w:id="13652" w:name="_Toc422936445"/>
              <w:bookmarkStart w:id="13653" w:name="_Toc422939507"/>
              <w:bookmarkStart w:id="13654" w:name="_Toc422930942"/>
              <w:bookmarkStart w:id="13655" w:name="_Toc494289074"/>
              <w:bookmarkStart w:id="13656" w:name="_Toc494291890"/>
              <w:bookmarkStart w:id="13657" w:name="_Toc494294704"/>
              <w:bookmarkEnd w:id="13649"/>
              <w:bookmarkEnd w:id="13650"/>
              <w:bookmarkEnd w:id="13651"/>
              <w:bookmarkEnd w:id="13652"/>
              <w:bookmarkEnd w:id="13653"/>
              <w:bookmarkEnd w:id="13654"/>
              <w:bookmarkEnd w:id="13655"/>
              <w:bookmarkEnd w:id="13656"/>
              <w:bookmarkEnd w:id="13657"/>
            </w:del>
          </w:p>
        </w:tc>
        <w:tc>
          <w:tcPr>
            <w:tcW w:w="3330" w:type="dxa"/>
            <w:tcBorders>
              <w:top w:val="single" w:sz="6" w:space="0" w:color="auto"/>
              <w:bottom w:val="single" w:sz="6" w:space="0" w:color="auto"/>
            </w:tcBorders>
          </w:tcPr>
          <w:p w:rsidR="00A21C12" w:rsidRPr="00E056B6" w:rsidDel="00371A11" w:rsidRDefault="00C0468B">
            <w:pPr>
              <w:pStyle w:val="body"/>
              <w:rPr>
                <w:del w:id="13658" w:author="Sastry, Murali" w:date="2015-06-09T17:17:00Z"/>
              </w:rPr>
              <w:pPrChange w:id="13659" w:author="Sastry, Murali" w:date="2015-06-10T10:23:00Z">
                <w:pPr>
                  <w:pStyle w:val="tableentry"/>
                  <w:keepNext/>
                  <w:outlineLvl w:val="1"/>
                </w:pPr>
              </w:pPrChange>
            </w:pPr>
            <w:del w:id="13660" w:author="Sastry, Murali" w:date="2015-06-09T17:17:00Z">
              <w:r w:rsidRPr="00E056B6" w:rsidDel="00371A11">
                <w:delText>List the paths to every source file used in this build.  This is the view used by the Client Spec, so any file not included will not be accessible.</w:delText>
              </w:r>
              <w:bookmarkStart w:id="13661" w:name="_Toc421702641"/>
              <w:bookmarkStart w:id="13662" w:name="_Toc421705835"/>
              <w:bookmarkStart w:id="13663" w:name="_Toc422905815"/>
              <w:bookmarkStart w:id="13664" w:name="_Toc422936446"/>
              <w:bookmarkStart w:id="13665" w:name="_Toc422939508"/>
              <w:bookmarkStart w:id="13666" w:name="_Toc422930943"/>
              <w:bookmarkStart w:id="13667" w:name="_Toc494289075"/>
              <w:bookmarkStart w:id="13668" w:name="_Toc494291891"/>
              <w:bookmarkStart w:id="13669" w:name="_Toc494294705"/>
              <w:bookmarkEnd w:id="13661"/>
              <w:bookmarkEnd w:id="13662"/>
              <w:bookmarkEnd w:id="13663"/>
              <w:bookmarkEnd w:id="13664"/>
              <w:bookmarkEnd w:id="13665"/>
              <w:bookmarkEnd w:id="13666"/>
              <w:bookmarkEnd w:id="13667"/>
              <w:bookmarkEnd w:id="13668"/>
              <w:bookmarkEnd w:id="13669"/>
            </w:del>
          </w:p>
        </w:tc>
        <w:bookmarkStart w:id="13670" w:name="_Toc421702642"/>
        <w:bookmarkStart w:id="13671" w:name="_Toc421705836"/>
        <w:bookmarkStart w:id="13672" w:name="_Toc422905816"/>
        <w:bookmarkStart w:id="13673" w:name="_Toc422936447"/>
        <w:bookmarkStart w:id="13674" w:name="_Toc422939509"/>
        <w:bookmarkStart w:id="13675" w:name="_Toc422930944"/>
        <w:bookmarkStart w:id="13676" w:name="_Toc494289076"/>
        <w:bookmarkStart w:id="13677" w:name="_Toc494291892"/>
        <w:bookmarkStart w:id="13678" w:name="_Toc494294706"/>
        <w:bookmarkEnd w:id="13670"/>
        <w:bookmarkEnd w:id="13671"/>
        <w:bookmarkEnd w:id="13672"/>
        <w:bookmarkEnd w:id="13673"/>
        <w:bookmarkEnd w:id="13674"/>
        <w:bookmarkEnd w:id="13675"/>
        <w:bookmarkEnd w:id="13676"/>
        <w:bookmarkEnd w:id="13677"/>
        <w:bookmarkEnd w:id="13678"/>
      </w:tr>
      <w:tr w:rsidR="00A21C12" w:rsidRPr="00E056B6" w:rsidDel="00371A11" w:rsidTr="00AE2A7C">
        <w:trPr>
          <w:cantSplit/>
          <w:del w:id="13679" w:author="Sastry, Murali" w:date="2015-06-09T17:17:00Z"/>
        </w:trPr>
        <w:tc>
          <w:tcPr>
            <w:tcW w:w="1890" w:type="dxa"/>
            <w:tcBorders>
              <w:top w:val="single" w:sz="6" w:space="0" w:color="auto"/>
              <w:bottom w:val="single" w:sz="6" w:space="0" w:color="auto"/>
            </w:tcBorders>
          </w:tcPr>
          <w:p w:rsidR="00A21C12" w:rsidRPr="00E056B6" w:rsidDel="00371A11" w:rsidRDefault="00C0468B">
            <w:pPr>
              <w:pStyle w:val="body"/>
              <w:rPr>
                <w:del w:id="13680" w:author="Sastry, Murali" w:date="2015-06-09T17:17:00Z"/>
              </w:rPr>
              <w:pPrChange w:id="13681" w:author="Sastry, Murali" w:date="2015-06-10T10:23:00Z">
                <w:pPr>
                  <w:pStyle w:val="tableentry"/>
                  <w:keepNext/>
                  <w:outlineLvl w:val="1"/>
                </w:pPr>
              </w:pPrChange>
            </w:pPr>
            <w:del w:id="13682" w:author="Sastry, Murali" w:date="2015-06-09T17:17:00Z">
              <w:r w:rsidRPr="00E056B6" w:rsidDel="00371A11">
                <w:delText xml:space="preserve">view_label: </w:delText>
              </w:r>
              <w:bookmarkStart w:id="13683" w:name="_Toc421702643"/>
              <w:bookmarkStart w:id="13684" w:name="_Toc421705837"/>
              <w:bookmarkStart w:id="13685" w:name="_Toc422905817"/>
              <w:bookmarkStart w:id="13686" w:name="_Toc422936448"/>
              <w:bookmarkStart w:id="13687" w:name="_Toc422939510"/>
              <w:bookmarkStart w:id="13688" w:name="_Toc422930945"/>
              <w:bookmarkStart w:id="13689" w:name="_Toc494289077"/>
              <w:bookmarkStart w:id="13690" w:name="_Toc494291893"/>
              <w:bookmarkStart w:id="13691" w:name="_Toc494294707"/>
              <w:bookmarkEnd w:id="13683"/>
              <w:bookmarkEnd w:id="13684"/>
              <w:bookmarkEnd w:id="13685"/>
              <w:bookmarkEnd w:id="13686"/>
              <w:bookmarkEnd w:id="13687"/>
              <w:bookmarkEnd w:id="13688"/>
              <w:bookmarkEnd w:id="13689"/>
              <w:bookmarkEnd w:id="13690"/>
              <w:bookmarkEnd w:id="13691"/>
            </w:del>
          </w:p>
        </w:tc>
        <w:tc>
          <w:tcPr>
            <w:tcW w:w="3330" w:type="dxa"/>
            <w:tcBorders>
              <w:top w:val="single" w:sz="6" w:space="0" w:color="auto"/>
              <w:bottom w:val="single" w:sz="6" w:space="0" w:color="auto"/>
            </w:tcBorders>
          </w:tcPr>
          <w:p w:rsidR="00A21C12" w:rsidRPr="00E056B6" w:rsidDel="00371A11" w:rsidRDefault="00C0468B">
            <w:pPr>
              <w:pStyle w:val="body"/>
              <w:rPr>
                <w:del w:id="13692" w:author="Sastry, Murali" w:date="2015-06-09T17:17:00Z"/>
              </w:rPr>
              <w:pPrChange w:id="13693" w:author="Sastry, Murali" w:date="2015-06-10T10:23:00Z">
                <w:pPr>
                  <w:pStyle w:val="tableentry"/>
                  <w:keepNext/>
                  <w:outlineLvl w:val="1"/>
                </w:pPr>
              </w:pPrChange>
            </w:pPr>
            <w:del w:id="13694" w:author="Sastry, Murali" w:date="2015-06-09T17:17:00Z">
              <w:r w:rsidRPr="00E056B6" w:rsidDel="00371A11">
                <w:delText>&lt;paths&gt;</w:delText>
              </w:r>
              <w:bookmarkStart w:id="13695" w:name="_Toc421702644"/>
              <w:bookmarkStart w:id="13696" w:name="_Toc421705838"/>
              <w:bookmarkStart w:id="13697" w:name="_Toc422905818"/>
              <w:bookmarkStart w:id="13698" w:name="_Toc422936449"/>
              <w:bookmarkStart w:id="13699" w:name="_Toc422939511"/>
              <w:bookmarkStart w:id="13700" w:name="_Toc422930946"/>
              <w:bookmarkStart w:id="13701" w:name="_Toc494289078"/>
              <w:bookmarkStart w:id="13702" w:name="_Toc494291894"/>
              <w:bookmarkStart w:id="13703" w:name="_Toc494294708"/>
              <w:bookmarkEnd w:id="13695"/>
              <w:bookmarkEnd w:id="13696"/>
              <w:bookmarkEnd w:id="13697"/>
              <w:bookmarkEnd w:id="13698"/>
              <w:bookmarkEnd w:id="13699"/>
              <w:bookmarkEnd w:id="13700"/>
              <w:bookmarkEnd w:id="13701"/>
              <w:bookmarkEnd w:id="13702"/>
              <w:bookmarkEnd w:id="13703"/>
            </w:del>
          </w:p>
        </w:tc>
        <w:tc>
          <w:tcPr>
            <w:tcW w:w="3330" w:type="dxa"/>
            <w:tcBorders>
              <w:top w:val="single" w:sz="6" w:space="0" w:color="auto"/>
              <w:bottom w:val="single" w:sz="6" w:space="0" w:color="auto"/>
            </w:tcBorders>
          </w:tcPr>
          <w:p w:rsidR="00A21C12" w:rsidRPr="00E056B6" w:rsidDel="00371A11" w:rsidRDefault="00C0468B">
            <w:pPr>
              <w:pStyle w:val="body"/>
              <w:rPr>
                <w:del w:id="13704" w:author="Sastry, Murali" w:date="2015-06-09T17:17:00Z"/>
              </w:rPr>
              <w:pPrChange w:id="13705" w:author="Sastry, Murali" w:date="2015-06-10T10:23:00Z">
                <w:pPr>
                  <w:pStyle w:val="tableentry"/>
                  <w:keepNext/>
                  <w:outlineLvl w:val="1"/>
                </w:pPr>
              </w:pPrChange>
            </w:pPr>
            <w:del w:id="13706" w:author="Sastry, Murali" w:date="2015-06-09T17:17:00Z">
              <w:r w:rsidRPr="00E056B6" w:rsidDel="00371A11">
                <w:delText>List the paths of all files that should be marked with the label for this build.</w:delText>
              </w:r>
              <w:bookmarkStart w:id="13707" w:name="_Toc421702645"/>
              <w:bookmarkStart w:id="13708" w:name="_Toc421705839"/>
              <w:bookmarkStart w:id="13709" w:name="_Toc422905819"/>
              <w:bookmarkStart w:id="13710" w:name="_Toc422936450"/>
              <w:bookmarkStart w:id="13711" w:name="_Toc422939512"/>
              <w:bookmarkStart w:id="13712" w:name="_Toc422930947"/>
              <w:bookmarkStart w:id="13713" w:name="_Toc494289079"/>
              <w:bookmarkStart w:id="13714" w:name="_Toc494291895"/>
              <w:bookmarkStart w:id="13715" w:name="_Toc494294709"/>
              <w:bookmarkEnd w:id="13707"/>
              <w:bookmarkEnd w:id="13708"/>
              <w:bookmarkEnd w:id="13709"/>
              <w:bookmarkEnd w:id="13710"/>
              <w:bookmarkEnd w:id="13711"/>
              <w:bookmarkEnd w:id="13712"/>
              <w:bookmarkEnd w:id="13713"/>
              <w:bookmarkEnd w:id="13714"/>
              <w:bookmarkEnd w:id="13715"/>
            </w:del>
          </w:p>
        </w:tc>
        <w:bookmarkStart w:id="13716" w:name="_Toc421702646"/>
        <w:bookmarkStart w:id="13717" w:name="_Toc421705840"/>
        <w:bookmarkStart w:id="13718" w:name="_Toc422905820"/>
        <w:bookmarkStart w:id="13719" w:name="_Toc422936451"/>
        <w:bookmarkStart w:id="13720" w:name="_Toc422939513"/>
        <w:bookmarkStart w:id="13721" w:name="_Toc422930948"/>
        <w:bookmarkStart w:id="13722" w:name="_Toc494289080"/>
        <w:bookmarkStart w:id="13723" w:name="_Toc494291896"/>
        <w:bookmarkStart w:id="13724" w:name="_Toc494294710"/>
        <w:bookmarkEnd w:id="13716"/>
        <w:bookmarkEnd w:id="13717"/>
        <w:bookmarkEnd w:id="13718"/>
        <w:bookmarkEnd w:id="13719"/>
        <w:bookmarkEnd w:id="13720"/>
        <w:bookmarkEnd w:id="13721"/>
        <w:bookmarkEnd w:id="13722"/>
        <w:bookmarkEnd w:id="13723"/>
        <w:bookmarkEnd w:id="13724"/>
      </w:tr>
    </w:tbl>
    <w:p w:rsidR="00A21C12" w:rsidRPr="00E056B6" w:rsidDel="00371A11" w:rsidRDefault="00C0468B">
      <w:pPr>
        <w:pStyle w:val="body"/>
        <w:rPr>
          <w:del w:id="13725" w:author="Sastry, Murali" w:date="2015-06-09T17:17:00Z"/>
        </w:rPr>
        <w:pPrChange w:id="13726" w:author="Sastry, Murali" w:date="2015-06-10T10:23:00Z">
          <w:pPr>
            <w:pStyle w:val="Heading3"/>
          </w:pPr>
        </w:pPrChange>
      </w:pPr>
      <w:bookmarkStart w:id="13727" w:name="_Toc234138275"/>
      <w:del w:id="13728" w:author="Sastry, Murali" w:date="2015-06-09T17:17:00Z">
        <w:r w:rsidRPr="00E056B6" w:rsidDel="00371A11">
          <w:delText>Description</w:delText>
        </w:r>
        <w:bookmarkEnd w:id="13727"/>
        <w:r w:rsidRPr="00E056B6" w:rsidDel="00371A11">
          <w:delText xml:space="preserve"> </w:delText>
        </w:r>
        <w:bookmarkStart w:id="13729" w:name="_Toc421702647"/>
        <w:bookmarkStart w:id="13730" w:name="_Toc421705841"/>
        <w:bookmarkStart w:id="13731" w:name="_Toc422905821"/>
        <w:bookmarkStart w:id="13732" w:name="_Toc422936452"/>
        <w:bookmarkStart w:id="13733" w:name="_Toc422939514"/>
        <w:bookmarkStart w:id="13734" w:name="_Toc422930949"/>
        <w:bookmarkStart w:id="13735" w:name="_Toc494289081"/>
        <w:bookmarkStart w:id="13736" w:name="_Toc494291897"/>
        <w:bookmarkStart w:id="13737" w:name="_Toc494294711"/>
        <w:bookmarkEnd w:id="13729"/>
        <w:bookmarkEnd w:id="13730"/>
        <w:bookmarkEnd w:id="13731"/>
        <w:bookmarkEnd w:id="13732"/>
        <w:bookmarkEnd w:id="13733"/>
        <w:bookmarkEnd w:id="13734"/>
        <w:bookmarkEnd w:id="13735"/>
        <w:bookmarkEnd w:id="13736"/>
        <w:bookmarkEnd w:id="13737"/>
      </w:del>
    </w:p>
    <w:p w:rsidR="00796D01" w:rsidRPr="00E056B6" w:rsidDel="00371A11" w:rsidRDefault="00C0468B">
      <w:pPr>
        <w:pStyle w:val="body"/>
        <w:rPr>
          <w:del w:id="13738" w:author="Sastry, Murali" w:date="2015-06-09T17:17:00Z"/>
        </w:rPr>
      </w:pPr>
      <w:del w:id="13739" w:author="Sastry, Murali" w:date="2015-06-09T17:17:00Z">
        <w:r w:rsidRPr="00E056B6" w:rsidDel="00371A11">
          <w:delText xml:space="preserve">This build script begins by syncing to the label, head paths, and addtl files specified to the &lt;client_root &gt;\HM11 folder.  </w:delText>
        </w:r>
        <w:bookmarkStart w:id="13740" w:name="_Toc421702648"/>
        <w:bookmarkStart w:id="13741" w:name="_Toc421705842"/>
        <w:bookmarkStart w:id="13742" w:name="_Toc422905822"/>
        <w:bookmarkStart w:id="13743" w:name="_Toc422936453"/>
        <w:bookmarkStart w:id="13744" w:name="_Toc422939515"/>
        <w:bookmarkStart w:id="13745" w:name="_Toc422930950"/>
        <w:bookmarkStart w:id="13746" w:name="_Toc494289082"/>
        <w:bookmarkStart w:id="13747" w:name="_Toc494291898"/>
        <w:bookmarkStart w:id="13748" w:name="_Toc494294712"/>
        <w:bookmarkEnd w:id="13740"/>
        <w:bookmarkEnd w:id="13741"/>
        <w:bookmarkEnd w:id="13742"/>
        <w:bookmarkEnd w:id="13743"/>
        <w:bookmarkEnd w:id="13744"/>
        <w:bookmarkEnd w:id="13745"/>
        <w:bookmarkEnd w:id="13746"/>
        <w:bookmarkEnd w:id="13747"/>
        <w:bookmarkEnd w:id="13748"/>
      </w:del>
    </w:p>
    <w:p w:rsidR="00796D01" w:rsidRPr="00E056B6" w:rsidDel="00371A11" w:rsidRDefault="00C0468B">
      <w:pPr>
        <w:pStyle w:val="body"/>
        <w:rPr>
          <w:del w:id="13749" w:author="Sastry, Murali" w:date="2015-06-09T17:17:00Z"/>
        </w:rPr>
      </w:pPr>
      <w:del w:id="13750" w:author="Sastry, Murali" w:date="2015-06-09T17:17:00Z">
        <w:r w:rsidRPr="00E056B6" w:rsidDel="00371A11">
          <w:delText>It builds the 64 and 32 bit versions of the QCWWAN2k, QCDiagnostics2k, and the sample CM.  It then builds the Gobi2000SDKInstaller to encapsulate these and other files in a MSI.</w:delText>
        </w:r>
        <w:bookmarkStart w:id="13751" w:name="_Toc421702649"/>
        <w:bookmarkStart w:id="13752" w:name="_Toc421705843"/>
        <w:bookmarkStart w:id="13753" w:name="_Toc422905823"/>
        <w:bookmarkStart w:id="13754" w:name="_Toc422936454"/>
        <w:bookmarkStart w:id="13755" w:name="_Toc422939516"/>
        <w:bookmarkStart w:id="13756" w:name="_Toc422930951"/>
        <w:bookmarkStart w:id="13757" w:name="_Toc494289083"/>
        <w:bookmarkStart w:id="13758" w:name="_Toc494291899"/>
        <w:bookmarkStart w:id="13759" w:name="_Toc494294713"/>
        <w:bookmarkEnd w:id="13751"/>
        <w:bookmarkEnd w:id="13752"/>
        <w:bookmarkEnd w:id="13753"/>
        <w:bookmarkEnd w:id="13754"/>
        <w:bookmarkEnd w:id="13755"/>
        <w:bookmarkEnd w:id="13756"/>
        <w:bookmarkEnd w:id="13757"/>
        <w:bookmarkEnd w:id="13758"/>
        <w:bookmarkEnd w:id="13759"/>
      </w:del>
    </w:p>
    <w:p w:rsidR="00A21C12" w:rsidRPr="00E056B6" w:rsidDel="00371A11" w:rsidRDefault="00C0468B">
      <w:pPr>
        <w:pStyle w:val="body"/>
        <w:rPr>
          <w:del w:id="13760" w:author="Sastry, Murali" w:date="2015-06-09T17:17:00Z"/>
        </w:rPr>
      </w:pPr>
      <w:del w:id="13761" w:author="Sastry, Murali" w:date="2015-06-09T17:17:00Z">
        <w:r w:rsidRPr="00E056B6" w:rsidDel="00371A11">
          <w:delText>Output files are copied to the output folder, and if the –test option was not specified the &lt;revision_name&gt; label is updated to contain all the files used in this build.</w:delText>
        </w:r>
        <w:bookmarkStart w:id="13762" w:name="_Toc421702650"/>
        <w:bookmarkStart w:id="13763" w:name="_Toc421705844"/>
        <w:bookmarkStart w:id="13764" w:name="_Toc422905824"/>
        <w:bookmarkStart w:id="13765" w:name="_Toc422936455"/>
        <w:bookmarkStart w:id="13766" w:name="_Toc422939517"/>
        <w:bookmarkStart w:id="13767" w:name="_Toc422930952"/>
        <w:bookmarkStart w:id="13768" w:name="_Toc494289084"/>
        <w:bookmarkStart w:id="13769" w:name="_Toc494291900"/>
        <w:bookmarkStart w:id="13770" w:name="_Toc494294714"/>
        <w:bookmarkEnd w:id="13762"/>
        <w:bookmarkEnd w:id="13763"/>
        <w:bookmarkEnd w:id="13764"/>
        <w:bookmarkEnd w:id="13765"/>
        <w:bookmarkEnd w:id="13766"/>
        <w:bookmarkEnd w:id="13767"/>
        <w:bookmarkEnd w:id="13768"/>
        <w:bookmarkEnd w:id="13769"/>
        <w:bookmarkEnd w:id="13770"/>
      </w:del>
    </w:p>
    <w:p w:rsidR="00A21C12" w:rsidRPr="00E056B6" w:rsidDel="00371A11" w:rsidRDefault="00C0468B">
      <w:pPr>
        <w:pStyle w:val="body"/>
        <w:rPr>
          <w:del w:id="13771" w:author="Sastry, Murali" w:date="2015-06-09T17:17:00Z"/>
        </w:rPr>
        <w:pPrChange w:id="13772" w:author="Sastry, Murali" w:date="2015-06-10T10:23:00Z">
          <w:pPr>
            <w:pStyle w:val="Heading3"/>
          </w:pPr>
        </w:pPrChange>
      </w:pPr>
      <w:bookmarkStart w:id="13773" w:name="_Toc234138276"/>
      <w:del w:id="13774" w:author="Sastry, Murali" w:date="2015-06-09T17:17:00Z">
        <w:r w:rsidRPr="00E056B6" w:rsidDel="00371A11">
          <w:delText>Output folder file structure</w:delText>
        </w:r>
        <w:bookmarkStart w:id="13775" w:name="_Toc421702651"/>
        <w:bookmarkStart w:id="13776" w:name="_Toc421705845"/>
        <w:bookmarkStart w:id="13777" w:name="_Toc422905825"/>
        <w:bookmarkStart w:id="13778" w:name="_Toc422936456"/>
        <w:bookmarkStart w:id="13779" w:name="_Toc422939518"/>
        <w:bookmarkStart w:id="13780" w:name="_Toc422930953"/>
        <w:bookmarkStart w:id="13781" w:name="_Toc494289085"/>
        <w:bookmarkStart w:id="13782" w:name="_Toc494291901"/>
        <w:bookmarkStart w:id="13783" w:name="_Toc494294715"/>
        <w:bookmarkEnd w:id="13773"/>
        <w:bookmarkEnd w:id="13775"/>
        <w:bookmarkEnd w:id="13776"/>
        <w:bookmarkEnd w:id="13777"/>
        <w:bookmarkEnd w:id="13778"/>
        <w:bookmarkEnd w:id="13779"/>
        <w:bookmarkEnd w:id="13780"/>
        <w:bookmarkEnd w:id="13781"/>
        <w:bookmarkEnd w:id="13782"/>
        <w:bookmarkEnd w:id="13783"/>
      </w:del>
    </w:p>
    <w:p w:rsidR="00A21C12" w:rsidRPr="00E056B6" w:rsidDel="00371A11" w:rsidRDefault="00C0468B">
      <w:pPr>
        <w:pStyle w:val="body"/>
        <w:rPr>
          <w:del w:id="13784" w:author="Sastry, Murali" w:date="2015-06-09T17:17:00Z"/>
        </w:rPr>
      </w:pPr>
      <w:del w:id="13785" w:author="Sastry, Murali" w:date="2015-06-09T17:17:00Z">
        <w:r w:rsidRPr="00E056B6" w:rsidDel="00371A11">
          <w:delText>The 72 folder contains:  Readme file and Gobi2000SDKInstaller.msi.</w:delText>
        </w:r>
        <w:bookmarkStart w:id="13786" w:name="_Toc421702652"/>
        <w:bookmarkStart w:id="13787" w:name="_Toc421705846"/>
        <w:bookmarkStart w:id="13788" w:name="_Toc422905826"/>
        <w:bookmarkStart w:id="13789" w:name="_Toc422936457"/>
        <w:bookmarkStart w:id="13790" w:name="_Toc422939519"/>
        <w:bookmarkStart w:id="13791" w:name="_Toc422930954"/>
        <w:bookmarkStart w:id="13792" w:name="_Toc494289086"/>
        <w:bookmarkStart w:id="13793" w:name="_Toc494291902"/>
        <w:bookmarkStart w:id="13794" w:name="_Toc494294716"/>
        <w:bookmarkEnd w:id="13786"/>
        <w:bookmarkEnd w:id="13787"/>
        <w:bookmarkEnd w:id="13788"/>
        <w:bookmarkEnd w:id="13789"/>
        <w:bookmarkEnd w:id="13790"/>
        <w:bookmarkEnd w:id="13791"/>
        <w:bookmarkEnd w:id="13792"/>
        <w:bookmarkEnd w:id="13793"/>
        <w:bookmarkEnd w:id="13794"/>
      </w:del>
    </w:p>
    <w:p w:rsidR="00A21C12" w:rsidRPr="00E056B6" w:rsidDel="00371A11" w:rsidRDefault="00C0468B">
      <w:pPr>
        <w:pStyle w:val="body"/>
        <w:rPr>
          <w:del w:id="13795" w:author="Sastry, Murali" w:date="2015-06-09T17:17:00Z"/>
        </w:rPr>
        <w:pPrChange w:id="13796" w:author="Sastry, Murali" w:date="2015-06-10T10:23:00Z">
          <w:pPr>
            <w:pStyle w:val="Heading2"/>
            <w:pageBreakBefore/>
          </w:pPr>
        </w:pPrChange>
      </w:pPr>
      <w:bookmarkStart w:id="13797" w:name="_Toc234138277"/>
      <w:del w:id="13798" w:author="Sastry, Murali" w:date="2015-06-09T17:17:00Z">
        <w:r w:rsidRPr="00E056B6" w:rsidDel="00371A11">
          <w:delText>P4 files to update</w:delText>
        </w:r>
        <w:bookmarkStart w:id="13799" w:name="_Toc421702653"/>
        <w:bookmarkStart w:id="13800" w:name="_Toc421705847"/>
        <w:bookmarkStart w:id="13801" w:name="_Toc422905827"/>
        <w:bookmarkStart w:id="13802" w:name="_Toc422936458"/>
        <w:bookmarkStart w:id="13803" w:name="_Toc422939520"/>
        <w:bookmarkStart w:id="13804" w:name="_Toc422930955"/>
        <w:bookmarkStart w:id="13805" w:name="_Toc494289087"/>
        <w:bookmarkStart w:id="13806" w:name="_Toc494291903"/>
        <w:bookmarkStart w:id="13807" w:name="_Toc494294717"/>
        <w:bookmarkEnd w:id="13797"/>
        <w:bookmarkEnd w:id="13799"/>
        <w:bookmarkEnd w:id="13800"/>
        <w:bookmarkEnd w:id="13801"/>
        <w:bookmarkEnd w:id="13802"/>
        <w:bookmarkEnd w:id="13803"/>
        <w:bookmarkEnd w:id="13804"/>
        <w:bookmarkEnd w:id="13805"/>
        <w:bookmarkEnd w:id="13806"/>
        <w:bookmarkEnd w:id="13807"/>
      </w:del>
    </w:p>
    <w:p w:rsidR="00983820" w:rsidRPr="00E056B6" w:rsidDel="00371A11" w:rsidRDefault="00C0468B">
      <w:pPr>
        <w:pStyle w:val="body"/>
        <w:rPr>
          <w:del w:id="13808" w:author="Sastry, Murali" w:date="2015-06-09T17:17:00Z"/>
        </w:rPr>
        <w:pPrChange w:id="13809" w:author="Sastry, Murali" w:date="2015-06-10T10:23:00Z">
          <w:pPr>
            <w:pStyle w:val="Caption"/>
            <w:keepNext/>
          </w:pPr>
        </w:pPrChange>
      </w:pPr>
      <w:del w:id="13810"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18</w:delText>
        </w:r>
        <w:r w:rsidR="00A31CAF" w:rsidDel="00371A11">
          <w:rPr>
            <w:b/>
          </w:rPr>
          <w:fldChar w:fldCharType="end"/>
        </w:r>
        <w:r w:rsidRPr="00E056B6" w:rsidDel="00371A11">
          <w:delText xml:space="preserve"> GOBI2000_PCSW_SDK Files to edit</w:delText>
        </w:r>
        <w:bookmarkStart w:id="13811" w:name="_Toc421702654"/>
        <w:bookmarkStart w:id="13812" w:name="_Toc421705848"/>
        <w:bookmarkStart w:id="13813" w:name="_Toc422905828"/>
        <w:bookmarkStart w:id="13814" w:name="_Toc422936459"/>
        <w:bookmarkStart w:id="13815" w:name="_Toc422939521"/>
        <w:bookmarkStart w:id="13816" w:name="_Toc422930956"/>
        <w:bookmarkStart w:id="13817" w:name="_Toc494289088"/>
        <w:bookmarkStart w:id="13818" w:name="_Toc494291904"/>
        <w:bookmarkStart w:id="13819" w:name="_Toc494294718"/>
        <w:bookmarkEnd w:id="13811"/>
        <w:bookmarkEnd w:id="13812"/>
        <w:bookmarkEnd w:id="13813"/>
        <w:bookmarkEnd w:id="13814"/>
        <w:bookmarkEnd w:id="13815"/>
        <w:bookmarkEnd w:id="13816"/>
        <w:bookmarkEnd w:id="13817"/>
        <w:bookmarkEnd w:id="13818"/>
        <w:bookmarkEnd w:id="13819"/>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10"/>
        <w:gridCol w:w="6030"/>
      </w:tblGrid>
      <w:tr w:rsidR="00A21C12" w:rsidRPr="00E056B6" w:rsidDel="00371A11" w:rsidTr="00D7065C">
        <w:trPr>
          <w:cantSplit/>
          <w:tblHeader/>
          <w:del w:id="13820" w:author="Sastry, Murali" w:date="2015-06-09T17:17:00Z"/>
        </w:trPr>
        <w:tc>
          <w:tcPr>
            <w:tcW w:w="2610" w:type="dxa"/>
            <w:tcBorders>
              <w:bottom w:val="single" w:sz="12" w:space="0" w:color="auto"/>
            </w:tcBorders>
          </w:tcPr>
          <w:p w:rsidR="00A21C12" w:rsidRPr="00E056B6" w:rsidDel="00371A11" w:rsidRDefault="00C0468B">
            <w:pPr>
              <w:pStyle w:val="body"/>
              <w:rPr>
                <w:del w:id="13821" w:author="Sastry, Murali" w:date="2015-06-09T17:17:00Z"/>
              </w:rPr>
              <w:pPrChange w:id="13822" w:author="Sastry, Murali" w:date="2015-06-10T10:23:00Z">
                <w:pPr>
                  <w:pStyle w:val="tableheading"/>
                  <w:jc w:val="left"/>
                  <w:outlineLvl w:val="1"/>
                </w:pPr>
              </w:pPrChange>
            </w:pPr>
            <w:del w:id="13823" w:author="Sastry, Murali" w:date="2015-06-09T17:17:00Z">
              <w:r w:rsidRPr="00E056B6" w:rsidDel="00371A11">
                <w:delText>File</w:delText>
              </w:r>
              <w:bookmarkStart w:id="13824" w:name="_Toc421702655"/>
              <w:bookmarkStart w:id="13825" w:name="_Toc421705849"/>
              <w:bookmarkStart w:id="13826" w:name="_Toc422905829"/>
              <w:bookmarkStart w:id="13827" w:name="_Toc422936460"/>
              <w:bookmarkStart w:id="13828" w:name="_Toc422939522"/>
              <w:bookmarkStart w:id="13829" w:name="_Toc422930957"/>
              <w:bookmarkStart w:id="13830" w:name="_Toc494289089"/>
              <w:bookmarkStart w:id="13831" w:name="_Toc494291905"/>
              <w:bookmarkStart w:id="13832" w:name="_Toc494294719"/>
              <w:bookmarkEnd w:id="13824"/>
              <w:bookmarkEnd w:id="13825"/>
              <w:bookmarkEnd w:id="13826"/>
              <w:bookmarkEnd w:id="13827"/>
              <w:bookmarkEnd w:id="13828"/>
              <w:bookmarkEnd w:id="13829"/>
              <w:bookmarkEnd w:id="13830"/>
              <w:bookmarkEnd w:id="13831"/>
              <w:bookmarkEnd w:id="13832"/>
            </w:del>
          </w:p>
        </w:tc>
        <w:tc>
          <w:tcPr>
            <w:tcW w:w="6030" w:type="dxa"/>
            <w:tcBorders>
              <w:bottom w:val="single" w:sz="12" w:space="0" w:color="auto"/>
            </w:tcBorders>
          </w:tcPr>
          <w:p w:rsidR="00A21C12" w:rsidRPr="00E056B6" w:rsidDel="00371A11" w:rsidRDefault="00C0468B">
            <w:pPr>
              <w:pStyle w:val="body"/>
              <w:rPr>
                <w:del w:id="13833" w:author="Sastry, Murali" w:date="2015-06-09T17:17:00Z"/>
              </w:rPr>
              <w:pPrChange w:id="13834" w:author="Sastry, Murali" w:date="2015-06-10T10:23:00Z">
                <w:pPr>
                  <w:pStyle w:val="tableheading"/>
                  <w:jc w:val="left"/>
                  <w:outlineLvl w:val="1"/>
                </w:pPr>
              </w:pPrChange>
            </w:pPr>
            <w:del w:id="13835" w:author="Sastry, Murali" w:date="2015-06-09T17:17:00Z">
              <w:r w:rsidRPr="00E056B6" w:rsidDel="00371A11">
                <w:delText>Description</w:delText>
              </w:r>
              <w:bookmarkStart w:id="13836" w:name="_Toc421702656"/>
              <w:bookmarkStart w:id="13837" w:name="_Toc421705850"/>
              <w:bookmarkStart w:id="13838" w:name="_Toc422905830"/>
              <w:bookmarkStart w:id="13839" w:name="_Toc422936461"/>
              <w:bookmarkStart w:id="13840" w:name="_Toc422939523"/>
              <w:bookmarkStart w:id="13841" w:name="_Toc422930958"/>
              <w:bookmarkStart w:id="13842" w:name="_Toc494289090"/>
              <w:bookmarkStart w:id="13843" w:name="_Toc494291906"/>
              <w:bookmarkStart w:id="13844" w:name="_Toc494294720"/>
              <w:bookmarkEnd w:id="13836"/>
              <w:bookmarkEnd w:id="13837"/>
              <w:bookmarkEnd w:id="13838"/>
              <w:bookmarkEnd w:id="13839"/>
              <w:bookmarkEnd w:id="13840"/>
              <w:bookmarkEnd w:id="13841"/>
              <w:bookmarkEnd w:id="13842"/>
              <w:bookmarkEnd w:id="13843"/>
              <w:bookmarkEnd w:id="13844"/>
            </w:del>
          </w:p>
        </w:tc>
        <w:bookmarkStart w:id="13845" w:name="_Toc421702657"/>
        <w:bookmarkStart w:id="13846" w:name="_Toc421705851"/>
        <w:bookmarkStart w:id="13847" w:name="_Toc422905831"/>
        <w:bookmarkStart w:id="13848" w:name="_Toc422936462"/>
        <w:bookmarkStart w:id="13849" w:name="_Toc422939524"/>
        <w:bookmarkStart w:id="13850" w:name="_Toc422930959"/>
        <w:bookmarkStart w:id="13851" w:name="_Toc494289091"/>
        <w:bookmarkStart w:id="13852" w:name="_Toc494291907"/>
        <w:bookmarkStart w:id="13853" w:name="_Toc494294721"/>
        <w:bookmarkEnd w:id="13845"/>
        <w:bookmarkEnd w:id="13846"/>
        <w:bookmarkEnd w:id="13847"/>
        <w:bookmarkEnd w:id="13848"/>
        <w:bookmarkEnd w:id="13849"/>
        <w:bookmarkEnd w:id="13850"/>
        <w:bookmarkEnd w:id="13851"/>
        <w:bookmarkEnd w:id="13852"/>
        <w:bookmarkEnd w:id="13853"/>
      </w:tr>
      <w:tr w:rsidR="00A21C12" w:rsidRPr="00E056B6" w:rsidDel="00371A11" w:rsidTr="00D7065C">
        <w:trPr>
          <w:cantSplit/>
          <w:del w:id="13854" w:author="Sastry, Murali" w:date="2015-06-09T17:17:00Z"/>
        </w:trPr>
        <w:tc>
          <w:tcPr>
            <w:tcW w:w="2610" w:type="dxa"/>
            <w:tcBorders>
              <w:top w:val="nil"/>
              <w:bottom w:val="single" w:sz="6" w:space="0" w:color="auto"/>
            </w:tcBorders>
          </w:tcPr>
          <w:p w:rsidR="00A21C12" w:rsidRPr="00E056B6" w:rsidDel="00371A11" w:rsidRDefault="00C0468B">
            <w:pPr>
              <w:pStyle w:val="body"/>
              <w:rPr>
                <w:del w:id="13855" w:author="Sastry, Murali" w:date="2015-06-09T17:17:00Z"/>
              </w:rPr>
              <w:pPrChange w:id="13856" w:author="Sastry, Murali" w:date="2015-06-10T10:23:00Z">
                <w:pPr>
                  <w:pStyle w:val="tableentry"/>
                  <w:keepNext/>
                  <w:outlineLvl w:val="1"/>
                </w:pPr>
              </w:pPrChange>
            </w:pPr>
            <w:del w:id="13857" w:author="Sastry, Murali" w:date="2015-06-09T17:17:00Z">
              <w:r w:rsidRPr="00E056B6" w:rsidDel="00371A11">
                <w:delText>Gobi2000SDKInstaller.vdproj</w:delText>
              </w:r>
              <w:bookmarkStart w:id="13858" w:name="_Toc421702658"/>
              <w:bookmarkStart w:id="13859" w:name="_Toc421705852"/>
              <w:bookmarkStart w:id="13860" w:name="_Toc422905832"/>
              <w:bookmarkStart w:id="13861" w:name="_Toc422936463"/>
              <w:bookmarkStart w:id="13862" w:name="_Toc422939525"/>
              <w:bookmarkStart w:id="13863" w:name="_Toc422930960"/>
              <w:bookmarkStart w:id="13864" w:name="_Toc494289092"/>
              <w:bookmarkStart w:id="13865" w:name="_Toc494291908"/>
              <w:bookmarkStart w:id="13866" w:name="_Toc494294722"/>
              <w:bookmarkEnd w:id="13858"/>
              <w:bookmarkEnd w:id="13859"/>
              <w:bookmarkEnd w:id="13860"/>
              <w:bookmarkEnd w:id="13861"/>
              <w:bookmarkEnd w:id="13862"/>
              <w:bookmarkEnd w:id="13863"/>
              <w:bookmarkEnd w:id="13864"/>
              <w:bookmarkEnd w:id="13865"/>
              <w:bookmarkEnd w:id="13866"/>
            </w:del>
          </w:p>
        </w:tc>
        <w:tc>
          <w:tcPr>
            <w:tcW w:w="6030" w:type="dxa"/>
            <w:tcBorders>
              <w:top w:val="nil"/>
              <w:bottom w:val="single" w:sz="6" w:space="0" w:color="auto"/>
            </w:tcBorders>
          </w:tcPr>
          <w:p w:rsidR="00A21C12" w:rsidRPr="00E056B6" w:rsidDel="00371A11" w:rsidRDefault="00C0468B">
            <w:pPr>
              <w:pStyle w:val="body"/>
              <w:rPr>
                <w:del w:id="13867" w:author="Sastry, Murali" w:date="2015-06-09T17:17:00Z"/>
              </w:rPr>
              <w:pPrChange w:id="13868" w:author="Sastry, Murali" w:date="2015-06-10T10:23:00Z">
                <w:pPr>
                  <w:pStyle w:val="tableentry"/>
                  <w:keepNext/>
                  <w:outlineLvl w:val="1"/>
                </w:pPr>
              </w:pPrChange>
            </w:pPr>
            <w:del w:id="13869" w:author="Sastry, Murali" w:date="2015-06-09T17:17:00Z">
              <w:r w:rsidRPr="00E056B6" w:rsidDel="00371A11">
                <w:delText>Update version number</w:delText>
              </w:r>
              <w:bookmarkStart w:id="13870" w:name="_Toc421702659"/>
              <w:bookmarkStart w:id="13871" w:name="_Toc421705853"/>
              <w:bookmarkStart w:id="13872" w:name="_Toc422905833"/>
              <w:bookmarkStart w:id="13873" w:name="_Toc422936464"/>
              <w:bookmarkStart w:id="13874" w:name="_Toc422939526"/>
              <w:bookmarkStart w:id="13875" w:name="_Toc422930961"/>
              <w:bookmarkStart w:id="13876" w:name="_Toc494289093"/>
              <w:bookmarkStart w:id="13877" w:name="_Toc494291909"/>
              <w:bookmarkStart w:id="13878" w:name="_Toc494294723"/>
              <w:bookmarkEnd w:id="13870"/>
              <w:bookmarkEnd w:id="13871"/>
              <w:bookmarkEnd w:id="13872"/>
              <w:bookmarkEnd w:id="13873"/>
              <w:bookmarkEnd w:id="13874"/>
              <w:bookmarkEnd w:id="13875"/>
              <w:bookmarkEnd w:id="13876"/>
              <w:bookmarkEnd w:id="13877"/>
              <w:bookmarkEnd w:id="13878"/>
            </w:del>
          </w:p>
          <w:p w:rsidR="00A21C12" w:rsidRPr="00E056B6" w:rsidDel="00371A11" w:rsidRDefault="00C0468B">
            <w:pPr>
              <w:pStyle w:val="body"/>
              <w:rPr>
                <w:del w:id="13879" w:author="Sastry, Murali" w:date="2015-06-09T17:17:00Z"/>
              </w:rPr>
              <w:pPrChange w:id="13880" w:author="Sastry, Murali" w:date="2015-06-10T10:23:00Z">
                <w:pPr>
                  <w:pStyle w:val="tableentry"/>
                  <w:keepNext/>
                  <w:outlineLvl w:val="1"/>
                </w:pPr>
              </w:pPrChange>
            </w:pPr>
            <w:del w:id="13881" w:author="Sastry, Murali" w:date="2015-06-09T17:17:00Z">
              <w:r w:rsidRPr="00E056B6" w:rsidDel="00371A11">
                <w:delText>It will prompt you to update the Product Code, say YES</w:delText>
              </w:r>
              <w:bookmarkStart w:id="13882" w:name="_Toc421702660"/>
              <w:bookmarkStart w:id="13883" w:name="_Toc421705854"/>
              <w:bookmarkStart w:id="13884" w:name="_Toc422905834"/>
              <w:bookmarkStart w:id="13885" w:name="_Toc422936465"/>
              <w:bookmarkStart w:id="13886" w:name="_Toc422939527"/>
              <w:bookmarkStart w:id="13887" w:name="_Toc422930962"/>
              <w:bookmarkStart w:id="13888" w:name="_Toc494289094"/>
              <w:bookmarkStart w:id="13889" w:name="_Toc494291910"/>
              <w:bookmarkStart w:id="13890" w:name="_Toc494294724"/>
              <w:bookmarkEnd w:id="13882"/>
              <w:bookmarkEnd w:id="13883"/>
              <w:bookmarkEnd w:id="13884"/>
              <w:bookmarkEnd w:id="13885"/>
              <w:bookmarkEnd w:id="13886"/>
              <w:bookmarkEnd w:id="13887"/>
              <w:bookmarkEnd w:id="13888"/>
              <w:bookmarkEnd w:id="13889"/>
              <w:bookmarkEnd w:id="13890"/>
            </w:del>
          </w:p>
        </w:tc>
        <w:bookmarkStart w:id="13891" w:name="_Toc421702661"/>
        <w:bookmarkStart w:id="13892" w:name="_Toc421705855"/>
        <w:bookmarkStart w:id="13893" w:name="_Toc422905835"/>
        <w:bookmarkStart w:id="13894" w:name="_Toc422936466"/>
        <w:bookmarkStart w:id="13895" w:name="_Toc422939528"/>
        <w:bookmarkStart w:id="13896" w:name="_Toc422930963"/>
        <w:bookmarkStart w:id="13897" w:name="_Toc494289095"/>
        <w:bookmarkStart w:id="13898" w:name="_Toc494291911"/>
        <w:bookmarkStart w:id="13899" w:name="_Toc494294725"/>
        <w:bookmarkEnd w:id="13891"/>
        <w:bookmarkEnd w:id="13892"/>
        <w:bookmarkEnd w:id="13893"/>
        <w:bookmarkEnd w:id="13894"/>
        <w:bookmarkEnd w:id="13895"/>
        <w:bookmarkEnd w:id="13896"/>
        <w:bookmarkEnd w:id="13897"/>
        <w:bookmarkEnd w:id="13898"/>
        <w:bookmarkEnd w:id="13899"/>
      </w:tr>
      <w:tr w:rsidR="00A21C12" w:rsidRPr="00E056B6" w:rsidDel="00371A11" w:rsidTr="00D7065C">
        <w:trPr>
          <w:cantSplit/>
          <w:del w:id="13900" w:author="Sastry, Murali" w:date="2015-06-09T17:17:00Z"/>
        </w:trPr>
        <w:tc>
          <w:tcPr>
            <w:tcW w:w="2610" w:type="dxa"/>
            <w:tcBorders>
              <w:top w:val="single" w:sz="6" w:space="0" w:color="auto"/>
              <w:bottom w:val="single" w:sz="6" w:space="0" w:color="auto"/>
            </w:tcBorders>
          </w:tcPr>
          <w:p w:rsidR="00A21C12" w:rsidRPr="00E056B6" w:rsidDel="00371A11" w:rsidRDefault="00C0468B">
            <w:pPr>
              <w:pStyle w:val="body"/>
              <w:rPr>
                <w:del w:id="13901" w:author="Sastry, Murali" w:date="2015-06-09T17:17:00Z"/>
              </w:rPr>
              <w:pPrChange w:id="13902" w:author="Sastry, Murali" w:date="2015-06-10T10:23:00Z">
                <w:pPr>
                  <w:pStyle w:val="tableentry"/>
                  <w:keepNext/>
                  <w:outlineLvl w:val="1"/>
                </w:pPr>
              </w:pPrChange>
            </w:pPr>
            <w:del w:id="13903" w:author="Sastry, Murali" w:date="2015-06-09T17:17:00Z">
              <w:r w:rsidRPr="00E056B6" w:rsidDel="00371A11">
                <w:delText>Gobi2000SDK.config</w:delText>
              </w:r>
              <w:bookmarkStart w:id="13904" w:name="_Toc421702662"/>
              <w:bookmarkStart w:id="13905" w:name="_Toc421705856"/>
              <w:bookmarkStart w:id="13906" w:name="_Toc422905836"/>
              <w:bookmarkStart w:id="13907" w:name="_Toc422936467"/>
              <w:bookmarkStart w:id="13908" w:name="_Toc422939529"/>
              <w:bookmarkStart w:id="13909" w:name="_Toc422930964"/>
              <w:bookmarkStart w:id="13910" w:name="_Toc494289096"/>
              <w:bookmarkStart w:id="13911" w:name="_Toc494291912"/>
              <w:bookmarkStart w:id="13912" w:name="_Toc494294726"/>
              <w:bookmarkEnd w:id="13904"/>
              <w:bookmarkEnd w:id="13905"/>
              <w:bookmarkEnd w:id="13906"/>
              <w:bookmarkEnd w:id="13907"/>
              <w:bookmarkEnd w:id="13908"/>
              <w:bookmarkEnd w:id="13909"/>
              <w:bookmarkEnd w:id="13910"/>
              <w:bookmarkEnd w:id="13911"/>
              <w:bookmarkEnd w:id="13912"/>
            </w:del>
          </w:p>
        </w:tc>
        <w:tc>
          <w:tcPr>
            <w:tcW w:w="6030" w:type="dxa"/>
            <w:tcBorders>
              <w:top w:val="single" w:sz="6" w:space="0" w:color="auto"/>
              <w:bottom w:val="single" w:sz="6" w:space="0" w:color="auto"/>
            </w:tcBorders>
          </w:tcPr>
          <w:p w:rsidR="00A21C12" w:rsidRPr="00E056B6" w:rsidDel="00371A11" w:rsidRDefault="00C0468B">
            <w:pPr>
              <w:pStyle w:val="body"/>
              <w:rPr>
                <w:del w:id="13913" w:author="Sastry, Murali" w:date="2015-06-09T17:17:00Z"/>
              </w:rPr>
              <w:pPrChange w:id="13914" w:author="Sastry, Murali" w:date="2015-06-10T10:23:00Z">
                <w:pPr>
                  <w:pStyle w:val="tableentry"/>
                  <w:keepNext/>
                  <w:outlineLvl w:val="1"/>
                </w:pPr>
              </w:pPrChange>
            </w:pPr>
            <w:del w:id="13915" w:author="Sastry, Murali" w:date="2015-06-09T17:17:00Z">
              <w:r w:rsidRPr="00E056B6" w:rsidDel="00371A11">
                <w:delText>Update revision_name</w:delText>
              </w:r>
              <w:bookmarkStart w:id="13916" w:name="_Toc421702663"/>
              <w:bookmarkStart w:id="13917" w:name="_Toc421705857"/>
              <w:bookmarkStart w:id="13918" w:name="_Toc422905837"/>
              <w:bookmarkStart w:id="13919" w:name="_Toc422936468"/>
              <w:bookmarkStart w:id="13920" w:name="_Toc422939530"/>
              <w:bookmarkStart w:id="13921" w:name="_Toc422930965"/>
              <w:bookmarkStart w:id="13922" w:name="_Toc494289097"/>
              <w:bookmarkStart w:id="13923" w:name="_Toc494291913"/>
              <w:bookmarkStart w:id="13924" w:name="_Toc494294727"/>
              <w:bookmarkEnd w:id="13916"/>
              <w:bookmarkEnd w:id="13917"/>
              <w:bookmarkEnd w:id="13918"/>
              <w:bookmarkEnd w:id="13919"/>
              <w:bookmarkEnd w:id="13920"/>
              <w:bookmarkEnd w:id="13921"/>
              <w:bookmarkEnd w:id="13922"/>
              <w:bookmarkEnd w:id="13923"/>
              <w:bookmarkEnd w:id="13924"/>
            </w:del>
          </w:p>
        </w:tc>
        <w:bookmarkStart w:id="13925" w:name="_Toc421702664"/>
        <w:bookmarkStart w:id="13926" w:name="_Toc421705858"/>
        <w:bookmarkStart w:id="13927" w:name="_Toc422905838"/>
        <w:bookmarkStart w:id="13928" w:name="_Toc422936469"/>
        <w:bookmarkStart w:id="13929" w:name="_Toc422939531"/>
        <w:bookmarkStart w:id="13930" w:name="_Toc422930966"/>
        <w:bookmarkStart w:id="13931" w:name="_Toc494289098"/>
        <w:bookmarkStart w:id="13932" w:name="_Toc494291914"/>
        <w:bookmarkStart w:id="13933" w:name="_Toc494294728"/>
        <w:bookmarkEnd w:id="13925"/>
        <w:bookmarkEnd w:id="13926"/>
        <w:bookmarkEnd w:id="13927"/>
        <w:bookmarkEnd w:id="13928"/>
        <w:bookmarkEnd w:id="13929"/>
        <w:bookmarkEnd w:id="13930"/>
        <w:bookmarkEnd w:id="13931"/>
        <w:bookmarkEnd w:id="13932"/>
        <w:bookmarkEnd w:id="13933"/>
      </w:tr>
      <w:tr w:rsidR="00A21C12" w:rsidRPr="00E056B6" w:rsidDel="00371A11" w:rsidTr="00D7065C">
        <w:trPr>
          <w:cantSplit/>
          <w:del w:id="13934" w:author="Sastry, Murali" w:date="2015-06-09T17:17:00Z"/>
        </w:trPr>
        <w:tc>
          <w:tcPr>
            <w:tcW w:w="2610" w:type="dxa"/>
            <w:tcBorders>
              <w:top w:val="single" w:sz="6" w:space="0" w:color="auto"/>
              <w:bottom w:val="single" w:sz="6" w:space="0" w:color="auto"/>
            </w:tcBorders>
          </w:tcPr>
          <w:p w:rsidR="00A21C12" w:rsidRPr="00E056B6" w:rsidDel="00371A11" w:rsidRDefault="00C0468B">
            <w:pPr>
              <w:pStyle w:val="body"/>
              <w:rPr>
                <w:del w:id="13935" w:author="Sastry, Murali" w:date="2015-06-09T17:17:00Z"/>
              </w:rPr>
              <w:pPrChange w:id="13936" w:author="Sastry, Murali" w:date="2015-06-10T10:23:00Z">
                <w:pPr>
                  <w:pStyle w:val="tableentry"/>
                  <w:keepNext/>
                  <w:outlineLvl w:val="1"/>
                </w:pPr>
              </w:pPrChange>
            </w:pPr>
            <w:del w:id="13937" w:author="Sastry, Murali" w:date="2015-06-09T17:17:00Z">
              <w:r w:rsidRPr="00E056B6" w:rsidDel="00371A11">
                <w:delText>Readme.rtf</w:delText>
              </w:r>
              <w:bookmarkStart w:id="13938" w:name="_Toc421702665"/>
              <w:bookmarkStart w:id="13939" w:name="_Toc421705859"/>
              <w:bookmarkStart w:id="13940" w:name="_Toc422905839"/>
              <w:bookmarkStart w:id="13941" w:name="_Toc422936470"/>
              <w:bookmarkStart w:id="13942" w:name="_Toc422939532"/>
              <w:bookmarkStart w:id="13943" w:name="_Toc422930967"/>
              <w:bookmarkStart w:id="13944" w:name="_Toc494289099"/>
              <w:bookmarkStart w:id="13945" w:name="_Toc494291915"/>
              <w:bookmarkStart w:id="13946" w:name="_Toc494294729"/>
              <w:bookmarkEnd w:id="13938"/>
              <w:bookmarkEnd w:id="13939"/>
              <w:bookmarkEnd w:id="13940"/>
              <w:bookmarkEnd w:id="13941"/>
              <w:bookmarkEnd w:id="13942"/>
              <w:bookmarkEnd w:id="13943"/>
              <w:bookmarkEnd w:id="13944"/>
              <w:bookmarkEnd w:id="13945"/>
              <w:bookmarkEnd w:id="13946"/>
            </w:del>
          </w:p>
        </w:tc>
        <w:tc>
          <w:tcPr>
            <w:tcW w:w="6030" w:type="dxa"/>
            <w:tcBorders>
              <w:top w:val="single" w:sz="6" w:space="0" w:color="auto"/>
              <w:bottom w:val="single" w:sz="6" w:space="0" w:color="auto"/>
            </w:tcBorders>
          </w:tcPr>
          <w:p w:rsidR="00A21C12" w:rsidRPr="00E056B6" w:rsidDel="00371A11" w:rsidRDefault="00C0468B">
            <w:pPr>
              <w:pStyle w:val="body"/>
              <w:rPr>
                <w:del w:id="13947" w:author="Sastry, Murali" w:date="2015-06-09T17:17:00Z"/>
              </w:rPr>
              <w:pPrChange w:id="13948" w:author="Sastry, Murali" w:date="2015-06-10T10:23:00Z">
                <w:pPr>
                  <w:pStyle w:val="tableentry"/>
                  <w:keepNext/>
                  <w:outlineLvl w:val="1"/>
                </w:pPr>
              </w:pPrChange>
            </w:pPr>
            <w:del w:id="13949" w:author="Sastry, Murali" w:date="2015-06-09T17:17:00Z">
              <w:r w:rsidRPr="00E056B6" w:rsidDel="00371A11">
                <w:delText>Version at top</w:delText>
              </w:r>
              <w:bookmarkStart w:id="13950" w:name="_Toc421702666"/>
              <w:bookmarkStart w:id="13951" w:name="_Toc421705860"/>
              <w:bookmarkStart w:id="13952" w:name="_Toc422905840"/>
              <w:bookmarkStart w:id="13953" w:name="_Toc422936471"/>
              <w:bookmarkStart w:id="13954" w:name="_Toc422939533"/>
              <w:bookmarkStart w:id="13955" w:name="_Toc422930968"/>
              <w:bookmarkStart w:id="13956" w:name="_Toc494289100"/>
              <w:bookmarkStart w:id="13957" w:name="_Toc494291916"/>
              <w:bookmarkStart w:id="13958" w:name="_Toc494294730"/>
              <w:bookmarkEnd w:id="13950"/>
              <w:bookmarkEnd w:id="13951"/>
              <w:bookmarkEnd w:id="13952"/>
              <w:bookmarkEnd w:id="13953"/>
              <w:bookmarkEnd w:id="13954"/>
              <w:bookmarkEnd w:id="13955"/>
              <w:bookmarkEnd w:id="13956"/>
              <w:bookmarkEnd w:id="13957"/>
              <w:bookmarkEnd w:id="13958"/>
            </w:del>
          </w:p>
          <w:p w:rsidR="00A21C12" w:rsidRPr="00E056B6" w:rsidDel="00371A11" w:rsidRDefault="00C0468B">
            <w:pPr>
              <w:pStyle w:val="body"/>
              <w:rPr>
                <w:del w:id="13959" w:author="Sastry, Murali" w:date="2015-06-09T17:17:00Z"/>
              </w:rPr>
              <w:pPrChange w:id="13960" w:author="Sastry, Murali" w:date="2015-06-10T10:23:00Z">
                <w:pPr>
                  <w:pStyle w:val="tableentry"/>
                  <w:keepNext/>
                  <w:outlineLvl w:val="1"/>
                </w:pPr>
              </w:pPrChange>
            </w:pPr>
            <w:del w:id="13961" w:author="Sastry, Murali" w:date="2015-06-09T17:17:00Z">
              <w:r w:rsidRPr="00E056B6" w:rsidDel="00371A11">
                <w:delText>Date at top</w:delText>
              </w:r>
              <w:bookmarkStart w:id="13962" w:name="_Toc421702667"/>
              <w:bookmarkStart w:id="13963" w:name="_Toc421705861"/>
              <w:bookmarkStart w:id="13964" w:name="_Toc422905841"/>
              <w:bookmarkStart w:id="13965" w:name="_Toc422936472"/>
              <w:bookmarkStart w:id="13966" w:name="_Toc422939534"/>
              <w:bookmarkStart w:id="13967" w:name="_Toc422930969"/>
              <w:bookmarkStart w:id="13968" w:name="_Toc494289101"/>
              <w:bookmarkStart w:id="13969" w:name="_Toc494291917"/>
              <w:bookmarkStart w:id="13970" w:name="_Toc494294731"/>
              <w:bookmarkEnd w:id="13962"/>
              <w:bookmarkEnd w:id="13963"/>
              <w:bookmarkEnd w:id="13964"/>
              <w:bookmarkEnd w:id="13965"/>
              <w:bookmarkEnd w:id="13966"/>
              <w:bookmarkEnd w:id="13967"/>
              <w:bookmarkEnd w:id="13968"/>
              <w:bookmarkEnd w:id="13969"/>
              <w:bookmarkEnd w:id="13970"/>
            </w:del>
          </w:p>
          <w:p w:rsidR="00A21C12" w:rsidRPr="00E056B6" w:rsidDel="00371A11" w:rsidRDefault="00C0468B">
            <w:pPr>
              <w:pStyle w:val="body"/>
              <w:rPr>
                <w:del w:id="13971" w:author="Sastry, Murali" w:date="2015-06-09T17:17:00Z"/>
              </w:rPr>
              <w:pPrChange w:id="13972" w:author="Sastry, Murali" w:date="2015-06-10T10:23:00Z">
                <w:pPr>
                  <w:pStyle w:val="tableentry"/>
                  <w:keepNext/>
                  <w:outlineLvl w:val="1"/>
                </w:pPr>
              </w:pPrChange>
            </w:pPr>
            <w:del w:id="13973" w:author="Sastry, Murali" w:date="2015-06-09T17:17:00Z">
              <w:r w:rsidRPr="00E056B6" w:rsidDel="00371A11">
                <w:delText>Add any installation notes</w:delText>
              </w:r>
              <w:bookmarkStart w:id="13974" w:name="_Toc421702668"/>
              <w:bookmarkStart w:id="13975" w:name="_Toc421705862"/>
              <w:bookmarkStart w:id="13976" w:name="_Toc422905842"/>
              <w:bookmarkStart w:id="13977" w:name="_Toc422936473"/>
              <w:bookmarkStart w:id="13978" w:name="_Toc422939535"/>
              <w:bookmarkStart w:id="13979" w:name="_Toc422930970"/>
              <w:bookmarkStart w:id="13980" w:name="_Toc494289102"/>
              <w:bookmarkStart w:id="13981" w:name="_Toc494291918"/>
              <w:bookmarkStart w:id="13982" w:name="_Toc494294732"/>
              <w:bookmarkEnd w:id="13974"/>
              <w:bookmarkEnd w:id="13975"/>
              <w:bookmarkEnd w:id="13976"/>
              <w:bookmarkEnd w:id="13977"/>
              <w:bookmarkEnd w:id="13978"/>
              <w:bookmarkEnd w:id="13979"/>
              <w:bookmarkEnd w:id="13980"/>
              <w:bookmarkEnd w:id="13981"/>
              <w:bookmarkEnd w:id="13982"/>
            </w:del>
          </w:p>
          <w:p w:rsidR="00A21C12" w:rsidRPr="00E056B6" w:rsidDel="00371A11" w:rsidRDefault="00C0468B">
            <w:pPr>
              <w:pStyle w:val="body"/>
              <w:rPr>
                <w:del w:id="13983" w:author="Sastry, Murali" w:date="2015-06-09T17:17:00Z"/>
              </w:rPr>
              <w:pPrChange w:id="13984" w:author="Sastry, Murali" w:date="2015-06-10T10:23:00Z">
                <w:pPr>
                  <w:pStyle w:val="tableentry"/>
                  <w:keepNext/>
                  <w:outlineLvl w:val="1"/>
                </w:pPr>
              </w:pPrChange>
            </w:pPr>
            <w:del w:id="13985" w:author="Sastry, Murali" w:date="2015-06-09T17:17:00Z">
              <w:r w:rsidRPr="00E056B6" w:rsidDel="00371A11">
                <w:delText>Change “This” release section to “</w:delText>
              </w:r>
              <w:r w:rsidRPr="00E056B6" w:rsidDel="00371A11">
                <w:rPr>
                  <w:iCs/>
                </w:rPr>
                <w:delText>Prior”</w:delText>
              </w:r>
              <w:r w:rsidRPr="00E056B6" w:rsidDel="00371A11">
                <w:delText xml:space="preserve"> Release</w:delText>
              </w:r>
              <w:bookmarkStart w:id="13986" w:name="_Toc421702669"/>
              <w:bookmarkStart w:id="13987" w:name="_Toc421705863"/>
              <w:bookmarkStart w:id="13988" w:name="_Toc422905843"/>
              <w:bookmarkStart w:id="13989" w:name="_Toc422936474"/>
              <w:bookmarkStart w:id="13990" w:name="_Toc422939536"/>
              <w:bookmarkStart w:id="13991" w:name="_Toc422930971"/>
              <w:bookmarkStart w:id="13992" w:name="_Toc494289103"/>
              <w:bookmarkStart w:id="13993" w:name="_Toc494291919"/>
              <w:bookmarkStart w:id="13994" w:name="_Toc494294733"/>
              <w:bookmarkEnd w:id="13986"/>
              <w:bookmarkEnd w:id="13987"/>
              <w:bookmarkEnd w:id="13988"/>
              <w:bookmarkEnd w:id="13989"/>
              <w:bookmarkEnd w:id="13990"/>
              <w:bookmarkEnd w:id="13991"/>
              <w:bookmarkEnd w:id="13992"/>
              <w:bookmarkEnd w:id="13993"/>
              <w:bookmarkEnd w:id="13994"/>
            </w:del>
          </w:p>
          <w:p w:rsidR="00A21C12" w:rsidRPr="00E056B6" w:rsidDel="00371A11" w:rsidRDefault="00C0468B">
            <w:pPr>
              <w:pStyle w:val="body"/>
              <w:rPr>
                <w:del w:id="13995" w:author="Sastry, Murali" w:date="2015-06-09T17:17:00Z"/>
              </w:rPr>
              <w:pPrChange w:id="13996" w:author="Sastry, Murali" w:date="2015-06-10T10:23:00Z">
                <w:pPr>
                  <w:pStyle w:val="tableentry"/>
                  <w:keepNext/>
                  <w:outlineLvl w:val="1"/>
                </w:pPr>
              </w:pPrChange>
            </w:pPr>
            <w:del w:id="13997" w:author="Sastry, Murali" w:date="2015-06-09T17:17:00Z">
              <w:r w:rsidRPr="00E056B6" w:rsidDel="00371A11">
                <w:delText>Add the new “This”</w:delText>
              </w:r>
              <w:r w:rsidRPr="00E056B6" w:rsidDel="00371A11">
                <w:rPr>
                  <w:iCs/>
                </w:rPr>
                <w:delText xml:space="preserve"> Release</w:delText>
              </w:r>
              <w:r w:rsidRPr="00E056B6" w:rsidDel="00371A11">
                <w:delText xml:space="preserve"> section</w:delText>
              </w:r>
              <w:bookmarkStart w:id="13998" w:name="_Toc421702670"/>
              <w:bookmarkStart w:id="13999" w:name="_Toc421705864"/>
              <w:bookmarkStart w:id="14000" w:name="_Toc422905844"/>
              <w:bookmarkStart w:id="14001" w:name="_Toc422936475"/>
              <w:bookmarkStart w:id="14002" w:name="_Toc422939537"/>
              <w:bookmarkStart w:id="14003" w:name="_Toc422930972"/>
              <w:bookmarkStart w:id="14004" w:name="_Toc494289104"/>
              <w:bookmarkStart w:id="14005" w:name="_Toc494291920"/>
              <w:bookmarkStart w:id="14006" w:name="_Toc494294734"/>
              <w:bookmarkEnd w:id="13998"/>
              <w:bookmarkEnd w:id="13999"/>
              <w:bookmarkEnd w:id="14000"/>
              <w:bookmarkEnd w:id="14001"/>
              <w:bookmarkEnd w:id="14002"/>
              <w:bookmarkEnd w:id="14003"/>
              <w:bookmarkEnd w:id="14004"/>
              <w:bookmarkEnd w:id="14005"/>
              <w:bookmarkEnd w:id="14006"/>
            </w:del>
          </w:p>
          <w:p w:rsidR="00A21C12" w:rsidRPr="00E056B6" w:rsidDel="00371A11" w:rsidRDefault="00C0468B">
            <w:pPr>
              <w:pStyle w:val="body"/>
              <w:rPr>
                <w:del w:id="14007" w:author="Sastry, Murali" w:date="2015-06-09T17:17:00Z"/>
              </w:rPr>
              <w:pPrChange w:id="14008" w:author="Sastry, Murali" w:date="2015-06-10T10:23:00Z">
                <w:pPr>
                  <w:pStyle w:val="tableentry"/>
                  <w:keepNext/>
                  <w:outlineLvl w:val="1"/>
                </w:pPr>
              </w:pPrChange>
            </w:pPr>
            <w:del w:id="14009" w:author="Sastry, Murali" w:date="2015-06-09T17:17:00Z">
              <w:r w:rsidRPr="00E056B6" w:rsidDel="00371A11">
                <w:delText>Add any known issues</w:delText>
              </w:r>
              <w:bookmarkStart w:id="14010" w:name="_Toc421702671"/>
              <w:bookmarkStart w:id="14011" w:name="_Toc421705865"/>
              <w:bookmarkStart w:id="14012" w:name="_Toc422905845"/>
              <w:bookmarkStart w:id="14013" w:name="_Toc422936476"/>
              <w:bookmarkStart w:id="14014" w:name="_Toc422939538"/>
              <w:bookmarkStart w:id="14015" w:name="_Toc422930973"/>
              <w:bookmarkStart w:id="14016" w:name="_Toc494289105"/>
              <w:bookmarkStart w:id="14017" w:name="_Toc494291921"/>
              <w:bookmarkStart w:id="14018" w:name="_Toc494294735"/>
              <w:bookmarkEnd w:id="14010"/>
              <w:bookmarkEnd w:id="14011"/>
              <w:bookmarkEnd w:id="14012"/>
              <w:bookmarkEnd w:id="14013"/>
              <w:bookmarkEnd w:id="14014"/>
              <w:bookmarkEnd w:id="14015"/>
              <w:bookmarkEnd w:id="14016"/>
              <w:bookmarkEnd w:id="14017"/>
              <w:bookmarkEnd w:id="14018"/>
            </w:del>
          </w:p>
        </w:tc>
        <w:bookmarkStart w:id="14019" w:name="_Toc421702672"/>
        <w:bookmarkStart w:id="14020" w:name="_Toc421705866"/>
        <w:bookmarkStart w:id="14021" w:name="_Toc422905846"/>
        <w:bookmarkStart w:id="14022" w:name="_Toc422936477"/>
        <w:bookmarkStart w:id="14023" w:name="_Toc422939539"/>
        <w:bookmarkStart w:id="14024" w:name="_Toc422930974"/>
        <w:bookmarkStart w:id="14025" w:name="_Toc494289106"/>
        <w:bookmarkStart w:id="14026" w:name="_Toc494291922"/>
        <w:bookmarkStart w:id="14027" w:name="_Toc494294736"/>
        <w:bookmarkEnd w:id="14019"/>
        <w:bookmarkEnd w:id="14020"/>
        <w:bookmarkEnd w:id="14021"/>
        <w:bookmarkEnd w:id="14022"/>
        <w:bookmarkEnd w:id="14023"/>
        <w:bookmarkEnd w:id="14024"/>
        <w:bookmarkEnd w:id="14025"/>
        <w:bookmarkEnd w:id="14026"/>
        <w:bookmarkEnd w:id="14027"/>
      </w:tr>
      <w:tr w:rsidR="0012170C" w:rsidRPr="00E056B6" w:rsidDel="00371A11" w:rsidTr="00D7065C">
        <w:trPr>
          <w:cantSplit/>
          <w:del w:id="14028" w:author="Sastry, Murali" w:date="2015-06-09T17:17:00Z"/>
        </w:trPr>
        <w:tc>
          <w:tcPr>
            <w:tcW w:w="2610" w:type="dxa"/>
            <w:tcBorders>
              <w:top w:val="single" w:sz="6" w:space="0" w:color="auto"/>
              <w:bottom w:val="single" w:sz="6" w:space="0" w:color="auto"/>
            </w:tcBorders>
          </w:tcPr>
          <w:p w:rsidR="0012170C" w:rsidRPr="00E056B6" w:rsidDel="00371A11" w:rsidRDefault="00C0468B">
            <w:pPr>
              <w:pStyle w:val="body"/>
              <w:rPr>
                <w:del w:id="14029" w:author="Sastry, Murali" w:date="2015-06-09T17:17:00Z"/>
              </w:rPr>
              <w:pPrChange w:id="14030" w:author="Sastry, Murali" w:date="2015-06-10T10:23:00Z">
                <w:pPr>
                  <w:pStyle w:val="tableentry"/>
                  <w:keepNext/>
                  <w:outlineLvl w:val="1"/>
                </w:pPr>
              </w:pPrChange>
            </w:pPr>
            <w:del w:id="14031" w:author="Sastry, Murali" w:date="2015-06-09T17:17:00Z">
              <w:r w:rsidRPr="00E056B6" w:rsidDel="00371A11">
                <w:delText>QCDiagnostics2k.rc</w:delText>
              </w:r>
              <w:bookmarkStart w:id="14032" w:name="_Toc421702673"/>
              <w:bookmarkStart w:id="14033" w:name="_Toc421705867"/>
              <w:bookmarkStart w:id="14034" w:name="_Toc422905847"/>
              <w:bookmarkStart w:id="14035" w:name="_Toc422936478"/>
              <w:bookmarkStart w:id="14036" w:name="_Toc422939540"/>
              <w:bookmarkStart w:id="14037" w:name="_Toc422930975"/>
              <w:bookmarkStart w:id="14038" w:name="_Toc494289107"/>
              <w:bookmarkStart w:id="14039" w:name="_Toc494291923"/>
              <w:bookmarkStart w:id="14040" w:name="_Toc494294737"/>
              <w:bookmarkEnd w:id="14032"/>
              <w:bookmarkEnd w:id="14033"/>
              <w:bookmarkEnd w:id="14034"/>
              <w:bookmarkEnd w:id="14035"/>
              <w:bookmarkEnd w:id="14036"/>
              <w:bookmarkEnd w:id="14037"/>
              <w:bookmarkEnd w:id="14038"/>
              <w:bookmarkEnd w:id="14039"/>
              <w:bookmarkEnd w:id="14040"/>
            </w:del>
          </w:p>
        </w:tc>
        <w:tc>
          <w:tcPr>
            <w:tcW w:w="6030" w:type="dxa"/>
            <w:tcBorders>
              <w:top w:val="single" w:sz="6" w:space="0" w:color="auto"/>
              <w:bottom w:val="single" w:sz="6" w:space="0" w:color="auto"/>
            </w:tcBorders>
          </w:tcPr>
          <w:p w:rsidR="0012170C" w:rsidRPr="00E056B6" w:rsidDel="00371A11" w:rsidRDefault="00C0468B">
            <w:pPr>
              <w:pStyle w:val="body"/>
              <w:rPr>
                <w:del w:id="14041" w:author="Sastry, Murali" w:date="2015-06-09T17:17:00Z"/>
              </w:rPr>
              <w:pPrChange w:id="14042" w:author="Sastry, Murali" w:date="2015-06-10T10:23:00Z">
                <w:pPr>
                  <w:pStyle w:val="tableentry"/>
                  <w:keepNext/>
                  <w:outlineLvl w:val="1"/>
                </w:pPr>
              </w:pPrChange>
            </w:pPr>
            <w:del w:id="14043" w:author="Sastry, Murali" w:date="2015-06-09T17:17:00Z">
              <w:r w:rsidRPr="00E056B6" w:rsidDel="00371A11">
                <w:delText>Update if anything has changed for this library</w:delText>
              </w:r>
              <w:bookmarkStart w:id="14044" w:name="_Toc421702674"/>
              <w:bookmarkStart w:id="14045" w:name="_Toc421705868"/>
              <w:bookmarkStart w:id="14046" w:name="_Toc422905848"/>
              <w:bookmarkStart w:id="14047" w:name="_Toc422936479"/>
              <w:bookmarkStart w:id="14048" w:name="_Toc422939541"/>
              <w:bookmarkStart w:id="14049" w:name="_Toc422930976"/>
              <w:bookmarkStart w:id="14050" w:name="_Toc494289108"/>
              <w:bookmarkStart w:id="14051" w:name="_Toc494291924"/>
              <w:bookmarkStart w:id="14052" w:name="_Toc494294738"/>
              <w:bookmarkEnd w:id="14044"/>
              <w:bookmarkEnd w:id="14045"/>
              <w:bookmarkEnd w:id="14046"/>
              <w:bookmarkEnd w:id="14047"/>
              <w:bookmarkEnd w:id="14048"/>
              <w:bookmarkEnd w:id="14049"/>
              <w:bookmarkEnd w:id="14050"/>
              <w:bookmarkEnd w:id="14051"/>
              <w:bookmarkEnd w:id="14052"/>
            </w:del>
          </w:p>
        </w:tc>
        <w:bookmarkStart w:id="14053" w:name="_Toc421702675"/>
        <w:bookmarkStart w:id="14054" w:name="_Toc421705869"/>
        <w:bookmarkStart w:id="14055" w:name="_Toc422905849"/>
        <w:bookmarkStart w:id="14056" w:name="_Toc422936480"/>
        <w:bookmarkStart w:id="14057" w:name="_Toc422939542"/>
        <w:bookmarkStart w:id="14058" w:name="_Toc422930977"/>
        <w:bookmarkStart w:id="14059" w:name="_Toc494289109"/>
        <w:bookmarkStart w:id="14060" w:name="_Toc494291925"/>
        <w:bookmarkStart w:id="14061" w:name="_Toc494294739"/>
        <w:bookmarkEnd w:id="14053"/>
        <w:bookmarkEnd w:id="14054"/>
        <w:bookmarkEnd w:id="14055"/>
        <w:bookmarkEnd w:id="14056"/>
        <w:bookmarkEnd w:id="14057"/>
        <w:bookmarkEnd w:id="14058"/>
        <w:bookmarkEnd w:id="14059"/>
        <w:bookmarkEnd w:id="14060"/>
        <w:bookmarkEnd w:id="14061"/>
      </w:tr>
      <w:tr w:rsidR="0012170C" w:rsidRPr="00E056B6" w:rsidDel="00371A11" w:rsidTr="00D7065C">
        <w:trPr>
          <w:cantSplit/>
          <w:del w:id="14062" w:author="Sastry, Murali" w:date="2015-06-09T17:17:00Z"/>
        </w:trPr>
        <w:tc>
          <w:tcPr>
            <w:tcW w:w="2610" w:type="dxa"/>
            <w:tcBorders>
              <w:top w:val="single" w:sz="6" w:space="0" w:color="auto"/>
              <w:bottom w:val="single" w:sz="6" w:space="0" w:color="auto"/>
            </w:tcBorders>
          </w:tcPr>
          <w:p w:rsidR="0012170C" w:rsidRPr="00E056B6" w:rsidDel="00371A11" w:rsidRDefault="00C0468B">
            <w:pPr>
              <w:pStyle w:val="body"/>
              <w:rPr>
                <w:del w:id="14063" w:author="Sastry, Murali" w:date="2015-06-09T17:17:00Z"/>
              </w:rPr>
              <w:pPrChange w:id="14064" w:author="Sastry, Murali" w:date="2015-06-10T10:23:00Z">
                <w:pPr>
                  <w:pStyle w:val="tableentry"/>
                  <w:keepNext/>
                  <w:outlineLvl w:val="1"/>
                </w:pPr>
              </w:pPrChange>
            </w:pPr>
            <w:del w:id="14065" w:author="Sastry, Murali" w:date="2015-06-09T17:17:00Z">
              <w:r w:rsidRPr="00E056B6" w:rsidDel="00371A11">
                <w:delText>QCWWAN2k.rc</w:delText>
              </w:r>
              <w:bookmarkStart w:id="14066" w:name="_Toc421702676"/>
              <w:bookmarkStart w:id="14067" w:name="_Toc421705870"/>
              <w:bookmarkStart w:id="14068" w:name="_Toc422905850"/>
              <w:bookmarkStart w:id="14069" w:name="_Toc422936481"/>
              <w:bookmarkStart w:id="14070" w:name="_Toc422939543"/>
              <w:bookmarkStart w:id="14071" w:name="_Toc422930978"/>
              <w:bookmarkStart w:id="14072" w:name="_Toc494289110"/>
              <w:bookmarkStart w:id="14073" w:name="_Toc494291926"/>
              <w:bookmarkStart w:id="14074" w:name="_Toc494294740"/>
              <w:bookmarkEnd w:id="14066"/>
              <w:bookmarkEnd w:id="14067"/>
              <w:bookmarkEnd w:id="14068"/>
              <w:bookmarkEnd w:id="14069"/>
              <w:bookmarkEnd w:id="14070"/>
              <w:bookmarkEnd w:id="14071"/>
              <w:bookmarkEnd w:id="14072"/>
              <w:bookmarkEnd w:id="14073"/>
              <w:bookmarkEnd w:id="14074"/>
            </w:del>
          </w:p>
        </w:tc>
        <w:tc>
          <w:tcPr>
            <w:tcW w:w="6030" w:type="dxa"/>
            <w:tcBorders>
              <w:top w:val="single" w:sz="6" w:space="0" w:color="auto"/>
              <w:bottom w:val="single" w:sz="6" w:space="0" w:color="auto"/>
            </w:tcBorders>
          </w:tcPr>
          <w:p w:rsidR="0012170C" w:rsidRPr="00E056B6" w:rsidDel="00371A11" w:rsidRDefault="00C0468B">
            <w:pPr>
              <w:pStyle w:val="body"/>
              <w:rPr>
                <w:del w:id="14075" w:author="Sastry, Murali" w:date="2015-06-09T17:17:00Z"/>
              </w:rPr>
              <w:pPrChange w:id="14076" w:author="Sastry, Murali" w:date="2015-06-10T10:23:00Z">
                <w:pPr>
                  <w:pStyle w:val="tableentry"/>
                  <w:keepNext/>
                  <w:outlineLvl w:val="1"/>
                </w:pPr>
              </w:pPrChange>
            </w:pPr>
            <w:del w:id="14077" w:author="Sastry, Murali" w:date="2015-06-09T17:17:00Z">
              <w:r w:rsidRPr="00E056B6" w:rsidDel="00371A11">
                <w:delText>Update to match the version number of this release</w:delText>
              </w:r>
              <w:bookmarkStart w:id="14078" w:name="_Toc421702677"/>
              <w:bookmarkStart w:id="14079" w:name="_Toc421705871"/>
              <w:bookmarkStart w:id="14080" w:name="_Toc422905851"/>
              <w:bookmarkStart w:id="14081" w:name="_Toc422936482"/>
              <w:bookmarkStart w:id="14082" w:name="_Toc422939544"/>
              <w:bookmarkStart w:id="14083" w:name="_Toc422930979"/>
              <w:bookmarkStart w:id="14084" w:name="_Toc494289111"/>
              <w:bookmarkStart w:id="14085" w:name="_Toc494291927"/>
              <w:bookmarkStart w:id="14086" w:name="_Toc494294741"/>
              <w:bookmarkEnd w:id="14078"/>
              <w:bookmarkEnd w:id="14079"/>
              <w:bookmarkEnd w:id="14080"/>
              <w:bookmarkEnd w:id="14081"/>
              <w:bookmarkEnd w:id="14082"/>
              <w:bookmarkEnd w:id="14083"/>
              <w:bookmarkEnd w:id="14084"/>
              <w:bookmarkEnd w:id="14085"/>
              <w:bookmarkEnd w:id="14086"/>
            </w:del>
          </w:p>
          <w:p w:rsidR="00AE76F1" w:rsidRPr="00E056B6" w:rsidDel="00371A11" w:rsidRDefault="00C0468B">
            <w:pPr>
              <w:pStyle w:val="body"/>
              <w:rPr>
                <w:del w:id="14087" w:author="Sastry, Murali" w:date="2015-06-09T17:17:00Z"/>
              </w:rPr>
              <w:pPrChange w:id="14088" w:author="Sastry, Murali" w:date="2015-06-10T10:23:00Z">
                <w:pPr>
                  <w:pStyle w:val="tableentry"/>
                  <w:keepNext/>
                  <w:outlineLvl w:val="1"/>
                </w:pPr>
              </w:pPrChange>
            </w:pPr>
            <w:del w:id="14089" w:author="Sastry, Murali" w:date="2015-06-09T17:17:00Z">
              <w:r w:rsidRPr="00E056B6" w:rsidDel="00371A11">
                <w:delText>If rebuilding, bump the fourth digit</w:delText>
              </w:r>
              <w:bookmarkStart w:id="14090" w:name="_Toc421702678"/>
              <w:bookmarkStart w:id="14091" w:name="_Toc421705872"/>
              <w:bookmarkStart w:id="14092" w:name="_Toc422905852"/>
              <w:bookmarkStart w:id="14093" w:name="_Toc422936483"/>
              <w:bookmarkStart w:id="14094" w:name="_Toc422939545"/>
              <w:bookmarkStart w:id="14095" w:name="_Toc422930980"/>
              <w:bookmarkStart w:id="14096" w:name="_Toc494289112"/>
              <w:bookmarkStart w:id="14097" w:name="_Toc494291928"/>
              <w:bookmarkStart w:id="14098" w:name="_Toc494294742"/>
              <w:bookmarkEnd w:id="14090"/>
              <w:bookmarkEnd w:id="14091"/>
              <w:bookmarkEnd w:id="14092"/>
              <w:bookmarkEnd w:id="14093"/>
              <w:bookmarkEnd w:id="14094"/>
              <w:bookmarkEnd w:id="14095"/>
              <w:bookmarkEnd w:id="14096"/>
              <w:bookmarkEnd w:id="14097"/>
              <w:bookmarkEnd w:id="14098"/>
            </w:del>
          </w:p>
        </w:tc>
        <w:bookmarkStart w:id="14099" w:name="_Toc421702679"/>
        <w:bookmarkStart w:id="14100" w:name="_Toc421705873"/>
        <w:bookmarkStart w:id="14101" w:name="_Toc422905853"/>
        <w:bookmarkStart w:id="14102" w:name="_Toc422936484"/>
        <w:bookmarkStart w:id="14103" w:name="_Toc422939546"/>
        <w:bookmarkStart w:id="14104" w:name="_Toc422930981"/>
        <w:bookmarkStart w:id="14105" w:name="_Toc494289113"/>
        <w:bookmarkStart w:id="14106" w:name="_Toc494291929"/>
        <w:bookmarkStart w:id="14107" w:name="_Toc494294743"/>
        <w:bookmarkEnd w:id="14099"/>
        <w:bookmarkEnd w:id="14100"/>
        <w:bookmarkEnd w:id="14101"/>
        <w:bookmarkEnd w:id="14102"/>
        <w:bookmarkEnd w:id="14103"/>
        <w:bookmarkEnd w:id="14104"/>
        <w:bookmarkEnd w:id="14105"/>
        <w:bookmarkEnd w:id="14106"/>
        <w:bookmarkEnd w:id="14107"/>
      </w:tr>
      <w:tr w:rsidR="00516265" w:rsidRPr="00E056B6" w:rsidDel="00371A11" w:rsidTr="00D7065C">
        <w:trPr>
          <w:cantSplit/>
          <w:del w:id="14108" w:author="Sastry, Murali" w:date="2015-06-09T17:17:00Z"/>
        </w:trPr>
        <w:tc>
          <w:tcPr>
            <w:tcW w:w="2610" w:type="dxa"/>
            <w:tcBorders>
              <w:top w:val="single" w:sz="6" w:space="0" w:color="auto"/>
              <w:bottom w:val="single" w:sz="6" w:space="0" w:color="auto"/>
            </w:tcBorders>
          </w:tcPr>
          <w:p w:rsidR="00516265" w:rsidRPr="00E056B6" w:rsidDel="00371A11" w:rsidRDefault="00C0468B">
            <w:pPr>
              <w:pStyle w:val="body"/>
              <w:rPr>
                <w:del w:id="14109" w:author="Sastry, Murali" w:date="2015-06-09T17:17:00Z"/>
              </w:rPr>
              <w:pPrChange w:id="14110" w:author="Sastry, Murali" w:date="2015-06-10T10:23:00Z">
                <w:pPr>
                  <w:pStyle w:val="tableentry"/>
                  <w:keepNext/>
                  <w:outlineLvl w:val="1"/>
                </w:pPr>
              </w:pPrChange>
            </w:pPr>
            <w:del w:id="14111" w:author="Sastry, Murali" w:date="2015-06-09T17:17:00Z">
              <w:r w:rsidRPr="00E056B6" w:rsidDel="00371A11">
                <w:delText>QCDiagnosticsAPI2k.pdf</w:delText>
              </w:r>
              <w:bookmarkStart w:id="14112" w:name="_Toc421702680"/>
              <w:bookmarkStart w:id="14113" w:name="_Toc421705874"/>
              <w:bookmarkStart w:id="14114" w:name="_Toc422905854"/>
              <w:bookmarkStart w:id="14115" w:name="_Toc422936485"/>
              <w:bookmarkStart w:id="14116" w:name="_Toc422939547"/>
              <w:bookmarkStart w:id="14117" w:name="_Toc422930982"/>
              <w:bookmarkStart w:id="14118" w:name="_Toc494289114"/>
              <w:bookmarkStart w:id="14119" w:name="_Toc494291930"/>
              <w:bookmarkStart w:id="14120" w:name="_Toc494294744"/>
              <w:bookmarkEnd w:id="14112"/>
              <w:bookmarkEnd w:id="14113"/>
              <w:bookmarkEnd w:id="14114"/>
              <w:bookmarkEnd w:id="14115"/>
              <w:bookmarkEnd w:id="14116"/>
              <w:bookmarkEnd w:id="14117"/>
              <w:bookmarkEnd w:id="14118"/>
              <w:bookmarkEnd w:id="14119"/>
              <w:bookmarkEnd w:id="14120"/>
            </w:del>
          </w:p>
        </w:tc>
        <w:tc>
          <w:tcPr>
            <w:tcW w:w="6030" w:type="dxa"/>
            <w:tcBorders>
              <w:top w:val="single" w:sz="6" w:space="0" w:color="auto"/>
              <w:bottom w:val="single" w:sz="6" w:space="0" w:color="auto"/>
            </w:tcBorders>
          </w:tcPr>
          <w:p w:rsidR="00516265" w:rsidRPr="00E056B6" w:rsidDel="00371A11" w:rsidRDefault="00C0468B">
            <w:pPr>
              <w:pStyle w:val="body"/>
              <w:rPr>
                <w:del w:id="14121" w:author="Sastry, Murali" w:date="2015-06-09T17:17:00Z"/>
              </w:rPr>
              <w:pPrChange w:id="14122" w:author="Sastry, Murali" w:date="2015-06-10T10:23:00Z">
                <w:pPr>
                  <w:pStyle w:val="tableentry"/>
                  <w:keepNext/>
                  <w:outlineLvl w:val="1"/>
                </w:pPr>
              </w:pPrChange>
            </w:pPr>
            <w:del w:id="14123" w:author="Sastry, Murali" w:date="2015-06-09T17:17:00Z">
              <w:r w:rsidRPr="00E056B6" w:rsidDel="00371A11">
                <w:delText>Will be updated by Steve if any changes are needed</w:delText>
              </w:r>
              <w:bookmarkStart w:id="14124" w:name="_Toc421702681"/>
              <w:bookmarkStart w:id="14125" w:name="_Toc421705875"/>
              <w:bookmarkStart w:id="14126" w:name="_Toc422905855"/>
              <w:bookmarkStart w:id="14127" w:name="_Toc422936486"/>
              <w:bookmarkStart w:id="14128" w:name="_Toc422939548"/>
              <w:bookmarkStart w:id="14129" w:name="_Toc422930983"/>
              <w:bookmarkStart w:id="14130" w:name="_Toc494289115"/>
              <w:bookmarkStart w:id="14131" w:name="_Toc494291931"/>
              <w:bookmarkStart w:id="14132" w:name="_Toc494294745"/>
              <w:bookmarkEnd w:id="14124"/>
              <w:bookmarkEnd w:id="14125"/>
              <w:bookmarkEnd w:id="14126"/>
              <w:bookmarkEnd w:id="14127"/>
              <w:bookmarkEnd w:id="14128"/>
              <w:bookmarkEnd w:id="14129"/>
              <w:bookmarkEnd w:id="14130"/>
              <w:bookmarkEnd w:id="14131"/>
              <w:bookmarkEnd w:id="14132"/>
            </w:del>
          </w:p>
        </w:tc>
        <w:bookmarkStart w:id="14133" w:name="_Toc421702682"/>
        <w:bookmarkStart w:id="14134" w:name="_Toc421705876"/>
        <w:bookmarkStart w:id="14135" w:name="_Toc422905856"/>
        <w:bookmarkStart w:id="14136" w:name="_Toc422936487"/>
        <w:bookmarkStart w:id="14137" w:name="_Toc422939549"/>
        <w:bookmarkStart w:id="14138" w:name="_Toc422930984"/>
        <w:bookmarkStart w:id="14139" w:name="_Toc494289116"/>
        <w:bookmarkStart w:id="14140" w:name="_Toc494291932"/>
        <w:bookmarkStart w:id="14141" w:name="_Toc494294746"/>
        <w:bookmarkEnd w:id="14133"/>
        <w:bookmarkEnd w:id="14134"/>
        <w:bookmarkEnd w:id="14135"/>
        <w:bookmarkEnd w:id="14136"/>
        <w:bookmarkEnd w:id="14137"/>
        <w:bookmarkEnd w:id="14138"/>
        <w:bookmarkEnd w:id="14139"/>
        <w:bookmarkEnd w:id="14140"/>
        <w:bookmarkEnd w:id="14141"/>
      </w:tr>
      <w:tr w:rsidR="00516265" w:rsidRPr="00E056B6" w:rsidDel="00371A11" w:rsidTr="00D7065C">
        <w:trPr>
          <w:cantSplit/>
          <w:del w:id="14142" w:author="Sastry, Murali" w:date="2015-06-09T17:17:00Z"/>
        </w:trPr>
        <w:tc>
          <w:tcPr>
            <w:tcW w:w="2610" w:type="dxa"/>
            <w:tcBorders>
              <w:top w:val="single" w:sz="6" w:space="0" w:color="auto"/>
              <w:bottom w:val="single" w:sz="6" w:space="0" w:color="auto"/>
            </w:tcBorders>
          </w:tcPr>
          <w:p w:rsidR="00516265" w:rsidRPr="00E056B6" w:rsidDel="00371A11" w:rsidRDefault="00C0468B">
            <w:pPr>
              <w:pStyle w:val="body"/>
              <w:rPr>
                <w:del w:id="14143" w:author="Sastry, Murali" w:date="2015-06-09T17:17:00Z"/>
              </w:rPr>
              <w:pPrChange w:id="14144" w:author="Sastry, Murali" w:date="2015-06-10T10:23:00Z">
                <w:pPr>
                  <w:pStyle w:val="tableentry"/>
                  <w:keepNext/>
                  <w:outlineLvl w:val="1"/>
                </w:pPr>
              </w:pPrChange>
            </w:pPr>
            <w:del w:id="14145" w:author="Sastry, Murali" w:date="2015-06-09T17:17:00Z">
              <w:r w:rsidRPr="00E056B6" w:rsidDel="00371A11">
                <w:delText>QCWWANCMAPI2k.pdf</w:delText>
              </w:r>
              <w:bookmarkStart w:id="14146" w:name="_Toc421702683"/>
              <w:bookmarkStart w:id="14147" w:name="_Toc421705877"/>
              <w:bookmarkStart w:id="14148" w:name="_Toc422905857"/>
              <w:bookmarkStart w:id="14149" w:name="_Toc422936488"/>
              <w:bookmarkStart w:id="14150" w:name="_Toc422939550"/>
              <w:bookmarkStart w:id="14151" w:name="_Toc422930985"/>
              <w:bookmarkStart w:id="14152" w:name="_Toc494289117"/>
              <w:bookmarkStart w:id="14153" w:name="_Toc494291933"/>
              <w:bookmarkStart w:id="14154" w:name="_Toc494294747"/>
              <w:bookmarkEnd w:id="14146"/>
              <w:bookmarkEnd w:id="14147"/>
              <w:bookmarkEnd w:id="14148"/>
              <w:bookmarkEnd w:id="14149"/>
              <w:bookmarkEnd w:id="14150"/>
              <w:bookmarkEnd w:id="14151"/>
              <w:bookmarkEnd w:id="14152"/>
              <w:bookmarkEnd w:id="14153"/>
              <w:bookmarkEnd w:id="14154"/>
            </w:del>
          </w:p>
        </w:tc>
        <w:tc>
          <w:tcPr>
            <w:tcW w:w="6030" w:type="dxa"/>
            <w:tcBorders>
              <w:top w:val="single" w:sz="6" w:space="0" w:color="auto"/>
              <w:bottom w:val="single" w:sz="6" w:space="0" w:color="auto"/>
            </w:tcBorders>
          </w:tcPr>
          <w:p w:rsidR="00516265" w:rsidRPr="00E056B6" w:rsidDel="00371A11" w:rsidRDefault="00C0468B">
            <w:pPr>
              <w:pStyle w:val="body"/>
              <w:rPr>
                <w:del w:id="14155" w:author="Sastry, Murali" w:date="2015-06-09T17:17:00Z"/>
              </w:rPr>
              <w:pPrChange w:id="14156" w:author="Sastry, Murali" w:date="2015-06-10T10:23:00Z">
                <w:pPr>
                  <w:pStyle w:val="tableentry"/>
                  <w:keepNext/>
                  <w:outlineLvl w:val="1"/>
                </w:pPr>
              </w:pPrChange>
            </w:pPr>
            <w:del w:id="14157" w:author="Sastry, Murali" w:date="2015-06-09T17:17:00Z">
              <w:r w:rsidRPr="00E056B6" w:rsidDel="00371A11">
                <w:delText>Will be updated by Steve if any changes are needed</w:delText>
              </w:r>
              <w:bookmarkStart w:id="14158" w:name="_Toc421702684"/>
              <w:bookmarkStart w:id="14159" w:name="_Toc421705878"/>
              <w:bookmarkStart w:id="14160" w:name="_Toc422905858"/>
              <w:bookmarkStart w:id="14161" w:name="_Toc422936489"/>
              <w:bookmarkStart w:id="14162" w:name="_Toc422939551"/>
              <w:bookmarkStart w:id="14163" w:name="_Toc422930986"/>
              <w:bookmarkStart w:id="14164" w:name="_Toc494289118"/>
              <w:bookmarkStart w:id="14165" w:name="_Toc494291934"/>
              <w:bookmarkStart w:id="14166" w:name="_Toc494294748"/>
              <w:bookmarkEnd w:id="14158"/>
              <w:bookmarkEnd w:id="14159"/>
              <w:bookmarkEnd w:id="14160"/>
              <w:bookmarkEnd w:id="14161"/>
              <w:bookmarkEnd w:id="14162"/>
              <w:bookmarkEnd w:id="14163"/>
              <w:bookmarkEnd w:id="14164"/>
              <w:bookmarkEnd w:id="14165"/>
              <w:bookmarkEnd w:id="14166"/>
            </w:del>
          </w:p>
        </w:tc>
        <w:bookmarkStart w:id="14167" w:name="_Toc421702685"/>
        <w:bookmarkStart w:id="14168" w:name="_Toc421705879"/>
        <w:bookmarkStart w:id="14169" w:name="_Toc422905859"/>
        <w:bookmarkStart w:id="14170" w:name="_Toc422936490"/>
        <w:bookmarkStart w:id="14171" w:name="_Toc422939552"/>
        <w:bookmarkStart w:id="14172" w:name="_Toc422930987"/>
        <w:bookmarkStart w:id="14173" w:name="_Toc494289119"/>
        <w:bookmarkStart w:id="14174" w:name="_Toc494291935"/>
        <w:bookmarkStart w:id="14175" w:name="_Toc494294749"/>
        <w:bookmarkEnd w:id="14167"/>
        <w:bookmarkEnd w:id="14168"/>
        <w:bookmarkEnd w:id="14169"/>
        <w:bookmarkEnd w:id="14170"/>
        <w:bookmarkEnd w:id="14171"/>
        <w:bookmarkEnd w:id="14172"/>
        <w:bookmarkEnd w:id="14173"/>
        <w:bookmarkEnd w:id="14174"/>
        <w:bookmarkEnd w:id="14175"/>
      </w:tr>
      <w:tr w:rsidR="0051313D" w:rsidRPr="00E056B6" w:rsidDel="00371A11" w:rsidTr="00D7065C">
        <w:trPr>
          <w:cantSplit/>
          <w:del w:id="14176" w:author="Sastry, Murali" w:date="2015-06-09T17:17:00Z"/>
        </w:trPr>
        <w:tc>
          <w:tcPr>
            <w:tcW w:w="2610" w:type="dxa"/>
            <w:tcBorders>
              <w:top w:val="single" w:sz="6" w:space="0" w:color="auto"/>
              <w:bottom w:val="single" w:sz="6" w:space="0" w:color="auto"/>
            </w:tcBorders>
          </w:tcPr>
          <w:p w:rsidR="0051313D" w:rsidRPr="00E056B6" w:rsidDel="00371A11" w:rsidRDefault="00C0468B">
            <w:pPr>
              <w:pStyle w:val="body"/>
              <w:rPr>
                <w:del w:id="14177" w:author="Sastry, Murali" w:date="2015-06-09T17:17:00Z"/>
              </w:rPr>
              <w:pPrChange w:id="14178" w:author="Sastry, Murali" w:date="2015-06-10T10:23:00Z">
                <w:pPr>
                  <w:pStyle w:val="tableentry"/>
                </w:pPr>
              </w:pPrChange>
            </w:pPr>
            <w:del w:id="14179" w:author="Sastry, Murali" w:date="2015-06-09T17:17:00Z">
              <w:r w:rsidRPr="00E056B6" w:rsidDel="00371A11">
                <w:delText>NetworkSelection.exe</w:delText>
              </w:r>
              <w:bookmarkStart w:id="14180" w:name="_Toc421702686"/>
              <w:bookmarkStart w:id="14181" w:name="_Toc421705880"/>
              <w:bookmarkStart w:id="14182" w:name="_Toc422905860"/>
              <w:bookmarkStart w:id="14183" w:name="_Toc422936491"/>
              <w:bookmarkStart w:id="14184" w:name="_Toc422939553"/>
              <w:bookmarkStart w:id="14185" w:name="_Toc422930988"/>
              <w:bookmarkStart w:id="14186" w:name="_Toc494289120"/>
              <w:bookmarkStart w:id="14187" w:name="_Toc494291936"/>
              <w:bookmarkStart w:id="14188" w:name="_Toc494294750"/>
              <w:bookmarkEnd w:id="14180"/>
              <w:bookmarkEnd w:id="14181"/>
              <w:bookmarkEnd w:id="14182"/>
              <w:bookmarkEnd w:id="14183"/>
              <w:bookmarkEnd w:id="14184"/>
              <w:bookmarkEnd w:id="14185"/>
              <w:bookmarkEnd w:id="14186"/>
              <w:bookmarkEnd w:id="14187"/>
              <w:bookmarkEnd w:id="14188"/>
            </w:del>
          </w:p>
        </w:tc>
        <w:tc>
          <w:tcPr>
            <w:tcW w:w="6030" w:type="dxa"/>
            <w:tcBorders>
              <w:top w:val="single" w:sz="6" w:space="0" w:color="auto"/>
              <w:bottom w:val="single" w:sz="6" w:space="0" w:color="auto"/>
            </w:tcBorders>
          </w:tcPr>
          <w:p w:rsidR="0051313D" w:rsidRPr="00E056B6" w:rsidDel="00371A11" w:rsidRDefault="00C0468B">
            <w:pPr>
              <w:pStyle w:val="body"/>
              <w:rPr>
                <w:del w:id="14189" w:author="Sastry, Murali" w:date="2015-06-09T17:17:00Z"/>
              </w:rPr>
              <w:pPrChange w:id="14190" w:author="Sastry, Murali" w:date="2015-06-10T10:23:00Z">
                <w:pPr>
                  <w:pStyle w:val="tableentry"/>
                </w:pPr>
              </w:pPrChange>
            </w:pPr>
            <w:del w:id="14191" w:author="Sastry, Murali" w:date="2015-06-09T17:17:00Z">
              <w:r w:rsidRPr="00E056B6" w:rsidDel="00371A11">
                <w:delText>If anything has changed in the NetworkSelection project, you must install the previous version of the SDK, change the necessary file, and rebuild the release version of NetworkSelection.exe.  Then check this file into P4.</w:delText>
              </w:r>
              <w:bookmarkStart w:id="14192" w:name="_Toc421702687"/>
              <w:bookmarkStart w:id="14193" w:name="_Toc421705881"/>
              <w:bookmarkStart w:id="14194" w:name="_Toc422905861"/>
              <w:bookmarkStart w:id="14195" w:name="_Toc422936492"/>
              <w:bookmarkStart w:id="14196" w:name="_Toc422939554"/>
              <w:bookmarkStart w:id="14197" w:name="_Toc422930989"/>
              <w:bookmarkStart w:id="14198" w:name="_Toc494289121"/>
              <w:bookmarkStart w:id="14199" w:name="_Toc494291937"/>
              <w:bookmarkStart w:id="14200" w:name="_Toc494294751"/>
              <w:bookmarkEnd w:id="14192"/>
              <w:bookmarkEnd w:id="14193"/>
              <w:bookmarkEnd w:id="14194"/>
              <w:bookmarkEnd w:id="14195"/>
              <w:bookmarkEnd w:id="14196"/>
              <w:bookmarkEnd w:id="14197"/>
              <w:bookmarkEnd w:id="14198"/>
              <w:bookmarkEnd w:id="14199"/>
              <w:bookmarkEnd w:id="14200"/>
            </w:del>
          </w:p>
        </w:tc>
        <w:bookmarkStart w:id="14201" w:name="_Toc421702688"/>
        <w:bookmarkStart w:id="14202" w:name="_Toc421705882"/>
        <w:bookmarkStart w:id="14203" w:name="_Toc422905862"/>
        <w:bookmarkStart w:id="14204" w:name="_Toc422936493"/>
        <w:bookmarkStart w:id="14205" w:name="_Toc422939555"/>
        <w:bookmarkStart w:id="14206" w:name="_Toc422930990"/>
        <w:bookmarkStart w:id="14207" w:name="_Toc494289122"/>
        <w:bookmarkStart w:id="14208" w:name="_Toc494291938"/>
        <w:bookmarkStart w:id="14209" w:name="_Toc494294752"/>
        <w:bookmarkEnd w:id="14201"/>
        <w:bookmarkEnd w:id="14202"/>
        <w:bookmarkEnd w:id="14203"/>
        <w:bookmarkEnd w:id="14204"/>
        <w:bookmarkEnd w:id="14205"/>
        <w:bookmarkEnd w:id="14206"/>
        <w:bookmarkEnd w:id="14207"/>
        <w:bookmarkEnd w:id="14208"/>
        <w:bookmarkEnd w:id="14209"/>
      </w:tr>
    </w:tbl>
    <w:p w:rsidR="00A21C12" w:rsidRPr="00E056B6" w:rsidDel="00371A11" w:rsidRDefault="00A21C12">
      <w:pPr>
        <w:pStyle w:val="body"/>
        <w:rPr>
          <w:del w:id="14210" w:author="Sastry, Murali" w:date="2015-06-09T17:17:00Z"/>
        </w:rPr>
        <w:pPrChange w:id="14211" w:author="Sastry, Murali" w:date="2015-06-10T10:23:00Z">
          <w:pPr>
            <w:pStyle w:val="tablecode"/>
          </w:pPr>
        </w:pPrChange>
      </w:pPr>
      <w:bookmarkStart w:id="14212" w:name="_Toc421702689"/>
      <w:bookmarkStart w:id="14213" w:name="_Toc421705883"/>
      <w:bookmarkStart w:id="14214" w:name="_Toc422905863"/>
      <w:bookmarkStart w:id="14215" w:name="_Toc422936494"/>
      <w:bookmarkStart w:id="14216" w:name="_Toc422939556"/>
      <w:bookmarkStart w:id="14217" w:name="_Toc422930991"/>
      <w:bookmarkStart w:id="14218" w:name="_Toc494289123"/>
      <w:bookmarkStart w:id="14219" w:name="_Toc494291939"/>
      <w:bookmarkStart w:id="14220" w:name="_Toc494294753"/>
      <w:bookmarkEnd w:id="14212"/>
      <w:bookmarkEnd w:id="14213"/>
      <w:bookmarkEnd w:id="14214"/>
      <w:bookmarkEnd w:id="14215"/>
      <w:bookmarkEnd w:id="14216"/>
      <w:bookmarkEnd w:id="14217"/>
      <w:bookmarkEnd w:id="14218"/>
      <w:bookmarkEnd w:id="14219"/>
      <w:bookmarkEnd w:id="14220"/>
    </w:p>
    <w:p w:rsidR="00A21C12" w:rsidRPr="00E056B6" w:rsidDel="00371A11" w:rsidRDefault="00C0468B">
      <w:pPr>
        <w:pStyle w:val="body"/>
        <w:rPr>
          <w:del w:id="14221" w:author="Sastry, Murali" w:date="2015-06-09T17:17:00Z"/>
        </w:rPr>
        <w:pPrChange w:id="14222" w:author="Sastry, Murali" w:date="2015-06-10T10:23:00Z">
          <w:pPr>
            <w:pStyle w:val="Heading2"/>
          </w:pPr>
        </w:pPrChange>
      </w:pPr>
      <w:bookmarkStart w:id="14223" w:name="_Toc234138278"/>
      <w:del w:id="14224" w:author="Sastry, Murali" w:date="2015-06-09T17:17:00Z">
        <w:r w:rsidRPr="00E056B6" w:rsidDel="00371A11">
          <w:delText>Build GOBI2000_PCSW_SDK</w:delText>
        </w:r>
        <w:bookmarkStart w:id="14225" w:name="_Toc421702690"/>
        <w:bookmarkStart w:id="14226" w:name="_Toc421705884"/>
        <w:bookmarkStart w:id="14227" w:name="_Toc422905864"/>
        <w:bookmarkStart w:id="14228" w:name="_Toc422936495"/>
        <w:bookmarkStart w:id="14229" w:name="_Toc422939557"/>
        <w:bookmarkStart w:id="14230" w:name="_Toc422930992"/>
        <w:bookmarkStart w:id="14231" w:name="_Toc494289124"/>
        <w:bookmarkStart w:id="14232" w:name="_Toc494291940"/>
        <w:bookmarkStart w:id="14233" w:name="_Toc494294754"/>
        <w:bookmarkEnd w:id="14223"/>
        <w:bookmarkEnd w:id="14225"/>
        <w:bookmarkEnd w:id="14226"/>
        <w:bookmarkEnd w:id="14227"/>
        <w:bookmarkEnd w:id="14228"/>
        <w:bookmarkEnd w:id="14229"/>
        <w:bookmarkEnd w:id="14230"/>
        <w:bookmarkEnd w:id="14231"/>
        <w:bookmarkEnd w:id="14232"/>
        <w:bookmarkEnd w:id="14233"/>
      </w:del>
    </w:p>
    <w:p w:rsidR="00A21C12" w:rsidRPr="00E056B6" w:rsidDel="00371A11" w:rsidRDefault="00C0468B">
      <w:pPr>
        <w:pStyle w:val="body"/>
        <w:rPr>
          <w:del w:id="14234" w:author="Sastry, Murali" w:date="2015-06-09T17:17:00Z"/>
        </w:rPr>
      </w:pPr>
      <w:del w:id="14235" w:author="Sastry, Murali" w:date="2015-06-09T17:17:00Z">
        <w:r w:rsidRPr="00E056B6" w:rsidDel="00371A11">
          <w:delText>From command prompt:</w:delText>
        </w:r>
        <w:bookmarkStart w:id="14236" w:name="_Toc421702691"/>
        <w:bookmarkStart w:id="14237" w:name="_Toc421705885"/>
        <w:bookmarkStart w:id="14238" w:name="_Toc422905865"/>
        <w:bookmarkStart w:id="14239" w:name="_Toc422936496"/>
        <w:bookmarkStart w:id="14240" w:name="_Toc422939558"/>
        <w:bookmarkStart w:id="14241" w:name="_Toc422930993"/>
        <w:bookmarkStart w:id="14242" w:name="_Toc494289125"/>
        <w:bookmarkStart w:id="14243" w:name="_Toc494291941"/>
        <w:bookmarkStart w:id="14244" w:name="_Toc494294755"/>
        <w:bookmarkEnd w:id="14236"/>
        <w:bookmarkEnd w:id="14237"/>
        <w:bookmarkEnd w:id="14238"/>
        <w:bookmarkEnd w:id="14239"/>
        <w:bookmarkEnd w:id="14240"/>
        <w:bookmarkEnd w:id="14241"/>
        <w:bookmarkEnd w:id="14242"/>
        <w:bookmarkEnd w:id="14243"/>
        <w:bookmarkEnd w:id="14244"/>
      </w:del>
    </w:p>
    <w:p w:rsidR="00A21C12" w:rsidRPr="00E056B6" w:rsidDel="00371A11" w:rsidRDefault="00C0468B">
      <w:pPr>
        <w:pStyle w:val="body"/>
        <w:rPr>
          <w:del w:id="14245" w:author="Sastry, Murali" w:date="2015-06-09T17:17:00Z"/>
          <w:rFonts w:ascii="Courier" w:hAnsi="Courier" w:cs="Tahoma"/>
          <w:sz w:val="20"/>
        </w:rPr>
      </w:pPr>
      <w:del w:id="14246" w:author="Sastry, Murali" w:date="2015-06-09T17:17:00Z">
        <w:r w:rsidRPr="00E056B6" w:rsidDel="00371A11">
          <w:rPr>
            <w:rFonts w:ascii="Courier" w:hAnsi="Courier" w:cs="Tahoma"/>
            <w:sz w:val="20"/>
          </w:rPr>
          <w:delText>C:\P4\U2\2000\Installers\SDKInstaller&gt;Perl buildGobi2000SDK.pl</w:delText>
        </w:r>
        <w:bookmarkStart w:id="14247" w:name="_Toc421702692"/>
        <w:bookmarkStart w:id="14248" w:name="_Toc421705886"/>
        <w:bookmarkStart w:id="14249" w:name="_Toc422905866"/>
        <w:bookmarkStart w:id="14250" w:name="_Toc422936497"/>
        <w:bookmarkStart w:id="14251" w:name="_Toc422939559"/>
        <w:bookmarkStart w:id="14252" w:name="_Toc422930994"/>
        <w:bookmarkStart w:id="14253" w:name="_Toc494289126"/>
        <w:bookmarkStart w:id="14254" w:name="_Toc494291942"/>
        <w:bookmarkStart w:id="14255" w:name="_Toc494294756"/>
        <w:bookmarkEnd w:id="14247"/>
        <w:bookmarkEnd w:id="14248"/>
        <w:bookmarkEnd w:id="14249"/>
        <w:bookmarkEnd w:id="14250"/>
        <w:bookmarkEnd w:id="14251"/>
        <w:bookmarkEnd w:id="14252"/>
        <w:bookmarkEnd w:id="14253"/>
        <w:bookmarkEnd w:id="14254"/>
        <w:bookmarkEnd w:id="14255"/>
      </w:del>
    </w:p>
    <w:p w:rsidR="00A21C12" w:rsidRPr="00E056B6" w:rsidDel="00371A11" w:rsidRDefault="00C0468B">
      <w:pPr>
        <w:pStyle w:val="body"/>
        <w:rPr>
          <w:del w:id="14256" w:author="Sastry, Murali" w:date="2015-06-09T17:17:00Z"/>
        </w:rPr>
        <w:pPrChange w:id="14257" w:author="Sastry, Murali" w:date="2015-06-10T10:23:00Z">
          <w:pPr>
            <w:pStyle w:val="Heading2"/>
            <w:keepNext w:val="0"/>
            <w:pageBreakBefore/>
          </w:pPr>
        </w:pPrChange>
      </w:pPr>
      <w:bookmarkStart w:id="14258" w:name="_Toc234138279"/>
      <w:del w:id="14259" w:author="Sastry, Murali" w:date="2015-06-09T17:17:00Z">
        <w:r w:rsidRPr="00E056B6" w:rsidDel="00371A11">
          <w:delText>Build GOBI2000_PCSW_SDK using CRM Build Request</w:delText>
        </w:r>
        <w:bookmarkStart w:id="14260" w:name="_Toc421702693"/>
        <w:bookmarkStart w:id="14261" w:name="_Toc421705887"/>
        <w:bookmarkStart w:id="14262" w:name="_Toc422905867"/>
        <w:bookmarkStart w:id="14263" w:name="_Toc422936498"/>
        <w:bookmarkStart w:id="14264" w:name="_Toc422939560"/>
        <w:bookmarkStart w:id="14265" w:name="_Toc422930995"/>
        <w:bookmarkStart w:id="14266" w:name="_Toc494289127"/>
        <w:bookmarkStart w:id="14267" w:name="_Toc494291943"/>
        <w:bookmarkStart w:id="14268" w:name="_Toc494294757"/>
        <w:bookmarkEnd w:id="14258"/>
        <w:bookmarkEnd w:id="14260"/>
        <w:bookmarkEnd w:id="14261"/>
        <w:bookmarkEnd w:id="14262"/>
        <w:bookmarkEnd w:id="14263"/>
        <w:bookmarkEnd w:id="14264"/>
        <w:bookmarkEnd w:id="14265"/>
        <w:bookmarkEnd w:id="14266"/>
        <w:bookmarkEnd w:id="14267"/>
        <w:bookmarkEnd w:id="14268"/>
      </w:del>
    </w:p>
    <w:p w:rsidR="00983820" w:rsidRPr="00E056B6" w:rsidDel="00371A11" w:rsidRDefault="00C0468B">
      <w:pPr>
        <w:pStyle w:val="body"/>
        <w:rPr>
          <w:del w:id="14269" w:author="Sastry, Murali" w:date="2015-06-09T17:17:00Z"/>
        </w:rPr>
        <w:pPrChange w:id="14270" w:author="Sastry, Murali" w:date="2015-06-10T10:23:00Z">
          <w:pPr>
            <w:pStyle w:val="Caption"/>
            <w:keepNext/>
          </w:pPr>
        </w:pPrChange>
      </w:pPr>
      <w:del w:id="14271"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19</w:delText>
        </w:r>
        <w:r w:rsidR="00A31CAF" w:rsidDel="00371A11">
          <w:rPr>
            <w:b/>
          </w:rPr>
          <w:fldChar w:fldCharType="end"/>
        </w:r>
        <w:r w:rsidRPr="00E056B6" w:rsidDel="00371A11">
          <w:delText xml:space="preserve"> CRM Build Request fields for GOBI2000_PCSW_SDK</w:delText>
        </w:r>
        <w:bookmarkStart w:id="14272" w:name="_Toc421702694"/>
        <w:bookmarkStart w:id="14273" w:name="_Toc421705888"/>
        <w:bookmarkStart w:id="14274" w:name="_Toc422905868"/>
        <w:bookmarkStart w:id="14275" w:name="_Toc422936499"/>
        <w:bookmarkStart w:id="14276" w:name="_Toc422939561"/>
        <w:bookmarkStart w:id="14277" w:name="_Toc422930996"/>
        <w:bookmarkStart w:id="14278" w:name="_Toc494289128"/>
        <w:bookmarkStart w:id="14279" w:name="_Toc494291944"/>
        <w:bookmarkStart w:id="14280" w:name="_Toc494294758"/>
        <w:bookmarkEnd w:id="14272"/>
        <w:bookmarkEnd w:id="14273"/>
        <w:bookmarkEnd w:id="14274"/>
        <w:bookmarkEnd w:id="14275"/>
        <w:bookmarkEnd w:id="14276"/>
        <w:bookmarkEnd w:id="14277"/>
        <w:bookmarkEnd w:id="14278"/>
        <w:bookmarkEnd w:id="14279"/>
        <w:bookmarkEnd w:id="14280"/>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6660"/>
      </w:tblGrid>
      <w:tr w:rsidR="00A21C12" w:rsidRPr="00E056B6" w:rsidDel="00371A11" w:rsidTr="00AE2A7C">
        <w:trPr>
          <w:cantSplit/>
          <w:tblHeader/>
          <w:del w:id="14281" w:author="Sastry, Murali" w:date="2015-06-09T17:17:00Z"/>
        </w:trPr>
        <w:tc>
          <w:tcPr>
            <w:tcW w:w="1980" w:type="dxa"/>
            <w:tcBorders>
              <w:bottom w:val="single" w:sz="12" w:space="0" w:color="auto"/>
            </w:tcBorders>
          </w:tcPr>
          <w:p w:rsidR="00A21C12" w:rsidRPr="00E056B6" w:rsidDel="00371A11" w:rsidRDefault="00C0468B">
            <w:pPr>
              <w:pStyle w:val="body"/>
              <w:rPr>
                <w:del w:id="14282" w:author="Sastry, Murali" w:date="2015-06-09T17:17:00Z"/>
              </w:rPr>
              <w:pPrChange w:id="14283" w:author="Sastry, Murali" w:date="2015-06-10T10:23:00Z">
                <w:pPr>
                  <w:pStyle w:val="tableheading"/>
                  <w:jc w:val="left"/>
                  <w:outlineLvl w:val="1"/>
                </w:pPr>
              </w:pPrChange>
            </w:pPr>
            <w:del w:id="14284" w:author="Sastry, Murali" w:date="2015-06-09T17:17:00Z">
              <w:r w:rsidRPr="00E056B6" w:rsidDel="00371A11">
                <w:delText>File</w:delText>
              </w:r>
              <w:bookmarkStart w:id="14285" w:name="_Toc421702695"/>
              <w:bookmarkStart w:id="14286" w:name="_Toc421705889"/>
              <w:bookmarkStart w:id="14287" w:name="_Toc422905869"/>
              <w:bookmarkStart w:id="14288" w:name="_Toc422936500"/>
              <w:bookmarkStart w:id="14289" w:name="_Toc422939562"/>
              <w:bookmarkStart w:id="14290" w:name="_Toc422930997"/>
              <w:bookmarkStart w:id="14291" w:name="_Toc494289129"/>
              <w:bookmarkStart w:id="14292" w:name="_Toc494291945"/>
              <w:bookmarkStart w:id="14293" w:name="_Toc494294759"/>
              <w:bookmarkEnd w:id="14285"/>
              <w:bookmarkEnd w:id="14286"/>
              <w:bookmarkEnd w:id="14287"/>
              <w:bookmarkEnd w:id="14288"/>
              <w:bookmarkEnd w:id="14289"/>
              <w:bookmarkEnd w:id="14290"/>
              <w:bookmarkEnd w:id="14291"/>
              <w:bookmarkEnd w:id="14292"/>
              <w:bookmarkEnd w:id="14293"/>
            </w:del>
          </w:p>
        </w:tc>
        <w:tc>
          <w:tcPr>
            <w:tcW w:w="6660" w:type="dxa"/>
            <w:tcBorders>
              <w:bottom w:val="single" w:sz="12" w:space="0" w:color="auto"/>
            </w:tcBorders>
          </w:tcPr>
          <w:p w:rsidR="00A21C12" w:rsidRPr="00E056B6" w:rsidDel="00371A11" w:rsidRDefault="00C0468B">
            <w:pPr>
              <w:pStyle w:val="body"/>
              <w:rPr>
                <w:del w:id="14294" w:author="Sastry, Murali" w:date="2015-06-09T17:17:00Z"/>
              </w:rPr>
              <w:pPrChange w:id="14295" w:author="Sastry, Murali" w:date="2015-06-10T10:23:00Z">
                <w:pPr>
                  <w:pStyle w:val="tableheading"/>
                  <w:jc w:val="left"/>
                  <w:outlineLvl w:val="1"/>
                </w:pPr>
              </w:pPrChange>
            </w:pPr>
            <w:del w:id="14296" w:author="Sastry, Murali" w:date="2015-06-09T17:17:00Z">
              <w:r w:rsidRPr="00E056B6" w:rsidDel="00371A11">
                <w:delText>Description</w:delText>
              </w:r>
              <w:bookmarkStart w:id="14297" w:name="_Toc421702696"/>
              <w:bookmarkStart w:id="14298" w:name="_Toc421705890"/>
              <w:bookmarkStart w:id="14299" w:name="_Toc422905870"/>
              <w:bookmarkStart w:id="14300" w:name="_Toc422936501"/>
              <w:bookmarkStart w:id="14301" w:name="_Toc422939563"/>
              <w:bookmarkStart w:id="14302" w:name="_Toc422930998"/>
              <w:bookmarkStart w:id="14303" w:name="_Toc494289130"/>
              <w:bookmarkStart w:id="14304" w:name="_Toc494291946"/>
              <w:bookmarkStart w:id="14305" w:name="_Toc494294760"/>
              <w:bookmarkEnd w:id="14297"/>
              <w:bookmarkEnd w:id="14298"/>
              <w:bookmarkEnd w:id="14299"/>
              <w:bookmarkEnd w:id="14300"/>
              <w:bookmarkEnd w:id="14301"/>
              <w:bookmarkEnd w:id="14302"/>
              <w:bookmarkEnd w:id="14303"/>
              <w:bookmarkEnd w:id="14304"/>
              <w:bookmarkEnd w:id="14305"/>
            </w:del>
          </w:p>
        </w:tc>
        <w:bookmarkStart w:id="14306" w:name="_Toc421702697"/>
        <w:bookmarkStart w:id="14307" w:name="_Toc421705891"/>
        <w:bookmarkStart w:id="14308" w:name="_Toc422905871"/>
        <w:bookmarkStart w:id="14309" w:name="_Toc422936502"/>
        <w:bookmarkStart w:id="14310" w:name="_Toc422939564"/>
        <w:bookmarkStart w:id="14311" w:name="_Toc422930999"/>
        <w:bookmarkStart w:id="14312" w:name="_Toc494289131"/>
        <w:bookmarkStart w:id="14313" w:name="_Toc494291947"/>
        <w:bookmarkStart w:id="14314" w:name="_Toc494294761"/>
        <w:bookmarkEnd w:id="14306"/>
        <w:bookmarkEnd w:id="14307"/>
        <w:bookmarkEnd w:id="14308"/>
        <w:bookmarkEnd w:id="14309"/>
        <w:bookmarkEnd w:id="14310"/>
        <w:bookmarkEnd w:id="14311"/>
        <w:bookmarkEnd w:id="14312"/>
        <w:bookmarkEnd w:id="14313"/>
        <w:bookmarkEnd w:id="14314"/>
      </w:tr>
      <w:tr w:rsidR="00A21C12" w:rsidRPr="00E056B6" w:rsidDel="00371A11" w:rsidTr="00AE2A7C">
        <w:trPr>
          <w:cantSplit/>
          <w:del w:id="14315" w:author="Sastry, Murali" w:date="2015-06-09T17:17:00Z"/>
        </w:trPr>
        <w:tc>
          <w:tcPr>
            <w:tcW w:w="1980" w:type="dxa"/>
            <w:tcBorders>
              <w:top w:val="nil"/>
              <w:bottom w:val="single" w:sz="6" w:space="0" w:color="auto"/>
            </w:tcBorders>
          </w:tcPr>
          <w:p w:rsidR="00A21C12" w:rsidRPr="00E056B6" w:rsidDel="00371A11" w:rsidRDefault="00C0468B">
            <w:pPr>
              <w:pStyle w:val="body"/>
              <w:rPr>
                <w:del w:id="14316" w:author="Sastry, Murali" w:date="2015-06-09T17:17:00Z"/>
              </w:rPr>
              <w:pPrChange w:id="14317" w:author="Sastry, Murali" w:date="2015-06-10T10:23:00Z">
                <w:pPr>
                  <w:pStyle w:val="tableentry"/>
                  <w:keepNext/>
                  <w:outlineLvl w:val="1"/>
                </w:pPr>
              </w:pPrChange>
            </w:pPr>
            <w:del w:id="14318" w:author="Sastry, Murali" w:date="2015-06-09T17:17:00Z">
              <w:r w:rsidRPr="00E056B6" w:rsidDel="00371A11">
                <w:delText>Target Name</w:delText>
              </w:r>
              <w:bookmarkStart w:id="14319" w:name="_Toc421702698"/>
              <w:bookmarkStart w:id="14320" w:name="_Toc421705892"/>
              <w:bookmarkStart w:id="14321" w:name="_Toc422905872"/>
              <w:bookmarkStart w:id="14322" w:name="_Toc422936503"/>
              <w:bookmarkStart w:id="14323" w:name="_Toc422939565"/>
              <w:bookmarkStart w:id="14324" w:name="_Toc422931000"/>
              <w:bookmarkStart w:id="14325" w:name="_Toc494289132"/>
              <w:bookmarkStart w:id="14326" w:name="_Toc494291948"/>
              <w:bookmarkStart w:id="14327" w:name="_Toc494294762"/>
              <w:bookmarkEnd w:id="14319"/>
              <w:bookmarkEnd w:id="14320"/>
              <w:bookmarkEnd w:id="14321"/>
              <w:bookmarkEnd w:id="14322"/>
              <w:bookmarkEnd w:id="14323"/>
              <w:bookmarkEnd w:id="14324"/>
              <w:bookmarkEnd w:id="14325"/>
              <w:bookmarkEnd w:id="14326"/>
              <w:bookmarkEnd w:id="14327"/>
            </w:del>
          </w:p>
        </w:tc>
        <w:tc>
          <w:tcPr>
            <w:tcW w:w="6660" w:type="dxa"/>
            <w:tcBorders>
              <w:top w:val="nil"/>
              <w:bottom w:val="single" w:sz="6" w:space="0" w:color="auto"/>
            </w:tcBorders>
          </w:tcPr>
          <w:p w:rsidR="00A21C12" w:rsidRPr="00E056B6" w:rsidDel="00371A11" w:rsidRDefault="00C0468B">
            <w:pPr>
              <w:pStyle w:val="body"/>
              <w:rPr>
                <w:del w:id="14328" w:author="Sastry, Murali" w:date="2015-06-09T17:17:00Z"/>
              </w:rPr>
              <w:pPrChange w:id="14329" w:author="Sastry, Murali" w:date="2015-06-10T10:23:00Z">
                <w:pPr>
                  <w:pStyle w:val="tableentry"/>
                  <w:keepNext/>
                  <w:outlineLvl w:val="1"/>
                </w:pPr>
              </w:pPrChange>
            </w:pPr>
            <w:del w:id="14330" w:author="Sastry, Murali" w:date="2015-06-09T17:17:00Z">
              <w:r w:rsidRPr="00E056B6" w:rsidDel="00371A11">
                <w:delText>GOBI2000_PCSW_SDK</w:delText>
              </w:r>
              <w:bookmarkStart w:id="14331" w:name="_Toc421702699"/>
              <w:bookmarkStart w:id="14332" w:name="_Toc421705893"/>
              <w:bookmarkStart w:id="14333" w:name="_Toc422905873"/>
              <w:bookmarkStart w:id="14334" w:name="_Toc422936504"/>
              <w:bookmarkStart w:id="14335" w:name="_Toc422939566"/>
              <w:bookmarkStart w:id="14336" w:name="_Toc422931001"/>
              <w:bookmarkStart w:id="14337" w:name="_Toc494289133"/>
              <w:bookmarkStart w:id="14338" w:name="_Toc494291949"/>
              <w:bookmarkStart w:id="14339" w:name="_Toc494294763"/>
              <w:bookmarkEnd w:id="14331"/>
              <w:bookmarkEnd w:id="14332"/>
              <w:bookmarkEnd w:id="14333"/>
              <w:bookmarkEnd w:id="14334"/>
              <w:bookmarkEnd w:id="14335"/>
              <w:bookmarkEnd w:id="14336"/>
              <w:bookmarkEnd w:id="14337"/>
              <w:bookmarkEnd w:id="14338"/>
              <w:bookmarkEnd w:id="14339"/>
            </w:del>
          </w:p>
        </w:tc>
        <w:bookmarkStart w:id="14340" w:name="_Toc421702700"/>
        <w:bookmarkStart w:id="14341" w:name="_Toc421705894"/>
        <w:bookmarkStart w:id="14342" w:name="_Toc422905874"/>
        <w:bookmarkStart w:id="14343" w:name="_Toc422936505"/>
        <w:bookmarkStart w:id="14344" w:name="_Toc422939567"/>
        <w:bookmarkStart w:id="14345" w:name="_Toc422931002"/>
        <w:bookmarkStart w:id="14346" w:name="_Toc494289134"/>
        <w:bookmarkStart w:id="14347" w:name="_Toc494291950"/>
        <w:bookmarkStart w:id="14348" w:name="_Toc494294764"/>
        <w:bookmarkEnd w:id="14340"/>
        <w:bookmarkEnd w:id="14341"/>
        <w:bookmarkEnd w:id="14342"/>
        <w:bookmarkEnd w:id="14343"/>
        <w:bookmarkEnd w:id="14344"/>
        <w:bookmarkEnd w:id="14345"/>
        <w:bookmarkEnd w:id="14346"/>
        <w:bookmarkEnd w:id="14347"/>
        <w:bookmarkEnd w:id="14348"/>
      </w:tr>
      <w:tr w:rsidR="00A21C12" w:rsidRPr="00E056B6" w:rsidDel="00371A11" w:rsidTr="00AE2A7C">
        <w:trPr>
          <w:cantSplit/>
          <w:del w:id="14349" w:author="Sastry, Murali" w:date="2015-06-09T17:17:00Z"/>
        </w:trPr>
        <w:tc>
          <w:tcPr>
            <w:tcW w:w="1980" w:type="dxa"/>
            <w:tcBorders>
              <w:top w:val="single" w:sz="6" w:space="0" w:color="auto"/>
              <w:bottom w:val="single" w:sz="6" w:space="0" w:color="auto"/>
            </w:tcBorders>
          </w:tcPr>
          <w:p w:rsidR="00A21C12" w:rsidRPr="00E056B6" w:rsidDel="00371A11" w:rsidRDefault="00C0468B">
            <w:pPr>
              <w:pStyle w:val="body"/>
              <w:rPr>
                <w:del w:id="14350" w:author="Sastry, Murali" w:date="2015-06-09T17:17:00Z"/>
              </w:rPr>
              <w:pPrChange w:id="14351" w:author="Sastry, Murali" w:date="2015-06-10T10:23:00Z">
                <w:pPr>
                  <w:pStyle w:val="tableentry"/>
                  <w:keepNext/>
                  <w:outlineLvl w:val="1"/>
                </w:pPr>
              </w:pPrChange>
            </w:pPr>
            <w:del w:id="14352" w:author="Sastry, Murali" w:date="2015-06-09T17:17:00Z">
              <w:r w:rsidRPr="00E056B6" w:rsidDel="00371A11">
                <w:delText>Target Version</w:delText>
              </w:r>
              <w:bookmarkStart w:id="14353" w:name="_Toc421702701"/>
              <w:bookmarkStart w:id="14354" w:name="_Toc421705895"/>
              <w:bookmarkStart w:id="14355" w:name="_Toc422905875"/>
              <w:bookmarkStart w:id="14356" w:name="_Toc422936506"/>
              <w:bookmarkStart w:id="14357" w:name="_Toc422939568"/>
              <w:bookmarkStart w:id="14358" w:name="_Toc422931003"/>
              <w:bookmarkStart w:id="14359" w:name="_Toc494289135"/>
              <w:bookmarkStart w:id="14360" w:name="_Toc494291951"/>
              <w:bookmarkStart w:id="14361" w:name="_Toc494294765"/>
              <w:bookmarkEnd w:id="14353"/>
              <w:bookmarkEnd w:id="14354"/>
              <w:bookmarkEnd w:id="14355"/>
              <w:bookmarkEnd w:id="14356"/>
              <w:bookmarkEnd w:id="14357"/>
              <w:bookmarkEnd w:id="14358"/>
              <w:bookmarkEnd w:id="14359"/>
              <w:bookmarkEnd w:id="14360"/>
              <w:bookmarkEnd w:id="14361"/>
            </w:del>
          </w:p>
        </w:tc>
        <w:tc>
          <w:tcPr>
            <w:tcW w:w="6660" w:type="dxa"/>
            <w:tcBorders>
              <w:top w:val="single" w:sz="6" w:space="0" w:color="auto"/>
              <w:bottom w:val="single" w:sz="6" w:space="0" w:color="auto"/>
            </w:tcBorders>
          </w:tcPr>
          <w:p w:rsidR="00A21C12" w:rsidRPr="00E056B6" w:rsidDel="00371A11" w:rsidRDefault="00C0468B">
            <w:pPr>
              <w:pStyle w:val="body"/>
              <w:rPr>
                <w:del w:id="14362" w:author="Sastry, Murali" w:date="2015-06-09T17:17:00Z"/>
              </w:rPr>
              <w:pPrChange w:id="14363" w:author="Sastry, Murali" w:date="2015-06-10T10:23:00Z">
                <w:pPr>
                  <w:pStyle w:val="tableentry"/>
                  <w:keepNext/>
                  <w:outlineLvl w:val="1"/>
                </w:pPr>
              </w:pPrChange>
            </w:pPr>
            <w:del w:id="14364" w:author="Sastry, Murali" w:date="2015-06-09T17:17:00Z">
              <w:r w:rsidRPr="00E056B6" w:rsidDel="00371A11">
                <w:delText>Version (ie. 1.0.06)</w:delText>
              </w:r>
              <w:bookmarkStart w:id="14365" w:name="_Toc421702702"/>
              <w:bookmarkStart w:id="14366" w:name="_Toc421705896"/>
              <w:bookmarkStart w:id="14367" w:name="_Toc422905876"/>
              <w:bookmarkStart w:id="14368" w:name="_Toc422936507"/>
              <w:bookmarkStart w:id="14369" w:name="_Toc422939569"/>
              <w:bookmarkStart w:id="14370" w:name="_Toc422931004"/>
              <w:bookmarkStart w:id="14371" w:name="_Toc494289136"/>
              <w:bookmarkStart w:id="14372" w:name="_Toc494291952"/>
              <w:bookmarkStart w:id="14373" w:name="_Toc494294766"/>
              <w:bookmarkEnd w:id="14365"/>
              <w:bookmarkEnd w:id="14366"/>
              <w:bookmarkEnd w:id="14367"/>
              <w:bookmarkEnd w:id="14368"/>
              <w:bookmarkEnd w:id="14369"/>
              <w:bookmarkEnd w:id="14370"/>
              <w:bookmarkEnd w:id="14371"/>
              <w:bookmarkEnd w:id="14372"/>
              <w:bookmarkEnd w:id="14373"/>
            </w:del>
          </w:p>
        </w:tc>
        <w:bookmarkStart w:id="14374" w:name="_Toc421702703"/>
        <w:bookmarkStart w:id="14375" w:name="_Toc421705897"/>
        <w:bookmarkStart w:id="14376" w:name="_Toc422905877"/>
        <w:bookmarkStart w:id="14377" w:name="_Toc422936508"/>
        <w:bookmarkStart w:id="14378" w:name="_Toc422939570"/>
        <w:bookmarkStart w:id="14379" w:name="_Toc422931005"/>
        <w:bookmarkStart w:id="14380" w:name="_Toc494289137"/>
        <w:bookmarkStart w:id="14381" w:name="_Toc494291953"/>
        <w:bookmarkStart w:id="14382" w:name="_Toc494294767"/>
        <w:bookmarkEnd w:id="14374"/>
        <w:bookmarkEnd w:id="14375"/>
        <w:bookmarkEnd w:id="14376"/>
        <w:bookmarkEnd w:id="14377"/>
        <w:bookmarkEnd w:id="14378"/>
        <w:bookmarkEnd w:id="14379"/>
        <w:bookmarkEnd w:id="14380"/>
        <w:bookmarkEnd w:id="14381"/>
        <w:bookmarkEnd w:id="14382"/>
      </w:tr>
      <w:tr w:rsidR="00A21C12" w:rsidRPr="00E056B6" w:rsidDel="00371A11" w:rsidTr="00AE2A7C">
        <w:trPr>
          <w:cantSplit/>
          <w:del w:id="14383" w:author="Sastry, Murali" w:date="2015-06-09T17:17:00Z"/>
        </w:trPr>
        <w:tc>
          <w:tcPr>
            <w:tcW w:w="1980" w:type="dxa"/>
            <w:tcBorders>
              <w:top w:val="single" w:sz="6" w:space="0" w:color="auto"/>
              <w:bottom w:val="single" w:sz="6" w:space="0" w:color="auto"/>
            </w:tcBorders>
          </w:tcPr>
          <w:p w:rsidR="00A21C12" w:rsidRPr="00E056B6" w:rsidDel="00371A11" w:rsidRDefault="00C0468B">
            <w:pPr>
              <w:pStyle w:val="body"/>
              <w:rPr>
                <w:del w:id="14384" w:author="Sastry, Murali" w:date="2015-06-09T17:17:00Z"/>
              </w:rPr>
              <w:pPrChange w:id="14385" w:author="Sastry, Murali" w:date="2015-06-10T10:23:00Z">
                <w:pPr>
                  <w:pStyle w:val="tableentry"/>
                  <w:keepNext/>
                  <w:tabs>
                    <w:tab w:val="left" w:pos="761"/>
                  </w:tabs>
                  <w:outlineLvl w:val="1"/>
                </w:pPr>
              </w:pPrChange>
            </w:pPr>
            <w:del w:id="14386" w:author="Sastry, Murali" w:date="2015-06-09T17:17:00Z">
              <w:r w:rsidRPr="00E056B6" w:rsidDel="00371A11">
                <w:delText>Type</w:delText>
              </w:r>
              <w:r w:rsidRPr="00E056B6" w:rsidDel="00371A11">
                <w:tab/>
              </w:r>
              <w:bookmarkStart w:id="14387" w:name="_Toc421702704"/>
              <w:bookmarkStart w:id="14388" w:name="_Toc421705898"/>
              <w:bookmarkStart w:id="14389" w:name="_Toc422905878"/>
              <w:bookmarkStart w:id="14390" w:name="_Toc422936509"/>
              <w:bookmarkStart w:id="14391" w:name="_Toc422939571"/>
              <w:bookmarkStart w:id="14392" w:name="_Toc422931006"/>
              <w:bookmarkStart w:id="14393" w:name="_Toc494289138"/>
              <w:bookmarkStart w:id="14394" w:name="_Toc494291954"/>
              <w:bookmarkStart w:id="14395" w:name="_Toc494294768"/>
              <w:bookmarkEnd w:id="14387"/>
              <w:bookmarkEnd w:id="14388"/>
              <w:bookmarkEnd w:id="14389"/>
              <w:bookmarkEnd w:id="14390"/>
              <w:bookmarkEnd w:id="14391"/>
              <w:bookmarkEnd w:id="14392"/>
              <w:bookmarkEnd w:id="14393"/>
              <w:bookmarkEnd w:id="14394"/>
              <w:bookmarkEnd w:id="14395"/>
            </w:del>
          </w:p>
        </w:tc>
        <w:tc>
          <w:tcPr>
            <w:tcW w:w="6660" w:type="dxa"/>
            <w:tcBorders>
              <w:top w:val="single" w:sz="6" w:space="0" w:color="auto"/>
              <w:bottom w:val="single" w:sz="6" w:space="0" w:color="auto"/>
            </w:tcBorders>
          </w:tcPr>
          <w:p w:rsidR="00A21C12" w:rsidRPr="00E056B6" w:rsidDel="00371A11" w:rsidRDefault="00C0468B">
            <w:pPr>
              <w:pStyle w:val="body"/>
              <w:rPr>
                <w:del w:id="14396" w:author="Sastry, Murali" w:date="2015-06-09T17:17:00Z"/>
              </w:rPr>
              <w:pPrChange w:id="14397" w:author="Sastry, Murali" w:date="2015-06-10T10:23:00Z">
                <w:pPr>
                  <w:pStyle w:val="tableentry"/>
                  <w:keepNext/>
                  <w:outlineLvl w:val="1"/>
                </w:pPr>
              </w:pPrChange>
            </w:pPr>
            <w:del w:id="14398" w:author="Sastry, Murali" w:date="2015-06-09T17:17:00Z">
              <w:r w:rsidRPr="00E056B6" w:rsidDel="00371A11">
                <w:delText>Prod, Point Release</w:delText>
              </w:r>
              <w:bookmarkStart w:id="14399" w:name="_Toc421702705"/>
              <w:bookmarkStart w:id="14400" w:name="_Toc421705899"/>
              <w:bookmarkStart w:id="14401" w:name="_Toc422905879"/>
              <w:bookmarkStart w:id="14402" w:name="_Toc422936510"/>
              <w:bookmarkStart w:id="14403" w:name="_Toc422939572"/>
              <w:bookmarkStart w:id="14404" w:name="_Toc422931007"/>
              <w:bookmarkStart w:id="14405" w:name="_Toc494289139"/>
              <w:bookmarkStart w:id="14406" w:name="_Toc494291955"/>
              <w:bookmarkStart w:id="14407" w:name="_Toc494294769"/>
              <w:bookmarkEnd w:id="14399"/>
              <w:bookmarkEnd w:id="14400"/>
              <w:bookmarkEnd w:id="14401"/>
              <w:bookmarkEnd w:id="14402"/>
              <w:bookmarkEnd w:id="14403"/>
              <w:bookmarkEnd w:id="14404"/>
              <w:bookmarkEnd w:id="14405"/>
              <w:bookmarkEnd w:id="14406"/>
              <w:bookmarkEnd w:id="14407"/>
            </w:del>
          </w:p>
        </w:tc>
        <w:bookmarkStart w:id="14408" w:name="_Toc421702706"/>
        <w:bookmarkStart w:id="14409" w:name="_Toc421705900"/>
        <w:bookmarkStart w:id="14410" w:name="_Toc422905880"/>
        <w:bookmarkStart w:id="14411" w:name="_Toc422936511"/>
        <w:bookmarkStart w:id="14412" w:name="_Toc422939573"/>
        <w:bookmarkStart w:id="14413" w:name="_Toc422931008"/>
        <w:bookmarkStart w:id="14414" w:name="_Toc494289140"/>
        <w:bookmarkStart w:id="14415" w:name="_Toc494291956"/>
        <w:bookmarkStart w:id="14416" w:name="_Toc494294770"/>
        <w:bookmarkEnd w:id="14408"/>
        <w:bookmarkEnd w:id="14409"/>
        <w:bookmarkEnd w:id="14410"/>
        <w:bookmarkEnd w:id="14411"/>
        <w:bookmarkEnd w:id="14412"/>
        <w:bookmarkEnd w:id="14413"/>
        <w:bookmarkEnd w:id="14414"/>
        <w:bookmarkEnd w:id="14415"/>
        <w:bookmarkEnd w:id="14416"/>
      </w:tr>
      <w:tr w:rsidR="00A21C12" w:rsidRPr="00E056B6" w:rsidDel="00371A11" w:rsidTr="00AE2A7C">
        <w:trPr>
          <w:cantSplit/>
          <w:del w:id="14417" w:author="Sastry, Murali" w:date="2015-06-09T17:17:00Z"/>
        </w:trPr>
        <w:tc>
          <w:tcPr>
            <w:tcW w:w="1980" w:type="dxa"/>
            <w:tcBorders>
              <w:top w:val="single" w:sz="6" w:space="0" w:color="auto"/>
              <w:bottom w:val="single" w:sz="6" w:space="0" w:color="auto"/>
            </w:tcBorders>
          </w:tcPr>
          <w:p w:rsidR="00A21C12" w:rsidRPr="00E056B6" w:rsidDel="00371A11" w:rsidRDefault="00C0468B">
            <w:pPr>
              <w:pStyle w:val="body"/>
              <w:rPr>
                <w:del w:id="14418" w:author="Sastry, Murali" w:date="2015-06-09T17:17:00Z"/>
              </w:rPr>
              <w:pPrChange w:id="14419" w:author="Sastry, Murali" w:date="2015-06-10T10:23:00Z">
                <w:pPr>
                  <w:pStyle w:val="tableentry"/>
                  <w:keepNext/>
                  <w:outlineLvl w:val="1"/>
                </w:pPr>
              </w:pPrChange>
            </w:pPr>
            <w:del w:id="14420" w:author="Sastry, Murali" w:date="2015-06-09T17:17:00Z">
              <w:r w:rsidRPr="00E056B6" w:rsidDel="00371A11">
                <w:delText>Compiler</w:delText>
              </w:r>
              <w:bookmarkStart w:id="14421" w:name="_Toc421702707"/>
              <w:bookmarkStart w:id="14422" w:name="_Toc421705901"/>
              <w:bookmarkStart w:id="14423" w:name="_Toc422905881"/>
              <w:bookmarkStart w:id="14424" w:name="_Toc422936512"/>
              <w:bookmarkStart w:id="14425" w:name="_Toc422939574"/>
              <w:bookmarkStart w:id="14426" w:name="_Toc422931009"/>
              <w:bookmarkStart w:id="14427" w:name="_Toc494289141"/>
              <w:bookmarkStart w:id="14428" w:name="_Toc494291957"/>
              <w:bookmarkStart w:id="14429" w:name="_Toc494294771"/>
              <w:bookmarkEnd w:id="14421"/>
              <w:bookmarkEnd w:id="14422"/>
              <w:bookmarkEnd w:id="14423"/>
              <w:bookmarkEnd w:id="14424"/>
              <w:bookmarkEnd w:id="14425"/>
              <w:bookmarkEnd w:id="14426"/>
              <w:bookmarkEnd w:id="14427"/>
              <w:bookmarkEnd w:id="14428"/>
              <w:bookmarkEnd w:id="14429"/>
            </w:del>
          </w:p>
        </w:tc>
        <w:tc>
          <w:tcPr>
            <w:tcW w:w="6660" w:type="dxa"/>
            <w:tcBorders>
              <w:top w:val="single" w:sz="6" w:space="0" w:color="auto"/>
              <w:bottom w:val="single" w:sz="6" w:space="0" w:color="auto"/>
            </w:tcBorders>
          </w:tcPr>
          <w:p w:rsidR="00A21C12" w:rsidRPr="00E056B6" w:rsidDel="00371A11" w:rsidRDefault="00C0468B">
            <w:pPr>
              <w:pStyle w:val="body"/>
              <w:rPr>
                <w:del w:id="14430" w:author="Sastry, Murali" w:date="2015-06-09T17:17:00Z"/>
              </w:rPr>
              <w:pPrChange w:id="14431" w:author="Sastry, Murali" w:date="2015-06-10T10:23:00Z">
                <w:pPr>
                  <w:pStyle w:val="tableentry"/>
                  <w:keepNext/>
                  <w:outlineLvl w:val="1"/>
                </w:pPr>
              </w:pPrChange>
            </w:pPr>
            <w:del w:id="14432" w:author="Sastry, Murali" w:date="2015-06-09T17:17:00Z">
              <w:r w:rsidRPr="00E056B6" w:rsidDel="00371A11">
                <w:delText>MS VS2008</w:delText>
              </w:r>
              <w:bookmarkStart w:id="14433" w:name="_Toc421702708"/>
              <w:bookmarkStart w:id="14434" w:name="_Toc421705902"/>
              <w:bookmarkStart w:id="14435" w:name="_Toc422905882"/>
              <w:bookmarkStart w:id="14436" w:name="_Toc422936513"/>
              <w:bookmarkStart w:id="14437" w:name="_Toc422939575"/>
              <w:bookmarkStart w:id="14438" w:name="_Toc422931010"/>
              <w:bookmarkStart w:id="14439" w:name="_Toc494289142"/>
              <w:bookmarkStart w:id="14440" w:name="_Toc494291958"/>
              <w:bookmarkStart w:id="14441" w:name="_Toc494294772"/>
              <w:bookmarkEnd w:id="14433"/>
              <w:bookmarkEnd w:id="14434"/>
              <w:bookmarkEnd w:id="14435"/>
              <w:bookmarkEnd w:id="14436"/>
              <w:bookmarkEnd w:id="14437"/>
              <w:bookmarkEnd w:id="14438"/>
              <w:bookmarkEnd w:id="14439"/>
              <w:bookmarkEnd w:id="14440"/>
              <w:bookmarkEnd w:id="14441"/>
            </w:del>
          </w:p>
        </w:tc>
        <w:bookmarkStart w:id="14442" w:name="_Toc421702709"/>
        <w:bookmarkStart w:id="14443" w:name="_Toc421705903"/>
        <w:bookmarkStart w:id="14444" w:name="_Toc422905883"/>
        <w:bookmarkStart w:id="14445" w:name="_Toc422936514"/>
        <w:bookmarkStart w:id="14446" w:name="_Toc422939576"/>
        <w:bookmarkStart w:id="14447" w:name="_Toc422931011"/>
        <w:bookmarkStart w:id="14448" w:name="_Toc494289143"/>
        <w:bookmarkStart w:id="14449" w:name="_Toc494291959"/>
        <w:bookmarkStart w:id="14450" w:name="_Toc494294773"/>
        <w:bookmarkEnd w:id="14442"/>
        <w:bookmarkEnd w:id="14443"/>
        <w:bookmarkEnd w:id="14444"/>
        <w:bookmarkEnd w:id="14445"/>
        <w:bookmarkEnd w:id="14446"/>
        <w:bookmarkEnd w:id="14447"/>
        <w:bookmarkEnd w:id="14448"/>
        <w:bookmarkEnd w:id="14449"/>
        <w:bookmarkEnd w:id="14450"/>
      </w:tr>
      <w:tr w:rsidR="00A21C12" w:rsidRPr="00E056B6" w:rsidDel="00371A11" w:rsidTr="00AE2A7C">
        <w:trPr>
          <w:cantSplit/>
          <w:del w:id="14451" w:author="Sastry, Murali" w:date="2015-06-09T17:17:00Z"/>
        </w:trPr>
        <w:tc>
          <w:tcPr>
            <w:tcW w:w="1980" w:type="dxa"/>
            <w:tcBorders>
              <w:top w:val="single" w:sz="6" w:space="0" w:color="auto"/>
              <w:bottom w:val="single" w:sz="6" w:space="0" w:color="auto"/>
            </w:tcBorders>
          </w:tcPr>
          <w:p w:rsidR="00A21C12" w:rsidRPr="00E056B6" w:rsidDel="00371A11" w:rsidRDefault="00C0468B">
            <w:pPr>
              <w:pStyle w:val="body"/>
              <w:rPr>
                <w:del w:id="14452" w:author="Sastry, Murali" w:date="2015-06-09T17:17:00Z"/>
              </w:rPr>
              <w:pPrChange w:id="14453" w:author="Sastry, Murali" w:date="2015-06-10T10:23:00Z">
                <w:pPr>
                  <w:pStyle w:val="tableentry"/>
                  <w:keepNext/>
                  <w:outlineLvl w:val="1"/>
                </w:pPr>
              </w:pPrChange>
            </w:pPr>
            <w:del w:id="14454" w:author="Sastry, Murali" w:date="2015-06-09T17:17:00Z">
              <w:r w:rsidRPr="00E056B6" w:rsidDel="00371A11">
                <w:delText>Label</w:delText>
              </w:r>
              <w:bookmarkStart w:id="14455" w:name="_Toc421702710"/>
              <w:bookmarkStart w:id="14456" w:name="_Toc421705904"/>
              <w:bookmarkStart w:id="14457" w:name="_Toc422905884"/>
              <w:bookmarkStart w:id="14458" w:name="_Toc422936515"/>
              <w:bookmarkStart w:id="14459" w:name="_Toc422939577"/>
              <w:bookmarkStart w:id="14460" w:name="_Toc422931012"/>
              <w:bookmarkStart w:id="14461" w:name="_Toc494289144"/>
              <w:bookmarkStart w:id="14462" w:name="_Toc494291960"/>
              <w:bookmarkStart w:id="14463" w:name="_Toc494294774"/>
              <w:bookmarkEnd w:id="14455"/>
              <w:bookmarkEnd w:id="14456"/>
              <w:bookmarkEnd w:id="14457"/>
              <w:bookmarkEnd w:id="14458"/>
              <w:bookmarkEnd w:id="14459"/>
              <w:bookmarkEnd w:id="14460"/>
              <w:bookmarkEnd w:id="14461"/>
              <w:bookmarkEnd w:id="14462"/>
              <w:bookmarkEnd w:id="14463"/>
            </w:del>
          </w:p>
        </w:tc>
        <w:tc>
          <w:tcPr>
            <w:tcW w:w="6660" w:type="dxa"/>
            <w:tcBorders>
              <w:top w:val="single" w:sz="6" w:space="0" w:color="auto"/>
              <w:bottom w:val="single" w:sz="6" w:space="0" w:color="auto"/>
            </w:tcBorders>
          </w:tcPr>
          <w:p w:rsidR="00A21C12" w:rsidRPr="00E056B6" w:rsidDel="00371A11" w:rsidRDefault="00C0468B">
            <w:pPr>
              <w:pStyle w:val="body"/>
              <w:rPr>
                <w:del w:id="14464" w:author="Sastry, Murali" w:date="2015-06-09T17:17:00Z"/>
              </w:rPr>
              <w:pPrChange w:id="14465" w:author="Sastry, Murali" w:date="2015-06-10T10:23:00Z">
                <w:pPr>
                  <w:pStyle w:val="tableentry"/>
                  <w:keepNext/>
                  <w:outlineLvl w:val="1"/>
                </w:pPr>
              </w:pPrChange>
            </w:pPr>
            <w:del w:id="14466" w:author="Sastry, Murali" w:date="2015-06-09T17:17:00Z">
              <w:r w:rsidRPr="00E056B6" w:rsidDel="00371A11">
                <w:delText>Perforce Label (ie. GOBI2000_PCSW_SDK.01.00.06)</w:delText>
              </w:r>
              <w:bookmarkStart w:id="14467" w:name="_Toc421702711"/>
              <w:bookmarkStart w:id="14468" w:name="_Toc421705905"/>
              <w:bookmarkStart w:id="14469" w:name="_Toc422905885"/>
              <w:bookmarkStart w:id="14470" w:name="_Toc422936516"/>
              <w:bookmarkStart w:id="14471" w:name="_Toc422939578"/>
              <w:bookmarkStart w:id="14472" w:name="_Toc422931013"/>
              <w:bookmarkStart w:id="14473" w:name="_Toc494289145"/>
              <w:bookmarkStart w:id="14474" w:name="_Toc494291961"/>
              <w:bookmarkStart w:id="14475" w:name="_Toc494294775"/>
              <w:bookmarkEnd w:id="14467"/>
              <w:bookmarkEnd w:id="14468"/>
              <w:bookmarkEnd w:id="14469"/>
              <w:bookmarkEnd w:id="14470"/>
              <w:bookmarkEnd w:id="14471"/>
              <w:bookmarkEnd w:id="14472"/>
              <w:bookmarkEnd w:id="14473"/>
              <w:bookmarkEnd w:id="14474"/>
              <w:bookmarkEnd w:id="14475"/>
            </w:del>
          </w:p>
        </w:tc>
        <w:bookmarkStart w:id="14476" w:name="_Toc421702712"/>
        <w:bookmarkStart w:id="14477" w:name="_Toc421705906"/>
        <w:bookmarkStart w:id="14478" w:name="_Toc422905886"/>
        <w:bookmarkStart w:id="14479" w:name="_Toc422936517"/>
        <w:bookmarkStart w:id="14480" w:name="_Toc422939579"/>
        <w:bookmarkStart w:id="14481" w:name="_Toc422931014"/>
        <w:bookmarkStart w:id="14482" w:name="_Toc494289146"/>
        <w:bookmarkStart w:id="14483" w:name="_Toc494291962"/>
        <w:bookmarkStart w:id="14484" w:name="_Toc494294776"/>
        <w:bookmarkEnd w:id="14476"/>
        <w:bookmarkEnd w:id="14477"/>
        <w:bookmarkEnd w:id="14478"/>
        <w:bookmarkEnd w:id="14479"/>
        <w:bookmarkEnd w:id="14480"/>
        <w:bookmarkEnd w:id="14481"/>
        <w:bookmarkEnd w:id="14482"/>
        <w:bookmarkEnd w:id="14483"/>
        <w:bookmarkEnd w:id="14484"/>
      </w:tr>
      <w:tr w:rsidR="00A21C12" w:rsidRPr="00E056B6" w:rsidDel="00371A11" w:rsidTr="00AE2A7C">
        <w:trPr>
          <w:cantSplit/>
          <w:del w:id="14485" w:author="Sastry, Murali" w:date="2015-06-09T17:17:00Z"/>
        </w:trPr>
        <w:tc>
          <w:tcPr>
            <w:tcW w:w="1980" w:type="dxa"/>
            <w:tcBorders>
              <w:top w:val="single" w:sz="6" w:space="0" w:color="auto"/>
              <w:bottom w:val="single" w:sz="6" w:space="0" w:color="auto"/>
            </w:tcBorders>
          </w:tcPr>
          <w:p w:rsidR="00A21C12" w:rsidRPr="00E056B6" w:rsidDel="00371A11" w:rsidRDefault="00C0468B">
            <w:pPr>
              <w:pStyle w:val="body"/>
              <w:rPr>
                <w:del w:id="14486" w:author="Sastry, Murali" w:date="2015-06-09T17:17:00Z"/>
              </w:rPr>
              <w:pPrChange w:id="14487" w:author="Sastry, Murali" w:date="2015-06-10T10:23:00Z">
                <w:pPr>
                  <w:pStyle w:val="tableentry"/>
                  <w:keepNext/>
                  <w:outlineLvl w:val="1"/>
                </w:pPr>
              </w:pPrChange>
            </w:pPr>
            <w:del w:id="14488" w:author="Sastry, Murali" w:date="2015-06-09T17:17:00Z">
              <w:r w:rsidRPr="00E056B6" w:rsidDel="00371A11">
                <w:delText>Subsystem</w:delText>
              </w:r>
              <w:bookmarkStart w:id="14489" w:name="_Toc421702713"/>
              <w:bookmarkStart w:id="14490" w:name="_Toc421705907"/>
              <w:bookmarkStart w:id="14491" w:name="_Toc422905887"/>
              <w:bookmarkStart w:id="14492" w:name="_Toc422936518"/>
              <w:bookmarkStart w:id="14493" w:name="_Toc422939580"/>
              <w:bookmarkStart w:id="14494" w:name="_Toc422931015"/>
              <w:bookmarkStart w:id="14495" w:name="_Toc494289147"/>
              <w:bookmarkStart w:id="14496" w:name="_Toc494291963"/>
              <w:bookmarkStart w:id="14497" w:name="_Toc494294777"/>
              <w:bookmarkEnd w:id="14489"/>
              <w:bookmarkEnd w:id="14490"/>
              <w:bookmarkEnd w:id="14491"/>
              <w:bookmarkEnd w:id="14492"/>
              <w:bookmarkEnd w:id="14493"/>
              <w:bookmarkEnd w:id="14494"/>
              <w:bookmarkEnd w:id="14495"/>
              <w:bookmarkEnd w:id="14496"/>
              <w:bookmarkEnd w:id="14497"/>
            </w:del>
          </w:p>
        </w:tc>
        <w:tc>
          <w:tcPr>
            <w:tcW w:w="6660" w:type="dxa"/>
            <w:tcBorders>
              <w:top w:val="single" w:sz="6" w:space="0" w:color="auto"/>
              <w:bottom w:val="single" w:sz="6" w:space="0" w:color="auto"/>
            </w:tcBorders>
          </w:tcPr>
          <w:p w:rsidR="00A21C12" w:rsidRPr="00E056B6" w:rsidDel="00371A11" w:rsidRDefault="00C0468B">
            <w:pPr>
              <w:pStyle w:val="body"/>
              <w:rPr>
                <w:del w:id="14498" w:author="Sastry, Murali" w:date="2015-06-09T17:17:00Z"/>
              </w:rPr>
              <w:pPrChange w:id="14499" w:author="Sastry, Murali" w:date="2015-06-10T10:23:00Z">
                <w:pPr>
                  <w:pStyle w:val="tableentry"/>
                  <w:keepNext/>
                  <w:outlineLvl w:val="1"/>
                </w:pPr>
              </w:pPrChange>
            </w:pPr>
            <w:del w:id="14500" w:author="Sastry, Murali" w:date="2015-06-09T17:17:00Z">
              <w:r w:rsidRPr="00E056B6" w:rsidDel="00371A11">
                <w:delText>GOBI2000_PCSW_SDK</w:delText>
              </w:r>
              <w:bookmarkStart w:id="14501" w:name="_Toc421702714"/>
              <w:bookmarkStart w:id="14502" w:name="_Toc421705908"/>
              <w:bookmarkStart w:id="14503" w:name="_Toc422905888"/>
              <w:bookmarkStart w:id="14504" w:name="_Toc422936519"/>
              <w:bookmarkStart w:id="14505" w:name="_Toc422939581"/>
              <w:bookmarkStart w:id="14506" w:name="_Toc422931016"/>
              <w:bookmarkStart w:id="14507" w:name="_Toc494289148"/>
              <w:bookmarkStart w:id="14508" w:name="_Toc494291964"/>
              <w:bookmarkStart w:id="14509" w:name="_Toc494294778"/>
              <w:bookmarkEnd w:id="14501"/>
              <w:bookmarkEnd w:id="14502"/>
              <w:bookmarkEnd w:id="14503"/>
              <w:bookmarkEnd w:id="14504"/>
              <w:bookmarkEnd w:id="14505"/>
              <w:bookmarkEnd w:id="14506"/>
              <w:bookmarkEnd w:id="14507"/>
              <w:bookmarkEnd w:id="14508"/>
              <w:bookmarkEnd w:id="14509"/>
            </w:del>
          </w:p>
        </w:tc>
        <w:bookmarkStart w:id="14510" w:name="_Toc421702715"/>
        <w:bookmarkStart w:id="14511" w:name="_Toc421705909"/>
        <w:bookmarkStart w:id="14512" w:name="_Toc422905889"/>
        <w:bookmarkStart w:id="14513" w:name="_Toc422936520"/>
        <w:bookmarkStart w:id="14514" w:name="_Toc422939582"/>
        <w:bookmarkStart w:id="14515" w:name="_Toc422931017"/>
        <w:bookmarkStart w:id="14516" w:name="_Toc494289149"/>
        <w:bookmarkStart w:id="14517" w:name="_Toc494291965"/>
        <w:bookmarkStart w:id="14518" w:name="_Toc494294779"/>
        <w:bookmarkEnd w:id="14510"/>
        <w:bookmarkEnd w:id="14511"/>
        <w:bookmarkEnd w:id="14512"/>
        <w:bookmarkEnd w:id="14513"/>
        <w:bookmarkEnd w:id="14514"/>
        <w:bookmarkEnd w:id="14515"/>
        <w:bookmarkEnd w:id="14516"/>
        <w:bookmarkEnd w:id="14517"/>
        <w:bookmarkEnd w:id="14518"/>
      </w:tr>
      <w:tr w:rsidR="00A21C12" w:rsidRPr="00E056B6" w:rsidDel="00371A11" w:rsidTr="00AE2A7C">
        <w:trPr>
          <w:cantSplit/>
          <w:del w:id="14519" w:author="Sastry, Murali" w:date="2015-06-09T17:17:00Z"/>
        </w:trPr>
        <w:tc>
          <w:tcPr>
            <w:tcW w:w="1980" w:type="dxa"/>
            <w:tcBorders>
              <w:top w:val="single" w:sz="6" w:space="0" w:color="auto"/>
              <w:bottom w:val="single" w:sz="6" w:space="0" w:color="auto"/>
            </w:tcBorders>
          </w:tcPr>
          <w:p w:rsidR="00A21C12" w:rsidRPr="00E056B6" w:rsidDel="00371A11" w:rsidRDefault="00C0468B">
            <w:pPr>
              <w:pStyle w:val="body"/>
              <w:rPr>
                <w:del w:id="14520" w:author="Sastry, Murali" w:date="2015-06-09T17:17:00Z"/>
              </w:rPr>
              <w:pPrChange w:id="14521" w:author="Sastry, Murali" w:date="2015-06-10T10:23:00Z">
                <w:pPr>
                  <w:pStyle w:val="tableentry"/>
                  <w:keepNext/>
                  <w:outlineLvl w:val="1"/>
                </w:pPr>
              </w:pPrChange>
            </w:pPr>
            <w:del w:id="14522" w:author="Sastry, Murali" w:date="2015-06-09T17:17:00Z">
              <w:r w:rsidRPr="00E056B6" w:rsidDel="00371A11">
                <w:delText>List Files</w:delText>
              </w:r>
              <w:bookmarkStart w:id="14523" w:name="_Toc421702716"/>
              <w:bookmarkStart w:id="14524" w:name="_Toc421705910"/>
              <w:bookmarkStart w:id="14525" w:name="_Toc422905890"/>
              <w:bookmarkStart w:id="14526" w:name="_Toc422936521"/>
              <w:bookmarkStart w:id="14527" w:name="_Toc422939583"/>
              <w:bookmarkStart w:id="14528" w:name="_Toc422931018"/>
              <w:bookmarkStart w:id="14529" w:name="_Toc494289150"/>
              <w:bookmarkStart w:id="14530" w:name="_Toc494291966"/>
              <w:bookmarkStart w:id="14531" w:name="_Toc494294780"/>
              <w:bookmarkEnd w:id="14523"/>
              <w:bookmarkEnd w:id="14524"/>
              <w:bookmarkEnd w:id="14525"/>
              <w:bookmarkEnd w:id="14526"/>
              <w:bookmarkEnd w:id="14527"/>
              <w:bookmarkEnd w:id="14528"/>
              <w:bookmarkEnd w:id="14529"/>
              <w:bookmarkEnd w:id="14530"/>
              <w:bookmarkEnd w:id="14531"/>
            </w:del>
          </w:p>
        </w:tc>
        <w:tc>
          <w:tcPr>
            <w:tcW w:w="6660" w:type="dxa"/>
            <w:tcBorders>
              <w:top w:val="single" w:sz="6" w:space="0" w:color="auto"/>
              <w:bottom w:val="single" w:sz="6" w:space="0" w:color="auto"/>
            </w:tcBorders>
          </w:tcPr>
          <w:p w:rsidR="00A21C12" w:rsidRPr="00E056B6" w:rsidDel="00371A11" w:rsidRDefault="00C0468B">
            <w:pPr>
              <w:pStyle w:val="body"/>
              <w:rPr>
                <w:del w:id="14532" w:author="Sastry, Murali" w:date="2015-06-09T17:17:00Z"/>
              </w:rPr>
              <w:pPrChange w:id="14533" w:author="Sastry, Murali" w:date="2015-06-10T10:23:00Z">
                <w:pPr>
                  <w:pStyle w:val="tableentry"/>
                  <w:keepNext/>
                  <w:outlineLvl w:val="1"/>
                </w:pPr>
              </w:pPrChange>
            </w:pPr>
            <w:del w:id="14534" w:author="Sastry, Murali" w:date="2015-06-09T17:17:00Z">
              <w:r w:rsidRPr="00E056B6" w:rsidDel="00371A11">
                <w:delText>none</w:delText>
              </w:r>
              <w:bookmarkStart w:id="14535" w:name="_Toc421702717"/>
              <w:bookmarkStart w:id="14536" w:name="_Toc421705911"/>
              <w:bookmarkStart w:id="14537" w:name="_Toc422905891"/>
              <w:bookmarkStart w:id="14538" w:name="_Toc422936522"/>
              <w:bookmarkStart w:id="14539" w:name="_Toc422939584"/>
              <w:bookmarkStart w:id="14540" w:name="_Toc422931019"/>
              <w:bookmarkStart w:id="14541" w:name="_Toc494289151"/>
              <w:bookmarkStart w:id="14542" w:name="_Toc494291967"/>
              <w:bookmarkStart w:id="14543" w:name="_Toc494294781"/>
              <w:bookmarkEnd w:id="14535"/>
              <w:bookmarkEnd w:id="14536"/>
              <w:bookmarkEnd w:id="14537"/>
              <w:bookmarkEnd w:id="14538"/>
              <w:bookmarkEnd w:id="14539"/>
              <w:bookmarkEnd w:id="14540"/>
              <w:bookmarkEnd w:id="14541"/>
              <w:bookmarkEnd w:id="14542"/>
              <w:bookmarkEnd w:id="14543"/>
            </w:del>
          </w:p>
        </w:tc>
        <w:bookmarkStart w:id="14544" w:name="_Toc421702718"/>
        <w:bookmarkStart w:id="14545" w:name="_Toc421705912"/>
        <w:bookmarkStart w:id="14546" w:name="_Toc422905892"/>
        <w:bookmarkStart w:id="14547" w:name="_Toc422936523"/>
        <w:bookmarkStart w:id="14548" w:name="_Toc422939585"/>
        <w:bookmarkStart w:id="14549" w:name="_Toc422931020"/>
        <w:bookmarkStart w:id="14550" w:name="_Toc494289152"/>
        <w:bookmarkStart w:id="14551" w:name="_Toc494291968"/>
        <w:bookmarkStart w:id="14552" w:name="_Toc494294782"/>
        <w:bookmarkEnd w:id="14544"/>
        <w:bookmarkEnd w:id="14545"/>
        <w:bookmarkEnd w:id="14546"/>
        <w:bookmarkEnd w:id="14547"/>
        <w:bookmarkEnd w:id="14548"/>
        <w:bookmarkEnd w:id="14549"/>
        <w:bookmarkEnd w:id="14550"/>
        <w:bookmarkEnd w:id="14551"/>
        <w:bookmarkEnd w:id="14552"/>
      </w:tr>
      <w:tr w:rsidR="00A21C12" w:rsidRPr="00E056B6" w:rsidDel="00371A11" w:rsidTr="00AE2A7C">
        <w:trPr>
          <w:cantSplit/>
          <w:del w:id="14553" w:author="Sastry, Murali" w:date="2015-06-09T17:17:00Z"/>
        </w:trPr>
        <w:tc>
          <w:tcPr>
            <w:tcW w:w="1980" w:type="dxa"/>
            <w:tcBorders>
              <w:top w:val="single" w:sz="6" w:space="0" w:color="auto"/>
              <w:bottom w:val="single" w:sz="6" w:space="0" w:color="auto"/>
            </w:tcBorders>
          </w:tcPr>
          <w:p w:rsidR="00A21C12" w:rsidRPr="00E056B6" w:rsidDel="00371A11" w:rsidRDefault="00C0468B">
            <w:pPr>
              <w:pStyle w:val="body"/>
              <w:rPr>
                <w:del w:id="14554" w:author="Sastry, Murali" w:date="2015-06-09T17:17:00Z"/>
              </w:rPr>
              <w:pPrChange w:id="14555" w:author="Sastry, Murali" w:date="2015-06-10T10:23:00Z">
                <w:pPr>
                  <w:pStyle w:val="tableentry"/>
                  <w:keepNext/>
                  <w:outlineLvl w:val="1"/>
                </w:pPr>
              </w:pPrChange>
            </w:pPr>
            <w:del w:id="14556" w:author="Sastry, Murali" w:date="2015-06-09T17:17:00Z">
              <w:r w:rsidRPr="00E056B6" w:rsidDel="00371A11">
                <w:delText>Make command</w:delText>
              </w:r>
              <w:bookmarkStart w:id="14557" w:name="_Toc421702719"/>
              <w:bookmarkStart w:id="14558" w:name="_Toc421705913"/>
              <w:bookmarkStart w:id="14559" w:name="_Toc422905893"/>
              <w:bookmarkStart w:id="14560" w:name="_Toc422936524"/>
              <w:bookmarkStart w:id="14561" w:name="_Toc422939586"/>
              <w:bookmarkStart w:id="14562" w:name="_Toc422931021"/>
              <w:bookmarkStart w:id="14563" w:name="_Toc494289153"/>
              <w:bookmarkStart w:id="14564" w:name="_Toc494291969"/>
              <w:bookmarkStart w:id="14565" w:name="_Toc494294783"/>
              <w:bookmarkEnd w:id="14557"/>
              <w:bookmarkEnd w:id="14558"/>
              <w:bookmarkEnd w:id="14559"/>
              <w:bookmarkEnd w:id="14560"/>
              <w:bookmarkEnd w:id="14561"/>
              <w:bookmarkEnd w:id="14562"/>
              <w:bookmarkEnd w:id="14563"/>
              <w:bookmarkEnd w:id="14564"/>
              <w:bookmarkEnd w:id="14565"/>
            </w:del>
          </w:p>
        </w:tc>
        <w:tc>
          <w:tcPr>
            <w:tcW w:w="6660" w:type="dxa"/>
            <w:tcBorders>
              <w:top w:val="single" w:sz="6" w:space="0" w:color="auto"/>
              <w:bottom w:val="single" w:sz="6" w:space="0" w:color="auto"/>
            </w:tcBorders>
          </w:tcPr>
          <w:p w:rsidR="00A21C12" w:rsidRPr="00E056B6" w:rsidDel="00371A11" w:rsidRDefault="00C0468B">
            <w:pPr>
              <w:pStyle w:val="body"/>
              <w:rPr>
                <w:del w:id="14566" w:author="Sastry, Murali" w:date="2015-06-09T17:17:00Z"/>
              </w:rPr>
              <w:pPrChange w:id="14567" w:author="Sastry, Murali" w:date="2015-06-10T10:23:00Z">
                <w:pPr>
                  <w:pStyle w:val="tableentry"/>
                  <w:keepNext/>
                  <w:outlineLvl w:val="1"/>
                </w:pPr>
              </w:pPrChange>
            </w:pPr>
            <w:del w:id="14568" w:author="Sastry, Murali" w:date="2015-06-09T17:17:00Z">
              <w:r w:rsidRPr="00E056B6" w:rsidDel="00371A11">
                <w:delText>buildGobi2000SDK.pl</w:delText>
              </w:r>
              <w:bookmarkStart w:id="14569" w:name="_Toc421702720"/>
              <w:bookmarkStart w:id="14570" w:name="_Toc421705914"/>
              <w:bookmarkStart w:id="14571" w:name="_Toc422905894"/>
              <w:bookmarkStart w:id="14572" w:name="_Toc422936525"/>
              <w:bookmarkStart w:id="14573" w:name="_Toc422939587"/>
              <w:bookmarkStart w:id="14574" w:name="_Toc422931022"/>
              <w:bookmarkStart w:id="14575" w:name="_Toc494289154"/>
              <w:bookmarkStart w:id="14576" w:name="_Toc494291970"/>
              <w:bookmarkStart w:id="14577" w:name="_Toc494294784"/>
              <w:bookmarkEnd w:id="14569"/>
              <w:bookmarkEnd w:id="14570"/>
              <w:bookmarkEnd w:id="14571"/>
              <w:bookmarkEnd w:id="14572"/>
              <w:bookmarkEnd w:id="14573"/>
              <w:bookmarkEnd w:id="14574"/>
              <w:bookmarkEnd w:id="14575"/>
              <w:bookmarkEnd w:id="14576"/>
              <w:bookmarkEnd w:id="14577"/>
            </w:del>
          </w:p>
        </w:tc>
        <w:bookmarkStart w:id="14578" w:name="_Toc421702721"/>
        <w:bookmarkStart w:id="14579" w:name="_Toc421705915"/>
        <w:bookmarkStart w:id="14580" w:name="_Toc422905895"/>
        <w:bookmarkStart w:id="14581" w:name="_Toc422936526"/>
        <w:bookmarkStart w:id="14582" w:name="_Toc422939588"/>
        <w:bookmarkStart w:id="14583" w:name="_Toc422931023"/>
        <w:bookmarkStart w:id="14584" w:name="_Toc494289155"/>
        <w:bookmarkStart w:id="14585" w:name="_Toc494291971"/>
        <w:bookmarkStart w:id="14586" w:name="_Toc494294785"/>
        <w:bookmarkEnd w:id="14578"/>
        <w:bookmarkEnd w:id="14579"/>
        <w:bookmarkEnd w:id="14580"/>
        <w:bookmarkEnd w:id="14581"/>
        <w:bookmarkEnd w:id="14582"/>
        <w:bookmarkEnd w:id="14583"/>
        <w:bookmarkEnd w:id="14584"/>
        <w:bookmarkEnd w:id="14585"/>
        <w:bookmarkEnd w:id="14586"/>
      </w:tr>
      <w:tr w:rsidR="00A21C12" w:rsidRPr="00E056B6" w:rsidDel="00371A11" w:rsidTr="00AE2A7C">
        <w:trPr>
          <w:cantSplit/>
          <w:del w:id="14587" w:author="Sastry, Murali" w:date="2015-06-09T17:17:00Z"/>
        </w:trPr>
        <w:tc>
          <w:tcPr>
            <w:tcW w:w="1980" w:type="dxa"/>
            <w:tcBorders>
              <w:top w:val="single" w:sz="6" w:space="0" w:color="auto"/>
              <w:bottom w:val="single" w:sz="6" w:space="0" w:color="auto"/>
            </w:tcBorders>
          </w:tcPr>
          <w:p w:rsidR="00A21C12" w:rsidRPr="00E056B6" w:rsidDel="00371A11" w:rsidRDefault="00C0468B">
            <w:pPr>
              <w:pStyle w:val="body"/>
              <w:rPr>
                <w:del w:id="14588" w:author="Sastry, Murali" w:date="2015-06-09T17:17:00Z"/>
              </w:rPr>
              <w:pPrChange w:id="14589" w:author="Sastry, Murali" w:date="2015-06-10T10:23:00Z">
                <w:pPr>
                  <w:pStyle w:val="tableentry"/>
                  <w:keepNext/>
                  <w:outlineLvl w:val="1"/>
                </w:pPr>
              </w:pPrChange>
            </w:pPr>
            <w:del w:id="14590" w:author="Sastry, Murali" w:date="2015-06-09T17:17:00Z">
              <w:r w:rsidRPr="00E056B6" w:rsidDel="00371A11">
                <w:delText>Client Specification</w:delText>
              </w:r>
              <w:bookmarkStart w:id="14591" w:name="_Toc421702722"/>
              <w:bookmarkStart w:id="14592" w:name="_Toc421705916"/>
              <w:bookmarkStart w:id="14593" w:name="_Toc422905896"/>
              <w:bookmarkStart w:id="14594" w:name="_Toc422936527"/>
              <w:bookmarkStart w:id="14595" w:name="_Toc422939589"/>
              <w:bookmarkStart w:id="14596" w:name="_Toc422931024"/>
              <w:bookmarkStart w:id="14597" w:name="_Toc494289156"/>
              <w:bookmarkStart w:id="14598" w:name="_Toc494291972"/>
              <w:bookmarkStart w:id="14599" w:name="_Toc494294786"/>
              <w:bookmarkEnd w:id="14591"/>
              <w:bookmarkEnd w:id="14592"/>
              <w:bookmarkEnd w:id="14593"/>
              <w:bookmarkEnd w:id="14594"/>
              <w:bookmarkEnd w:id="14595"/>
              <w:bookmarkEnd w:id="14596"/>
              <w:bookmarkEnd w:id="14597"/>
              <w:bookmarkEnd w:id="14598"/>
              <w:bookmarkEnd w:id="14599"/>
            </w:del>
          </w:p>
        </w:tc>
        <w:tc>
          <w:tcPr>
            <w:tcW w:w="6660" w:type="dxa"/>
            <w:tcBorders>
              <w:top w:val="single" w:sz="6" w:space="0" w:color="auto"/>
              <w:bottom w:val="single" w:sz="6" w:space="0" w:color="auto"/>
            </w:tcBorders>
          </w:tcPr>
          <w:p w:rsidR="00A21C12" w:rsidRPr="00E056B6" w:rsidDel="00371A11" w:rsidRDefault="00C0468B">
            <w:pPr>
              <w:pStyle w:val="body"/>
              <w:rPr>
                <w:del w:id="14600" w:author="Sastry, Murali" w:date="2015-06-09T17:17:00Z"/>
              </w:rPr>
              <w:pPrChange w:id="14601" w:author="Sastry, Murali" w:date="2015-06-10T10:23:00Z">
                <w:pPr>
                  <w:pStyle w:val="tableentry"/>
                  <w:keepNext/>
                  <w:outlineLvl w:val="1"/>
                </w:pPr>
              </w:pPrChange>
            </w:pPr>
            <w:del w:id="14602" w:author="Sastry, Murali" w:date="2015-06-09T17:17:00Z">
              <w:r w:rsidRPr="00E056B6" w:rsidDel="00371A11">
                <w:delText>Gobi2000SDKClientSpec</w:delText>
              </w:r>
              <w:bookmarkStart w:id="14603" w:name="_Toc421702723"/>
              <w:bookmarkStart w:id="14604" w:name="_Toc421705917"/>
              <w:bookmarkStart w:id="14605" w:name="_Toc422905897"/>
              <w:bookmarkStart w:id="14606" w:name="_Toc422936528"/>
              <w:bookmarkStart w:id="14607" w:name="_Toc422939590"/>
              <w:bookmarkStart w:id="14608" w:name="_Toc422931025"/>
              <w:bookmarkStart w:id="14609" w:name="_Toc494289157"/>
              <w:bookmarkStart w:id="14610" w:name="_Toc494291973"/>
              <w:bookmarkStart w:id="14611" w:name="_Toc494294787"/>
              <w:bookmarkEnd w:id="14603"/>
              <w:bookmarkEnd w:id="14604"/>
              <w:bookmarkEnd w:id="14605"/>
              <w:bookmarkEnd w:id="14606"/>
              <w:bookmarkEnd w:id="14607"/>
              <w:bookmarkEnd w:id="14608"/>
              <w:bookmarkEnd w:id="14609"/>
              <w:bookmarkEnd w:id="14610"/>
              <w:bookmarkEnd w:id="14611"/>
            </w:del>
          </w:p>
        </w:tc>
        <w:bookmarkStart w:id="14612" w:name="_Toc421702724"/>
        <w:bookmarkStart w:id="14613" w:name="_Toc421705918"/>
        <w:bookmarkStart w:id="14614" w:name="_Toc422905898"/>
        <w:bookmarkStart w:id="14615" w:name="_Toc422936529"/>
        <w:bookmarkStart w:id="14616" w:name="_Toc422939591"/>
        <w:bookmarkStart w:id="14617" w:name="_Toc422931026"/>
        <w:bookmarkStart w:id="14618" w:name="_Toc494289158"/>
        <w:bookmarkStart w:id="14619" w:name="_Toc494291974"/>
        <w:bookmarkStart w:id="14620" w:name="_Toc494294788"/>
        <w:bookmarkEnd w:id="14612"/>
        <w:bookmarkEnd w:id="14613"/>
        <w:bookmarkEnd w:id="14614"/>
        <w:bookmarkEnd w:id="14615"/>
        <w:bookmarkEnd w:id="14616"/>
        <w:bookmarkEnd w:id="14617"/>
        <w:bookmarkEnd w:id="14618"/>
        <w:bookmarkEnd w:id="14619"/>
        <w:bookmarkEnd w:id="14620"/>
      </w:tr>
      <w:tr w:rsidR="00A21C12" w:rsidRPr="00E056B6" w:rsidDel="00371A11" w:rsidTr="00AE2A7C">
        <w:trPr>
          <w:cantSplit/>
          <w:del w:id="14621" w:author="Sastry, Murali" w:date="2015-06-09T17:17:00Z"/>
        </w:trPr>
        <w:tc>
          <w:tcPr>
            <w:tcW w:w="1980" w:type="dxa"/>
            <w:tcBorders>
              <w:top w:val="single" w:sz="6" w:space="0" w:color="auto"/>
              <w:bottom w:val="single" w:sz="6" w:space="0" w:color="auto"/>
            </w:tcBorders>
          </w:tcPr>
          <w:p w:rsidR="00A21C12" w:rsidRPr="00E056B6" w:rsidDel="00371A11" w:rsidRDefault="00C0468B">
            <w:pPr>
              <w:pStyle w:val="body"/>
              <w:rPr>
                <w:del w:id="14622" w:author="Sastry, Murali" w:date="2015-06-09T17:17:00Z"/>
              </w:rPr>
              <w:pPrChange w:id="14623" w:author="Sastry, Murali" w:date="2015-06-10T10:23:00Z">
                <w:pPr>
                  <w:pStyle w:val="tableentry"/>
                  <w:keepNext/>
                  <w:outlineLvl w:val="1"/>
                </w:pPr>
              </w:pPrChange>
            </w:pPr>
            <w:del w:id="14624" w:author="Sastry, Murali" w:date="2015-06-09T17:17:00Z">
              <w:r w:rsidRPr="00E056B6" w:rsidDel="00371A11">
                <w:delText>Announcements</w:delText>
              </w:r>
              <w:bookmarkStart w:id="14625" w:name="_Toc421702725"/>
              <w:bookmarkStart w:id="14626" w:name="_Toc421705919"/>
              <w:bookmarkStart w:id="14627" w:name="_Toc422905899"/>
              <w:bookmarkStart w:id="14628" w:name="_Toc422936530"/>
              <w:bookmarkStart w:id="14629" w:name="_Toc422939592"/>
              <w:bookmarkStart w:id="14630" w:name="_Toc422931027"/>
              <w:bookmarkStart w:id="14631" w:name="_Toc494289159"/>
              <w:bookmarkStart w:id="14632" w:name="_Toc494291975"/>
              <w:bookmarkStart w:id="14633" w:name="_Toc494294789"/>
              <w:bookmarkEnd w:id="14625"/>
              <w:bookmarkEnd w:id="14626"/>
              <w:bookmarkEnd w:id="14627"/>
              <w:bookmarkEnd w:id="14628"/>
              <w:bookmarkEnd w:id="14629"/>
              <w:bookmarkEnd w:id="14630"/>
              <w:bookmarkEnd w:id="14631"/>
              <w:bookmarkEnd w:id="14632"/>
              <w:bookmarkEnd w:id="14633"/>
            </w:del>
          </w:p>
        </w:tc>
        <w:tc>
          <w:tcPr>
            <w:tcW w:w="6660" w:type="dxa"/>
            <w:tcBorders>
              <w:top w:val="single" w:sz="6" w:space="0" w:color="auto"/>
              <w:bottom w:val="single" w:sz="6" w:space="0" w:color="auto"/>
            </w:tcBorders>
          </w:tcPr>
          <w:p w:rsidR="00A21C12" w:rsidRPr="00E056B6" w:rsidDel="00371A11" w:rsidRDefault="00C0468B">
            <w:pPr>
              <w:pStyle w:val="body"/>
              <w:rPr>
                <w:del w:id="14634" w:author="Sastry, Murali" w:date="2015-06-09T17:17:00Z"/>
              </w:rPr>
              <w:pPrChange w:id="14635" w:author="Sastry, Murali" w:date="2015-06-10T10:23:00Z">
                <w:pPr>
                  <w:pStyle w:val="tableentry"/>
                  <w:keepNext/>
                  <w:outlineLvl w:val="1"/>
                </w:pPr>
              </w:pPrChange>
            </w:pPr>
            <w:del w:id="14636" w:author="Sastry, Murali" w:date="2015-06-09T17:17:00Z">
              <w:r w:rsidRPr="00E056B6" w:rsidDel="00371A11">
                <w:delText>Copy the WHATS NEW section from readme</w:delText>
              </w:r>
              <w:bookmarkStart w:id="14637" w:name="_Toc421702726"/>
              <w:bookmarkStart w:id="14638" w:name="_Toc421705920"/>
              <w:bookmarkStart w:id="14639" w:name="_Toc422905900"/>
              <w:bookmarkStart w:id="14640" w:name="_Toc422936531"/>
              <w:bookmarkStart w:id="14641" w:name="_Toc422939593"/>
              <w:bookmarkStart w:id="14642" w:name="_Toc422931028"/>
              <w:bookmarkStart w:id="14643" w:name="_Toc494289160"/>
              <w:bookmarkStart w:id="14644" w:name="_Toc494291976"/>
              <w:bookmarkStart w:id="14645" w:name="_Toc494294790"/>
              <w:bookmarkEnd w:id="14637"/>
              <w:bookmarkEnd w:id="14638"/>
              <w:bookmarkEnd w:id="14639"/>
              <w:bookmarkEnd w:id="14640"/>
              <w:bookmarkEnd w:id="14641"/>
              <w:bookmarkEnd w:id="14642"/>
              <w:bookmarkEnd w:id="14643"/>
              <w:bookmarkEnd w:id="14644"/>
              <w:bookmarkEnd w:id="14645"/>
            </w:del>
          </w:p>
        </w:tc>
        <w:bookmarkStart w:id="14646" w:name="_Toc421702727"/>
        <w:bookmarkStart w:id="14647" w:name="_Toc421705921"/>
        <w:bookmarkStart w:id="14648" w:name="_Toc422905901"/>
        <w:bookmarkStart w:id="14649" w:name="_Toc422936532"/>
        <w:bookmarkStart w:id="14650" w:name="_Toc422939594"/>
        <w:bookmarkStart w:id="14651" w:name="_Toc422931029"/>
        <w:bookmarkStart w:id="14652" w:name="_Toc494289161"/>
        <w:bookmarkStart w:id="14653" w:name="_Toc494291977"/>
        <w:bookmarkStart w:id="14654" w:name="_Toc494294791"/>
        <w:bookmarkEnd w:id="14646"/>
        <w:bookmarkEnd w:id="14647"/>
        <w:bookmarkEnd w:id="14648"/>
        <w:bookmarkEnd w:id="14649"/>
        <w:bookmarkEnd w:id="14650"/>
        <w:bookmarkEnd w:id="14651"/>
        <w:bookmarkEnd w:id="14652"/>
        <w:bookmarkEnd w:id="14653"/>
        <w:bookmarkEnd w:id="14654"/>
      </w:tr>
      <w:tr w:rsidR="00A21C12" w:rsidRPr="00E056B6" w:rsidDel="00371A11" w:rsidTr="00AE2A7C">
        <w:trPr>
          <w:cantSplit/>
          <w:del w:id="14655" w:author="Sastry, Murali" w:date="2015-06-09T17:17:00Z"/>
        </w:trPr>
        <w:tc>
          <w:tcPr>
            <w:tcW w:w="1980" w:type="dxa"/>
            <w:tcBorders>
              <w:top w:val="single" w:sz="6" w:space="0" w:color="auto"/>
              <w:bottom w:val="single" w:sz="6" w:space="0" w:color="auto"/>
            </w:tcBorders>
          </w:tcPr>
          <w:p w:rsidR="00A21C12" w:rsidRPr="00E056B6" w:rsidDel="00371A11" w:rsidRDefault="00C0468B">
            <w:pPr>
              <w:pStyle w:val="body"/>
              <w:rPr>
                <w:del w:id="14656" w:author="Sastry, Murali" w:date="2015-06-09T17:17:00Z"/>
              </w:rPr>
              <w:pPrChange w:id="14657" w:author="Sastry, Murali" w:date="2015-06-10T10:23:00Z">
                <w:pPr>
                  <w:pStyle w:val="tableentry"/>
                  <w:keepNext/>
                  <w:outlineLvl w:val="1"/>
                </w:pPr>
              </w:pPrChange>
            </w:pPr>
            <w:del w:id="14658" w:author="Sastry, Murali" w:date="2015-06-09T17:17:00Z">
              <w:r w:rsidRPr="00E056B6" w:rsidDel="00371A11">
                <w:delText>Purpose</w:delText>
              </w:r>
              <w:bookmarkStart w:id="14659" w:name="_Toc421702728"/>
              <w:bookmarkStart w:id="14660" w:name="_Toc421705922"/>
              <w:bookmarkStart w:id="14661" w:name="_Toc422905902"/>
              <w:bookmarkStart w:id="14662" w:name="_Toc422936533"/>
              <w:bookmarkStart w:id="14663" w:name="_Toc422939595"/>
              <w:bookmarkStart w:id="14664" w:name="_Toc422931030"/>
              <w:bookmarkStart w:id="14665" w:name="_Toc494289162"/>
              <w:bookmarkStart w:id="14666" w:name="_Toc494291978"/>
              <w:bookmarkStart w:id="14667" w:name="_Toc494294792"/>
              <w:bookmarkEnd w:id="14659"/>
              <w:bookmarkEnd w:id="14660"/>
              <w:bookmarkEnd w:id="14661"/>
              <w:bookmarkEnd w:id="14662"/>
              <w:bookmarkEnd w:id="14663"/>
              <w:bookmarkEnd w:id="14664"/>
              <w:bookmarkEnd w:id="14665"/>
              <w:bookmarkEnd w:id="14666"/>
              <w:bookmarkEnd w:id="14667"/>
            </w:del>
          </w:p>
        </w:tc>
        <w:tc>
          <w:tcPr>
            <w:tcW w:w="6660" w:type="dxa"/>
            <w:tcBorders>
              <w:top w:val="single" w:sz="6" w:space="0" w:color="auto"/>
              <w:bottom w:val="single" w:sz="6" w:space="0" w:color="auto"/>
            </w:tcBorders>
          </w:tcPr>
          <w:p w:rsidR="00A21C12" w:rsidRPr="00E056B6" w:rsidDel="00371A11" w:rsidRDefault="00C0468B">
            <w:pPr>
              <w:pStyle w:val="body"/>
              <w:rPr>
                <w:del w:id="14668" w:author="Sastry, Murali" w:date="2015-06-09T17:17:00Z"/>
              </w:rPr>
              <w:pPrChange w:id="14669" w:author="Sastry, Murali" w:date="2015-06-10T10:23:00Z">
                <w:pPr>
                  <w:pStyle w:val="tableentry"/>
                  <w:keepNext/>
                  <w:outlineLvl w:val="1"/>
                </w:pPr>
              </w:pPrChange>
            </w:pPr>
            <w:del w:id="14670" w:author="Sastry, Murali" w:date="2015-06-09T17:17:00Z">
              <w:r w:rsidRPr="00E056B6" w:rsidDel="00371A11">
                <w:delText>General purpose point release to signed licensees</w:delText>
              </w:r>
              <w:bookmarkStart w:id="14671" w:name="_Toc421702729"/>
              <w:bookmarkStart w:id="14672" w:name="_Toc421705923"/>
              <w:bookmarkStart w:id="14673" w:name="_Toc422905903"/>
              <w:bookmarkStart w:id="14674" w:name="_Toc422936534"/>
              <w:bookmarkStart w:id="14675" w:name="_Toc422939596"/>
              <w:bookmarkStart w:id="14676" w:name="_Toc422931031"/>
              <w:bookmarkStart w:id="14677" w:name="_Toc494289163"/>
              <w:bookmarkStart w:id="14678" w:name="_Toc494291979"/>
              <w:bookmarkStart w:id="14679" w:name="_Toc494294793"/>
              <w:bookmarkEnd w:id="14671"/>
              <w:bookmarkEnd w:id="14672"/>
              <w:bookmarkEnd w:id="14673"/>
              <w:bookmarkEnd w:id="14674"/>
              <w:bookmarkEnd w:id="14675"/>
              <w:bookmarkEnd w:id="14676"/>
              <w:bookmarkEnd w:id="14677"/>
              <w:bookmarkEnd w:id="14678"/>
              <w:bookmarkEnd w:id="14679"/>
            </w:del>
          </w:p>
        </w:tc>
        <w:bookmarkStart w:id="14680" w:name="_Toc421702730"/>
        <w:bookmarkStart w:id="14681" w:name="_Toc421705924"/>
        <w:bookmarkStart w:id="14682" w:name="_Toc422905904"/>
        <w:bookmarkStart w:id="14683" w:name="_Toc422936535"/>
        <w:bookmarkStart w:id="14684" w:name="_Toc422939597"/>
        <w:bookmarkStart w:id="14685" w:name="_Toc422931032"/>
        <w:bookmarkStart w:id="14686" w:name="_Toc494289164"/>
        <w:bookmarkStart w:id="14687" w:name="_Toc494291980"/>
        <w:bookmarkStart w:id="14688" w:name="_Toc494294794"/>
        <w:bookmarkEnd w:id="14680"/>
        <w:bookmarkEnd w:id="14681"/>
        <w:bookmarkEnd w:id="14682"/>
        <w:bookmarkEnd w:id="14683"/>
        <w:bookmarkEnd w:id="14684"/>
        <w:bookmarkEnd w:id="14685"/>
        <w:bookmarkEnd w:id="14686"/>
        <w:bookmarkEnd w:id="14687"/>
        <w:bookmarkEnd w:id="14688"/>
      </w:tr>
      <w:tr w:rsidR="00A21C12" w:rsidRPr="00E056B6" w:rsidDel="00371A11" w:rsidTr="00AE2A7C">
        <w:trPr>
          <w:cantSplit/>
          <w:del w:id="14689" w:author="Sastry, Murali" w:date="2015-06-09T17:17:00Z"/>
        </w:trPr>
        <w:tc>
          <w:tcPr>
            <w:tcW w:w="1980" w:type="dxa"/>
            <w:tcBorders>
              <w:top w:val="single" w:sz="6" w:space="0" w:color="auto"/>
              <w:bottom w:val="single" w:sz="6" w:space="0" w:color="auto"/>
            </w:tcBorders>
          </w:tcPr>
          <w:p w:rsidR="00A21C12" w:rsidRPr="00E056B6" w:rsidDel="00371A11" w:rsidRDefault="00C0468B">
            <w:pPr>
              <w:pStyle w:val="body"/>
              <w:rPr>
                <w:del w:id="14690" w:author="Sastry, Murali" w:date="2015-06-09T17:17:00Z"/>
              </w:rPr>
              <w:pPrChange w:id="14691" w:author="Sastry, Murali" w:date="2015-06-10T10:23:00Z">
                <w:pPr>
                  <w:pStyle w:val="tableentry"/>
                  <w:keepNext/>
                  <w:outlineLvl w:val="1"/>
                </w:pPr>
              </w:pPrChange>
            </w:pPr>
            <w:del w:id="14692" w:author="Sastry, Murali" w:date="2015-06-09T17:17:00Z">
              <w:r w:rsidRPr="00E056B6" w:rsidDel="00371A11">
                <w:delText>Customers</w:delText>
              </w:r>
              <w:bookmarkStart w:id="14693" w:name="_Toc421702731"/>
              <w:bookmarkStart w:id="14694" w:name="_Toc421705925"/>
              <w:bookmarkStart w:id="14695" w:name="_Toc422905905"/>
              <w:bookmarkStart w:id="14696" w:name="_Toc422936536"/>
              <w:bookmarkStart w:id="14697" w:name="_Toc422939598"/>
              <w:bookmarkStart w:id="14698" w:name="_Toc422931033"/>
              <w:bookmarkStart w:id="14699" w:name="_Toc494289165"/>
              <w:bookmarkStart w:id="14700" w:name="_Toc494291981"/>
              <w:bookmarkStart w:id="14701" w:name="_Toc494294795"/>
              <w:bookmarkEnd w:id="14693"/>
              <w:bookmarkEnd w:id="14694"/>
              <w:bookmarkEnd w:id="14695"/>
              <w:bookmarkEnd w:id="14696"/>
              <w:bookmarkEnd w:id="14697"/>
              <w:bookmarkEnd w:id="14698"/>
              <w:bookmarkEnd w:id="14699"/>
              <w:bookmarkEnd w:id="14700"/>
              <w:bookmarkEnd w:id="14701"/>
            </w:del>
          </w:p>
        </w:tc>
        <w:tc>
          <w:tcPr>
            <w:tcW w:w="6660" w:type="dxa"/>
            <w:tcBorders>
              <w:top w:val="single" w:sz="6" w:space="0" w:color="auto"/>
              <w:bottom w:val="single" w:sz="6" w:space="0" w:color="auto"/>
            </w:tcBorders>
          </w:tcPr>
          <w:p w:rsidR="00A21C12" w:rsidRPr="00E056B6" w:rsidDel="00371A11" w:rsidRDefault="00C0468B">
            <w:pPr>
              <w:pStyle w:val="body"/>
              <w:rPr>
                <w:del w:id="14702" w:author="Sastry, Murali" w:date="2015-06-09T17:17:00Z"/>
              </w:rPr>
              <w:pPrChange w:id="14703" w:author="Sastry, Murali" w:date="2015-06-10T10:23:00Z">
                <w:pPr>
                  <w:pStyle w:val="tableentry"/>
                  <w:keepNext/>
                  <w:outlineLvl w:val="1"/>
                </w:pPr>
              </w:pPrChange>
            </w:pPr>
            <w:del w:id="14704" w:author="Sastry, Murali" w:date="2015-06-09T17:17:00Z">
              <w:r w:rsidRPr="00E056B6" w:rsidDel="00371A11">
                <w:delText>Signed licensees</w:delText>
              </w:r>
              <w:bookmarkStart w:id="14705" w:name="_Toc421702732"/>
              <w:bookmarkStart w:id="14706" w:name="_Toc421705926"/>
              <w:bookmarkStart w:id="14707" w:name="_Toc422905906"/>
              <w:bookmarkStart w:id="14708" w:name="_Toc422936537"/>
              <w:bookmarkStart w:id="14709" w:name="_Toc422939599"/>
              <w:bookmarkStart w:id="14710" w:name="_Toc422931034"/>
              <w:bookmarkStart w:id="14711" w:name="_Toc494289166"/>
              <w:bookmarkStart w:id="14712" w:name="_Toc494291982"/>
              <w:bookmarkStart w:id="14713" w:name="_Toc494294796"/>
              <w:bookmarkEnd w:id="14705"/>
              <w:bookmarkEnd w:id="14706"/>
              <w:bookmarkEnd w:id="14707"/>
              <w:bookmarkEnd w:id="14708"/>
              <w:bookmarkEnd w:id="14709"/>
              <w:bookmarkEnd w:id="14710"/>
              <w:bookmarkEnd w:id="14711"/>
              <w:bookmarkEnd w:id="14712"/>
              <w:bookmarkEnd w:id="14713"/>
            </w:del>
          </w:p>
        </w:tc>
        <w:bookmarkStart w:id="14714" w:name="_Toc421702733"/>
        <w:bookmarkStart w:id="14715" w:name="_Toc421705927"/>
        <w:bookmarkStart w:id="14716" w:name="_Toc422905907"/>
        <w:bookmarkStart w:id="14717" w:name="_Toc422936538"/>
        <w:bookmarkStart w:id="14718" w:name="_Toc422939600"/>
        <w:bookmarkStart w:id="14719" w:name="_Toc422931035"/>
        <w:bookmarkStart w:id="14720" w:name="_Toc494289167"/>
        <w:bookmarkStart w:id="14721" w:name="_Toc494291983"/>
        <w:bookmarkStart w:id="14722" w:name="_Toc494294797"/>
        <w:bookmarkEnd w:id="14714"/>
        <w:bookmarkEnd w:id="14715"/>
        <w:bookmarkEnd w:id="14716"/>
        <w:bookmarkEnd w:id="14717"/>
        <w:bookmarkEnd w:id="14718"/>
        <w:bookmarkEnd w:id="14719"/>
        <w:bookmarkEnd w:id="14720"/>
        <w:bookmarkEnd w:id="14721"/>
        <w:bookmarkEnd w:id="14722"/>
      </w:tr>
    </w:tbl>
    <w:p w:rsidR="00A21C12" w:rsidRPr="00E056B6" w:rsidDel="00371A11" w:rsidRDefault="00C0468B">
      <w:pPr>
        <w:pStyle w:val="body"/>
        <w:rPr>
          <w:del w:id="14723" w:author="Sastry, Murali" w:date="2015-06-09T17:17:00Z"/>
        </w:rPr>
      </w:pPr>
      <w:del w:id="14724" w:author="Sastry, Murali" w:date="2015-06-09T17:17:00Z">
        <w:r w:rsidRPr="00E056B6" w:rsidDel="00371A11">
          <w:delText>Once completing all fields press Send Request, then OK after confirming all information.  Status on the build will be received by email.</w:delText>
        </w:r>
        <w:bookmarkStart w:id="14725" w:name="_Toc421702734"/>
        <w:bookmarkStart w:id="14726" w:name="_Toc421705928"/>
        <w:bookmarkStart w:id="14727" w:name="_Toc422905908"/>
        <w:bookmarkStart w:id="14728" w:name="_Toc422936539"/>
        <w:bookmarkStart w:id="14729" w:name="_Toc422939601"/>
        <w:bookmarkStart w:id="14730" w:name="_Toc422931036"/>
        <w:bookmarkStart w:id="14731" w:name="_Toc494289168"/>
        <w:bookmarkStart w:id="14732" w:name="_Toc494291984"/>
        <w:bookmarkStart w:id="14733" w:name="_Toc494294798"/>
        <w:bookmarkEnd w:id="14725"/>
        <w:bookmarkEnd w:id="14726"/>
        <w:bookmarkEnd w:id="14727"/>
        <w:bookmarkEnd w:id="14728"/>
        <w:bookmarkEnd w:id="14729"/>
        <w:bookmarkEnd w:id="14730"/>
        <w:bookmarkEnd w:id="14731"/>
        <w:bookmarkEnd w:id="14732"/>
        <w:bookmarkEnd w:id="14733"/>
      </w:del>
    </w:p>
    <w:p w:rsidR="00A21C12" w:rsidRPr="00E056B6" w:rsidDel="00371A11" w:rsidRDefault="00C0468B">
      <w:pPr>
        <w:pStyle w:val="body"/>
        <w:rPr>
          <w:del w:id="14734" w:author="Sastry, Murali" w:date="2015-06-09T17:17:00Z"/>
        </w:rPr>
      </w:pPr>
      <w:del w:id="14735" w:author="Sastry, Murali" w:date="2015-06-09T17:17:00Z">
        <w:r w:rsidRPr="00E056B6" w:rsidDel="00371A11">
          <w:delText xml:space="preserve">Builds will take approximately 10 minutes and can be found at: </w:delText>
        </w:r>
        <w:r w:rsidR="00E2103E" w:rsidDel="00371A11">
          <w:fldChar w:fldCharType="begin"/>
        </w:r>
        <w:r w:rsidR="00E2103E" w:rsidDel="00371A11">
          <w:delInstrText xml:space="preserve"> HYPERLINK "file:///\\\\stone\\aswcrm\\builds\\tools\\PROD\\GOBI2000_PCSW_SDK" </w:delInstrText>
        </w:r>
        <w:r w:rsidR="00E2103E" w:rsidDel="00371A11">
          <w:fldChar w:fldCharType="separate"/>
        </w:r>
        <w:r w:rsidRPr="00E056B6" w:rsidDel="00371A11">
          <w:rPr>
            <w:rStyle w:val="Hyperlink"/>
          </w:rPr>
          <w:delText>\\stone\aswcrm\builds\tools\PROD\GOBI2000_PCSW_SDK</w:delText>
        </w:r>
        <w:r w:rsidR="00E2103E" w:rsidDel="00371A11">
          <w:rPr>
            <w:rStyle w:val="Hyperlink"/>
            <w:b/>
          </w:rPr>
          <w:fldChar w:fldCharType="end"/>
        </w:r>
        <w:r w:rsidRPr="00E056B6" w:rsidDel="00371A11">
          <w:delText xml:space="preserve"> </w:delText>
        </w:r>
        <w:bookmarkStart w:id="14736" w:name="_Toc421702735"/>
        <w:bookmarkStart w:id="14737" w:name="_Toc421705929"/>
        <w:bookmarkStart w:id="14738" w:name="_Toc422905909"/>
        <w:bookmarkStart w:id="14739" w:name="_Toc422936540"/>
        <w:bookmarkStart w:id="14740" w:name="_Toc422939602"/>
        <w:bookmarkStart w:id="14741" w:name="_Toc422931037"/>
        <w:bookmarkStart w:id="14742" w:name="_Toc494289169"/>
        <w:bookmarkStart w:id="14743" w:name="_Toc494291985"/>
        <w:bookmarkStart w:id="14744" w:name="_Toc494294799"/>
        <w:bookmarkEnd w:id="14736"/>
        <w:bookmarkEnd w:id="14737"/>
        <w:bookmarkEnd w:id="14738"/>
        <w:bookmarkEnd w:id="14739"/>
        <w:bookmarkEnd w:id="14740"/>
        <w:bookmarkEnd w:id="14741"/>
        <w:bookmarkEnd w:id="14742"/>
        <w:bookmarkEnd w:id="14743"/>
        <w:bookmarkEnd w:id="14744"/>
      </w:del>
    </w:p>
    <w:p w:rsidR="00A21C12" w:rsidRPr="00E056B6" w:rsidDel="00371A11" w:rsidRDefault="00C0468B">
      <w:pPr>
        <w:pStyle w:val="body"/>
        <w:rPr>
          <w:del w:id="14745" w:author="Sastry, Murali" w:date="2015-06-09T17:17:00Z"/>
        </w:rPr>
        <w:pPrChange w:id="14746" w:author="Sastry, Murali" w:date="2015-06-10T10:23:00Z">
          <w:pPr>
            <w:pStyle w:val="Heading2"/>
          </w:pPr>
        </w:pPrChange>
      </w:pPr>
      <w:bookmarkStart w:id="14747" w:name="_Toc234138280"/>
      <w:del w:id="14748" w:author="Sastry, Murali" w:date="2015-06-09T17:17:00Z">
        <w:r w:rsidRPr="00E056B6" w:rsidDel="00371A11">
          <w:delText>Build Testing for GOBI2000_PCSW_SDK</w:delText>
        </w:r>
        <w:bookmarkStart w:id="14749" w:name="_Toc421702736"/>
        <w:bookmarkStart w:id="14750" w:name="_Toc421705930"/>
        <w:bookmarkStart w:id="14751" w:name="_Toc422905910"/>
        <w:bookmarkStart w:id="14752" w:name="_Toc422936541"/>
        <w:bookmarkStart w:id="14753" w:name="_Toc422939603"/>
        <w:bookmarkStart w:id="14754" w:name="_Toc422931038"/>
        <w:bookmarkStart w:id="14755" w:name="_Toc494289170"/>
        <w:bookmarkStart w:id="14756" w:name="_Toc494291986"/>
        <w:bookmarkStart w:id="14757" w:name="_Toc494294800"/>
        <w:bookmarkEnd w:id="14747"/>
        <w:bookmarkEnd w:id="14749"/>
        <w:bookmarkEnd w:id="14750"/>
        <w:bookmarkEnd w:id="14751"/>
        <w:bookmarkEnd w:id="14752"/>
        <w:bookmarkEnd w:id="14753"/>
        <w:bookmarkEnd w:id="14754"/>
        <w:bookmarkEnd w:id="14755"/>
        <w:bookmarkEnd w:id="14756"/>
        <w:bookmarkEnd w:id="14757"/>
      </w:del>
    </w:p>
    <w:p w:rsidR="00356FA2" w:rsidRPr="00E056B6" w:rsidDel="00371A11" w:rsidRDefault="00C0468B">
      <w:pPr>
        <w:pStyle w:val="body"/>
        <w:rPr>
          <w:del w:id="14758" w:author="Sastry, Murali" w:date="2015-06-09T17:17:00Z"/>
        </w:rPr>
      </w:pPr>
      <w:del w:id="14759" w:author="Sastry, Murali" w:date="2015-06-09T17:17:00Z">
        <w:r w:rsidRPr="00E056B6" w:rsidDel="00371A11">
          <w:delText>Testing of new features will be done by the person adding them, and by PT during their testing.  For this reason, only basic installer testing is needed for the SDK.</w:delText>
        </w:r>
        <w:bookmarkStart w:id="14760" w:name="_Toc421702737"/>
        <w:bookmarkStart w:id="14761" w:name="_Toc421705931"/>
        <w:bookmarkStart w:id="14762" w:name="_Toc422905911"/>
        <w:bookmarkStart w:id="14763" w:name="_Toc422936542"/>
        <w:bookmarkStart w:id="14764" w:name="_Toc422939604"/>
        <w:bookmarkStart w:id="14765" w:name="_Toc422931039"/>
        <w:bookmarkStart w:id="14766" w:name="_Toc494289171"/>
        <w:bookmarkStart w:id="14767" w:name="_Toc494291987"/>
        <w:bookmarkStart w:id="14768" w:name="_Toc494294801"/>
        <w:bookmarkEnd w:id="14760"/>
        <w:bookmarkEnd w:id="14761"/>
        <w:bookmarkEnd w:id="14762"/>
        <w:bookmarkEnd w:id="14763"/>
        <w:bookmarkEnd w:id="14764"/>
        <w:bookmarkEnd w:id="14765"/>
        <w:bookmarkEnd w:id="14766"/>
        <w:bookmarkEnd w:id="14767"/>
        <w:bookmarkEnd w:id="14768"/>
      </w:del>
    </w:p>
    <w:p w:rsidR="007134B2" w:rsidRPr="00E056B6" w:rsidDel="00371A11" w:rsidRDefault="00C0468B">
      <w:pPr>
        <w:pStyle w:val="body"/>
        <w:rPr>
          <w:del w:id="14769" w:author="Sastry, Murali" w:date="2015-06-09T17:17:00Z"/>
        </w:rPr>
      </w:pPr>
      <w:del w:id="14770" w:author="Sastry, Murali" w:date="2015-06-09T17:17:00Z">
        <w:r w:rsidRPr="00E056B6" w:rsidDel="00371A11">
          <w:delText xml:space="preserve">Uninstall any previous versions and delete any files still in </w:delText>
        </w:r>
        <w:bookmarkStart w:id="14771" w:name="_Toc421702738"/>
        <w:bookmarkStart w:id="14772" w:name="_Toc421705932"/>
        <w:bookmarkStart w:id="14773" w:name="_Toc422905912"/>
        <w:bookmarkStart w:id="14774" w:name="_Toc422936543"/>
        <w:bookmarkStart w:id="14775" w:name="_Toc422939605"/>
        <w:bookmarkStart w:id="14776" w:name="_Toc422931040"/>
        <w:bookmarkStart w:id="14777" w:name="_Toc494289172"/>
        <w:bookmarkStart w:id="14778" w:name="_Toc494291988"/>
        <w:bookmarkStart w:id="14779" w:name="_Toc494294802"/>
        <w:bookmarkEnd w:id="14771"/>
        <w:bookmarkEnd w:id="14772"/>
        <w:bookmarkEnd w:id="14773"/>
        <w:bookmarkEnd w:id="14774"/>
        <w:bookmarkEnd w:id="14775"/>
        <w:bookmarkEnd w:id="14776"/>
        <w:bookmarkEnd w:id="14777"/>
        <w:bookmarkEnd w:id="14778"/>
        <w:bookmarkEnd w:id="14779"/>
      </w:del>
    </w:p>
    <w:p w:rsidR="00356FA2" w:rsidRPr="00E056B6" w:rsidDel="00371A11" w:rsidRDefault="00C0468B">
      <w:pPr>
        <w:pStyle w:val="body"/>
        <w:rPr>
          <w:del w:id="14780" w:author="Sastry, Murali" w:date="2015-06-09T17:17:00Z"/>
        </w:rPr>
      </w:pPr>
      <w:del w:id="14781" w:author="Sastry, Murali" w:date="2015-06-09T17:17:00Z">
        <w:r w:rsidRPr="00E056B6" w:rsidDel="00371A11">
          <w:delText>C:\Program Files\Qualcomm\Gobi 2000 PC Software SDK</w:delText>
        </w:r>
        <w:bookmarkStart w:id="14782" w:name="_Toc421702739"/>
        <w:bookmarkStart w:id="14783" w:name="_Toc421705933"/>
        <w:bookmarkStart w:id="14784" w:name="_Toc422905913"/>
        <w:bookmarkStart w:id="14785" w:name="_Toc422936544"/>
        <w:bookmarkStart w:id="14786" w:name="_Toc422939606"/>
        <w:bookmarkStart w:id="14787" w:name="_Toc422931041"/>
        <w:bookmarkStart w:id="14788" w:name="_Toc494289173"/>
        <w:bookmarkStart w:id="14789" w:name="_Toc494291989"/>
        <w:bookmarkStart w:id="14790" w:name="_Toc494294803"/>
        <w:bookmarkEnd w:id="14782"/>
        <w:bookmarkEnd w:id="14783"/>
        <w:bookmarkEnd w:id="14784"/>
        <w:bookmarkEnd w:id="14785"/>
        <w:bookmarkEnd w:id="14786"/>
        <w:bookmarkEnd w:id="14787"/>
        <w:bookmarkEnd w:id="14788"/>
        <w:bookmarkEnd w:id="14789"/>
        <w:bookmarkEnd w:id="14790"/>
      </w:del>
    </w:p>
    <w:p w:rsidR="007134B2" w:rsidRPr="00E056B6" w:rsidDel="00371A11" w:rsidRDefault="00C0468B">
      <w:pPr>
        <w:pStyle w:val="body"/>
        <w:rPr>
          <w:del w:id="14791" w:author="Sastry, Murali" w:date="2015-06-09T17:17:00Z"/>
        </w:rPr>
      </w:pPr>
      <w:del w:id="14792" w:author="Sastry, Murali" w:date="2015-06-09T17:17:00Z">
        <w:r w:rsidRPr="00E056B6" w:rsidDel="00371A11">
          <w:delText>Install this version and verify digital signatures of the QCWWAN2k.dll and QCDiagnostics2k.dll in the x64 and x86 folders.  Install a Gobi2000 device and the Gobi2000_PACKAGE_OEM, then run the Sample CM and NetworkSelection executables and verify the device is recognized and basic functionality.</w:delText>
        </w:r>
        <w:bookmarkStart w:id="14793" w:name="_Toc421702740"/>
        <w:bookmarkStart w:id="14794" w:name="_Toc421705934"/>
        <w:bookmarkStart w:id="14795" w:name="_Toc422905914"/>
        <w:bookmarkStart w:id="14796" w:name="_Toc422936545"/>
        <w:bookmarkStart w:id="14797" w:name="_Toc422939607"/>
        <w:bookmarkStart w:id="14798" w:name="_Toc422931042"/>
        <w:bookmarkStart w:id="14799" w:name="_Toc494289174"/>
        <w:bookmarkStart w:id="14800" w:name="_Toc494291990"/>
        <w:bookmarkStart w:id="14801" w:name="_Toc494294804"/>
        <w:bookmarkEnd w:id="14793"/>
        <w:bookmarkEnd w:id="14794"/>
        <w:bookmarkEnd w:id="14795"/>
        <w:bookmarkEnd w:id="14796"/>
        <w:bookmarkEnd w:id="14797"/>
        <w:bookmarkEnd w:id="14798"/>
        <w:bookmarkEnd w:id="14799"/>
        <w:bookmarkEnd w:id="14800"/>
        <w:bookmarkEnd w:id="14801"/>
      </w:del>
    </w:p>
    <w:p w:rsidR="004B62C6" w:rsidRPr="00E056B6" w:rsidDel="00371A11" w:rsidRDefault="00C0468B">
      <w:pPr>
        <w:pStyle w:val="body"/>
        <w:rPr>
          <w:del w:id="14802" w:author="Sastry, Murali" w:date="2015-06-09T17:17:00Z"/>
        </w:rPr>
        <w:pPrChange w:id="14803" w:author="Sastry, Murali" w:date="2015-06-10T10:23:00Z">
          <w:pPr>
            <w:pStyle w:val="Heading1"/>
            <w:pageBreakBefore/>
          </w:pPr>
        </w:pPrChange>
      </w:pPr>
      <w:bookmarkStart w:id="14804" w:name="_Toc234138281"/>
      <w:del w:id="14805" w:author="Sastry, Murali" w:date="2015-06-09T17:17:00Z">
        <w:r w:rsidRPr="00E056B6" w:rsidDel="00371A11">
          <w:delText>GOBI2000_UTS</w:delText>
        </w:r>
        <w:bookmarkStart w:id="14806" w:name="_Toc421702741"/>
        <w:bookmarkStart w:id="14807" w:name="_Toc421705935"/>
        <w:bookmarkStart w:id="14808" w:name="_Toc422905915"/>
        <w:bookmarkStart w:id="14809" w:name="_Toc422936546"/>
        <w:bookmarkStart w:id="14810" w:name="_Toc422939608"/>
        <w:bookmarkStart w:id="14811" w:name="_Toc422931043"/>
        <w:bookmarkStart w:id="14812" w:name="_Toc494289175"/>
        <w:bookmarkStart w:id="14813" w:name="_Toc494291991"/>
        <w:bookmarkStart w:id="14814" w:name="_Toc494294805"/>
        <w:bookmarkEnd w:id="14804"/>
        <w:bookmarkEnd w:id="14806"/>
        <w:bookmarkEnd w:id="14807"/>
        <w:bookmarkEnd w:id="14808"/>
        <w:bookmarkEnd w:id="14809"/>
        <w:bookmarkEnd w:id="14810"/>
        <w:bookmarkEnd w:id="14811"/>
        <w:bookmarkEnd w:id="14812"/>
        <w:bookmarkEnd w:id="14813"/>
        <w:bookmarkEnd w:id="14814"/>
      </w:del>
    </w:p>
    <w:p w:rsidR="004B62C6" w:rsidRPr="00E056B6" w:rsidDel="00371A11" w:rsidRDefault="00C0468B">
      <w:pPr>
        <w:pStyle w:val="body"/>
        <w:rPr>
          <w:del w:id="14815" w:author="Sastry, Murali" w:date="2015-06-09T17:17:00Z"/>
        </w:rPr>
        <w:pPrChange w:id="14816" w:author="Sastry, Murali" w:date="2015-06-10T10:23:00Z">
          <w:pPr>
            <w:pStyle w:val="Heading2"/>
          </w:pPr>
        </w:pPrChange>
      </w:pPr>
      <w:bookmarkStart w:id="14817" w:name="_Toc234138282"/>
      <w:del w:id="14818" w:author="Sastry, Murali" w:date="2015-06-09T17:17:00Z">
        <w:r w:rsidRPr="00E056B6" w:rsidDel="00371A11">
          <w:delText>Introduction</w:delText>
        </w:r>
        <w:bookmarkStart w:id="14819" w:name="_Toc421702742"/>
        <w:bookmarkStart w:id="14820" w:name="_Toc421705936"/>
        <w:bookmarkStart w:id="14821" w:name="_Toc422905916"/>
        <w:bookmarkStart w:id="14822" w:name="_Toc422936547"/>
        <w:bookmarkStart w:id="14823" w:name="_Toc422939609"/>
        <w:bookmarkStart w:id="14824" w:name="_Toc422931044"/>
        <w:bookmarkStart w:id="14825" w:name="_Toc494289176"/>
        <w:bookmarkStart w:id="14826" w:name="_Toc494291992"/>
        <w:bookmarkStart w:id="14827" w:name="_Toc494294806"/>
        <w:bookmarkEnd w:id="14817"/>
        <w:bookmarkEnd w:id="14819"/>
        <w:bookmarkEnd w:id="14820"/>
        <w:bookmarkEnd w:id="14821"/>
        <w:bookmarkEnd w:id="14822"/>
        <w:bookmarkEnd w:id="14823"/>
        <w:bookmarkEnd w:id="14824"/>
        <w:bookmarkEnd w:id="14825"/>
        <w:bookmarkEnd w:id="14826"/>
        <w:bookmarkEnd w:id="14827"/>
      </w:del>
    </w:p>
    <w:p w:rsidR="004B62C6" w:rsidRPr="00E056B6" w:rsidDel="00371A11" w:rsidRDefault="00C0468B">
      <w:pPr>
        <w:pStyle w:val="body"/>
        <w:rPr>
          <w:del w:id="14828" w:author="Sastry, Murali" w:date="2015-06-09T17:17:00Z"/>
        </w:rPr>
      </w:pPr>
      <w:del w:id="14829" w:author="Sastry, Murali" w:date="2015-06-09T17:17:00Z">
        <w:r w:rsidRPr="00E056B6" w:rsidDel="00371A11">
          <w:delText xml:space="preserve">The GOBI2000_UTS is primarily used to provide the UTS library to Verizon.  </w:delText>
        </w:r>
        <w:bookmarkStart w:id="14830" w:name="_Toc421702743"/>
        <w:bookmarkStart w:id="14831" w:name="_Toc421705937"/>
        <w:bookmarkStart w:id="14832" w:name="_Toc422905917"/>
        <w:bookmarkStart w:id="14833" w:name="_Toc422936548"/>
        <w:bookmarkStart w:id="14834" w:name="_Toc422939610"/>
        <w:bookmarkStart w:id="14835" w:name="_Toc422931045"/>
        <w:bookmarkStart w:id="14836" w:name="_Toc494289177"/>
        <w:bookmarkStart w:id="14837" w:name="_Toc494291993"/>
        <w:bookmarkStart w:id="14838" w:name="_Toc494294807"/>
        <w:bookmarkEnd w:id="14830"/>
        <w:bookmarkEnd w:id="14831"/>
        <w:bookmarkEnd w:id="14832"/>
        <w:bookmarkEnd w:id="14833"/>
        <w:bookmarkEnd w:id="14834"/>
        <w:bookmarkEnd w:id="14835"/>
        <w:bookmarkEnd w:id="14836"/>
        <w:bookmarkEnd w:id="14837"/>
        <w:bookmarkEnd w:id="14838"/>
      </w:del>
    </w:p>
    <w:p w:rsidR="004B62C6" w:rsidRPr="00E056B6" w:rsidDel="00371A11" w:rsidRDefault="00C0468B">
      <w:pPr>
        <w:pStyle w:val="body"/>
        <w:rPr>
          <w:del w:id="14839" w:author="Sastry, Murali" w:date="2015-06-09T17:17:00Z"/>
        </w:rPr>
      </w:pPr>
      <w:del w:id="14840" w:author="Sastry, Murali" w:date="2015-06-09T17:17:00Z">
        <w:r w:rsidRPr="00E056B6" w:rsidDel="00371A11">
          <w:delText>There is one standalone UTS installer for all customers, but to function it requires the GOBI2000_PACKAGE_OEM to be installed for the specific customer(s) desired.</w:delText>
        </w:r>
        <w:bookmarkStart w:id="14841" w:name="_Toc421702744"/>
        <w:bookmarkStart w:id="14842" w:name="_Toc421705938"/>
        <w:bookmarkStart w:id="14843" w:name="_Toc422905918"/>
        <w:bookmarkStart w:id="14844" w:name="_Toc422936549"/>
        <w:bookmarkStart w:id="14845" w:name="_Toc422939611"/>
        <w:bookmarkStart w:id="14846" w:name="_Toc422931046"/>
        <w:bookmarkStart w:id="14847" w:name="_Toc494289178"/>
        <w:bookmarkStart w:id="14848" w:name="_Toc494291994"/>
        <w:bookmarkStart w:id="14849" w:name="_Toc494294808"/>
        <w:bookmarkEnd w:id="14841"/>
        <w:bookmarkEnd w:id="14842"/>
        <w:bookmarkEnd w:id="14843"/>
        <w:bookmarkEnd w:id="14844"/>
        <w:bookmarkEnd w:id="14845"/>
        <w:bookmarkEnd w:id="14846"/>
        <w:bookmarkEnd w:id="14847"/>
        <w:bookmarkEnd w:id="14848"/>
        <w:bookmarkEnd w:id="14849"/>
      </w:del>
    </w:p>
    <w:p w:rsidR="004B62C6" w:rsidRPr="00E056B6" w:rsidDel="00371A11" w:rsidRDefault="00C0468B">
      <w:pPr>
        <w:pStyle w:val="body"/>
        <w:rPr>
          <w:del w:id="14850" w:author="Sastry, Murali" w:date="2015-06-09T17:17:00Z"/>
        </w:rPr>
        <w:pPrChange w:id="14851" w:author="Sastry, Murali" w:date="2015-06-10T10:23:00Z">
          <w:pPr>
            <w:pStyle w:val="Heading2"/>
          </w:pPr>
        </w:pPrChange>
      </w:pPr>
      <w:bookmarkStart w:id="14852" w:name="_Toc234138283"/>
      <w:del w:id="14853" w:author="Sastry, Murali" w:date="2015-06-09T17:17:00Z">
        <w:r w:rsidRPr="00E056B6" w:rsidDel="00371A11">
          <w:delText>Build script description</w:delText>
        </w:r>
        <w:bookmarkStart w:id="14854" w:name="_Toc421702745"/>
        <w:bookmarkStart w:id="14855" w:name="_Toc421705939"/>
        <w:bookmarkStart w:id="14856" w:name="_Toc422905919"/>
        <w:bookmarkStart w:id="14857" w:name="_Toc422936550"/>
        <w:bookmarkStart w:id="14858" w:name="_Toc422939612"/>
        <w:bookmarkStart w:id="14859" w:name="_Toc422931047"/>
        <w:bookmarkStart w:id="14860" w:name="_Toc494289179"/>
        <w:bookmarkStart w:id="14861" w:name="_Toc494291995"/>
        <w:bookmarkStart w:id="14862" w:name="_Toc494294809"/>
        <w:bookmarkEnd w:id="14852"/>
        <w:bookmarkEnd w:id="14854"/>
        <w:bookmarkEnd w:id="14855"/>
        <w:bookmarkEnd w:id="14856"/>
        <w:bookmarkEnd w:id="14857"/>
        <w:bookmarkEnd w:id="14858"/>
        <w:bookmarkEnd w:id="14859"/>
        <w:bookmarkEnd w:id="14860"/>
        <w:bookmarkEnd w:id="14861"/>
        <w:bookmarkEnd w:id="14862"/>
      </w:del>
    </w:p>
    <w:p w:rsidR="004B62C6" w:rsidRPr="00E056B6" w:rsidDel="00371A11" w:rsidRDefault="00C0468B">
      <w:pPr>
        <w:pStyle w:val="body"/>
        <w:rPr>
          <w:del w:id="14863" w:author="Sastry, Murali" w:date="2015-06-09T17:17:00Z"/>
        </w:rPr>
        <w:pPrChange w:id="14864" w:author="Sastry, Murali" w:date="2015-06-10T10:23:00Z">
          <w:pPr>
            <w:pStyle w:val="Heading3"/>
          </w:pPr>
        </w:pPrChange>
      </w:pPr>
      <w:bookmarkStart w:id="14865" w:name="_Toc234138284"/>
      <w:del w:id="14866" w:author="Sastry, Murali" w:date="2015-06-09T17:17:00Z">
        <w:r w:rsidRPr="00E056B6" w:rsidDel="00371A11">
          <w:delText>Syntax</w:delText>
        </w:r>
        <w:bookmarkEnd w:id="14865"/>
        <w:r w:rsidRPr="00E056B6" w:rsidDel="00371A11">
          <w:delText xml:space="preserve">  </w:delText>
        </w:r>
        <w:bookmarkStart w:id="14867" w:name="_Toc421702746"/>
        <w:bookmarkStart w:id="14868" w:name="_Toc421705940"/>
        <w:bookmarkStart w:id="14869" w:name="_Toc422905920"/>
        <w:bookmarkStart w:id="14870" w:name="_Toc422936551"/>
        <w:bookmarkStart w:id="14871" w:name="_Toc422939613"/>
        <w:bookmarkStart w:id="14872" w:name="_Toc422931048"/>
        <w:bookmarkStart w:id="14873" w:name="_Toc494289180"/>
        <w:bookmarkStart w:id="14874" w:name="_Toc494291996"/>
        <w:bookmarkStart w:id="14875" w:name="_Toc494294810"/>
        <w:bookmarkEnd w:id="14867"/>
        <w:bookmarkEnd w:id="14868"/>
        <w:bookmarkEnd w:id="14869"/>
        <w:bookmarkEnd w:id="14870"/>
        <w:bookmarkEnd w:id="14871"/>
        <w:bookmarkEnd w:id="14872"/>
        <w:bookmarkEnd w:id="14873"/>
        <w:bookmarkEnd w:id="14874"/>
        <w:bookmarkEnd w:id="14875"/>
      </w:del>
    </w:p>
    <w:p w:rsidR="004B62C6" w:rsidRPr="00E056B6" w:rsidDel="00371A11" w:rsidRDefault="00C0468B">
      <w:pPr>
        <w:pStyle w:val="body"/>
        <w:rPr>
          <w:del w:id="14876" w:author="Sastry, Murali" w:date="2015-06-09T17:17:00Z"/>
        </w:rPr>
      </w:pPr>
      <w:del w:id="14877" w:author="Sastry, Murali" w:date="2015-06-09T17:17:00Z">
        <w:r w:rsidRPr="00E056B6" w:rsidDel="00371A11">
          <w:delText>Perl buildUTS2k.pl [options]</w:delText>
        </w:r>
        <w:bookmarkStart w:id="14878" w:name="_Toc421702747"/>
        <w:bookmarkStart w:id="14879" w:name="_Toc421705941"/>
        <w:bookmarkStart w:id="14880" w:name="_Toc422905921"/>
        <w:bookmarkStart w:id="14881" w:name="_Toc422936552"/>
        <w:bookmarkStart w:id="14882" w:name="_Toc422939614"/>
        <w:bookmarkStart w:id="14883" w:name="_Toc422931049"/>
        <w:bookmarkStart w:id="14884" w:name="_Toc494289181"/>
        <w:bookmarkStart w:id="14885" w:name="_Toc494291997"/>
        <w:bookmarkStart w:id="14886" w:name="_Toc494294811"/>
        <w:bookmarkEnd w:id="14878"/>
        <w:bookmarkEnd w:id="14879"/>
        <w:bookmarkEnd w:id="14880"/>
        <w:bookmarkEnd w:id="14881"/>
        <w:bookmarkEnd w:id="14882"/>
        <w:bookmarkEnd w:id="14883"/>
        <w:bookmarkEnd w:id="14884"/>
        <w:bookmarkEnd w:id="14885"/>
        <w:bookmarkEnd w:id="14886"/>
      </w:del>
    </w:p>
    <w:p w:rsidR="004B62C6" w:rsidRPr="00E056B6" w:rsidDel="00371A11" w:rsidRDefault="00C0468B">
      <w:pPr>
        <w:pStyle w:val="body"/>
        <w:rPr>
          <w:del w:id="14887" w:author="Sastry, Murali" w:date="2015-06-09T17:17:00Z"/>
        </w:rPr>
      </w:pPr>
      <w:del w:id="14888" w:author="Sastry, Murali" w:date="2015-06-09T17:17:00Z">
        <w:r w:rsidRPr="00E056B6" w:rsidDel="00371A11">
          <w:delText>Command line parameters:</w:delText>
        </w:r>
        <w:bookmarkStart w:id="14889" w:name="_Toc421702748"/>
        <w:bookmarkStart w:id="14890" w:name="_Toc421705942"/>
        <w:bookmarkStart w:id="14891" w:name="_Toc422905922"/>
        <w:bookmarkStart w:id="14892" w:name="_Toc422936553"/>
        <w:bookmarkStart w:id="14893" w:name="_Toc422939615"/>
        <w:bookmarkStart w:id="14894" w:name="_Toc422931050"/>
        <w:bookmarkStart w:id="14895" w:name="_Toc494289182"/>
        <w:bookmarkStart w:id="14896" w:name="_Toc494291998"/>
        <w:bookmarkStart w:id="14897" w:name="_Toc494294812"/>
        <w:bookmarkEnd w:id="14889"/>
        <w:bookmarkEnd w:id="14890"/>
        <w:bookmarkEnd w:id="14891"/>
        <w:bookmarkEnd w:id="14892"/>
        <w:bookmarkEnd w:id="14893"/>
        <w:bookmarkEnd w:id="14894"/>
        <w:bookmarkEnd w:id="14895"/>
        <w:bookmarkEnd w:id="14896"/>
        <w:bookmarkEnd w:id="14897"/>
      </w:del>
    </w:p>
    <w:p w:rsidR="004B62C6" w:rsidRPr="00E056B6" w:rsidDel="00371A11" w:rsidRDefault="00C0468B">
      <w:pPr>
        <w:pStyle w:val="body"/>
        <w:rPr>
          <w:del w:id="14898" w:author="Sastry, Murali" w:date="2015-06-09T17:17:00Z"/>
        </w:rPr>
        <w:pPrChange w:id="14899" w:author="Sastry, Murali" w:date="2015-06-10T10:23:00Z">
          <w:pPr>
            <w:pStyle w:val="body"/>
            <w:spacing w:before="0" w:after="0"/>
            <w:ind w:left="1440"/>
          </w:pPr>
        </w:pPrChange>
      </w:pPr>
      <w:del w:id="14900" w:author="Sastry, Murali" w:date="2015-06-09T17:17:00Z">
        <w:r w:rsidRPr="00E056B6" w:rsidDel="00371A11">
          <w:delText>-help</w:delText>
        </w:r>
        <w:r w:rsidRPr="00E056B6" w:rsidDel="00371A11">
          <w:tab/>
        </w:r>
        <w:r w:rsidRPr="00E056B6" w:rsidDel="00371A11">
          <w:tab/>
        </w:r>
        <w:r w:rsidRPr="00E056B6" w:rsidDel="00371A11">
          <w:tab/>
          <w:delText>Displays syntax and parameters, then quits</w:delText>
        </w:r>
        <w:bookmarkStart w:id="14901" w:name="_Toc421702749"/>
        <w:bookmarkStart w:id="14902" w:name="_Toc421705943"/>
        <w:bookmarkStart w:id="14903" w:name="_Toc422905923"/>
        <w:bookmarkStart w:id="14904" w:name="_Toc422936554"/>
        <w:bookmarkStart w:id="14905" w:name="_Toc422939616"/>
        <w:bookmarkStart w:id="14906" w:name="_Toc422931051"/>
        <w:bookmarkStart w:id="14907" w:name="_Toc494289183"/>
        <w:bookmarkStart w:id="14908" w:name="_Toc494291999"/>
        <w:bookmarkStart w:id="14909" w:name="_Toc494294813"/>
        <w:bookmarkEnd w:id="14901"/>
        <w:bookmarkEnd w:id="14902"/>
        <w:bookmarkEnd w:id="14903"/>
        <w:bookmarkEnd w:id="14904"/>
        <w:bookmarkEnd w:id="14905"/>
        <w:bookmarkEnd w:id="14906"/>
        <w:bookmarkEnd w:id="14907"/>
        <w:bookmarkEnd w:id="14908"/>
        <w:bookmarkEnd w:id="14909"/>
      </w:del>
    </w:p>
    <w:p w:rsidR="004B62C6" w:rsidRPr="00E056B6" w:rsidDel="00371A11" w:rsidRDefault="00C0468B">
      <w:pPr>
        <w:pStyle w:val="body"/>
        <w:rPr>
          <w:del w:id="14910" w:author="Sastry, Murali" w:date="2015-06-09T17:17:00Z"/>
        </w:rPr>
        <w:pPrChange w:id="14911" w:author="Sastry, Murali" w:date="2015-06-10T10:23:00Z">
          <w:pPr>
            <w:pStyle w:val="body"/>
            <w:spacing w:before="0" w:after="0"/>
            <w:ind w:left="1440"/>
          </w:pPr>
        </w:pPrChange>
      </w:pPr>
      <w:del w:id="14912" w:author="Sastry, Murali" w:date="2015-06-09T17:17:00Z">
        <w:r w:rsidRPr="00E056B6" w:rsidDel="00371A11">
          <w:delText>-test</w:delText>
        </w:r>
        <w:r w:rsidRPr="00E056B6" w:rsidDel="00371A11">
          <w:tab/>
        </w:r>
        <w:r w:rsidRPr="00E056B6" w:rsidDel="00371A11">
          <w:tab/>
        </w:r>
        <w:r w:rsidRPr="00E056B6" w:rsidDel="00371A11">
          <w:tab/>
          <w:delText>Does not clobber files when syncing</w:delText>
        </w:r>
        <w:bookmarkStart w:id="14913" w:name="_Toc421702750"/>
        <w:bookmarkStart w:id="14914" w:name="_Toc421705944"/>
        <w:bookmarkStart w:id="14915" w:name="_Toc422905924"/>
        <w:bookmarkStart w:id="14916" w:name="_Toc422936555"/>
        <w:bookmarkStart w:id="14917" w:name="_Toc422939617"/>
        <w:bookmarkStart w:id="14918" w:name="_Toc422931052"/>
        <w:bookmarkStart w:id="14919" w:name="_Toc494289184"/>
        <w:bookmarkStart w:id="14920" w:name="_Toc494292000"/>
        <w:bookmarkStart w:id="14921" w:name="_Toc494294814"/>
        <w:bookmarkEnd w:id="14913"/>
        <w:bookmarkEnd w:id="14914"/>
        <w:bookmarkEnd w:id="14915"/>
        <w:bookmarkEnd w:id="14916"/>
        <w:bookmarkEnd w:id="14917"/>
        <w:bookmarkEnd w:id="14918"/>
        <w:bookmarkEnd w:id="14919"/>
        <w:bookmarkEnd w:id="14920"/>
        <w:bookmarkEnd w:id="14921"/>
      </w:del>
    </w:p>
    <w:p w:rsidR="004B62C6" w:rsidRPr="00E056B6" w:rsidDel="00371A11" w:rsidRDefault="00C0468B">
      <w:pPr>
        <w:pStyle w:val="body"/>
        <w:rPr>
          <w:del w:id="14922" w:author="Sastry, Murali" w:date="2015-06-09T17:17:00Z"/>
        </w:rPr>
        <w:pPrChange w:id="14923" w:author="Sastry, Murali" w:date="2015-06-10T10:23:00Z">
          <w:pPr>
            <w:pStyle w:val="body"/>
            <w:spacing w:before="0" w:after="0"/>
            <w:ind w:left="2880" w:firstLine="720"/>
          </w:pPr>
        </w:pPrChange>
      </w:pPr>
      <w:del w:id="14924" w:author="Sastry, Murali" w:date="2015-06-09T17:17:00Z">
        <w:r w:rsidRPr="00E056B6" w:rsidDel="00371A11">
          <w:delText>Does not force rebuild of projects</w:delText>
        </w:r>
        <w:bookmarkStart w:id="14925" w:name="_Toc421702751"/>
        <w:bookmarkStart w:id="14926" w:name="_Toc421705945"/>
        <w:bookmarkStart w:id="14927" w:name="_Toc422905925"/>
        <w:bookmarkStart w:id="14928" w:name="_Toc422936556"/>
        <w:bookmarkStart w:id="14929" w:name="_Toc422939618"/>
        <w:bookmarkStart w:id="14930" w:name="_Toc422931053"/>
        <w:bookmarkStart w:id="14931" w:name="_Toc494289185"/>
        <w:bookmarkStart w:id="14932" w:name="_Toc494292001"/>
        <w:bookmarkStart w:id="14933" w:name="_Toc494294815"/>
        <w:bookmarkEnd w:id="14925"/>
        <w:bookmarkEnd w:id="14926"/>
        <w:bookmarkEnd w:id="14927"/>
        <w:bookmarkEnd w:id="14928"/>
        <w:bookmarkEnd w:id="14929"/>
        <w:bookmarkEnd w:id="14930"/>
        <w:bookmarkEnd w:id="14931"/>
        <w:bookmarkEnd w:id="14932"/>
        <w:bookmarkEnd w:id="14933"/>
      </w:del>
    </w:p>
    <w:p w:rsidR="004B62C6" w:rsidRPr="00E056B6" w:rsidDel="00371A11" w:rsidRDefault="00C0468B">
      <w:pPr>
        <w:pStyle w:val="body"/>
        <w:rPr>
          <w:del w:id="14934" w:author="Sastry, Murali" w:date="2015-06-09T17:17:00Z"/>
        </w:rPr>
        <w:pPrChange w:id="14935" w:author="Sastry, Murali" w:date="2015-06-10T10:23:00Z">
          <w:pPr>
            <w:pStyle w:val="body"/>
            <w:spacing w:before="0"/>
            <w:ind w:left="1440"/>
          </w:pPr>
        </w:pPrChange>
      </w:pPr>
      <w:del w:id="14936" w:author="Sastry, Murali" w:date="2015-06-09T17:17:00Z">
        <w:r w:rsidRPr="00E056B6" w:rsidDel="00371A11">
          <w:delText>-syncOnly</w:delText>
        </w:r>
        <w:r w:rsidRPr="00E056B6" w:rsidDel="00371A11">
          <w:tab/>
        </w:r>
        <w:r w:rsidRPr="00E056B6" w:rsidDel="00371A11">
          <w:tab/>
          <w:delText>Does not build, just syncs files</w:delText>
        </w:r>
        <w:bookmarkStart w:id="14937" w:name="_Toc421702752"/>
        <w:bookmarkStart w:id="14938" w:name="_Toc421705946"/>
        <w:bookmarkStart w:id="14939" w:name="_Toc422905926"/>
        <w:bookmarkStart w:id="14940" w:name="_Toc422936557"/>
        <w:bookmarkStart w:id="14941" w:name="_Toc422939619"/>
        <w:bookmarkStart w:id="14942" w:name="_Toc422931054"/>
        <w:bookmarkStart w:id="14943" w:name="_Toc494289186"/>
        <w:bookmarkStart w:id="14944" w:name="_Toc494292002"/>
        <w:bookmarkStart w:id="14945" w:name="_Toc494294816"/>
        <w:bookmarkEnd w:id="14937"/>
        <w:bookmarkEnd w:id="14938"/>
        <w:bookmarkEnd w:id="14939"/>
        <w:bookmarkEnd w:id="14940"/>
        <w:bookmarkEnd w:id="14941"/>
        <w:bookmarkEnd w:id="14942"/>
        <w:bookmarkEnd w:id="14943"/>
        <w:bookmarkEnd w:id="14944"/>
        <w:bookmarkEnd w:id="14945"/>
      </w:del>
    </w:p>
    <w:p w:rsidR="004B62C6" w:rsidRPr="00E056B6" w:rsidDel="00371A11" w:rsidRDefault="00C0468B">
      <w:pPr>
        <w:pStyle w:val="body"/>
        <w:rPr>
          <w:del w:id="14946" w:author="Sastry, Murali" w:date="2015-06-09T17:17:00Z"/>
        </w:rPr>
        <w:pPrChange w:id="14947" w:author="Sastry, Murali" w:date="2015-06-10T10:23:00Z">
          <w:pPr>
            <w:pStyle w:val="Heading3"/>
            <w:keepNext w:val="0"/>
            <w:pageBreakBefore/>
          </w:pPr>
        </w:pPrChange>
      </w:pPr>
      <w:bookmarkStart w:id="14948" w:name="_Toc234138285"/>
      <w:del w:id="14949" w:author="Sastry, Murali" w:date="2015-06-09T17:17:00Z">
        <w:r w:rsidRPr="00E056B6" w:rsidDel="00371A11">
          <w:delText>UTS2k.config</w:delText>
        </w:r>
        <w:bookmarkStart w:id="14950" w:name="_Toc421702753"/>
        <w:bookmarkStart w:id="14951" w:name="_Toc421705947"/>
        <w:bookmarkStart w:id="14952" w:name="_Toc422905927"/>
        <w:bookmarkStart w:id="14953" w:name="_Toc422936558"/>
        <w:bookmarkStart w:id="14954" w:name="_Toc422939620"/>
        <w:bookmarkStart w:id="14955" w:name="_Toc422931055"/>
        <w:bookmarkStart w:id="14956" w:name="_Toc494289187"/>
        <w:bookmarkStart w:id="14957" w:name="_Toc494292003"/>
        <w:bookmarkStart w:id="14958" w:name="_Toc494294817"/>
        <w:bookmarkEnd w:id="14948"/>
        <w:bookmarkEnd w:id="14950"/>
        <w:bookmarkEnd w:id="14951"/>
        <w:bookmarkEnd w:id="14952"/>
        <w:bookmarkEnd w:id="14953"/>
        <w:bookmarkEnd w:id="14954"/>
        <w:bookmarkEnd w:id="14955"/>
        <w:bookmarkEnd w:id="14956"/>
        <w:bookmarkEnd w:id="14957"/>
        <w:bookmarkEnd w:id="14958"/>
      </w:del>
    </w:p>
    <w:p w:rsidR="00983820" w:rsidRPr="00E056B6" w:rsidDel="00371A11" w:rsidRDefault="00C0468B">
      <w:pPr>
        <w:pStyle w:val="body"/>
        <w:rPr>
          <w:del w:id="14959" w:author="Sastry, Murali" w:date="2015-06-09T17:17:00Z"/>
        </w:rPr>
        <w:pPrChange w:id="14960" w:author="Sastry, Murali" w:date="2015-06-10T10:23:00Z">
          <w:pPr>
            <w:pStyle w:val="Caption"/>
            <w:keepNext/>
          </w:pPr>
        </w:pPrChange>
      </w:pPr>
      <w:del w:id="14961"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20</w:delText>
        </w:r>
        <w:r w:rsidR="00A31CAF" w:rsidDel="00371A11">
          <w:rPr>
            <w:b/>
          </w:rPr>
          <w:fldChar w:fldCharType="end"/>
        </w:r>
        <w:r w:rsidRPr="00E056B6" w:rsidDel="00371A11">
          <w:delText xml:space="preserve"> UTS config settings</w:delText>
        </w:r>
        <w:bookmarkStart w:id="14962" w:name="_Toc421702754"/>
        <w:bookmarkStart w:id="14963" w:name="_Toc421705948"/>
        <w:bookmarkStart w:id="14964" w:name="_Toc422905928"/>
        <w:bookmarkStart w:id="14965" w:name="_Toc422936559"/>
        <w:bookmarkStart w:id="14966" w:name="_Toc422939621"/>
        <w:bookmarkStart w:id="14967" w:name="_Toc422931056"/>
        <w:bookmarkStart w:id="14968" w:name="_Toc494289188"/>
        <w:bookmarkStart w:id="14969" w:name="_Toc494292004"/>
        <w:bookmarkStart w:id="14970" w:name="_Toc494294818"/>
        <w:bookmarkEnd w:id="14962"/>
        <w:bookmarkEnd w:id="14963"/>
        <w:bookmarkEnd w:id="14964"/>
        <w:bookmarkEnd w:id="14965"/>
        <w:bookmarkEnd w:id="14966"/>
        <w:bookmarkEnd w:id="14967"/>
        <w:bookmarkEnd w:id="14968"/>
        <w:bookmarkEnd w:id="14969"/>
        <w:bookmarkEnd w:id="14970"/>
      </w:del>
    </w:p>
    <w:tbl>
      <w:tblPr>
        <w:tblW w:w="855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330"/>
        <w:gridCol w:w="3330"/>
      </w:tblGrid>
      <w:tr w:rsidR="004B62C6" w:rsidRPr="00E056B6" w:rsidDel="00371A11" w:rsidTr="00AE2A7C">
        <w:trPr>
          <w:cantSplit/>
          <w:tblHeader/>
          <w:del w:id="14971" w:author="Sastry, Murali" w:date="2015-06-09T17:17:00Z"/>
        </w:trPr>
        <w:tc>
          <w:tcPr>
            <w:tcW w:w="1890" w:type="dxa"/>
            <w:tcBorders>
              <w:bottom w:val="single" w:sz="12" w:space="0" w:color="auto"/>
            </w:tcBorders>
          </w:tcPr>
          <w:p w:rsidR="004B62C6" w:rsidRPr="00E056B6" w:rsidDel="00371A11" w:rsidRDefault="00C0468B">
            <w:pPr>
              <w:pStyle w:val="body"/>
              <w:rPr>
                <w:del w:id="14972" w:author="Sastry, Murali" w:date="2015-06-09T17:17:00Z"/>
              </w:rPr>
              <w:pPrChange w:id="14973" w:author="Sastry, Murali" w:date="2015-06-10T10:23:00Z">
                <w:pPr>
                  <w:pStyle w:val="tableheading"/>
                  <w:jc w:val="left"/>
                  <w:outlineLvl w:val="1"/>
                </w:pPr>
              </w:pPrChange>
            </w:pPr>
            <w:del w:id="14974" w:author="Sastry, Murali" w:date="2015-06-09T17:17:00Z">
              <w:r w:rsidRPr="00E056B6" w:rsidDel="00371A11">
                <w:delText>Keywords</w:delText>
              </w:r>
              <w:bookmarkStart w:id="14975" w:name="_Toc421702755"/>
              <w:bookmarkStart w:id="14976" w:name="_Toc421705949"/>
              <w:bookmarkStart w:id="14977" w:name="_Toc422905929"/>
              <w:bookmarkStart w:id="14978" w:name="_Toc422936560"/>
              <w:bookmarkStart w:id="14979" w:name="_Toc422939622"/>
              <w:bookmarkStart w:id="14980" w:name="_Toc422931057"/>
              <w:bookmarkStart w:id="14981" w:name="_Toc494289189"/>
              <w:bookmarkStart w:id="14982" w:name="_Toc494292005"/>
              <w:bookmarkStart w:id="14983" w:name="_Toc494294819"/>
              <w:bookmarkEnd w:id="14975"/>
              <w:bookmarkEnd w:id="14976"/>
              <w:bookmarkEnd w:id="14977"/>
              <w:bookmarkEnd w:id="14978"/>
              <w:bookmarkEnd w:id="14979"/>
              <w:bookmarkEnd w:id="14980"/>
              <w:bookmarkEnd w:id="14981"/>
              <w:bookmarkEnd w:id="14982"/>
              <w:bookmarkEnd w:id="14983"/>
            </w:del>
          </w:p>
        </w:tc>
        <w:tc>
          <w:tcPr>
            <w:tcW w:w="3330" w:type="dxa"/>
            <w:tcBorders>
              <w:bottom w:val="single" w:sz="12" w:space="0" w:color="auto"/>
            </w:tcBorders>
          </w:tcPr>
          <w:p w:rsidR="004B62C6" w:rsidRPr="00E056B6" w:rsidDel="00371A11" w:rsidRDefault="00C0468B">
            <w:pPr>
              <w:pStyle w:val="body"/>
              <w:rPr>
                <w:del w:id="14984" w:author="Sastry, Murali" w:date="2015-06-09T17:17:00Z"/>
              </w:rPr>
              <w:pPrChange w:id="14985" w:author="Sastry, Murali" w:date="2015-06-10T10:23:00Z">
                <w:pPr>
                  <w:pStyle w:val="tableheading"/>
                  <w:jc w:val="left"/>
                  <w:outlineLvl w:val="1"/>
                </w:pPr>
              </w:pPrChange>
            </w:pPr>
            <w:del w:id="14986" w:author="Sastry, Murali" w:date="2015-06-09T17:17:00Z">
              <w:r w:rsidRPr="00E056B6" w:rsidDel="00371A11">
                <w:delText>Value</w:delText>
              </w:r>
              <w:bookmarkStart w:id="14987" w:name="_Toc421702756"/>
              <w:bookmarkStart w:id="14988" w:name="_Toc421705950"/>
              <w:bookmarkStart w:id="14989" w:name="_Toc422905930"/>
              <w:bookmarkStart w:id="14990" w:name="_Toc422936561"/>
              <w:bookmarkStart w:id="14991" w:name="_Toc422939623"/>
              <w:bookmarkStart w:id="14992" w:name="_Toc422931058"/>
              <w:bookmarkStart w:id="14993" w:name="_Toc494289190"/>
              <w:bookmarkStart w:id="14994" w:name="_Toc494292006"/>
              <w:bookmarkStart w:id="14995" w:name="_Toc494294820"/>
              <w:bookmarkEnd w:id="14987"/>
              <w:bookmarkEnd w:id="14988"/>
              <w:bookmarkEnd w:id="14989"/>
              <w:bookmarkEnd w:id="14990"/>
              <w:bookmarkEnd w:id="14991"/>
              <w:bookmarkEnd w:id="14992"/>
              <w:bookmarkEnd w:id="14993"/>
              <w:bookmarkEnd w:id="14994"/>
              <w:bookmarkEnd w:id="14995"/>
            </w:del>
          </w:p>
        </w:tc>
        <w:tc>
          <w:tcPr>
            <w:tcW w:w="3330" w:type="dxa"/>
            <w:tcBorders>
              <w:bottom w:val="single" w:sz="12" w:space="0" w:color="auto"/>
            </w:tcBorders>
          </w:tcPr>
          <w:p w:rsidR="004B62C6" w:rsidRPr="00E056B6" w:rsidDel="00371A11" w:rsidRDefault="00C0468B">
            <w:pPr>
              <w:pStyle w:val="body"/>
              <w:rPr>
                <w:del w:id="14996" w:author="Sastry, Murali" w:date="2015-06-09T17:17:00Z"/>
              </w:rPr>
              <w:pPrChange w:id="14997" w:author="Sastry, Murali" w:date="2015-06-10T10:23:00Z">
                <w:pPr>
                  <w:pStyle w:val="tableheading"/>
                  <w:jc w:val="left"/>
                  <w:outlineLvl w:val="1"/>
                </w:pPr>
              </w:pPrChange>
            </w:pPr>
            <w:del w:id="14998" w:author="Sastry, Murali" w:date="2015-06-09T17:17:00Z">
              <w:r w:rsidRPr="00E056B6" w:rsidDel="00371A11">
                <w:delText>Description</w:delText>
              </w:r>
              <w:bookmarkStart w:id="14999" w:name="_Toc421702757"/>
              <w:bookmarkStart w:id="15000" w:name="_Toc421705951"/>
              <w:bookmarkStart w:id="15001" w:name="_Toc422905931"/>
              <w:bookmarkStart w:id="15002" w:name="_Toc422936562"/>
              <w:bookmarkStart w:id="15003" w:name="_Toc422939624"/>
              <w:bookmarkStart w:id="15004" w:name="_Toc422931059"/>
              <w:bookmarkStart w:id="15005" w:name="_Toc494289191"/>
              <w:bookmarkStart w:id="15006" w:name="_Toc494292007"/>
              <w:bookmarkStart w:id="15007" w:name="_Toc494294821"/>
              <w:bookmarkEnd w:id="14999"/>
              <w:bookmarkEnd w:id="15000"/>
              <w:bookmarkEnd w:id="15001"/>
              <w:bookmarkEnd w:id="15002"/>
              <w:bookmarkEnd w:id="15003"/>
              <w:bookmarkEnd w:id="15004"/>
              <w:bookmarkEnd w:id="15005"/>
              <w:bookmarkEnd w:id="15006"/>
              <w:bookmarkEnd w:id="15007"/>
            </w:del>
          </w:p>
        </w:tc>
        <w:bookmarkStart w:id="15008" w:name="_Toc421702758"/>
        <w:bookmarkStart w:id="15009" w:name="_Toc421705952"/>
        <w:bookmarkStart w:id="15010" w:name="_Toc422905932"/>
        <w:bookmarkStart w:id="15011" w:name="_Toc422936563"/>
        <w:bookmarkStart w:id="15012" w:name="_Toc422939625"/>
        <w:bookmarkStart w:id="15013" w:name="_Toc422931060"/>
        <w:bookmarkStart w:id="15014" w:name="_Toc494289192"/>
        <w:bookmarkStart w:id="15015" w:name="_Toc494292008"/>
        <w:bookmarkStart w:id="15016" w:name="_Toc494294822"/>
        <w:bookmarkEnd w:id="15008"/>
        <w:bookmarkEnd w:id="15009"/>
        <w:bookmarkEnd w:id="15010"/>
        <w:bookmarkEnd w:id="15011"/>
        <w:bookmarkEnd w:id="15012"/>
        <w:bookmarkEnd w:id="15013"/>
        <w:bookmarkEnd w:id="15014"/>
        <w:bookmarkEnd w:id="15015"/>
        <w:bookmarkEnd w:id="15016"/>
      </w:tr>
      <w:tr w:rsidR="004B62C6" w:rsidRPr="00E056B6" w:rsidDel="00371A11" w:rsidTr="00AE2A7C">
        <w:trPr>
          <w:cantSplit/>
          <w:del w:id="15017" w:author="Sastry, Murali" w:date="2015-06-09T17:17:00Z"/>
        </w:trPr>
        <w:tc>
          <w:tcPr>
            <w:tcW w:w="1890" w:type="dxa"/>
            <w:tcBorders>
              <w:top w:val="nil"/>
              <w:bottom w:val="single" w:sz="6" w:space="0" w:color="auto"/>
            </w:tcBorders>
          </w:tcPr>
          <w:p w:rsidR="004B62C6" w:rsidRPr="00E056B6" w:rsidDel="00371A11" w:rsidRDefault="00C0468B">
            <w:pPr>
              <w:pStyle w:val="body"/>
              <w:rPr>
                <w:del w:id="15018" w:author="Sastry, Murali" w:date="2015-06-09T17:17:00Z"/>
              </w:rPr>
              <w:pPrChange w:id="15019" w:author="Sastry, Murali" w:date="2015-06-10T10:23:00Z">
                <w:pPr>
                  <w:pStyle w:val="tableentry"/>
                  <w:keepNext/>
                  <w:outlineLvl w:val="1"/>
                </w:pPr>
              </w:pPrChange>
            </w:pPr>
            <w:del w:id="15020" w:author="Sastry, Murali" w:date="2015-06-09T17:17:00Z">
              <w:r w:rsidRPr="00E056B6" w:rsidDel="00371A11">
                <w:delText>build:</w:delText>
              </w:r>
              <w:bookmarkStart w:id="15021" w:name="_Toc421702759"/>
              <w:bookmarkStart w:id="15022" w:name="_Toc421705953"/>
              <w:bookmarkStart w:id="15023" w:name="_Toc422905933"/>
              <w:bookmarkStart w:id="15024" w:name="_Toc422936564"/>
              <w:bookmarkStart w:id="15025" w:name="_Toc422939626"/>
              <w:bookmarkStart w:id="15026" w:name="_Toc422931061"/>
              <w:bookmarkStart w:id="15027" w:name="_Toc494289193"/>
              <w:bookmarkStart w:id="15028" w:name="_Toc494292009"/>
              <w:bookmarkStart w:id="15029" w:name="_Toc494294823"/>
              <w:bookmarkEnd w:id="15021"/>
              <w:bookmarkEnd w:id="15022"/>
              <w:bookmarkEnd w:id="15023"/>
              <w:bookmarkEnd w:id="15024"/>
              <w:bookmarkEnd w:id="15025"/>
              <w:bookmarkEnd w:id="15026"/>
              <w:bookmarkEnd w:id="15027"/>
              <w:bookmarkEnd w:id="15028"/>
              <w:bookmarkEnd w:id="15029"/>
            </w:del>
          </w:p>
        </w:tc>
        <w:tc>
          <w:tcPr>
            <w:tcW w:w="3330" w:type="dxa"/>
            <w:tcBorders>
              <w:top w:val="nil"/>
              <w:bottom w:val="single" w:sz="6" w:space="0" w:color="auto"/>
            </w:tcBorders>
          </w:tcPr>
          <w:p w:rsidR="004B62C6" w:rsidRPr="00E056B6" w:rsidDel="00371A11" w:rsidRDefault="00C0468B">
            <w:pPr>
              <w:pStyle w:val="body"/>
              <w:rPr>
                <w:del w:id="15030" w:author="Sastry, Murali" w:date="2015-06-09T17:17:00Z"/>
              </w:rPr>
              <w:pPrChange w:id="15031" w:author="Sastry, Murali" w:date="2015-06-10T10:23:00Z">
                <w:pPr>
                  <w:pStyle w:val="tableentry"/>
                  <w:keepNext/>
                  <w:outlineLvl w:val="1"/>
                </w:pPr>
              </w:pPrChange>
            </w:pPr>
            <w:del w:id="15032" w:author="Sastry, Murali" w:date="2015-06-09T17:17:00Z">
              <w:r w:rsidRPr="00E056B6" w:rsidDel="00371A11">
                <w:delText>head</w:delText>
              </w:r>
              <w:bookmarkStart w:id="15033" w:name="_Toc421702760"/>
              <w:bookmarkStart w:id="15034" w:name="_Toc421705954"/>
              <w:bookmarkStart w:id="15035" w:name="_Toc422905934"/>
              <w:bookmarkStart w:id="15036" w:name="_Toc422936565"/>
              <w:bookmarkStart w:id="15037" w:name="_Toc422939627"/>
              <w:bookmarkStart w:id="15038" w:name="_Toc422931062"/>
              <w:bookmarkStart w:id="15039" w:name="_Toc494289194"/>
              <w:bookmarkStart w:id="15040" w:name="_Toc494292010"/>
              <w:bookmarkStart w:id="15041" w:name="_Toc494294824"/>
              <w:bookmarkEnd w:id="15033"/>
              <w:bookmarkEnd w:id="15034"/>
              <w:bookmarkEnd w:id="15035"/>
              <w:bookmarkEnd w:id="15036"/>
              <w:bookmarkEnd w:id="15037"/>
              <w:bookmarkEnd w:id="15038"/>
              <w:bookmarkEnd w:id="15039"/>
              <w:bookmarkEnd w:id="15040"/>
              <w:bookmarkEnd w:id="15041"/>
            </w:del>
          </w:p>
          <w:p w:rsidR="004B62C6" w:rsidRPr="00E056B6" w:rsidDel="00371A11" w:rsidRDefault="00C0468B">
            <w:pPr>
              <w:pStyle w:val="body"/>
              <w:rPr>
                <w:del w:id="15042" w:author="Sastry, Murali" w:date="2015-06-09T17:17:00Z"/>
              </w:rPr>
              <w:pPrChange w:id="15043" w:author="Sastry, Murali" w:date="2015-06-10T10:23:00Z">
                <w:pPr>
                  <w:pStyle w:val="tableentry"/>
                  <w:keepNext/>
                  <w:outlineLvl w:val="1"/>
                </w:pPr>
              </w:pPrChange>
            </w:pPr>
            <w:del w:id="15044" w:author="Sastry, Murali" w:date="2015-06-09T17:17:00Z">
              <w:r w:rsidRPr="00E056B6" w:rsidDel="00371A11">
                <w:delText>label (not typically used)</w:delText>
              </w:r>
              <w:bookmarkStart w:id="15045" w:name="_Toc421702761"/>
              <w:bookmarkStart w:id="15046" w:name="_Toc421705955"/>
              <w:bookmarkStart w:id="15047" w:name="_Toc422905935"/>
              <w:bookmarkStart w:id="15048" w:name="_Toc422936566"/>
              <w:bookmarkStart w:id="15049" w:name="_Toc422939628"/>
              <w:bookmarkStart w:id="15050" w:name="_Toc422931063"/>
              <w:bookmarkStart w:id="15051" w:name="_Toc494289195"/>
              <w:bookmarkStart w:id="15052" w:name="_Toc494292011"/>
              <w:bookmarkStart w:id="15053" w:name="_Toc494294825"/>
              <w:bookmarkEnd w:id="15045"/>
              <w:bookmarkEnd w:id="15046"/>
              <w:bookmarkEnd w:id="15047"/>
              <w:bookmarkEnd w:id="15048"/>
              <w:bookmarkEnd w:id="15049"/>
              <w:bookmarkEnd w:id="15050"/>
              <w:bookmarkEnd w:id="15051"/>
              <w:bookmarkEnd w:id="15052"/>
              <w:bookmarkEnd w:id="15053"/>
            </w:del>
          </w:p>
        </w:tc>
        <w:tc>
          <w:tcPr>
            <w:tcW w:w="3330" w:type="dxa"/>
            <w:tcBorders>
              <w:top w:val="nil"/>
              <w:bottom w:val="single" w:sz="6" w:space="0" w:color="auto"/>
            </w:tcBorders>
          </w:tcPr>
          <w:p w:rsidR="004B62C6" w:rsidRPr="00E056B6" w:rsidDel="00371A11" w:rsidRDefault="00C0468B">
            <w:pPr>
              <w:pStyle w:val="body"/>
              <w:rPr>
                <w:del w:id="15054" w:author="Sastry, Murali" w:date="2015-06-09T17:17:00Z"/>
              </w:rPr>
              <w:pPrChange w:id="15055" w:author="Sastry, Murali" w:date="2015-06-10T10:23:00Z">
                <w:pPr>
                  <w:pStyle w:val="tableentry"/>
                  <w:keepNext/>
                  <w:outlineLvl w:val="1"/>
                </w:pPr>
              </w:pPrChange>
            </w:pPr>
            <w:del w:id="15056" w:author="Sastry, Murali" w:date="2015-06-09T17:17:00Z">
              <w:r w:rsidRPr="00E056B6" w:rsidDel="00371A11">
                <w:delText>Sync to head revision</w:delText>
              </w:r>
              <w:bookmarkStart w:id="15057" w:name="_Toc421702762"/>
              <w:bookmarkStart w:id="15058" w:name="_Toc421705956"/>
              <w:bookmarkStart w:id="15059" w:name="_Toc422905936"/>
              <w:bookmarkStart w:id="15060" w:name="_Toc422936567"/>
              <w:bookmarkStart w:id="15061" w:name="_Toc422939629"/>
              <w:bookmarkStart w:id="15062" w:name="_Toc422931064"/>
              <w:bookmarkStart w:id="15063" w:name="_Toc494289196"/>
              <w:bookmarkStart w:id="15064" w:name="_Toc494292012"/>
              <w:bookmarkStart w:id="15065" w:name="_Toc494294826"/>
              <w:bookmarkEnd w:id="15057"/>
              <w:bookmarkEnd w:id="15058"/>
              <w:bookmarkEnd w:id="15059"/>
              <w:bookmarkEnd w:id="15060"/>
              <w:bookmarkEnd w:id="15061"/>
              <w:bookmarkEnd w:id="15062"/>
              <w:bookmarkEnd w:id="15063"/>
              <w:bookmarkEnd w:id="15064"/>
              <w:bookmarkEnd w:id="15065"/>
            </w:del>
          </w:p>
          <w:p w:rsidR="004B62C6" w:rsidRPr="00E056B6" w:rsidDel="00371A11" w:rsidRDefault="00C0468B">
            <w:pPr>
              <w:pStyle w:val="body"/>
              <w:rPr>
                <w:del w:id="15066" w:author="Sastry, Murali" w:date="2015-06-09T17:17:00Z"/>
              </w:rPr>
              <w:pPrChange w:id="15067" w:author="Sastry, Murali" w:date="2015-06-10T10:23:00Z">
                <w:pPr>
                  <w:pStyle w:val="tableentry"/>
                  <w:keepNext/>
                  <w:outlineLvl w:val="1"/>
                </w:pPr>
              </w:pPrChange>
            </w:pPr>
            <w:del w:id="15068" w:author="Sastry, Murali" w:date="2015-06-09T17:17:00Z">
              <w:r w:rsidRPr="00E056B6" w:rsidDel="00371A11">
                <w:delText>Sync client to label</w:delText>
              </w:r>
              <w:bookmarkStart w:id="15069" w:name="_Toc421702763"/>
              <w:bookmarkStart w:id="15070" w:name="_Toc421705957"/>
              <w:bookmarkStart w:id="15071" w:name="_Toc422905937"/>
              <w:bookmarkStart w:id="15072" w:name="_Toc422936568"/>
              <w:bookmarkStart w:id="15073" w:name="_Toc422939630"/>
              <w:bookmarkStart w:id="15074" w:name="_Toc422931065"/>
              <w:bookmarkStart w:id="15075" w:name="_Toc494289197"/>
              <w:bookmarkStart w:id="15076" w:name="_Toc494292013"/>
              <w:bookmarkStart w:id="15077" w:name="_Toc494294827"/>
              <w:bookmarkEnd w:id="15069"/>
              <w:bookmarkEnd w:id="15070"/>
              <w:bookmarkEnd w:id="15071"/>
              <w:bookmarkEnd w:id="15072"/>
              <w:bookmarkEnd w:id="15073"/>
              <w:bookmarkEnd w:id="15074"/>
              <w:bookmarkEnd w:id="15075"/>
              <w:bookmarkEnd w:id="15076"/>
              <w:bookmarkEnd w:id="15077"/>
            </w:del>
          </w:p>
        </w:tc>
        <w:bookmarkStart w:id="15078" w:name="_Toc421702764"/>
        <w:bookmarkStart w:id="15079" w:name="_Toc421705958"/>
        <w:bookmarkStart w:id="15080" w:name="_Toc422905938"/>
        <w:bookmarkStart w:id="15081" w:name="_Toc422936569"/>
        <w:bookmarkStart w:id="15082" w:name="_Toc422939631"/>
        <w:bookmarkStart w:id="15083" w:name="_Toc422931066"/>
        <w:bookmarkStart w:id="15084" w:name="_Toc494289198"/>
        <w:bookmarkStart w:id="15085" w:name="_Toc494292014"/>
        <w:bookmarkStart w:id="15086" w:name="_Toc494294828"/>
        <w:bookmarkEnd w:id="15078"/>
        <w:bookmarkEnd w:id="15079"/>
        <w:bookmarkEnd w:id="15080"/>
        <w:bookmarkEnd w:id="15081"/>
        <w:bookmarkEnd w:id="15082"/>
        <w:bookmarkEnd w:id="15083"/>
        <w:bookmarkEnd w:id="15084"/>
        <w:bookmarkEnd w:id="15085"/>
        <w:bookmarkEnd w:id="15086"/>
      </w:tr>
      <w:tr w:rsidR="004B62C6" w:rsidRPr="00E056B6" w:rsidDel="00371A11" w:rsidTr="00AE2A7C">
        <w:trPr>
          <w:cantSplit/>
          <w:del w:id="15087" w:author="Sastry, Murali" w:date="2015-06-09T17:17:00Z"/>
        </w:trPr>
        <w:tc>
          <w:tcPr>
            <w:tcW w:w="1890" w:type="dxa"/>
            <w:tcBorders>
              <w:top w:val="single" w:sz="6" w:space="0" w:color="auto"/>
              <w:bottom w:val="single" w:sz="6" w:space="0" w:color="auto"/>
            </w:tcBorders>
          </w:tcPr>
          <w:p w:rsidR="004B62C6" w:rsidRPr="00E056B6" w:rsidDel="00371A11" w:rsidRDefault="00C0468B">
            <w:pPr>
              <w:pStyle w:val="body"/>
              <w:rPr>
                <w:del w:id="15088" w:author="Sastry, Murali" w:date="2015-06-09T17:17:00Z"/>
              </w:rPr>
              <w:pPrChange w:id="15089" w:author="Sastry, Murali" w:date="2015-06-10T10:23:00Z">
                <w:pPr>
                  <w:pStyle w:val="tableentry"/>
                  <w:keepNext/>
                  <w:outlineLvl w:val="1"/>
                </w:pPr>
              </w:pPrChange>
            </w:pPr>
            <w:del w:id="15090" w:author="Sastry, Murali" w:date="2015-06-09T17:17:00Z">
              <w:r w:rsidRPr="00E056B6" w:rsidDel="00371A11">
                <w:delText>label:</w:delText>
              </w:r>
              <w:bookmarkStart w:id="15091" w:name="_Toc421702765"/>
              <w:bookmarkStart w:id="15092" w:name="_Toc421705959"/>
              <w:bookmarkStart w:id="15093" w:name="_Toc422905939"/>
              <w:bookmarkStart w:id="15094" w:name="_Toc422936570"/>
              <w:bookmarkStart w:id="15095" w:name="_Toc422939632"/>
              <w:bookmarkStart w:id="15096" w:name="_Toc422931067"/>
              <w:bookmarkStart w:id="15097" w:name="_Toc494289199"/>
              <w:bookmarkStart w:id="15098" w:name="_Toc494292015"/>
              <w:bookmarkStart w:id="15099" w:name="_Toc494294829"/>
              <w:bookmarkEnd w:id="15091"/>
              <w:bookmarkEnd w:id="15092"/>
              <w:bookmarkEnd w:id="15093"/>
              <w:bookmarkEnd w:id="15094"/>
              <w:bookmarkEnd w:id="15095"/>
              <w:bookmarkEnd w:id="15096"/>
              <w:bookmarkEnd w:id="15097"/>
              <w:bookmarkEnd w:id="15098"/>
              <w:bookmarkEnd w:id="15099"/>
            </w:del>
          </w:p>
        </w:tc>
        <w:tc>
          <w:tcPr>
            <w:tcW w:w="3330" w:type="dxa"/>
            <w:tcBorders>
              <w:top w:val="single" w:sz="6" w:space="0" w:color="auto"/>
              <w:bottom w:val="single" w:sz="6" w:space="0" w:color="auto"/>
            </w:tcBorders>
          </w:tcPr>
          <w:p w:rsidR="004B62C6" w:rsidRPr="00E056B6" w:rsidDel="00371A11" w:rsidRDefault="00C0468B">
            <w:pPr>
              <w:pStyle w:val="body"/>
              <w:rPr>
                <w:del w:id="15100" w:author="Sastry, Murali" w:date="2015-06-09T17:17:00Z"/>
              </w:rPr>
              <w:pPrChange w:id="15101" w:author="Sastry, Murali" w:date="2015-06-10T10:23:00Z">
                <w:pPr>
                  <w:pStyle w:val="tableentry"/>
                  <w:keepNext/>
                  <w:outlineLvl w:val="1"/>
                </w:pPr>
              </w:pPrChange>
            </w:pPr>
            <w:del w:id="15102" w:author="Sastry, Murali" w:date="2015-06-09T17:17:00Z">
              <w:r w:rsidRPr="00E056B6" w:rsidDel="00371A11">
                <w:delText>(not typically used)</w:delText>
              </w:r>
              <w:bookmarkStart w:id="15103" w:name="_Toc421702766"/>
              <w:bookmarkStart w:id="15104" w:name="_Toc421705960"/>
              <w:bookmarkStart w:id="15105" w:name="_Toc422905940"/>
              <w:bookmarkStart w:id="15106" w:name="_Toc422936571"/>
              <w:bookmarkStart w:id="15107" w:name="_Toc422939633"/>
              <w:bookmarkStart w:id="15108" w:name="_Toc422931068"/>
              <w:bookmarkStart w:id="15109" w:name="_Toc494289200"/>
              <w:bookmarkStart w:id="15110" w:name="_Toc494292016"/>
              <w:bookmarkStart w:id="15111" w:name="_Toc494294830"/>
              <w:bookmarkEnd w:id="15103"/>
              <w:bookmarkEnd w:id="15104"/>
              <w:bookmarkEnd w:id="15105"/>
              <w:bookmarkEnd w:id="15106"/>
              <w:bookmarkEnd w:id="15107"/>
              <w:bookmarkEnd w:id="15108"/>
              <w:bookmarkEnd w:id="15109"/>
              <w:bookmarkEnd w:id="15110"/>
              <w:bookmarkEnd w:id="15111"/>
            </w:del>
          </w:p>
        </w:tc>
        <w:tc>
          <w:tcPr>
            <w:tcW w:w="3330" w:type="dxa"/>
            <w:tcBorders>
              <w:top w:val="single" w:sz="6" w:space="0" w:color="auto"/>
              <w:bottom w:val="single" w:sz="6" w:space="0" w:color="auto"/>
            </w:tcBorders>
          </w:tcPr>
          <w:p w:rsidR="004B62C6" w:rsidRPr="00E056B6" w:rsidDel="00371A11" w:rsidRDefault="00C0468B">
            <w:pPr>
              <w:pStyle w:val="body"/>
              <w:rPr>
                <w:del w:id="15112" w:author="Sastry, Murali" w:date="2015-06-09T17:17:00Z"/>
              </w:rPr>
              <w:pPrChange w:id="15113" w:author="Sastry, Murali" w:date="2015-06-10T10:23:00Z">
                <w:pPr>
                  <w:pStyle w:val="tableentry"/>
                  <w:keepNext/>
                  <w:outlineLvl w:val="1"/>
                </w:pPr>
              </w:pPrChange>
            </w:pPr>
            <w:del w:id="15114" w:author="Sastry, Murali" w:date="2015-06-09T17:17:00Z">
              <w:r w:rsidRPr="00E056B6" w:rsidDel="00371A11">
                <w:delText>Add if syncing to label</w:delText>
              </w:r>
              <w:bookmarkStart w:id="15115" w:name="_Toc421702767"/>
              <w:bookmarkStart w:id="15116" w:name="_Toc421705961"/>
              <w:bookmarkStart w:id="15117" w:name="_Toc422905941"/>
              <w:bookmarkStart w:id="15118" w:name="_Toc422936572"/>
              <w:bookmarkStart w:id="15119" w:name="_Toc422939634"/>
              <w:bookmarkStart w:id="15120" w:name="_Toc422931069"/>
              <w:bookmarkStart w:id="15121" w:name="_Toc494289201"/>
              <w:bookmarkStart w:id="15122" w:name="_Toc494292017"/>
              <w:bookmarkStart w:id="15123" w:name="_Toc494294831"/>
              <w:bookmarkEnd w:id="15115"/>
              <w:bookmarkEnd w:id="15116"/>
              <w:bookmarkEnd w:id="15117"/>
              <w:bookmarkEnd w:id="15118"/>
              <w:bookmarkEnd w:id="15119"/>
              <w:bookmarkEnd w:id="15120"/>
              <w:bookmarkEnd w:id="15121"/>
              <w:bookmarkEnd w:id="15122"/>
              <w:bookmarkEnd w:id="15123"/>
            </w:del>
          </w:p>
          <w:p w:rsidR="004B62C6" w:rsidRPr="00E056B6" w:rsidDel="00371A11" w:rsidRDefault="00C0468B">
            <w:pPr>
              <w:pStyle w:val="body"/>
              <w:rPr>
                <w:del w:id="15124" w:author="Sastry, Murali" w:date="2015-06-09T17:17:00Z"/>
              </w:rPr>
              <w:pPrChange w:id="15125" w:author="Sastry, Murali" w:date="2015-06-10T10:23:00Z">
                <w:pPr>
                  <w:pStyle w:val="tableentry"/>
                  <w:keepNext/>
                  <w:outlineLvl w:val="1"/>
                </w:pPr>
              </w:pPrChange>
            </w:pPr>
            <w:del w:id="15126" w:author="Sastry, Murali" w:date="2015-06-09T17:17:00Z">
              <w:r w:rsidRPr="00E056B6" w:rsidDel="00371A11">
                <w:delText>Only one label should be used</w:delText>
              </w:r>
              <w:bookmarkStart w:id="15127" w:name="_Toc421702768"/>
              <w:bookmarkStart w:id="15128" w:name="_Toc421705962"/>
              <w:bookmarkStart w:id="15129" w:name="_Toc422905942"/>
              <w:bookmarkStart w:id="15130" w:name="_Toc422936573"/>
              <w:bookmarkStart w:id="15131" w:name="_Toc422939635"/>
              <w:bookmarkStart w:id="15132" w:name="_Toc422931070"/>
              <w:bookmarkStart w:id="15133" w:name="_Toc494289202"/>
              <w:bookmarkStart w:id="15134" w:name="_Toc494292018"/>
              <w:bookmarkStart w:id="15135" w:name="_Toc494294832"/>
              <w:bookmarkEnd w:id="15127"/>
              <w:bookmarkEnd w:id="15128"/>
              <w:bookmarkEnd w:id="15129"/>
              <w:bookmarkEnd w:id="15130"/>
              <w:bookmarkEnd w:id="15131"/>
              <w:bookmarkEnd w:id="15132"/>
              <w:bookmarkEnd w:id="15133"/>
              <w:bookmarkEnd w:id="15134"/>
              <w:bookmarkEnd w:id="15135"/>
            </w:del>
          </w:p>
        </w:tc>
        <w:bookmarkStart w:id="15136" w:name="_Toc421702769"/>
        <w:bookmarkStart w:id="15137" w:name="_Toc421705963"/>
        <w:bookmarkStart w:id="15138" w:name="_Toc422905943"/>
        <w:bookmarkStart w:id="15139" w:name="_Toc422936574"/>
        <w:bookmarkStart w:id="15140" w:name="_Toc422939636"/>
        <w:bookmarkStart w:id="15141" w:name="_Toc422931071"/>
        <w:bookmarkStart w:id="15142" w:name="_Toc494289203"/>
        <w:bookmarkStart w:id="15143" w:name="_Toc494292019"/>
        <w:bookmarkStart w:id="15144" w:name="_Toc494294833"/>
        <w:bookmarkEnd w:id="15136"/>
        <w:bookmarkEnd w:id="15137"/>
        <w:bookmarkEnd w:id="15138"/>
        <w:bookmarkEnd w:id="15139"/>
        <w:bookmarkEnd w:id="15140"/>
        <w:bookmarkEnd w:id="15141"/>
        <w:bookmarkEnd w:id="15142"/>
        <w:bookmarkEnd w:id="15143"/>
        <w:bookmarkEnd w:id="15144"/>
      </w:tr>
      <w:tr w:rsidR="004B62C6" w:rsidRPr="00E056B6" w:rsidDel="00371A11" w:rsidTr="00AE2A7C">
        <w:trPr>
          <w:cantSplit/>
          <w:del w:id="15145" w:author="Sastry, Murali" w:date="2015-06-09T17:17:00Z"/>
        </w:trPr>
        <w:tc>
          <w:tcPr>
            <w:tcW w:w="1890" w:type="dxa"/>
            <w:tcBorders>
              <w:top w:val="single" w:sz="6" w:space="0" w:color="auto"/>
              <w:bottom w:val="single" w:sz="6" w:space="0" w:color="auto"/>
            </w:tcBorders>
          </w:tcPr>
          <w:p w:rsidR="004B62C6" w:rsidRPr="00E056B6" w:rsidDel="00371A11" w:rsidRDefault="00C0468B">
            <w:pPr>
              <w:pStyle w:val="body"/>
              <w:rPr>
                <w:del w:id="15146" w:author="Sastry, Murali" w:date="2015-06-09T17:17:00Z"/>
              </w:rPr>
              <w:pPrChange w:id="15147" w:author="Sastry, Murali" w:date="2015-06-10T10:23:00Z">
                <w:pPr>
                  <w:pStyle w:val="tableentry"/>
                  <w:keepNext/>
                  <w:outlineLvl w:val="1"/>
                </w:pPr>
              </w:pPrChange>
            </w:pPr>
            <w:del w:id="15148" w:author="Sastry, Murali" w:date="2015-06-09T17:17:00Z">
              <w:r w:rsidRPr="00E056B6" w:rsidDel="00371A11">
                <w:delText>head_paths:</w:delText>
              </w:r>
              <w:bookmarkStart w:id="15149" w:name="_Toc421702770"/>
              <w:bookmarkStart w:id="15150" w:name="_Toc421705964"/>
              <w:bookmarkStart w:id="15151" w:name="_Toc422905944"/>
              <w:bookmarkStart w:id="15152" w:name="_Toc422936575"/>
              <w:bookmarkStart w:id="15153" w:name="_Toc422939637"/>
              <w:bookmarkStart w:id="15154" w:name="_Toc422931072"/>
              <w:bookmarkStart w:id="15155" w:name="_Toc494289204"/>
              <w:bookmarkStart w:id="15156" w:name="_Toc494292020"/>
              <w:bookmarkStart w:id="15157" w:name="_Toc494294834"/>
              <w:bookmarkEnd w:id="15149"/>
              <w:bookmarkEnd w:id="15150"/>
              <w:bookmarkEnd w:id="15151"/>
              <w:bookmarkEnd w:id="15152"/>
              <w:bookmarkEnd w:id="15153"/>
              <w:bookmarkEnd w:id="15154"/>
              <w:bookmarkEnd w:id="15155"/>
              <w:bookmarkEnd w:id="15156"/>
              <w:bookmarkEnd w:id="15157"/>
            </w:del>
          </w:p>
        </w:tc>
        <w:tc>
          <w:tcPr>
            <w:tcW w:w="3330" w:type="dxa"/>
            <w:tcBorders>
              <w:top w:val="single" w:sz="6" w:space="0" w:color="auto"/>
              <w:bottom w:val="single" w:sz="6" w:space="0" w:color="auto"/>
            </w:tcBorders>
          </w:tcPr>
          <w:p w:rsidR="004B62C6" w:rsidRPr="00E056B6" w:rsidDel="00371A11" w:rsidRDefault="00C0468B">
            <w:pPr>
              <w:pStyle w:val="body"/>
              <w:rPr>
                <w:del w:id="15158" w:author="Sastry, Murali" w:date="2015-06-09T17:17:00Z"/>
              </w:rPr>
              <w:pPrChange w:id="15159" w:author="Sastry, Murali" w:date="2015-06-10T10:23:00Z">
                <w:pPr>
                  <w:pStyle w:val="tableentry"/>
                  <w:keepNext/>
                  <w:outlineLvl w:val="1"/>
                </w:pPr>
              </w:pPrChange>
            </w:pPr>
            <w:del w:id="15160" w:author="Sastry, Murali" w:date="2015-06-09T17:17:00Z">
              <w:r w:rsidRPr="00E056B6" w:rsidDel="00371A11">
                <w:delText>(not typically used)</w:delText>
              </w:r>
              <w:bookmarkStart w:id="15161" w:name="_Toc421702771"/>
              <w:bookmarkStart w:id="15162" w:name="_Toc421705965"/>
              <w:bookmarkStart w:id="15163" w:name="_Toc422905945"/>
              <w:bookmarkStart w:id="15164" w:name="_Toc422936576"/>
              <w:bookmarkStart w:id="15165" w:name="_Toc422939638"/>
              <w:bookmarkStart w:id="15166" w:name="_Toc422931073"/>
              <w:bookmarkStart w:id="15167" w:name="_Toc494289205"/>
              <w:bookmarkStart w:id="15168" w:name="_Toc494292021"/>
              <w:bookmarkStart w:id="15169" w:name="_Toc494294835"/>
              <w:bookmarkEnd w:id="15161"/>
              <w:bookmarkEnd w:id="15162"/>
              <w:bookmarkEnd w:id="15163"/>
              <w:bookmarkEnd w:id="15164"/>
              <w:bookmarkEnd w:id="15165"/>
              <w:bookmarkEnd w:id="15166"/>
              <w:bookmarkEnd w:id="15167"/>
              <w:bookmarkEnd w:id="15168"/>
              <w:bookmarkEnd w:id="15169"/>
            </w:del>
          </w:p>
        </w:tc>
        <w:tc>
          <w:tcPr>
            <w:tcW w:w="3330" w:type="dxa"/>
            <w:tcBorders>
              <w:top w:val="single" w:sz="6" w:space="0" w:color="auto"/>
              <w:bottom w:val="single" w:sz="6" w:space="0" w:color="auto"/>
            </w:tcBorders>
          </w:tcPr>
          <w:p w:rsidR="004B62C6" w:rsidRPr="00E056B6" w:rsidDel="00371A11" w:rsidRDefault="00C0468B">
            <w:pPr>
              <w:pStyle w:val="body"/>
              <w:rPr>
                <w:del w:id="15170" w:author="Sastry, Murali" w:date="2015-06-09T17:17:00Z"/>
              </w:rPr>
              <w:pPrChange w:id="15171" w:author="Sastry, Murali" w:date="2015-06-10T10:23:00Z">
                <w:pPr>
                  <w:pStyle w:val="tableentry"/>
                  <w:keepNext/>
                  <w:outlineLvl w:val="1"/>
                </w:pPr>
              </w:pPrChange>
            </w:pPr>
            <w:del w:id="15172" w:author="Sastry, Murali" w:date="2015-06-09T17:17:00Z">
              <w:r w:rsidRPr="00E056B6" w:rsidDel="00371A11">
                <w:delText>Add if using head path</w:delText>
              </w:r>
              <w:bookmarkStart w:id="15173" w:name="_Toc421702772"/>
              <w:bookmarkStart w:id="15174" w:name="_Toc421705966"/>
              <w:bookmarkStart w:id="15175" w:name="_Toc422905946"/>
              <w:bookmarkStart w:id="15176" w:name="_Toc422936577"/>
              <w:bookmarkStart w:id="15177" w:name="_Toc422939639"/>
              <w:bookmarkStart w:id="15178" w:name="_Toc422931074"/>
              <w:bookmarkStart w:id="15179" w:name="_Toc494289206"/>
              <w:bookmarkStart w:id="15180" w:name="_Toc494292022"/>
              <w:bookmarkStart w:id="15181" w:name="_Toc494294836"/>
              <w:bookmarkEnd w:id="15173"/>
              <w:bookmarkEnd w:id="15174"/>
              <w:bookmarkEnd w:id="15175"/>
              <w:bookmarkEnd w:id="15176"/>
              <w:bookmarkEnd w:id="15177"/>
              <w:bookmarkEnd w:id="15178"/>
              <w:bookmarkEnd w:id="15179"/>
              <w:bookmarkEnd w:id="15180"/>
              <w:bookmarkEnd w:id="15181"/>
            </w:del>
          </w:p>
        </w:tc>
        <w:bookmarkStart w:id="15182" w:name="_Toc421702773"/>
        <w:bookmarkStart w:id="15183" w:name="_Toc421705967"/>
        <w:bookmarkStart w:id="15184" w:name="_Toc422905947"/>
        <w:bookmarkStart w:id="15185" w:name="_Toc422936578"/>
        <w:bookmarkStart w:id="15186" w:name="_Toc422939640"/>
        <w:bookmarkStart w:id="15187" w:name="_Toc422931075"/>
        <w:bookmarkStart w:id="15188" w:name="_Toc494289207"/>
        <w:bookmarkStart w:id="15189" w:name="_Toc494292023"/>
        <w:bookmarkStart w:id="15190" w:name="_Toc494294837"/>
        <w:bookmarkEnd w:id="15182"/>
        <w:bookmarkEnd w:id="15183"/>
        <w:bookmarkEnd w:id="15184"/>
        <w:bookmarkEnd w:id="15185"/>
        <w:bookmarkEnd w:id="15186"/>
        <w:bookmarkEnd w:id="15187"/>
        <w:bookmarkEnd w:id="15188"/>
        <w:bookmarkEnd w:id="15189"/>
        <w:bookmarkEnd w:id="15190"/>
      </w:tr>
      <w:tr w:rsidR="004B62C6" w:rsidRPr="00E056B6" w:rsidDel="00371A11" w:rsidTr="00AE2A7C">
        <w:trPr>
          <w:cantSplit/>
          <w:del w:id="15191" w:author="Sastry, Murali" w:date="2015-06-09T17:17:00Z"/>
        </w:trPr>
        <w:tc>
          <w:tcPr>
            <w:tcW w:w="1890" w:type="dxa"/>
            <w:tcBorders>
              <w:top w:val="single" w:sz="6" w:space="0" w:color="auto"/>
              <w:bottom w:val="single" w:sz="6" w:space="0" w:color="auto"/>
            </w:tcBorders>
          </w:tcPr>
          <w:p w:rsidR="004B62C6" w:rsidRPr="00E056B6" w:rsidDel="00371A11" w:rsidRDefault="00C0468B">
            <w:pPr>
              <w:pStyle w:val="body"/>
              <w:rPr>
                <w:del w:id="15192" w:author="Sastry, Murali" w:date="2015-06-09T17:17:00Z"/>
              </w:rPr>
              <w:pPrChange w:id="15193" w:author="Sastry, Murali" w:date="2015-06-10T10:23:00Z">
                <w:pPr>
                  <w:pStyle w:val="tableentry"/>
                  <w:keepNext/>
                  <w:outlineLvl w:val="1"/>
                </w:pPr>
              </w:pPrChange>
            </w:pPr>
            <w:del w:id="15194" w:author="Sastry, Murali" w:date="2015-06-09T17:17:00Z">
              <w:r w:rsidRPr="00E056B6" w:rsidDel="00371A11">
                <w:delText>addtl_files:</w:delText>
              </w:r>
              <w:bookmarkStart w:id="15195" w:name="_Toc421702774"/>
              <w:bookmarkStart w:id="15196" w:name="_Toc421705968"/>
              <w:bookmarkStart w:id="15197" w:name="_Toc422905948"/>
              <w:bookmarkStart w:id="15198" w:name="_Toc422936579"/>
              <w:bookmarkStart w:id="15199" w:name="_Toc422939641"/>
              <w:bookmarkStart w:id="15200" w:name="_Toc422931076"/>
              <w:bookmarkStart w:id="15201" w:name="_Toc494289208"/>
              <w:bookmarkStart w:id="15202" w:name="_Toc494292024"/>
              <w:bookmarkStart w:id="15203" w:name="_Toc494294838"/>
              <w:bookmarkEnd w:id="15195"/>
              <w:bookmarkEnd w:id="15196"/>
              <w:bookmarkEnd w:id="15197"/>
              <w:bookmarkEnd w:id="15198"/>
              <w:bookmarkEnd w:id="15199"/>
              <w:bookmarkEnd w:id="15200"/>
              <w:bookmarkEnd w:id="15201"/>
              <w:bookmarkEnd w:id="15202"/>
              <w:bookmarkEnd w:id="15203"/>
            </w:del>
          </w:p>
        </w:tc>
        <w:tc>
          <w:tcPr>
            <w:tcW w:w="3330" w:type="dxa"/>
            <w:tcBorders>
              <w:top w:val="single" w:sz="6" w:space="0" w:color="auto"/>
              <w:bottom w:val="single" w:sz="6" w:space="0" w:color="auto"/>
            </w:tcBorders>
          </w:tcPr>
          <w:p w:rsidR="004B62C6" w:rsidRPr="00E056B6" w:rsidDel="00371A11" w:rsidRDefault="00C0468B">
            <w:pPr>
              <w:pStyle w:val="body"/>
              <w:rPr>
                <w:del w:id="15204" w:author="Sastry, Murali" w:date="2015-06-09T17:17:00Z"/>
              </w:rPr>
              <w:pPrChange w:id="15205" w:author="Sastry, Murali" w:date="2015-06-10T10:23:00Z">
                <w:pPr>
                  <w:pStyle w:val="tableentry"/>
                  <w:keepNext/>
                  <w:outlineLvl w:val="1"/>
                </w:pPr>
              </w:pPrChange>
            </w:pPr>
            <w:del w:id="15206" w:author="Sastry, Murali" w:date="2015-06-09T17:17:00Z">
              <w:r w:rsidRPr="00E056B6" w:rsidDel="00371A11">
                <w:delText>(not typically used)</w:delText>
              </w:r>
              <w:bookmarkStart w:id="15207" w:name="_Toc421702775"/>
              <w:bookmarkStart w:id="15208" w:name="_Toc421705969"/>
              <w:bookmarkStart w:id="15209" w:name="_Toc422905949"/>
              <w:bookmarkStart w:id="15210" w:name="_Toc422936580"/>
              <w:bookmarkStart w:id="15211" w:name="_Toc422939642"/>
              <w:bookmarkStart w:id="15212" w:name="_Toc422931077"/>
              <w:bookmarkStart w:id="15213" w:name="_Toc494289209"/>
              <w:bookmarkStart w:id="15214" w:name="_Toc494292025"/>
              <w:bookmarkStart w:id="15215" w:name="_Toc494294839"/>
              <w:bookmarkEnd w:id="15207"/>
              <w:bookmarkEnd w:id="15208"/>
              <w:bookmarkEnd w:id="15209"/>
              <w:bookmarkEnd w:id="15210"/>
              <w:bookmarkEnd w:id="15211"/>
              <w:bookmarkEnd w:id="15212"/>
              <w:bookmarkEnd w:id="15213"/>
              <w:bookmarkEnd w:id="15214"/>
              <w:bookmarkEnd w:id="15215"/>
            </w:del>
          </w:p>
        </w:tc>
        <w:tc>
          <w:tcPr>
            <w:tcW w:w="3330" w:type="dxa"/>
            <w:tcBorders>
              <w:top w:val="single" w:sz="6" w:space="0" w:color="auto"/>
              <w:bottom w:val="single" w:sz="6" w:space="0" w:color="auto"/>
            </w:tcBorders>
          </w:tcPr>
          <w:p w:rsidR="004B62C6" w:rsidRPr="00E056B6" w:rsidDel="00371A11" w:rsidRDefault="00C0468B">
            <w:pPr>
              <w:pStyle w:val="body"/>
              <w:rPr>
                <w:del w:id="15216" w:author="Sastry, Murali" w:date="2015-06-09T17:17:00Z"/>
              </w:rPr>
              <w:pPrChange w:id="15217" w:author="Sastry, Murali" w:date="2015-06-10T10:23:00Z">
                <w:pPr>
                  <w:pStyle w:val="tableentry"/>
                  <w:keepNext/>
                  <w:outlineLvl w:val="1"/>
                </w:pPr>
              </w:pPrChange>
            </w:pPr>
            <w:del w:id="15218" w:author="Sastry, Murali" w:date="2015-06-09T17:17:00Z">
              <w:r w:rsidRPr="00E056B6" w:rsidDel="00371A11">
                <w:delText>Add if need additional files</w:delText>
              </w:r>
              <w:bookmarkStart w:id="15219" w:name="_Toc421702776"/>
              <w:bookmarkStart w:id="15220" w:name="_Toc421705970"/>
              <w:bookmarkStart w:id="15221" w:name="_Toc422905950"/>
              <w:bookmarkStart w:id="15222" w:name="_Toc422936581"/>
              <w:bookmarkStart w:id="15223" w:name="_Toc422939643"/>
              <w:bookmarkStart w:id="15224" w:name="_Toc422931078"/>
              <w:bookmarkStart w:id="15225" w:name="_Toc494289210"/>
              <w:bookmarkStart w:id="15226" w:name="_Toc494292026"/>
              <w:bookmarkStart w:id="15227" w:name="_Toc494294840"/>
              <w:bookmarkEnd w:id="15219"/>
              <w:bookmarkEnd w:id="15220"/>
              <w:bookmarkEnd w:id="15221"/>
              <w:bookmarkEnd w:id="15222"/>
              <w:bookmarkEnd w:id="15223"/>
              <w:bookmarkEnd w:id="15224"/>
              <w:bookmarkEnd w:id="15225"/>
              <w:bookmarkEnd w:id="15226"/>
              <w:bookmarkEnd w:id="15227"/>
            </w:del>
          </w:p>
        </w:tc>
        <w:bookmarkStart w:id="15228" w:name="_Toc421702777"/>
        <w:bookmarkStart w:id="15229" w:name="_Toc421705971"/>
        <w:bookmarkStart w:id="15230" w:name="_Toc422905951"/>
        <w:bookmarkStart w:id="15231" w:name="_Toc422936582"/>
        <w:bookmarkStart w:id="15232" w:name="_Toc422939644"/>
        <w:bookmarkStart w:id="15233" w:name="_Toc422931079"/>
        <w:bookmarkStart w:id="15234" w:name="_Toc494289211"/>
        <w:bookmarkStart w:id="15235" w:name="_Toc494292027"/>
        <w:bookmarkStart w:id="15236" w:name="_Toc494294841"/>
        <w:bookmarkEnd w:id="15228"/>
        <w:bookmarkEnd w:id="15229"/>
        <w:bookmarkEnd w:id="15230"/>
        <w:bookmarkEnd w:id="15231"/>
        <w:bookmarkEnd w:id="15232"/>
        <w:bookmarkEnd w:id="15233"/>
        <w:bookmarkEnd w:id="15234"/>
        <w:bookmarkEnd w:id="15235"/>
        <w:bookmarkEnd w:id="15236"/>
      </w:tr>
      <w:tr w:rsidR="004B62C6" w:rsidRPr="00E056B6" w:rsidDel="00371A11" w:rsidTr="00AE2A7C">
        <w:trPr>
          <w:cantSplit/>
          <w:del w:id="15237" w:author="Sastry, Murali" w:date="2015-06-09T17:17:00Z"/>
        </w:trPr>
        <w:tc>
          <w:tcPr>
            <w:tcW w:w="1890" w:type="dxa"/>
            <w:tcBorders>
              <w:top w:val="single" w:sz="6" w:space="0" w:color="auto"/>
              <w:bottom w:val="single" w:sz="6" w:space="0" w:color="auto"/>
            </w:tcBorders>
          </w:tcPr>
          <w:p w:rsidR="004B62C6" w:rsidRPr="00E056B6" w:rsidDel="00371A11" w:rsidRDefault="00C0468B">
            <w:pPr>
              <w:pStyle w:val="body"/>
              <w:rPr>
                <w:del w:id="15238" w:author="Sastry, Murali" w:date="2015-06-09T17:17:00Z"/>
              </w:rPr>
              <w:pPrChange w:id="15239" w:author="Sastry, Murali" w:date="2015-06-10T10:23:00Z">
                <w:pPr>
                  <w:pStyle w:val="tableentry"/>
                  <w:keepNext/>
                  <w:outlineLvl w:val="1"/>
                </w:pPr>
              </w:pPrChange>
            </w:pPr>
            <w:del w:id="15240" w:author="Sastry, Murali" w:date="2015-06-09T17:17:00Z">
              <w:r w:rsidRPr="00E056B6" w:rsidDel="00371A11">
                <w:delText>client_root:</w:delText>
              </w:r>
              <w:bookmarkStart w:id="15241" w:name="_Toc421702778"/>
              <w:bookmarkStart w:id="15242" w:name="_Toc421705972"/>
              <w:bookmarkStart w:id="15243" w:name="_Toc422905952"/>
              <w:bookmarkStart w:id="15244" w:name="_Toc422936583"/>
              <w:bookmarkStart w:id="15245" w:name="_Toc422939645"/>
              <w:bookmarkStart w:id="15246" w:name="_Toc422931080"/>
              <w:bookmarkStart w:id="15247" w:name="_Toc494289212"/>
              <w:bookmarkStart w:id="15248" w:name="_Toc494292028"/>
              <w:bookmarkStart w:id="15249" w:name="_Toc494294842"/>
              <w:bookmarkEnd w:id="15241"/>
              <w:bookmarkEnd w:id="15242"/>
              <w:bookmarkEnd w:id="15243"/>
              <w:bookmarkEnd w:id="15244"/>
              <w:bookmarkEnd w:id="15245"/>
              <w:bookmarkEnd w:id="15246"/>
              <w:bookmarkEnd w:id="15247"/>
              <w:bookmarkEnd w:id="15248"/>
              <w:bookmarkEnd w:id="15249"/>
            </w:del>
          </w:p>
        </w:tc>
        <w:tc>
          <w:tcPr>
            <w:tcW w:w="3330" w:type="dxa"/>
            <w:tcBorders>
              <w:top w:val="single" w:sz="6" w:space="0" w:color="auto"/>
              <w:bottom w:val="single" w:sz="6" w:space="0" w:color="auto"/>
            </w:tcBorders>
          </w:tcPr>
          <w:p w:rsidR="004B62C6" w:rsidRPr="00E056B6" w:rsidDel="00371A11" w:rsidRDefault="00C0468B">
            <w:pPr>
              <w:pStyle w:val="body"/>
              <w:rPr>
                <w:del w:id="15250" w:author="Sastry, Murali" w:date="2015-06-09T17:17:00Z"/>
              </w:rPr>
              <w:pPrChange w:id="15251" w:author="Sastry, Murali" w:date="2015-06-10T10:23:00Z">
                <w:pPr>
                  <w:pStyle w:val="tableentry"/>
                  <w:keepNext/>
                  <w:outlineLvl w:val="1"/>
                </w:pPr>
              </w:pPrChange>
            </w:pPr>
            <w:del w:id="15252" w:author="Sastry, Murali" w:date="2015-06-09T17:17:00Z">
              <w:r w:rsidRPr="00E056B6" w:rsidDel="00371A11">
                <w:delText>C:\work\Gobi2000UTS\HM11</w:delText>
              </w:r>
              <w:bookmarkStart w:id="15253" w:name="_Toc421702779"/>
              <w:bookmarkStart w:id="15254" w:name="_Toc421705973"/>
              <w:bookmarkStart w:id="15255" w:name="_Toc422905953"/>
              <w:bookmarkStart w:id="15256" w:name="_Toc422936584"/>
              <w:bookmarkStart w:id="15257" w:name="_Toc422939646"/>
              <w:bookmarkStart w:id="15258" w:name="_Toc422931081"/>
              <w:bookmarkStart w:id="15259" w:name="_Toc494289213"/>
              <w:bookmarkStart w:id="15260" w:name="_Toc494292029"/>
              <w:bookmarkStart w:id="15261" w:name="_Toc494294843"/>
              <w:bookmarkEnd w:id="15253"/>
              <w:bookmarkEnd w:id="15254"/>
              <w:bookmarkEnd w:id="15255"/>
              <w:bookmarkEnd w:id="15256"/>
              <w:bookmarkEnd w:id="15257"/>
              <w:bookmarkEnd w:id="15258"/>
              <w:bookmarkEnd w:id="15259"/>
              <w:bookmarkEnd w:id="15260"/>
              <w:bookmarkEnd w:id="15261"/>
            </w:del>
          </w:p>
        </w:tc>
        <w:tc>
          <w:tcPr>
            <w:tcW w:w="3330" w:type="dxa"/>
            <w:tcBorders>
              <w:top w:val="single" w:sz="6" w:space="0" w:color="auto"/>
              <w:bottom w:val="single" w:sz="6" w:space="0" w:color="auto"/>
            </w:tcBorders>
          </w:tcPr>
          <w:p w:rsidR="004B62C6" w:rsidRPr="00E056B6" w:rsidDel="00371A11" w:rsidRDefault="00C0468B">
            <w:pPr>
              <w:pStyle w:val="body"/>
              <w:rPr>
                <w:del w:id="15262" w:author="Sastry, Murali" w:date="2015-06-09T17:17:00Z"/>
              </w:rPr>
              <w:pPrChange w:id="15263" w:author="Sastry, Murali" w:date="2015-06-10T10:23:00Z">
                <w:pPr>
                  <w:pStyle w:val="tableentry"/>
                  <w:keepNext/>
                  <w:outlineLvl w:val="1"/>
                </w:pPr>
              </w:pPrChange>
            </w:pPr>
            <w:del w:id="15264" w:author="Sastry, Murali" w:date="2015-06-09T17:17:00Z">
              <w:r w:rsidRPr="00E056B6" w:rsidDel="00371A11">
                <w:delText>Location of where all source files will be synced and built for local builds</w:delText>
              </w:r>
              <w:bookmarkStart w:id="15265" w:name="_Toc421702780"/>
              <w:bookmarkStart w:id="15266" w:name="_Toc421705974"/>
              <w:bookmarkStart w:id="15267" w:name="_Toc422905954"/>
              <w:bookmarkStart w:id="15268" w:name="_Toc422936585"/>
              <w:bookmarkStart w:id="15269" w:name="_Toc422939647"/>
              <w:bookmarkStart w:id="15270" w:name="_Toc422931082"/>
              <w:bookmarkStart w:id="15271" w:name="_Toc494289214"/>
              <w:bookmarkStart w:id="15272" w:name="_Toc494292030"/>
              <w:bookmarkStart w:id="15273" w:name="_Toc494294844"/>
              <w:bookmarkEnd w:id="15265"/>
              <w:bookmarkEnd w:id="15266"/>
              <w:bookmarkEnd w:id="15267"/>
              <w:bookmarkEnd w:id="15268"/>
              <w:bookmarkEnd w:id="15269"/>
              <w:bookmarkEnd w:id="15270"/>
              <w:bookmarkEnd w:id="15271"/>
              <w:bookmarkEnd w:id="15272"/>
              <w:bookmarkEnd w:id="15273"/>
            </w:del>
          </w:p>
        </w:tc>
        <w:bookmarkStart w:id="15274" w:name="_Toc421702781"/>
        <w:bookmarkStart w:id="15275" w:name="_Toc421705975"/>
        <w:bookmarkStart w:id="15276" w:name="_Toc422905955"/>
        <w:bookmarkStart w:id="15277" w:name="_Toc422936586"/>
        <w:bookmarkStart w:id="15278" w:name="_Toc422939648"/>
        <w:bookmarkStart w:id="15279" w:name="_Toc422931083"/>
        <w:bookmarkStart w:id="15280" w:name="_Toc494289215"/>
        <w:bookmarkStart w:id="15281" w:name="_Toc494292031"/>
        <w:bookmarkStart w:id="15282" w:name="_Toc494294845"/>
        <w:bookmarkEnd w:id="15274"/>
        <w:bookmarkEnd w:id="15275"/>
        <w:bookmarkEnd w:id="15276"/>
        <w:bookmarkEnd w:id="15277"/>
        <w:bookmarkEnd w:id="15278"/>
        <w:bookmarkEnd w:id="15279"/>
        <w:bookmarkEnd w:id="15280"/>
        <w:bookmarkEnd w:id="15281"/>
        <w:bookmarkEnd w:id="15282"/>
      </w:tr>
      <w:tr w:rsidR="004B62C6" w:rsidRPr="00E056B6" w:rsidDel="00371A11" w:rsidTr="00AE2A7C">
        <w:trPr>
          <w:cantSplit/>
          <w:del w:id="15283" w:author="Sastry, Murali" w:date="2015-06-09T17:17:00Z"/>
        </w:trPr>
        <w:tc>
          <w:tcPr>
            <w:tcW w:w="1890" w:type="dxa"/>
            <w:tcBorders>
              <w:top w:val="single" w:sz="6" w:space="0" w:color="auto"/>
              <w:bottom w:val="single" w:sz="6" w:space="0" w:color="auto"/>
            </w:tcBorders>
          </w:tcPr>
          <w:p w:rsidR="004B62C6" w:rsidRPr="00E056B6" w:rsidDel="00371A11" w:rsidRDefault="00C0468B">
            <w:pPr>
              <w:pStyle w:val="body"/>
              <w:rPr>
                <w:del w:id="15284" w:author="Sastry, Murali" w:date="2015-06-09T17:17:00Z"/>
              </w:rPr>
              <w:pPrChange w:id="15285" w:author="Sastry, Murali" w:date="2015-06-10T10:23:00Z">
                <w:pPr>
                  <w:pStyle w:val="tableentry"/>
                  <w:keepNext/>
                  <w:outlineLvl w:val="1"/>
                </w:pPr>
              </w:pPrChange>
            </w:pPr>
            <w:del w:id="15286" w:author="Sastry, Murali" w:date="2015-06-09T17:17:00Z">
              <w:r w:rsidRPr="00E056B6" w:rsidDel="00371A11">
                <w:delText>SourcesDeliverable:</w:delText>
              </w:r>
              <w:bookmarkStart w:id="15287" w:name="_Toc421702782"/>
              <w:bookmarkStart w:id="15288" w:name="_Toc421705976"/>
              <w:bookmarkStart w:id="15289" w:name="_Toc422905956"/>
              <w:bookmarkStart w:id="15290" w:name="_Toc422936587"/>
              <w:bookmarkStart w:id="15291" w:name="_Toc422939649"/>
              <w:bookmarkStart w:id="15292" w:name="_Toc422931084"/>
              <w:bookmarkStart w:id="15293" w:name="_Toc494289216"/>
              <w:bookmarkStart w:id="15294" w:name="_Toc494292032"/>
              <w:bookmarkStart w:id="15295" w:name="_Toc494294846"/>
              <w:bookmarkEnd w:id="15287"/>
              <w:bookmarkEnd w:id="15288"/>
              <w:bookmarkEnd w:id="15289"/>
              <w:bookmarkEnd w:id="15290"/>
              <w:bookmarkEnd w:id="15291"/>
              <w:bookmarkEnd w:id="15292"/>
              <w:bookmarkEnd w:id="15293"/>
              <w:bookmarkEnd w:id="15294"/>
              <w:bookmarkEnd w:id="15295"/>
            </w:del>
          </w:p>
        </w:tc>
        <w:tc>
          <w:tcPr>
            <w:tcW w:w="3330" w:type="dxa"/>
            <w:tcBorders>
              <w:top w:val="single" w:sz="6" w:space="0" w:color="auto"/>
              <w:bottom w:val="single" w:sz="6" w:space="0" w:color="auto"/>
            </w:tcBorders>
          </w:tcPr>
          <w:p w:rsidR="004B62C6" w:rsidRPr="00E056B6" w:rsidDel="00371A11" w:rsidRDefault="00C0468B">
            <w:pPr>
              <w:pStyle w:val="body"/>
              <w:rPr>
                <w:del w:id="15296" w:author="Sastry, Murali" w:date="2015-06-09T17:17:00Z"/>
              </w:rPr>
              <w:pPrChange w:id="15297" w:author="Sastry, Murali" w:date="2015-06-10T10:23:00Z">
                <w:pPr>
                  <w:pStyle w:val="tableentry"/>
                  <w:keepNext/>
                  <w:outlineLvl w:val="1"/>
                </w:pPr>
              </w:pPrChange>
            </w:pPr>
            <w:del w:id="15298" w:author="Sastry, Murali" w:date="2015-06-09T17:17:00Z">
              <w:r w:rsidRPr="00E056B6" w:rsidDel="00371A11">
                <w:delText>HY11X</w:delText>
              </w:r>
              <w:bookmarkStart w:id="15299" w:name="_Toc421702783"/>
              <w:bookmarkStart w:id="15300" w:name="_Toc421705977"/>
              <w:bookmarkStart w:id="15301" w:name="_Toc422905957"/>
              <w:bookmarkStart w:id="15302" w:name="_Toc422936588"/>
              <w:bookmarkStart w:id="15303" w:name="_Toc422939650"/>
              <w:bookmarkStart w:id="15304" w:name="_Toc422931085"/>
              <w:bookmarkStart w:id="15305" w:name="_Toc494289217"/>
              <w:bookmarkStart w:id="15306" w:name="_Toc494292033"/>
              <w:bookmarkStart w:id="15307" w:name="_Toc494294847"/>
              <w:bookmarkEnd w:id="15299"/>
              <w:bookmarkEnd w:id="15300"/>
              <w:bookmarkEnd w:id="15301"/>
              <w:bookmarkEnd w:id="15302"/>
              <w:bookmarkEnd w:id="15303"/>
              <w:bookmarkEnd w:id="15304"/>
              <w:bookmarkEnd w:id="15305"/>
              <w:bookmarkEnd w:id="15306"/>
              <w:bookmarkEnd w:id="15307"/>
            </w:del>
          </w:p>
        </w:tc>
        <w:tc>
          <w:tcPr>
            <w:tcW w:w="3330" w:type="dxa"/>
            <w:tcBorders>
              <w:top w:val="single" w:sz="6" w:space="0" w:color="auto"/>
              <w:bottom w:val="single" w:sz="6" w:space="0" w:color="auto"/>
            </w:tcBorders>
          </w:tcPr>
          <w:p w:rsidR="004B62C6" w:rsidRPr="00E056B6" w:rsidDel="00371A11" w:rsidRDefault="00C0468B">
            <w:pPr>
              <w:pStyle w:val="body"/>
              <w:rPr>
                <w:del w:id="15308" w:author="Sastry, Murali" w:date="2015-06-09T17:17:00Z"/>
              </w:rPr>
              <w:pPrChange w:id="15309" w:author="Sastry, Murali" w:date="2015-06-10T10:23:00Z">
                <w:pPr>
                  <w:pStyle w:val="tableentry"/>
                  <w:keepNext/>
                  <w:outlineLvl w:val="1"/>
                </w:pPr>
              </w:pPrChange>
            </w:pPr>
            <w:del w:id="15310" w:author="Sastry, Murali" w:date="2015-06-09T17:17:00Z">
              <w:r w:rsidRPr="00E056B6" w:rsidDel="00371A11">
                <w:delText>Unused</w:delText>
              </w:r>
              <w:bookmarkStart w:id="15311" w:name="_Toc421702784"/>
              <w:bookmarkStart w:id="15312" w:name="_Toc421705978"/>
              <w:bookmarkStart w:id="15313" w:name="_Toc422905958"/>
              <w:bookmarkStart w:id="15314" w:name="_Toc422936589"/>
              <w:bookmarkStart w:id="15315" w:name="_Toc422939651"/>
              <w:bookmarkStart w:id="15316" w:name="_Toc422931086"/>
              <w:bookmarkStart w:id="15317" w:name="_Toc494289218"/>
              <w:bookmarkStart w:id="15318" w:name="_Toc494292034"/>
              <w:bookmarkStart w:id="15319" w:name="_Toc494294848"/>
              <w:bookmarkEnd w:id="15311"/>
              <w:bookmarkEnd w:id="15312"/>
              <w:bookmarkEnd w:id="15313"/>
              <w:bookmarkEnd w:id="15314"/>
              <w:bookmarkEnd w:id="15315"/>
              <w:bookmarkEnd w:id="15316"/>
              <w:bookmarkEnd w:id="15317"/>
              <w:bookmarkEnd w:id="15318"/>
              <w:bookmarkEnd w:id="15319"/>
            </w:del>
          </w:p>
        </w:tc>
        <w:bookmarkStart w:id="15320" w:name="_Toc421702785"/>
        <w:bookmarkStart w:id="15321" w:name="_Toc421705979"/>
        <w:bookmarkStart w:id="15322" w:name="_Toc422905959"/>
        <w:bookmarkStart w:id="15323" w:name="_Toc422936590"/>
        <w:bookmarkStart w:id="15324" w:name="_Toc422939652"/>
        <w:bookmarkStart w:id="15325" w:name="_Toc422931087"/>
        <w:bookmarkStart w:id="15326" w:name="_Toc494289219"/>
        <w:bookmarkStart w:id="15327" w:name="_Toc494292035"/>
        <w:bookmarkStart w:id="15328" w:name="_Toc494294849"/>
        <w:bookmarkEnd w:id="15320"/>
        <w:bookmarkEnd w:id="15321"/>
        <w:bookmarkEnd w:id="15322"/>
        <w:bookmarkEnd w:id="15323"/>
        <w:bookmarkEnd w:id="15324"/>
        <w:bookmarkEnd w:id="15325"/>
        <w:bookmarkEnd w:id="15326"/>
        <w:bookmarkEnd w:id="15327"/>
        <w:bookmarkEnd w:id="15328"/>
      </w:tr>
      <w:tr w:rsidR="004B62C6" w:rsidRPr="00E056B6" w:rsidDel="00371A11" w:rsidTr="00AE2A7C">
        <w:trPr>
          <w:cantSplit/>
          <w:del w:id="15329" w:author="Sastry, Murali" w:date="2015-06-09T17:17:00Z"/>
        </w:trPr>
        <w:tc>
          <w:tcPr>
            <w:tcW w:w="1890" w:type="dxa"/>
            <w:tcBorders>
              <w:top w:val="single" w:sz="6" w:space="0" w:color="auto"/>
              <w:bottom w:val="single" w:sz="6" w:space="0" w:color="auto"/>
            </w:tcBorders>
          </w:tcPr>
          <w:p w:rsidR="004B62C6" w:rsidRPr="00E056B6" w:rsidDel="00371A11" w:rsidRDefault="00C0468B">
            <w:pPr>
              <w:pStyle w:val="body"/>
              <w:rPr>
                <w:del w:id="15330" w:author="Sastry, Murali" w:date="2015-06-09T17:17:00Z"/>
              </w:rPr>
              <w:pPrChange w:id="15331" w:author="Sastry, Murali" w:date="2015-06-10T10:23:00Z">
                <w:pPr>
                  <w:pStyle w:val="tableentry"/>
                  <w:keepNext/>
                  <w:outlineLvl w:val="1"/>
                </w:pPr>
              </w:pPrChange>
            </w:pPr>
            <w:del w:id="15332" w:author="Sastry, Murali" w:date="2015-06-09T17:17:00Z">
              <w:r w:rsidRPr="00E056B6" w:rsidDel="00371A11">
                <w:delText>intaller_output:</w:delText>
              </w:r>
              <w:bookmarkStart w:id="15333" w:name="_Toc421702786"/>
              <w:bookmarkStart w:id="15334" w:name="_Toc421705980"/>
              <w:bookmarkStart w:id="15335" w:name="_Toc422905960"/>
              <w:bookmarkStart w:id="15336" w:name="_Toc422936591"/>
              <w:bookmarkStart w:id="15337" w:name="_Toc422939653"/>
              <w:bookmarkStart w:id="15338" w:name="_Toc422931088"/>
              <w:bookmarkStart w:id="15339" w:name="_Toc494289220"/>
              <w:bookmarkStart w:id="15340" w:name="_Toc494292036"/>
              <w:bookmarkStart w:id="15341" w:name="_Toc494294850"/>
              <w:bookmarkEnd w:id="15333"/>
              <w:bookmarkEnd w:id="15334"/>
              <w:bookmarkEnd w:id="15335"/>
              <w:bookmarkEnd w:id="15336"/>
              <w:bookmarkEnd w:id="15337"/>
              <w:bookmarkEnd w:id="15338"/>
              <w:bookmarkEnd w:id="15339"/>
              <w:bookmarkEnd w:id="15340"/>
              <w:bookmarkEnd w:id="15341"/>
            </w:del>
          </w:p>
        </w:tc>
        <w:tc>
          <w:tcPr>
            <w:tcW w:w="3330" w:type="dxa"/>
            <w:tcBorders>
              <w:top w:val="single" w:sz="6" w:space="0" w:color="auto"/>
              <w:bottom w:val="single" w:sz="6" w:space="0" w:color="auto"/>
            </w:tcBorders>
          </w:tcPr>
          <w:p w:rsidR="004B62C6" w:rsidRPr="00E056B6" w:rsidDel="00371A11" w:rsidRDefault="00C0468B">
            <w:pPr>
              <w:pStyle w:val="body"/>
              <w:rPr>
                <w:del w:id="15342" w:author="Sastry, Murali" w:date="2015-06-09T17:17:00Z"/>
              </w:rPr>
              <w:pPrChange w:id="15343" w:author="Sastry, Murali" w:date="2015-06-10T10:23:00Z">
                <w:pPr>
                  <w:pStyle w:val="tableentry"/>
                  <w:keepNext/>
                  <w:outlineLvl w:val="1"/>
                </w:pPr>
              </w:pPrChange>
            </w:pPr>
            <w:del w:id="15344" w:author="Sastry, Murali" w:date="2015-06-09T17:17:00Z">
              <w:r w:rsidRPr="00E056B6" w:rsidDel="00371A11">
                <w:delText>72</w:delText>
              </w:r>
              <w:bookmarkStart w:id="15345" w:name="_Toc421702787"/>
              <w:bookmarkStart w:id="15346" w:name="_Toc421705981"/>
              <w:bookmarkStart w:id="15347" w:name="_Toc422905961"/>
              <w:bookmarkStart w:id="15348" w:name="_Toc422936592"/>
              <w:bookmarkStart w:id="15349" w:name="_Toc422939654"/>
              <w:bookmarkStart w:id="15350" w:name="_Toc422931089"/>
              <w:bookmarkStart w:id="15351" w:name="_Toc494289221"/>
              <w:bookmarkStart w:id="15352" w:name="_Toc494292037"/>
              <w:bookmarkStart w:id="15353" w:name="_Toc494294851"/>
              <w:bookmarkEnd w:id="15345"/>
              <w:bookmarkEnd w:id="15346"/>
              <w:bookmarkEnd w:id="15347"/>
              <w:bookmarkEnd w:id="15348"/>
              <w:bookmarkEnd w:id="15349"/>
              <w:bookmarkEnd w:id="15350"/>
              <w:bookmarkEnd w:id="15351"/>
              <w:bookmarkEnd w:id="15352"/>
              <w:bookmarkEnd w:id="15353"/>
            </w:del>
          </w:p>
        </w:tc>
        <w:tc>
          <w:tcPr>
            <w:tcW w:w="3330" w:type="dxa"/>
            <w:tcBorders>
              <w:top w:val="single" w:sz="6" w:space="0" w:color="auto"/>
              <w:bottom w:val="single" w:sz="6" w:space="0" w:color="auto"/>
            </w:tcBorders>
          </w:tcPr>
          <w:p w:rsidR="004B62C6" w:rsidRPr="00E056B6" w:rsidDel="00371A11" w:rsidRDefault="00C0468B">
            <w:pPr>
              <w:pStyle w:val="body"/>
              <w:rPr>
                <w:del w:id="15354" w:author="Sastry, Murali" w:date="2015-06-09T17:17:00Z"/>
              </w:rPr>
              <w:pPrChange w:id="15355" w:author="Sastry, Murali" w:date="2015-06-10T10:23:00Z">
                <w:pPr>
                  <w:pStyle w:val="tableentry"/>
                  <w:keepNext/>
                  <w:outlineLvl w:val="1"/>
                </w:pPr>
              </w:pPrChange>
            </w:pPr>
            <w:del w:id="15356" w:author="Sastry, Murali" w:date="2015-06-09T17:17:00Z">
              <w:r w:rsidRPr="00E056B6" w:rsidDel="00371A11">
                <w:delText>Prefix of output folder where all deliverables will be placed</w:delText>
              </w:r>
              <w:bookmarkStart w:id="15357" w:name="_Toc421702788"/>
              <w:bookmarkStart w:id="15358" w:name="_Toc421705982"/>
              <w:bookmarkStart w:id="15359" w:name="_Toc422905962"/>
              <w:bookmarkStart w:id="15360" w:name="_Toc422936593"/>
              <w:bookmarkStart w:id="15361" w:name="_Toc422939655"/>
              <w:bookmarkStart w:id="15362" w:name="_Toc422931090"/>
              <w:bookmarkStart w:id="15363" w:name="_Toc494289222"/>
              <w:bookmarkStart w:id="15364" w:name="_Toc494292038"/>
              <w:bookmarkStart w:id="15365" w:name="_Toc494294852"/>
              <w:bookmarkEnd w:id="15357"/>
              <w:bookmarkEnd w:id="15358"/>
              <w:bookmarkEnd w:id="15359"/>
              <w:bookmarkEnd w:id="15360"/>
              <w:bookmarkEnd w:id="15361"/>
              <w:bookmarkEnd w:id="15362"/>
              <w:bookmarkEnd w:id="15363"/>
              <w:bookmarkEnd w:id="15364"/>
              <w:bookmarkEnd w:id="15365"/>
            </w:del>
          </w:p>
        </w:tc>
        <w:bookmarkStart w:id="15366" w:name="_Toc421702789"/>
        <w:bookmarkStart w:id="15367" w:name="_Toc421705983"/>
        <w:bookmarkStart w:id="15368" w:name="_Toc422905963"/>
        <w:bookmarkStart w:id="15369" w:name="_Toc422936594"/>
        <w:bookmarkStart w:id="15370" w:name="_Toc422939656"/>
        <w:bookmarkStart w:id="15371" w:name="_Toc422931091"/>
        <w:bookmarkStart w:id="15372" w:name="_Toc494289223"/>
        <w:bookmarkStart w:id="15373" w:name="_Toc494292039"/>
        <w:bookmarkStart w:id="15374" w:name="_Toc494294853"/>
        <w:bookmarkEnd w:id="15366"/>
        <w:bookmarkEnd w:id="15367"/>
        <w:bookmarkEnd w:id="15368"/>
        <w:bookmarkEnd w:id="15369"/>
        <w:bookmarkEnd w:id="15370"/>
        <w:bookmarkEnd w:id="15371"/>
        <w:bookmarkEnd w:id="15372"/>
        <w:bookmarkEnd w:id="15373"/>
        <w:bookmarkEnd w:id="15374"/>
      </w:tr>
      <w:tr w:rsidR="004B62C6" w:rsidRPr="00E056B6" w:rsidDel="00371A11" w:rsidTr="00AE2A7C">
        <w:trPr>
          <w:cantSplit/>
          <w:del w:id="15375" w:author="Sastry, Murali" w:date="2015-06-09T17:17:00Z"/>
        </w:trPr>
        <w:tc>
          <w:tcPr>
            <w:tcW w:w="1890" w:type="dxa"/>
            <w:tcBorders>
              <w:top w:val="single" w:sz="6" w:space="0" w:color="auto"/>
              <w:bottom w:val="single" w:sz="6" w:space="0" w:color="auto"/>
            </w:tcBorders>
          </w:tcPr>
          <w:p w:rsidR="004B62C6" w:rsidRPr="00E056B6" w:rsidDel="00371A11" w:rsidRDefault="00C0468B">
            <w:pPr>
              <w:pStyle w:val="body"/>
              <w:rPr>
                <w:del w:id="15376" w:author="Sastry, Murali" w:date="2015-06-09T17:17:00Z"/>
              </w:rPr>
              <w:pPrChange w:id="15377" w:author="Sastry, Murali" w:date="2015-06-10T10:23:00Z">
                <w:pPr>
                  <w:pStyle w:val="tableentry"/>
                  <w:keepNext/>
                  <w:outlineLvl w:val="1"/>
                </w:pPr>
              </w:pPrChange>
            </w:pPr>
            <w:del w:id="15378" w:author="Sastry, Murali" w:date="2015-06-09T17:17:00Z">
              <w:r w:rsidRPr="00E056B6" w:rsidDel="00371A11">
                <w:delText>client_name:</w:delText>
              </w:r>
              <w:bookmarkStart w:id="15379" w:name="_Toc421702790"/>
              <w:bookmarkStart w:id="15380" w:name="_Toc421705984"/>
              <w:bookmarkStart w:id="15381" w:name="_Toc422905964"/>
              <w:bookmarkStart w:id="15382" w:name="_Toc422936595"/>
              <w:bookmarkStart w:id="15383" w:name="_Toc422939657"/>
              <w:bookmarkStart w:id="15384" w:name="_Toc422931092"/>
              <w:bookmarkStart w:id="15385" w:name="_Toc494289224"/>
              <w:bookmarkStart w:id="15386" w:name="_Toc494292040"/>
              <w:bookmarkStart w:id="15387" w:name="_Toc494294854"/>
              <w:bookmarkEnd w:id="15379"/>
              <w:bookmarkEnd w:id="15380"/>
              <w:bookmarkEnd w:id="15381"/>
              <w:bookmarkEnd w:id="15382"/>
              <w:bookmarkEnd w:id="15383"/>
              <w:bookmarkEnd w:id="15384"/>
              <w:bookmarkEnd w:id="15385"/>
              <w:bookmarkEnd w:id="15386"/>
              <w:bookmarkEnd w:id="15387"/>
            </w:del>
          </w:p>
        </w:tc>
        <w:tc>
          <w:tcPr>
            <w:tcW w:w="3330" w:type="dxa"/>
            <w:tcBorders>
              <w:top w:val="single" w:sz="6" w:space="0" w:color="auto"/>
              <w:bottom w:val="single" w:sz="6" w:space="0" w:color="auto"/>
            </w:tcBorders>
          </w:tcPr>
          <w:p w:rsidR="004B62C6" w:rsidRPr="00E056B6" w:rsidDel="00371A11" w:rsidRDefault="00C0468B">
            <w:pPr>
              <w:pStyle w:val="body"/>
              <w:rPr>
                <w:del w:id="15388" w:author="Sastry, Murali" w:date="2015-06-09T17:17:00Z"/>
              </w:rPr>
              <w:pPrChange w:id="15389" w:author="Sastry, Murali" w:date="2015-06-10T10:23:00Z">
                <w:pPr>
                  <w:pStyle w:val="tableentry"/>
                  <w:keepNext/>
                  <w:outlineLvl w:val="1"/>
                </w:pPr>
              </w:pPrChange>
            </w:pPr>
            <w:del w:id="15390" w:author="Sastry, Murali" w:date="2015-06-09T17:17:00Z">
              <w:r w:rsidRPr="00E056B6" w:rsidDel="00371A11">
                <w:delText>Gobi2000UTSClientSpec</w:delText>
              </w:r>
              <w:bookmarkStart w:id="15391" w:name="_Toc421702791"/>
              <w:bookmarkStart w:id="15392" w:name="_Toc421705985"/>
              <w:bookmarkStart w:id="15393" w:name="_Toc422905965"/>
              <w:bookmarkStart w:id="15394" w:name="_Toc422936596"/>
              <w:bookmarkStart w:id="15395" w:name="_Toc422939658"/>
              <w:bookmarkStart w:id="15396" w:name="_Toc422931093"/>
              <w:bookmarkStart w:id="15397" w:name="_Toc494289225"/>
              <w:bookmarkStart w:id="15398" w:name="_Toc494292041"/>
              <w:bookmarkStart w:id="15399" w:name="_Toc494294855"/>
              <w:bookmarkEnd w:id="15391"/>
              <w:bookmarkEnd w:id="15392"/>
              <w:bookmarkEnd w:id="15393"/>
              <w:bookmarkEnd w:id="15394"/>
              <w:bookmarkEnd w:id="15395"/>
              <w:bookmarkEnd w:id="15396"/>
              <w:bookmarkEnd w:id="15397"/>
              <w:bookmarkEnd w:id="15398"/>
              <w:bookmarkEnd w:id="15399"/>
            </w:del>
          </w:p>
        </w:tc>
        <w:tc>
          <w:tcPr>
            <w:tcW w:w="3330" w:type="dxa"/>
            <w:tcBorders>
              <w:top w:val="single" w:sz="6" w:space="0" w:color="auto"/>
              <w:bottom w:val="single" w:sz="6" w:space="0" w:color="auto"/>
            </w:tcBorders>
          </w:tcPr>
          <w:p w:rsidR="004B62C6" w:rsidRPr="00E056B6" w:rsidDel="00371A11" w:rsidRDefault="00C0468B">
            <w:pPr>
              <w:pStyle w:val="body"/>
              <w:rPr>
                <w:del w:id="15400" w:author="Sastry, Murali" w:date="2015-06-09T17:17:00Z"/>
              </w:rPr>
              <w:pPrChange w:id="15401" w:author="Sastry, Murali" w:date="2015-06-10T10:23:00Z">
                <w:pPr>
                  <w:pStyle w:val="tableentry"/>
                  <w:keepNext/>
                  <w:outlineLvl w:val="1"/>
                </w:pPr>
              </w:pPrChange>
            </w:pPr>
            <w:del w:id="15402" w:author="Sastry, Murali" w:date="2015-06-09T17:17:00Z">
              <w:r w:rsidRPr="00E056B6" w:rsidDel="00371A11">
                <w:delText>Perforce client spec used for building</w:delText>
              </w:r>
              <w:bookmarkStart w:id="15403" w:name="_Toc421702792"/>
              <w:bookmarkStart w:id="15404" w:name="_Toc421705986"/>
              <w:bookmarkStart w:id="15405" w:name="_Toc422905966"/>
              <w:bookmarkStart w:id="15406" w:name="_Toc422936597"/>
              <w:bookmarkStart w:id="15407" w:name="_Toc422939659"/>
              <w:bookmarkStart w:id="15408" w:name="_Toc422931094"/>
              <w:bookmarkStart w:id="15409" w:name="_Toc494289226"/>
              <w:bookmarkStart w:id="15410" w:name="_Toc494292042"/>
              <w:bookmarkStart w:id="15411" w:name="_Toc494294856"/>
              <w:bookmarkEnd w:id="15403"/>
              <w:bookmarkEnd w:id="15404"/>
              <w:bookmarkEnd w:id="15405"/>
              <w:bookmarkEnd w:id="15406"/>
              <w:bookmarkEnd w:id="15407"/>
              <w:bookmarkEnd w:id="15408"/>
              <w:bookmarkEnd w:id="15409"/>
              <w:bookmarkEnd w:id="15410"/>
              <w:bookmarkEnd w:id="15411"/>
            </w:del>
          </w:p>
        </w:tc>
        <w:bookmarkStart w:id="15412" w:name="_Toc421702793"/>
        <w:bookmarkStart w:id="15413" w:name="_Toc421705987"/>
        <w:bookmarkStart w:id="15414" w:name="_Toc422905967"/>
        <w:bookmarkStart w:id="15415" w:name="_Toc422936598"/>
        <w:bookmarkStart w:id="15416" w:name="_Toc422939660"/>
        <w:bookmarkStart w:id="15417" w:name="_Toc422931095"/>
        <w:bookmarkStart w:id="15418" w:name="_Toc494289227"/>
        <w:bookmarkStart w:id="15419" w:name="_Toc494292043"/>
        <w:bookmarkStart w:id="15420" w:name="_Toc494294857"/>
        <w:bookmarkEnd w:id="15412"/>
        <w:bookmarkEnd w:id="15413"/>
        <w:bookmarkEnd w:id="15414"/>
        <w:bookmarkEnd w:id="15415"/>
        <w:bookmarkEnd w:id="15416"/>
        <w:bookmarkEnd w:id="15417"/>
        <w:bookmarkEnd w:id="15418"/>
        <w:bookmarkEnd w:id="15419"/>
        <w:bookmarkEnd w:id="15420"/>
      </w:tr>
      <w:tr w:rsidR="004B62C6" w:rsidRPr="00E056B6" w:rsidDel="00371A11" w:rsidTr="00AE2A7C">
        <w:trPr>
          <w:cantSplit/>
          <w:del w:id="15421" w:author="Sastry, Murali" w:date="2015-06-09T17:17:00Z"/>
        </w:trPr>
        <w:tc>
          <w:tcPr>
            <w:tcW w:w="1890" w:type="dxa"/>
            <w:tcBorders>
              <w:top w:val="single" w:sz="6" w:space="0" w:color="auto"/>
              <w:bottom w:val="single" w:sz="6" w:space="0" w:color="auto"/>
            </w:tcBorders>
          </w:tcPr>
          <w:p w:rsidR="004B62C6" w:rsidRPr="00E056B6" w:rsidDel="00371A11" w:rsidRDefault="00C0468B">
            <w:pPr>
              <w:pStyle w:val="body"/>
              <w:rPr>
                <w:del w:id="15422" w:author="Sastry, Murali" w:date="2015-06-09T17:17:00Z"/>
              </w:rPr>
              <w:pPrChange w:id="15423" w:author="Sastry, Murali" w:date="2015-06-10T10:23:00Z">
                <w:pPr>
                  <w:pStyle w:val="tableentry"/>
                  <w:keepNext/>
                  <w:outlineLvl w:val="1"/>
                </w:pPr>
              </w:pPrChange>
            </w:pPr>
            <w:del w:id="15424" w:author="Sastry, Murali" w:date="2015-06-09T17:17:00Z">
              <w:r w:rsidRPr="00E056B6" w:rsidDel="00371A11">
                <w:delText>revision_name:</w:delText>
              </w:r>
              <w:bookmarkStart w:id="15425" w:name="_Toc421702794"/>
              <w:bookmarkStart w:id="15426" w:name="_Toc421705988"/>
              <w:bookmarkStart w:id="15427" w:name="_Toc422905968"/>
              <w:bookmarkStart w:id="15428" w:name="_Toc422936599"/>
              <w:bookmarkStart w:id="15429" w:name="_Toc422939661"/>
              <w:bookmarkStart w:id="15430" w:name="_Toc422931096"/>
              <w:bookmarkStart w:id="15431" w:name="_Toc494289228"/>
              <w:bookmarkStart w:id="15432" w:name="_Toc494292044"/>
              <w:bookmarkStart w:id="15433" w:name="_Toc494294858"/>
              <w:bookmarkEnd w:id="15425"/>
              <w:bookmarkEnd w:id="15426"/>
              <w:bookmarkEnd w:id="15427"/>
              <w:bookmarkEnd w:id="15428"/>
              <w:bookmarkEnd w:id="15429"/>
              <w:bookmarkEnd w:id="15430"/>
              <w:bookmarkEnd w:id="15431"/>
              <w:bookmarkEnd w:id="15432"/>
              <w:bookmarkEnd w:id="15433"/>
            </w:del>
          </w:p>
        </w:tc>
        <w:tc>
          <w:tcPr>
            <w:tcW w:w="3330" w:type="dxa"/>
            <w:tcBorders>
              <w:top w:val="single" w:sz="6" w:space="0" w:color="auto"/>
              <w:bottom w:val="single" w:sz="6" w:space="0" w:color="auto"/>
            </w:tcBorders>
          </w:tcPr>
          <w:p w:rsidR="004B62C6" w:rsidRPr="00E056B6" w:rsidDel="00371A11" w:rsidRDefault="00C0468B">
            <w:pPr>
              <w:pStyle w:val="body"/>
              <w:rPr>
                <w:del w:id="15434" w:author="Sastry, Murali" w:date="2015-06-09T17:17:00Z"/>
              </w:rPr>
              <w:pPrChange w:id="15435" w:author="Sastry, Murali" w:date="2015-06-10T10:23:00Z">
                <w:pPr>
                  <w:pStyle w:val="tableentry"/>
                  <w:keepNext/>
                  <w:outlineLvl w:val="1"/>
                </w:pPr>
              </w:pPrChange>
            </w:pPr>
            <w:del w:id="15436" w:author="Sastry, Murali" w:date="2015-06-09T17:17:00Z">
              <w:r w:rsidRPr="00E056B6" w:rsidDel="00371A11">
                <w:delText>GOBI2000_UTS.XX.XX.XX</w:delText>
              </w:r>
              <w:bookmarkStart w:id="15437" w:name="_Toc421702795"/>
              <w:bookmarkStart w:id="15438" w:name="_Toc421705989"/>
              <w:bookmarkStart w:id="15439" w:name="_Toc422905969"/>
              <w:bookmarkStart w:id="15440" w:name="_Toc422936600"/>
              <w:bookmarkStart w:id="15441" w:name="_Toc422939662"/>
              <w:bookmarkStart w:id="15442" w:name="_Toc422931097"/>
              <w:bookmarkStart w:id="15443" w:name="_Toc494289229"/>
              <w:bookmarkStart w:id="15444" w:name="_Toc494292045"/>
              <w:bookmarkStart w:id="15445" w:name="_Toc494294859"/>
              <w:bookmarkEnd w:id="15437"/>
              <w:bookmarkEnd w:id="15438"/>
              <w:bookmarkEnd w:id="15439"/>
              <w:bookmarkEnd w:id="15440"/>
              <w:bookmarkEnd w:id="15441"/>
              <w:bookmarkEnd w:id="15442"/>
              <w:bookmarkEnd w:id="15443"/>
              <w:bookmarkEnd w:id="15444"/>
              <w:bookmarkEnd w:id="15445"/>
            </w:del>
          </w:p>
        </w:tc>
        <w:tc>
          <w:tcPr>
            <w:tcW w:w="3330" w:type="dxa"/>
            <w:tcBorders>
              <w:top w:val="single" w:sz="6" w:space="0" w:color="auto"/>
              <w:bottom w:val="single" w:sz="6" w:space="0" w:color="auto"/>
            </w:tcBorders>
          </w:tcPr>
          <w:p w:rsidR="004B62C6" w:rsidRPr="00E056B6" w:rsidDel="00371A11" w:rsidRDefault="00C0468B">
            <w:pPr>
              <w:pStyle w:val="body"/>
              <w:rPr>
                <w:del w:id="15446" w:author="Sastry, Murali" w:date="2015-06-09T17:17:00Z"/>
              </w:rPr>
              <w:pPrChange w:id="15447" w:author="Sastry, Murali" w:date="2015-06-10T10:23:00Z">
                <w:pPr>
                  <w:pStyle w:val="tableentry"/>
                  <w:keepNext/>
                  <w:outlineLvl w:val="1"/>
                </w:pPr>
              </w:pPrChange>
            </w:pPr>
            <w:del w:id="15448" w:author="Sastry, Murali" w:date="2015-06-09T17:17:00Z">
              <w:r w:rsidRPr="00E056B6" w:rsidDel="00371A11">
                <w:delText>Once build is complete it creates/updates this label to mark this build</w:delText>
              </w:r>
              <w:bookmarkStart w:id="15449" w:name="_Toc421702796"/>
              <w:bookmarkStart w:id="15450" w:name="_Toc421705990"/>
              <w:bookmarkStart w:id="15451" w:name="_Toc422905970"/>
              <w:bookmarkStart w:id="15452" w:name="_Toc422936601"/>
              <w:bookmarkStart w:id="15453" w:name="_Toc422939663"/>
              <w:bookmarkStart w:id="15454" w:name="_Toc422931098"/>
              <w:bookmarkStart w:id="15455" w:name="_Toc494289230"/>
              <w:bookmarkStart w:id="15456" w:name="_Toc494292046"/>
              <w:bookmarkStart w:id="15457" w:name="_Toc494294860"/>
              <w:bookmarkEnd w:id="15449"/>
              <w:bookmarkEnd w:id="15450"/>
              <w:bookmarkEnd w:id="15451"/>
              <w:bookmarkEnd w:id="15452"/>
              <w:bookmarkEnd w:id="15453"/>
              <w:bookmarkEnd w:id="15454"/>
              <w:bookmarkEnd w:id="15455"/>
              <w:bookmarkEnd w:id="15456"/>
              <w:bookmarkEnd w:id="15457"/>
            </w:del>
          </w:p>
        </w:tc>
        <w:bookmarkStart w:id="15458" w:name="_Toc421702797"/>
        <w:bookmarkStart w:id="15459" w:name="_Toc421705991"/>
        <w:bookmarkStart w:id="15460" w:name="_Toc422905971"/>
        <w:bookmarkStart w:id="15461" w:name="_Toc422936602"/>
        <w:bookmarkStart w:id="15462" w:name="_Toc422939664"/>
        <w:bookmarkStart w:id="15463" w:name="_Toc422931099"/>
        <w:bookmarkStart w:id="15464" w:name="_Toc494289231"/>
        <w:bookmarkStart w:id="15465" w:name="_Toc494292047"/>
        <w:bookmarkStart w:id="15466" w:name="_Toc494294861"/>
        <w:bookmarkEnd w:id="15458"/>
        <w:bookmarkEnd w:id="15459"/>
        <w:bookmarkEnd w:id="15460"/>
        <w:bookmarkEnd w:id="15461"/>
        <w:bookmarkEnd w:id="15462"/>
        <w:bookmarkEnd w:id="15463"/>
        <w:bookmarkEnd w:id="15464"/>
        <w:bookmarkEnd w:id="15465"/>
        <w:bookmarkEnd w:id="15466"/>
      </w:tr>
      <w:tr w:rsidR="004B62C6" w:rsidRPr="00E056B6" w:rsidDel="00371A11" w:rsidTr="00AE2A7C">
        <w:trPr>
          <w:cantSplit/>
          <w:del w:id="15467" w:author="Sastry, Murali" w:date="2015-06-09T17:17:00Z"/>
        </w:trPr>
        <w:tc>
          <w:tcPr>
            <w:tcW w:w="1890" w:type="dxa"/>
            <w:tcBorders>
              <w:top w:val="single" w:sz="6" w:space="0" w:color="auto"/>
              <w:bottom w:val="single" w:sz="6" w:space="0" w:color="auto"/>
            </w:tcBorders>
          </w:tcPr>
          <w:p w:rsidR="004B62C6" w:rsidRPr="00E056B6" w:rsidDel="00371A11" w:rsidRDefault="00C0468B">
            <w:pPr>
              <w:pStyle w:val="body"/>
              <w:rPr>
                <w:del w:id="15468" w:author="Sastry, Murali" w:date="2015-06-09T17:17:00Z"/>
              </w:rPr>
              <w:pPrChange w:id="15469" w:author="Sastry, Murali" w:date="2015-06-10T10:23:00Z">
                <w:pPr>
                  <w:pStyle w:val="tableentry"/>
                  <w:keepNext/>
                  <w:outlineLvl w:val="1"/>
                </w:pPr>
              </w:pPrChange>
            </w:pPr>
            <w:del w:id="15470" w:author="Sastry, Murali" w:date="2015-06-09T17:17:00Z">
              <w:r w:rsidRPr="00E056B6" w:rsidDel="00371A11">
                <w:delText>view:</w:delText>
              </w:r>
              <w:bookmarkStart w:id="15471" w:name="_Toc421702798"/>
              <w:bookmarkStart w:id="15472" w:name="_Toc421705992"/>
              <w:bookmarkStart w:id="15473" w:name="_Toc422905972"/>
              <w:bookmarkStart w:id="15474" w:name="_Toc422936603"/>
              <w:bookmarkStart w:id="15475" w:name="_Toc422939665"/>
              <w:bookmarkStart w:id="15476" w:name="_Toc422931100"/>
              <w:bookmarkStart w:id="15477" w:name="_Toc494289232"/>
              <w:bookmarkStart w:id="15478" w:name="_Toc494292048"/>
              <w:bookmarkStart w:id="15479" w:name="_Toc494294862"/>
              <w:bookmarkEnd w:id="15471"/>
              <w:bookmarkEnd w:id="15472"/>
              <w:bookmarkEnd w:id="15473"/>
              <w:bookmarkEnd w:id="15474"/>
              <w:bookmarkEnd w:id="15475"/>
              <w:bookmarkEnd w:id="15476"/>
              <w:bookmarkEnd w:id="15477"/>
              <w:bookmarkEnd w:id="15478"/>
              <w:bookmarkEnd w:id="15479"/>
            </w:del>
          </w:p>
        </w:tc>
        <w:tc>
          <w:tcPr>
            <w:tcW w:w="3330" w:type="dxa"/>
            <w:tcBorders>
              <w:top w:val="single" w:sz="6" w:space="0" w:color="auto"/>
              <w:bottom w:val="single" w:sz="6" w:space="0" w:color="auto"/>
            </w:tcBorders>
          </w:tcPr>
          <w:p w:rsidR="004B62C6" w:rsidRPr="00E056B6" w:rsidDel="00371A11" w:rsidRDefault="00C0468B">
            <w:pPr>
              <w:pStyle w:val="body"/>
              <w:rPr>
                <w:del w:id="15480" w:author="Sastry, Murali" w:date="2015-06-09T17:17:00Z"/>
              </w:rPr>
              <w:pPrChange w:id="15481" w:author="Sastry, Murali" w:date="2015-06-10T10:23:00Z">
                <w:pPr>
                  <w:pStyle w:val="tableentry"/>
                  <w:keepNext/>
                  <w:outlineLvl w:val="1"/>
                </w:pPr>
              </w:pPrChange>
            </w:pPr>
            <w:del w:id="15482" w:author="Sastry, Murali" w:date="2015-06-09T17:17:00Z">
              <w:r w:rsidRPr="00E056B6" w:rsidDel="00371A11">
                <w:delText xml:space="preserve">&lt;paths&gt; </w:delText>
              </w:r>
              <w:bookmarkStart w:id="15483" w:name="_Toc421702799"/>
              <w:bookmarkStart w:id="15484" w:name="_Toc421705993"/>
              <w:bookmarkStart w:id="15485" w:name="_Toc422905973"/>
              <w:bookmarkStart w:id="15486" w:name="_Toc422936604"/>
              <w:bookmarkStart w:id="15487" w:name="_Toc422939666"/>
              <w:bookmarkStart w:id="15488" w:name="_Toc422931101"/>
              <w:bookmarkStart w:id="15489" w:name="_Toc494289233"/>
              <w:bookmarkStart w:id="15490" w:name="_Toc494292049"/>
              <w:bookmarkStart w:id="15491" w:name="_Toc494294863"/>
              <w:bookmarkEnd w:id="15483"/>
              <w:bookmarkEnd w:id="15484"/>
              <w:bookmarkEnd w:id="15485"/>
              <w:bookmarkEnd w:id="15486"/>
              <w:bookmarkEnd w:id="15487"/>
              <w:bookmarkEnd w:id="15488"/>
              <w:bookmarkEnd w:id="15489"/>
              <w:bookmarkEnd w:id="15490"/>
              <w:bookmarkEnd w:id="15491"/>
            </w:del>
          </w:p>
        </w:tc>
        <w:tc>
          <w:tcPr>
            <w:tcW w:w="3330" w:type="dxa"/>
            <w:tcBorders>
              <w:top w:val="single" w:sz="6" w:space="0" w:color="auto"/>
              <w:bottom w:val="single" w:sz="6" w:space="0" w:color="auto"/>
            </w:tcBorders>
          </w:tcPr>
          <w:p w:rsidR="004B62C6" w:rsidRPr="00E056B6" w:rsidDel="00371A11" w:rsidRDefault="00C0468B">
            <w:pPr>
              <w:pStyle w:val="body"/>
              <w:rPr>
                <w:del w:id="15492" w:author="Sastry, Murali" w:date="2015-06-09T17:17:00Z"/>
              </w:rPr>
              <w:pPrChange w:id="15493" w:author="Sastry, Murali" w:date="2015-06-10T10:23:00Z">
                <w:pPr>
                  <w:pStyle w:val="tableentry"/>
                  <w:keepNext/>
                  <w:outlineLvl w:val="1"/>
                </w:pPr>
              </w:pPrChange>
            </w:pPr>
            <w:del w:id="15494" w:author="Sastry, Murali" w:date="2015-06-09T17:17:00Z">
              <w:r w:rsidRPr="00E056B6" w:rsidDel="00371A11">
                <w:delText>List the paths to every source file used in this build.  This is the view used by the Client Spec, so any file not included will not be accessible.</w:delText>
              </w:r>
              <w:bookmarkStart w:id="15495" w:name="_Toc421702800"/>
              <w:bookmarkStart w:id="15496" w:name="_Toc421705994"/>
              <w:bookmarkStart w:id="15497" w:name="_Toc422905974"/>
              <w:bookmarkStart w:id="15498" w:name="_Toc422936605"/>
              <w:bookmarkStart w:id="15499" w:name="_Toc422939667"/>
              <w:bookmarkStart w:id="15500" w:name="_Toc422931102"/>
              <w:bookmarkStart w:id="15501" w:name="_Toc494289234"/>
              <w:bookmarkStart w:id="15502" w:name="_Toc494292050"/>
              <w:bookmarkStart w:id="15503" w:name="_Toc494294864"/>
              <w:bookmarkEnd w:id="15495"/>
              <w:bookmarkEnd w:id="15496"/>
              <w:bookmarkEnd w:id="15497"/>
              <w:bookmarkEnd w:id="15498"/>
              <w:bookmarkEnd w:id="15499"/>
              <w:bookmarkEnd w:id="15500"/>
              <w:bookmarkEnd w:id="15501"/>
              <w:bookmarkEnd w:id="15502"/>
              <w:bookmarkEnd w:id="15503"/>
            </w:del>
          </w:p>
        </w:tc>
        <w:bookmarkStart w:id="15504" w:name="_Toc421702801"/>
        <w:bookmarkStart w:id="15505" w:name="_Toc421705995"/>
        <w:bookmarkStart w:id="15506" w:name="_Toc422905975"/>
        <w:bookmarkStart w:id="15507" w:name="_Toc422936606"/>
        <w:bookmarkStart w:id="15508" w:name="_Toc422939668"/>
        <w:bookmarkStart w:id="15509" w:name="_Toc422931103"/>
        <w:bookmarkStart w:id="15510" w:name="_Toc494289235"/>
        <w:bookmarkStart w:id="15511" w:name="_Toc494292051"/>
        <w:bookmarkStart w:id="15512" w:name="_Toc494294865"/>
        <w:bookmarkEnd w:id="15504"/>
        <w:bookmarkEnd w:id="15505"/>
        <w:bookmarkEnd w:id="15506"/>
        <w:bookmarkEnd w:id="15507"/>
        <w:bookmarkEnd w:id="15508"/>
        <w:bookmarkEnd w:id="15509"/>
        <w:bookmarkEnd w:id="15510"/>
        <w:bookmarkEnd w:id="15511"/>
        <w:bookmarkEnd w:id="15512"/>
      </w:tr>
      <w:tr w:rsidR="004B62C6" w:rsidRPr="00E056B6" w:rsidDel="00371A11" w:rsidTr="00AE2A7C">
        <w:trPr>
          <w:cantSplit/>
          <w:del w:id="15513" w:author="Sastry, Murali" w:date="2015-06-09T17:17:00Z"/>
        </w:trPr>
        <w:tc>
          <w:tcPr>
            <w:tcW w:w="1890" w:type="dxa"/>
            <w:tcBorders>
              <w:top w:val="single" w:sz="6" w:space="0" w:color="auto"/>
              <w:bottom w:val="single" w:sz="6" w:space="0" w:color="auto"/>
            </w:tcBorders>
          </w:tcPr>
          <w:p w:rsidR="004B62C6" w:rsidRPr="00E056B6" w:rsidDel="00371A11" w:rsidRDefault="00C0468B">
            <w:pPr>
              <w:pStyle w:val="body"/>
              <w:rPr>
                <w:del w:id="15514" w:author="Sastry, Murali" w:date="2015-06-09T17:17:00Z"/>
              </w:rPr>
              <w:pPrChange w:id="15515" w:author="Sastry, Murali" w:date="2015-06-10T10:23:00Z">
                <w:pPr>
                  <w:pStyle w:val="tableentry"/>
                  <w:keepNext/>
                  <w:outlineLvl w:val="1"/>
                </w:pPr>
              </w:pPrChange>
            </w:pPr>
            <w:del w:id="15516" w:author="Sastry, Murali" w:date="2015-06-09T17:17:00Z">
              <w:r w:rsidRPr="00E056B6" w:rsidDel="00371A11">
                <w:delText xml:space="preserve">view_label: </w:delText>
              </w:r>
              <w:bookmarkStart w:id="15517" w:name="_Toc421702802"/>
              <w:bookmarkStart w:id="15518" w:name="_Toc421705996"/>
              <w:bookmarkStart w:id="15519" w:name="_Toc422905976"/>
              <w:bookmarkStart w:id="15520" w:name="_Toc422936607"/>
              <w:bookmarkStart w:id="15521" w:name="_Toc422939669"/>
              <w:bookmarkStart w:id="15522" w:name="_Toc422931104"/>
              <w:bookmarkStart w:id="15523" w:name="_Toc494289236"/>
              <w:bookmarkStart w:id="15524" w:name="_Toc494292052"/>
              <w:bookmarkStart w:id="15525" w:name="_Toc494294866"/>
              <w:bookmarkEnd w:id="15517"/>
              <w:bookmarkEnd w:id="15518"/>
              <w:bookmarkEnd w:id="15519"/>
              <w:bookmarkEnd w:id="15520"/>
              <w:bookmarkEnd w:id="15521"/>
              <w:bookmarkEnd w:id="15522"/>
              <w:bookmarkEnd w:id="15523"/>
              <w:bookmarkEnd w:id="15524"/>
              <w:bookmarkEnd w:id="15525"/>
            </w:del>
          </w:p>
        </w:tc>
        <w:tc>
          <w:tcPr>
            <w:tcW w:w="3330" w:type="dxa"/>
            <w:tcBorders>
              <w:top w:val="single" w:sz="6" w:space="0" w:color="auto"/>
              <w:bottom w:val="single" w:sz="6" w:space="0" w:color="auto"/>
            </w:tcBorders>
          </w:tcPr>
          <w:p w:rsidR="004B62C6" w:rsidRPr="00E056B6" w:rsidDel="00371A11" w:rsidRDefault="00C0468B">
            <w:pPr>
              <w:pStyle w:val="body"/>
              <w:rPr>
                <w:del w:id="15526" w:author="Sastry, Murali" w:date="2015-06-09T17:17:00Z"/>
              </w:rPr>
              <w:pPrChange w:id="15527" w:author="Sastry, Murali" w:date="2015-06-10T10:23:00Z">
                <w:pPr>
                  <w:pStyle w:val="tableentry"/>
                  <w:keepNext/>
                  <w:outlineLvl w:val="1"/>
                </w:pPr>
              </w:pPrChange>
            </w:pPr>
            <w:del w:id="15528" w:author="Sastry, Murali" w:date="2015-06-09T17:17:00Z">
              <w:r w:rsidRPr="00E056B6" w:rsidDel="00371A11">
                <w:delText>&lt;paths&gt;</w:delText>
              </w:r>
              <w:bookmarkStart w:id="15529" w:name="_Toc421702803"/>
              <w:bookmarkStart w:id="15530" w:name="_Toc421705997"/>
              <w:bookmarkStart w:id="15531" w:name="_Toc422905977"/>
              <w:bookmarkStart w:id="15532" w:name="_Toc422936608"/>
              <w:bookmarkStart w:id="15533" w:name="_Toc422939670"/>
              <w:bookmarkStart w:id="15534" w:name="_Toc422931105"/>
              <w:bookmarkStart w:id="15535" w:name="_Toc494289237"/>
              <w:bookmarkStart w:id="15536" w:name="_Toc494292053"/>
              <w:bookmarkStart w:id="15537" w:name="_Toc494294867"/>
              <w:bookmarkEnd w:id="15529"/>
              <w:bookmarkEnd w:id="15530"/>
              <w:bookmarkEnd w:id="15531"/>
              <w:bookmarkEnd w:id="15532"/>
              <w:bookmarkEnd w:id="15533"/>
              <w:bookmarkEnd w:id="15534"/>
              <w:bookmarkEnd w:id="15535"/>
              <w:bookmarkEnd w:id="15536"/>
              <w:bookmarkEnd w:id="15537"/>
            </w:del>
          </w:p>
        </w:tc>
        <w:tc>
          <w:tcPr>
            <w:tcW w:w="3330" w:type="dxa"/>
            <w:tcBorders>
              <w:top w:val="single" w:sz="6" w:space="0" w:color="auto"/>
              <w:bottom w:val="single" w:sz="6" w:space="0" w:color="auto"/>
            </w:tcBorders>
          </w:tcPr>
          <w:p w:rsidR="004B62C6" w:rsidRPr="00E056B6" w:rsidDel="00371A11" w:rsidRDefault="00C0468B">
            <w:pPr>
              <w:pStyle w:val="body"/>
              <w:rPr>
                <w:del w:id="15538" w:author="Sastry, Murali" w:date="2015-06-09T17:17:00Z"/>
              </w:rPr>
              <w:pPrChange w:id="15539" w:author="Sastry, Murali" w:date="2015-06-10T10:23:00Z">
                <w:pPr>
                  <w:pStyle w:val="tableentry"/>
                  <w:keepNext/>
                  <w:outlineLvl w:val="1"/>
                </w:pPr>
              </w:pPrChange>
            </w:pPr>
            <w:del w:id="15540" w:author="Sastry, Murali" w:date="2015-06-09T17:17:00Z">
              <w:r w:rsidRPr="00E056B6" w:rsidDel="00371A11">
                <w:delText>List the paths of all files that should be marked with the label for this build.</w:delText>
              </w:r>
              <w:bookmarkStart w:id="15541" w:name="_Toc421702804"/>
              <w:bookmarkStart w:id="15542" w:name="_Toc421705998"/>
              <w:bookmarkStart w:id="15543" w:name="_Toc422905978"/>
              <w:bookmarkStart w:id="15544" w:name="_Toc422936609"/>
              <w:bookmarkStart w:id="15545" w:name="_Toc422939671"/>
              <w:bookmarkStart w:id="15546" w:name="_Toc422931106"/>
              <w:bookmarkStart w:id="15547" w:name="_Toc494289238"/>
              <w:bookmarkStart w:id="15548" w:name="_Toc494292054"/>
              <w:bookmarkStart w:id="15549" w:name="_Toc494294868"/>
              <w:bookmarkEnd w:id="15541"/>
              <w:bookmarkEnd w:id="15542"/>
              <w:bookmarkEnd w:id="15543"/>
              <w:bookmarkEnd w:id="15544"/>
              <w:bookmarkEnd w:id="15545"/>
              <w:bookmarkEnd w:id="15546"/>
              <w:bookmarkEnd w:id="15547"/>
              <w:bookmarkEnd w:id="15548"/>
              <w:bookmarkEnd w:id="15549"/>
            </w:del>
          </w:p>
        </w:tc>
        <w:bookmarkStart w:id="15550" w:name="_Toc421702805"/>
        <w:bookmarkStart w:id="15551" w:name="_Toc421705999"/>
        <w:bookmarkStart w:id="15552" w:name="_Toc422905979"/>
        <w:bookmarkStart w:id="15553" w:name="_Toc422936610"/>
        <w:bookmarkStart w:id="15554" w:name="_Toc422939672"/>
        <w:bookmarkStart w:id="15555" w:name="_Toc422931107"/>
        <w:bookmarkStart w:id="15556" w:name="_Toc494289239"/>
        <w:bookmarkStart w:id="15557" w:name="_Toc494292055"/>
        <w:bookmarkStart w:id="15558" w:name="_Toc494294869"/>
        <w:bookmarkEnd w:id="15550"/>
        <w:bookmarkEnd w:id="15551"/>
        <w:bookmarkEnd w:id="15552"/>
        <w:bookmarkEnd w:id="15553"/>
        <w:bookmarkEnd w:id="15554"/>
        <w:bookmarkEnd w:id="15555"/>
        <w:bookmarkEnd w:id="15556"/>
        <w:bookmarkEnd w:id="15557"/>
        <w:bookmarkEnd w:id="15558"/>
      </w:tr>
    </w:tbl>
    <w:p w:rsidR="004B62C6" w:rsidRPr="00E056B6" w:rsidDel="00371A11" w:rsidRDefault="00C0468B">
      <w:pPr>
        <w:pStyle w:val="body"/>
        <w:rPr>
          <w:del w:id="15559" w:author="Sastry, Murali" w:date="2015-06-09T17:17:00Z"/>
        </w:rPr>
        <w:pPrChange w:id="15560" w:author="Sastry, Murali" w:date="2015-06-10T10:23:00Z">
          <w:pPr>
            <w:pStyle w:val="Heading3"/>
          </w:pPr>
        </w:pPrChange>
      </w:pPr>
      <w:bookmarkStart w:id="15561" w:name="_Toc234138286"/>
      <w:del w:id="15562" w:author="Sastry, Murali" w:date="2015-06-09T17:17:00Z">
        <w:r w:rsidRPr="00E056B6" w:rsidDel="00371A11">
          <w:delText>Description</w:delText>
        </w:r>
        <w:bookmarkEnd w:id="15561"/>
        <w:r w:rsidRPr="00E056B6" w:rsidDel="00371A11">
          <w:delText xml:space="preserve"> </w:delText>
        </w:r>
        <w:bookmarkStart w:id="15563" w:name="_Toc421702806"/>
        <w:bookmarkStart w:id="15564" w:name="_Toc421706000"/>
        <w:bookmarkStart w:id="15565" w:name="_Toc422905980"/>
        <w:bookmarkStart w:id="15566" w:name="_Toc422936611"/>
        <w:bookmarkStart w:id="15567" w:name="_Toc422939673"/>
        <w:bookmarkStart w:id="15568" w:name="_Toc422931108"/>
        <w:bookmarkStart w:id="15569" w:name="_Toc494289240"/>
        <w:bookmarkStart w:id="15570" w:name="_Toc494292056"/>
        <w:bookmarkStart w:id="15571" w:name="_Toc494294870"/>
        <w:bookmarkEnd w:id="15563"/>
        <w:bookmarkEnd w:id="15564"/>
        <w:bookmarkEnd w:id="15565"/>
        <w:bookmarkEnd w:id="15566"/>
        <w:bookmarkEnd w:id="15567"/>
        <w:bookmarkEnd w:id="15568"/>
        <w:bookmarkEnd w:id="15569"/>
        <w:bookmarkEnd w:id="15570"/>
        <w:bookmarkEnd w:id="15571"/>
      </w:del>
    </w:p>
    <w:p w:rsidR="004B62C6" w:rsidRPr="00E056B6" w:rsidDel="00371A11" w:rsidRDefault="00C0468B">
      <w:pPr>
        <w:pStyle w:val="body"/>
        <w:rPr>
          <w:del w:id="15572" w:author="Sastry, Murali" w:date="2015-06-09T17:17:00Z"/>
        </w:rPr>
      </w:pPr>
      <w:del w:id="15573" w:author="Sastry, Murali" w:date="2015-06-09T17:17:00Z">
        <w:r w:rsidRPr="00E056B6" w:rsidDel="00371A11">
          <w:delText xml:space="preserve">This build script begins by syncing to the label, head paths, and addtl files specified to the &lt;client_root &gt;\HM11 folder.  </w:delText>
        </w:r>
        <w:bookmarkStart w:id="15574" w:name="_Toc421702807"/>
        <w:bookmarkStart w:id="15575" w:name="_Toc421706001"/>
        <w:bookmarkStart w:id="15576" w:name="_Toc422905981"/>
        <w:bookmarkStart w:id="15577" w:name="_Toc422936612"/>
        <w:bookmarkStart w:id="15578" w:name="_Toc422939674"/>
        <w:bookmarkStart w:id="15579" w:name="_Toc422931109"/>
        <w:bookmarkStart w:id="15580" w:name="_Toc494289241"/>
        <w:bookmarkStart w:id="15581" w:name="_Toc494292057"/>
        <w:bookmarkStart w:id="15582" w:name="_Toc494294871"/>
        <w:bookmarkEnd w:id="15574"/>
        <w:bookmarkEnd w:id="15575"/>
        <w:bookmarkEnd w:id="15576"/>
        <w:bookmarkEnd w:id="15577"/>
        <w:bookmarkEnd w:id="15578"/>
        <w:bookmarkEnd w:id="15579"/>
        <w:bookmarkEnd w:id="15580"/>
        <w:bookmarkEnd w:id="15581"/>
        <w:bookmarkEnd w:id="15582"/>
      </w:del>
    </w:p>
    <w:p w:rsidR="004B62C6" w:rsidRPr="00E056B6" w:rsidDel="00371A11" w:rsidRDefault="00C0468B">
      <w:pPr>
        <w:pStyle w:val="body"/>
        <w:rPr>
          <w:del w:id="15583" w:author="Sastry, Murali" w:date="2015-06-09T17:17:00Z"/>
        </w:rPr>
      </w:pPr>
      <w:del w:id="15584" w:author="Sastry, Murali" w:date="2015-06-09T17:17:00Z">
        <w:r w:rsidRPr="00E056B6" w:rsidDel="00371A11">
          <w:delText>It builds the UTS library, then builds the Gobi2000UTSInstaller to encapsulate these files in an MSI.</w:delText>
        </w:r>
        <w:bookmarkStart w:id="15585" w:name="_Toc421702808"/>
        <w:bookmarkStart w:id="15586" w:name="_Toc421706002"/>
        <w:bookmarkStart w:id="15587" w:name="_Toc422905982"/>
        <w:bookmarkStart w:id="15588" w:name="_Toc422936613"/>
        <w:bookmarkStart w:id="15589" w:name="_Toc422939675"/>
        <w:bookmarkStart w:id="15590" w:name="_Toc422931110"/>
        <w:bookmarkStart w:id="15591" w:name="_Toc494289242"/>
        <w:bookmarkStart w:id="15592" w:name="_Toc494292058"/>
        <w:bookmarkStart w:id="15593" w:name="_Toc494294872"/>
        <w:bookmarkEnd w:id="15585"/>
        <w:bookmarkEnd w:id="15586"/>
        <w:bookmarkEnd w:id="15587"/>
        <w:bookmarkEnd w:id="15588"/>
        <w:bookmarkEnd w:id="15589"/>
        <w:bookmarkEnd w:id="15590"/>
        <w:bookmarkEnd w:id="15591"/>
        <w:bookmarkEnd w:id="15592"/>
        <w:bookmarkEnd w:id="15593"/>
      </w:del>
    </w:p>
    <w:p w:rsidR="004B62C6" w:rsidRPr="00E056B6" w:rsidDel="00371A11" w:rsidRDefault="00C0468B">
      <w:pPr>
        <w:pStyle w:val="body"/>
        <w:rPr>
          <w:del w:id="15594" w:author="Sastry, Murali" w:date="2015-06-09T17:17:00Z"/>
        </w:rPr>
      </w:pPr>
      <w:del w:id="15595" w:author="Sastry, Murali" w:date="2015-06-09T17:17:00Z">
        <w:r w:rsidRPr="00E056B6" w:rsidDel="00371A11">
          <w:delText>Output files are copied to the output folder, and if the –test option was not specified the &lt;revision_name&gt; label is updated to contain all the files used in this build.</w:delText>
        </w:r>
        <w:bookmarkStart w:id="15596" w:name="_Toc421702809"/>
        <w:bookmarkStart w:id="15597" w:name="_Toc421706003"/>
        <w:bookmarkStart w:id="15598" w:name="_Toc422905983"/>
        <w:bookmarkStart w:id="15599" w:name="_Toc422936614"/>
        <w:bookmarkStart w:id="15600" w:name="_Toc422939676"/>
        <w:bookmarkStart w:id="15601" w:name="_Toc422931111"/>
        <w:bookmarkStart w:id="15602" w:name="_Toc494289243"/>
        <w:bookmarkStart w:id="15603" w:name="_Toc494292059"/>
        <w:bookmarkStart w:id="15604" w:name="_Toc494294873"/>
        <w:bookmarkEnd w:id="15596"/>
        <w:bookmarkEnd w:id="15597"/>
        <w:bookmarkEnd w:id="15598"/>
        <w:bookmarkEnd w:id="15599"/>
        <w:bookmarkEnd w:id="15600"/>
        <w:bookmarkEnd w:id="15601"/>
        <w:bookmarkEnd w:id="15602"/>
        <w:bookmarkEnd w:id="15603"/>
        <w:bookmarkEnd w:id="15604"/>
      </w:del>
    </w:p>
    <w:p w:rsidR="004B62C6" w:rsidRPr="00E056B6" w:rsidDel="00371A11" w:rsidRDefault="00C0468B">
      <w:pPr>
        <w:pStyle w:val="body"/>
        <w:rPr>
          <w:del w:id="15605" w:author="Sastry, Murali" w:date="2015-06-09T17:17:00Z"/>
        </w:rPr>
        <w:pPrChange w:id="15606" w:author="Sastry, Murali" w:date="2015-06-10T10:23:00Z">
          <w:pPr>
            <w:pStyle w:val="Heading3"/>
          </w:pPr>
        </w:pPrChange>
      </w:pPr>
      <w:bookmarkStart w:id="15607" w:name="_Toc234138287"/>
      <w:del w:id="15608" w:author="Sastry, Murali" w:date="2015-06-09T17:17:00Z">
        <w:r w:rsidRPr="00E056B6" w:rsidDel="00371A11">
          <w:delText>Output folder file structure</w:delText>
        </w:r>
        <w:bookmarkStart w:id="15609" w:name="_Toc421702810"/>
        <w:bookmarkStart w:id="15610" w:name="_Toc421706004"/>
        <w:bookmarkStart w:id="15611" w:name="_Toc422905984"/>
        <w:bookmarkStart w:id="15612" w:name="_Toc422936615"/>
        <w:bookmarkStart w:id="15613" w:name="_Toc422939677"/>
        <w:bookmarkStart w:id="15614" w:name="_Toc422931112"/>
        <w:bookmarkStart w:id="15615" w:name="_Toc494289244"/>
        <w:bookmarkStart w:id="15616" w:name="_Toc494292060"/>
        <w:bookmarkStart w:id="15617" w:name="_Toc494294874"/>
        <w:bookmarkEnd w:id="15607"/>
        <w:bookmarkEnd w:id="15609"/>
        <w:bookmarkEnd w:id="15610"/>
        <w:bookmarkEnd w:id="15611"/>
        <w:bookmarkEnd w:id="15612"/>
        <w:bookmarkEnd w:id="15613"/>
        <w:bookmarkEnd w:id="15614"/>
        <w:bookmarkEnd w:id="15615"/>
        <w:bookmarkEnd w:id="15616"/>
        <w:bookmarkEnd w:id="15617"/>
      </w:del>
    </w:p>
    <w:p w:rsidR="004B62C6" w:rsidRPr="00E056B6" w:rsidDel="00371A11" w:rsidRDefault="00C0468B">
      <w:pPr>
        <w:pStyle w:val="body"/>
        <w:rPr>
          <w:del w:id="15618" w:author="Sastry, Murali" w:date="2015-06-09T17:17:00Z"/>
        </w:rPr>
      </w:pPr>
      <w:del w:id="15619" w:author="Sastry, Murali" w:date="2015-06-09T17:17:00Z">
        <w:r w:rsidRPr="00E056B6" w:rsidDel="00371A11">
          <w:delText>The 72 folder contains:  Setup.exe and Gobi2000UTSInstaller.msi</w:delText>
        </w:r>
        <w:bookmarkStart w:id="15620" w:name="_Toc421702811"/>
        <w:bookmarkStart w:id="15621" w:name="_Toc421706005"/>
        <w:bookmarkStart w:id="15622" w:name="_Toc422905985"/>
        <w:bookmarkStart w:id="15623" w:name="_Toc422936616"/>
        <w:bookmarkStart w:id="15624" w:name="_Toc422939678"/>
        <w:bookmarkStart w:id="15625" w:name="_Toc422931113"/>
        <w:bookmarkStart w:id="15626" w:name="_Toc494289245"/>
        <w:bookmarkStart w:id="15627" w:name="_Toc494292061"/>
        <w:bookmarkStart w:id="15628" w:name="_Toc494294875"/>
        <w:bookmarkEnd w:id="15620"/>
        <w:bookmarkEnd w:id="15621"/>
        <w:bookmarkEnd w:id="15622"/>
        <w:bookmarkEnd w:id="15623"/>
        <w:bookmarkEnd w:id="15624"/>
        <w:bookmarkEnd w:id="15625"/>
        <w:bookmarkEnd w:id="15626"/>
        <w:bookmarkEnd w:id="15627"/>
        <w:bookmarkEnd w:id="15628"/>
      </w:del>
    </w:p>
    <w:p w:rsidR="001D4073" w:rsidRPr="00E056B6" w:rsidDel="00371A11" w:rsidRDefault="00C0468B">
      <w:pPr>
        <w:pStyle w:val="body"/>
        <w:rPr>
          <w:del w:id="15629" w:author="Sastry, Murali" w:date="2015-06-09T17:17:00Z"/>
        </w:rPr>
      </w:pPr>
      <w:del w:id="15630" w:author="Sastry, Murali" w:date="2015-06-09T17:17:00Z">
        <w:r w:rsidRPr="00E056B6" w:rsidDel="00371A11">
          <w:delText>NOTE: No readme file is released with this build</w:delText>
        </w:r>
        <w:bookmarkStart w:id="15631" w:name="_Toc421702812"/>
        <w:bookmarkStart w:id="15632" w:name="_Toc421706006"/>
        <w:bookmarkStart w:id="15633" w:name="_Toc422905986"/>
        <w:bookmarkStart w:id="15634" w:name="_Toc422936617"/>
        <w:bookmarkStart w:id="15635" w:name="_Toc422939679"/>
        <w:bookmarkStart w:id="15636" w:name="_Toc422931114"/>
        <w:bookmarkStart w:id="15637" w:name="_Toc494289246"/>
        <w:bookmarkStart w:id="15638" w:name="_Toc494292062"/>
        <w:bookmarkStart w:id="15639" w:name="_Toc494294876"/>
        <w:bookmarkEnd w:id="15631"/>
        <w:bookmarkEnd w:id="15632"/>
        <w:bookmarkEnd w:id="15633"/>
        <w:bookmarkEnd w:id="15634"/>
        <w:bookmarkEnd w:id="15635"/>
        <w:bookmarkEnd w:id="15636"/>
        <w:bookmarkEnd w:id="15637"/>
        <w:bookmarkEnd w:id="15638"/>
        <w:bookmarkEnd w:id="15639"/>
      </w:del>
    </w:p>
    <w:p w:rsidR="004B62C6" w:rsidRPr="00E056B6" w:rsidDel="00371A11" w:rsidRDefault="00C0468B">
      <w:pPr>
        <w:pStyle w:val="body"/>
        <w:rPr>
          <w:del w:id="15640" w:author="Sastry, Murali" w:date="2015-06-09T17:17:00Z"/>
        </w:rPr>
        <w:pPrChange w:id="15641" w:author="Sastry, Murali" w:date="2015-06-10T10:23:00Z">
          <w:pPr>
            <w:pStyle w:val="Heading2"/>
          </w:pPr>
        </w:pPrChange>
      </w:pPr>
      <w:bookmarkStart w:id="15642" w:name="_Toc234138288"/>
      <w:del w:id="15643" w:author="Sastry, Murali" w:date="2015-06-09T17:17:00Z">
        <w:r w:rsidRPr="00E056B6" w:rsidDel="00371A11">
          <w:delText>P4 files to update</w:delText>
        </w:r>
        <w:bookmarkStart w:id="15644" w:name="_Toc421702813"/>
        <w:bookmarkStart w:id="15645" w:name="_Toc421706007"/>
        <w:bookmarkStart w:id="15646" w:name="_Toc422905987"/>
        <w:bookmarkStart w:id="15647" w:name="_Toc422936618"/>
        <w:bookmarkStart w:id="15648" w:name="_Toc422939680"/>
        <w:bookmarkStart w:id="15649" w:name="_Toc422931115"/>
        <w:bookmarkStart w:id="15650" w:name="_Toc494289247"/>
        <w:bookmarkStart w:id="15651" w:name="_Toc494292063"/>
        <w:bookmarkStart w:id="15652" w:name="_Toc494294877"/>
        <w:bookmarkEnd w:id="15642"/>
        <w:bookmarkEnd w:id="15644"/>
        <w:bookmarkEnd w:id="15645"/>
        <w:bookmarkEnd w:id="15646"/>
        <w:bookmarkEnd w:id="15647"/>
        <w:bookmarkEnd w:id="15648"/>
        <w:bookmarkEnd w:id="15649"/>
        <w:bookmarkEnd w:id="15650"/>
        <w:bookmarkEnd w:id="15651"/>
        <w:bookmarkEnd w:id="15652"/>
      </w:del>
    </w:p>
    <w:p w:rsidR="00983820" w:rsidRPr="00E056B6" w:rsidDel="00371A11" w:rsidRDefault="00C0468B">
      <w:pPr>
        <w:pStyle w:val="body"/>
        <w:rPr>
          <w:del w:id="15653" w:author="Sastry, Murali" w:date="2015-06-09T17:17:00Z"/>
        </w:rPr>
        <w:pPrChange w:id="15654" w:author="Sastry, Murali" w:date="2015-06-10T10:23:00Z">
          <w:pPr>
            <w:pStyle w:val="Caption"/>
            <w:keepNext/>
          </w:pPr>
        </w:pPrChange>
      </w:pPr>
      <w:del w:id="15655"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21</w:delText>
        </w:r>
        <w:r w:rsidR="00A31CAF" w:rsidDel="00371A11">
          <w:rPr>
            <w:b/>
          </w:rPr>
          <w:fldChar w:fldCharType="end"/>
        </w:r>
        <w:r w:rsidRPr="00E056B6" w:rsidDel="00371A11">
          <w:delText xml:space="preserve"> GOBI2000_UTS Files to edit</w:delText>
        </w:r>
        <w:bookmarkStart w:id="15656" w:name="_Toc421702814"/>
        <w:bookmarkStart w:id="15657" w:name="_Toc421706008"/>
        <w:bookmarkStart w:id="15658" w:name="_Toc422905988"/>
        <w:bookmarkStart w:id="15659" w:name="_Toc422936619"/>
        <w:bookmarkStart w:id="15660" w:name="_Toc422939681"/>
        <w:bookmarkStart w:id="15661" w:name="_Toc422931116"/>
        <w:bookmarkStart w:id="15662" w:name="_Toc494289248"/>
        <w:bookmarkStart w:id="15663" w:name="_Toc494292064"/>
        <w:bookmarkStart w:id="15664" w:name="_Toc494294878"/>
        <w:bookmarkEnd w:id="15656"/>
        <w:bookmarkEnd w:id="15657"/>
        <w:bookmarkEnd w:id="15658"/>
        <w:bookmarkEnd w:id="15659"/>
        <w:bookmarkEnd w:id="15660"/>
        <w:bookmarkEnd w:id="15661"/>
        <w:bookmarkEnd w:id="15662"/>
        <w:bookmarkEnd w:id="15663"/>
        <w:bookmarkEnd w:id="15664"/>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5940"/>
      </w:tblGrid>
      <w:tr w:rsidR="004B62C6" w:rsidRPr="00E056B6" w:rsidDel="00371A11" w:rsidTr="00E948C7">
        <w:trPr>
          <w:cantSplit/>
          <w:tblHeader/>
          <w:del w:id="15665" w:author="Sastry, Murali" w:date="2015-06-09T17:17:00Z"/>
        </w:trPr>
        <w:tc>
          <w:tcPr>
            <w:tcW w:w="2700" w:type="dxa"/>
            <w:tcBorders>
              <w:bottom w:val="single" w:sz="12" w:space="0" w:color="auto"/>
            </w:tcBorders>
          </w:tcPr>
          <w:p w:rsidR="004B62C6" w:rsidRPr="00E056B6" w:rsidDel="00371A11" w:rsidRDefault="00C0468B">
            <w:pPr>
              <w:pStyle w:val="body"/>
              <w:rPr>
                <w:del w:id="15666" w:author="Sastry, Murali" w:date="2015-06-09T17:17:00Z"/>
              </w:rPr>
              <w:pPrChange w:id="15667" w:author="Sastry, Murali" w:date="2015-06-10T10:23:00Z">
                <w:pPr>
                  <w:pStyle w:val="tableheading"/>
                  <w:jc w:val="left"/>
                  <w:outlineLvl w:val="1"/>
                </w:pPr>
              </w:pPrChange>
            </w:pPr>
            <w:del w:id="15668" w:author="Sastry, Murali" w:date="2015-06-09T17:17:00Z">
              <w:r w:rsidRPr="00E056B6" w:rsidDel="00371A11">
                <w:delText>File</w:delText>
              </w:r>
              <w:bookmarkStart w:id="15669" w:name="_Toc421702815"/>
              <w:bookmarkStart w:id="15670" w:name="_Toc421706009"/>
              <w:bookmarkStart w:id="15671" w:name="_Toc422905989"/>
              <w:bookmarkStart w:id="15672" w:name="_Toc422936620"/>
              <w:bookmarkStart w:id="15673" w:name="_Toc422939682"/>
              <w:bookmarkStart w:id="15674" w:name="_Toc422931117"/>
              <w:bookmarkStart w:id="15675" w:name="_Toc494289249"/>
              <w:bookmarkStart w:id="15676" w:name="_Toc494292065"/>
              <w:bookmarkStart w:id="15677" w:name="_Toc494294879"/>
              <w:bookmarkEnd w:id="15669"/>
              <w:bookmarkEnd w:id="15670"/>
              <w:bookmarkEnd w:id="15671"/>
              <w:bookmarkEnd w:id="15672"/>
              <w:bookmarkEnd w:id="15673"/>
              <w:bookmarkEnd w:id="15674"/>
              <w:bookmarkEnd w:id="15675"/>
              <w:bookmarkEnd w:id="15676"/>
              <w:bookmarkEnd w:id="15677"/>
            </w:del>
          </w:p>
        </w:tc>
        <w:tc>
          <w:tcPr>
            <w:tcW w:w="5940" w:type="dxa"/>
            <w:tcBorders>
              <w:bottom w:val="single" w:sz="12" w:space="0" w:color="auto"/>
            </w:tcBorders>
          </w:tcPr>
          <w:p w:rsidR="004B62C6" w:rsidRPr="00E056B6" w:rsidDel="00371A11" w:rsidRDefault="00C0468B">
            <w:pPr>
              <w:pStyle w:val="body"/>
              <w:rPr>
                <w:del w:id="15678" w:author="Sastry, Murali" w:date="2015-06-09T17:17:00Z"/>
              </w:rPr>
              <w:pPrChange w:id="15679" w:author="Sastry, Murali" w:date="2015-06-10T10:23:00Z">
                <w:pPr>
                  <w:pStyle w:val="tableheading"/>
                  <w:jc w:val="left"/>
                  <w:outlineLvl w:val="1"/>
                </w:pPr>
              </w:pPrChange>
            </w:pPr>
            <w:del w:id="15680" w:author="Sastry, Murali" w:date="2015-06-09T17:17:00Z">
              <w:r w:rsidRPr="00E056B6" w:rsidDel="00371A11">
                <w:delText>Description</w:delText>
              </w:r>
              <w:bookmarkStart w:id="15681" w:name="_Toc421702816"/>
              <w:bookmarkStart w:id="15682" w:name="_Toc421706010"/>
              <w:bookmarkStart w:id="15683" w:name="_Toc422905990"/>
              <w:bookmarkStart w:id="15684" w:name="_Toc422936621"/>
              <w:bookmarkStart w:id="15685" w:name="_Toc422939683"/>
              <w:bookmarkStart w:id="15686" w:name="_Toc422931118"/>
              <w:bookmarkStart w:id="15687" w:name="_Toc494289250"/>
              <w:bookmarkStart w:id="15688" w:name="_Toc494292066"/>
              <w:bookmarkStart w:id="15689" w:name="_Toc494294880"/>
              <w:bookmarkEnd w:id="15681"/>
              <w:bookmarkEnd w:id="15682"/>
              <w:bookmarkEnd w:id="15683"/>
              <w:bookmarkEnd w:id="15684"/>
              <w:bookmarkEnd w:id="15685"/>
              <w:bookmarkEnd w:id="15686"/>
              <w:bookmarkEnd w:id="15687"/>
              <w:bookmarkEnd w:id="15688"/>
              <w:bookmarkEnd w:id="15689"/>
            </w:del>
          </w:p>
        </w:tc>
        <w:bookmarkStart w:id="15690" w:name="_Toc421702817"/>
        <w:bookmarkStart w:id="15691" w:name="_Toc421706011"/>
        <w:bookmarkStart w:id="15692" w:name="_Toc422905991"/>
        <w:bookmarkStart w:id="15693" w:name="_Toc422936622"/>
        <w:bookmarkStart w:id="15694" w:name="_Toc422939684"/>
        <w:bookmarkStart w:id="15695" w:name="_Toc422931119"/>
        <w:bookmarkStart w:id="15696" w:name="_Toc494289251"/>
        <w:bookmarkStart w:id="15697" w:name="_Toc494292067"/>
        <w:bookmarkStart w:id="15698" w:name="_Toc494294881"/>
        <w:bookmarkEnd w:id="15690"/>
        <w:bookmarkEnd w:id="15691"/>
        <w:bookmarkEnd w:id="15692"/>
        <w:bookmarkEnd w:id="15693"/>
        <w:bookmarkEnd w:id="15694"/>
        <w:bookmarkEnd w:id="15695"/>
        <w:bookmarkEnd w:id="15696"/>
        <w:bookmarkEnd w:id="15697"/>
        <w:bookmarkEnd w:id="15698"/>
      </w:tr>
      <w:tr w:rsidR="004B62C6" w:rsidRPr="00E056B6" w:rsidDel="00371A11" w:rsidTr="00E948C7">
        <w:trPr>
          <w:cantSplit/>
          <w:del w:id="15699" w:author="Sastry, Murali" w:date="2015-06-09T17:17:00Z"/>
        </w:trPr>
        <w:tc>
          <w:tcPr>
            <w:tcW w:w="2700" w:type="dxa"/>
            <w:tcBorders>
              <w:top w:val="nil"/>
              <w:bottom w:val="single" w:sz="6" w:space="0" w:color="auto"/>
            </w:tcBorders>
          </w:tcPr>
          <w:p w:rsidR="004B62C6" w:rsidRPr="00E056B6" w:rsidDel="00371A11" w:rsidRDefault="00C0468B">
            <w:pPr>
              <w:pStyle w:val="body"/>
              <w:rPr>
                <w:del w:id="15700" w:author="Sastry, Murali" w:date="2015-06-09T17:17:00Z"/>
              </w:rPr>
              <w:pPrChange w:id="15701" w:author="Sastry, Murali" w:date="2015-06-10T10:23:00Z">
                <w:pPr>
                  <w:pStyle w:val="tableentry"/>
                  <w:keepNext/>
                  <w:outlineLvl w:val="1"/>
                </w:pPr>
              </w:pPrChange>
            </w:pPr>
            <w:del w:id="15702" w:author="Sastry, Murali" w:date="2015-06-09T17:17:00Z">
              <w:r w:rsidRPr="00E056B6" w:rsidDel="00371A11">
                <w:delText>Gobi2000UTSInstaller.vdproj</w:delText>
              </w:r>
              <w:bookmarkStart w:id="15703" w:name="_Toc421702818"/>
              <w:bookmarkStart w:id="15704" w:name="_Toc421706012"/>
              <w:bookmarkStart w:id="15705" w:name="_Toc422905992"/>
              <w:bookmarkStart w:id="15706" w:name="_Toc422936623"/>
              <w:bookmarkStart w:id="15707" w:name="_Toc422939685"/>
              <w:bookmarkStart w:id="15708" w:name="_Toc422931120"/>
              <w:bookmarkStart w:id="15709" w:name="_Toc494289252"/>
              <w:bookmarkStart w:id="15710" w:name="_Toc494292068"/>
              <w:bookmarkStart w:id="15711" w:name="_Toc494294882"/>
              <w:bookmarkEnd w:id="15703"/>
              <w:bookmarkEnd w:id="15704"/>
              <w:bookmarkEnd w:id="15705"/>
              <w:bookmarkEnd w:id="15706"/>
              <w:bookmarkEnd w:id="15707"/>
              <w:bookmarkEnd w:id="15708"/>
              <w:bookmarkEnd w:id="15709"/>
              <w:bookmarkEnd w:id="15710"/>
              <w:bookmarkEnd w:id="15711"/>
            </w:del>
          </w:p>
        </w:tc>
        <w:tc>
          <w:tcPr>
            <w:tcW w:w="5940" w:type="dxa"/>
            <w:tcBorders>
              <w:top w:val="nil"/>
              <w:bottom w:val="single" w:sz="6" w:space="0" w:color="auto"/>
            </w:tcBorders>
          </w:tcPr>
          <w:p w:rsidR="004B62C6" w:rsidRPr="00E056B6" w:rsidDel="00371A11" w:rsidRDefault="00C0468B">
            <w:pPr>
              <w:pStyle w:val="body"/>
              <w:rPr>
                <w:del w:id="15712" w:author="Sastry, Murali" w:date="2015-06-09T17:17:00Z"/>
              </w:rPr>
              <w:pPrChange w:id="15713" w:author="Sastry, Murali" w:date="2015-06-10T10:23:00Z">
                <w:pPr>
                  <w:pStyle w:val="tableentry"/>
                  <w:keepNext/>
                  <w:outlineLvl w:val="1"/>
                </w:pPr>
              </w:pPrChange>
            </w:pPr>
            <w:del w:id="15714" w:author="Sastry, Murali" w:date="2015-06-09T17:17:00Z">
              <w:r w:rsidRPr="00E056B6" w:rsidDel="00371A11">
                <w:delText>Update version number</w:delText>
              </w:r>
              <w:bookmarkStart w:id="15715" w:name="_Toc421702819"/>
              <w:bookmarkStart w:id="15716" w:name="_Toc421706013"/>
              <w:bookmarkStart w:id="15717" w:name="_Toc422905993"/>
              <w:bookmarkStart w:id="15718" w:name="_Toc422936624"/>
              <w:bookmarkStart w:id="15719" w:name="_Toc422939686"/>
              <w:bookmarkStart w:id="15720" w:name="_Toc422931121"/>
              <w:bookmarkStart w:id="15721" w:name="_Toc494289253"/>
              <w:bookmarkStart w:id="15722" w:name="_Toc494292069"/>
              <w:bookmarkStart w:id="15723" w:name="_Toc494294883"/>
              <w:bookmarkEnd w:id="15715"/>
              <w:bookmarkEnd w:id="15716"/>
              <w:bookmarkEnd w:id="15717"/>
              <w:bookmarkEnd w:id="15718"/>
              <w:bookmarkEnd w:id="15719"/>
              <w:bookmarkEnd w:id="15720"/>
              <w:bookmarkEnd w:id="15721"/>
              <w:bookmarkEnd w:id="15722"/>
              <w:bookmarkEnd w:id="15723"/>
            </w:del>
          </w:p>
          <w:p w:rsidR="004B62C6" w:rsidRPr="00E056B6" w:rsidDel="00371A11" w:rsidRDefault="00C0468B">
            <w:pPr>
              <w:pStyle w:val="body"/>
              <w:rPr>
                <w:del w:id="15724" w:author="Sastry, Murali" w:date="2015-06-09T17:17:00Z"/>
              </w:rPr>
              <w:pPrChange w:id="15725" w:author="Sastry, Murali" w:date="2015-06-10T10:23:00Z">
                <w:pPr>
                  <w:pStyle w:val="tableentry"/>
                  <w:keepNext/>
                  <w:outlineLvl w:val="1"/>
                </w:pPr>
              </w:pPrChange>
            </w:pPr>
            <w:del w:id="15726" w:author="Sastry, Murali" w:date="2015-06-09T17:17:00Z">
              <w:r w:rsidRPr="00E056B6" w:rsidDel="00371A11">
                <w:delText>It will prompt you to update the Product Code, say YES</w:delText>
              </w:r>
              <w:bookmarkStart w:id="15727" w:name="_Toc421702820"/>
              <w:bookmarkStart w:id="15728" w:name="_Toc421706014"/>
              <w:bookmarkStart w:id="15729" w:name="_Toc422905994"/>
              <w:bookmarkStart w:id="15730" w:name="_Toc422936625"/>
              <w:bookmarkStart w:id="15731" w:name="_Toc422939687"/>
              <w:bookmarkStart w:id="15732" w:name="_Toc422931122"/>
              <w:bookmarkStart w:id="15733" w:name="_Toc494289254"/>
              <w:bookmarkStart w:id="15734" w:name="_Toc494292070"/>
              <w:bookmarkStart w:id="15735" w:name="_Toc494294884"/>
              <w:bookmarkEnd w:id="15727"/>
              <w:bookmarkEnd w:id="15728"/>
              <w:bookmarkEnd w:id="15729"/>
              <w:bookmarkEnd w:id="15730"/>
              <w:bookmarkEnd w:id="15731"/>
              <w:bookmarkEnd w:id="15732"/>
              <w:bookmarkEnd w:id="15733"/>
              <w:bookmarkEnd w:id="15734"/>
              <w:bookmarkEnd w:id="15735"/>
            </w:del>
          </w:p>
        </w:tc>
        <w:bookmarkStart w:id="15736" w:name="_Toc421702821"/>
        <w:bookmarkStart w:id="15737" w:name="_Toc421706015"/>
        <w:bookmarkStart w:id="15738" w:name="_Toc422905995"/>
        <w:bookmarkStart w:id="15739" w:name="_Toc422936626"/>
        <w:bookmarkStart w:id="15740" w:name="_Toc422939688"/>
        <w:bookmarkStart w:id="15741" w:name="_Toc422931123"/>
        <w:bookmarkStart w:id="15742" w:name="_Toc494289255"/>
        <w:bookmarkStart w:id="15743" w:name="_Toc494292071"/>
        <w:bookmarkStart w:id="15744" w:name="_Toc494294885"/>
        <w:bookmarkEnd w:id="15736"/>
        <w:bookmarkEnd w:id="15737"/>
        <w:bookmarkEnd w:id="15738"/>
        <w:bookmarkEnd w:id="15739"/>
        <w:bookmarkEnd w:id="15740"/>
        <w:bookmarkEnd w:id="15741"/>
        <w:bookmarkEnd w:id="15742"/>
        <w:bookmarkEnd w:id="15743"/>
        <w:bookmarkEnd w:id="15744"/>
      </w:tr>
      <w:tr w:rsidR="004B62C6" w:rsidRPr="00E056B6" w:rsidDel="00371A11" w:rsidTr="00E948C7">
        <w:trPr>
          <w:cantSplit/>
          <w:del w:id="15745" w:author="Sastry, Murali" w:date="2015-06-09T17:17:00Z"/>
        </w:trPr>
        <w:tc>
          <w:tcPr>
            <w:tcW w:w="2700" w:type="dxa"/>
            <w:tcBorders>
              <w:top w:val="single" w:sz="6" w:space="0" w:color="auto"/>
              <w:bottom w:val="single" w:sz="6" w:space="0" w:color="auto"/>
            </w:tcBorders>
          </w:tcPr>
          <w:p w:rsidR="004B62C6" w:rsidRPr="00E056B6" w:rsidDel="00371A11" w:rsidRDefault="00C0468B">
            <w:pPr>
              <w:pStyle w:val="body"/>
              <w:rPr>
                <w:del w:id="15746" w:author="Sastry, Murali" w:date="2015-06-09T17:17:00Z"/>
              </w:rPr>
              <w:pPrChange w:id="15747" w:author="Sastry, Murali" w:date="2015-06-10T10:23:00Z">
                <w:pPr>
                  <w:pStyle w:val="tableentry"/>
                  <w:keepNext/>
                  <w:outlineLvl w:val="1"/>
                </w:pPr>
              </w:pPrChange>
            </w:pPr>
            <w:del w:id="15748" w:author="Sastry, Murali" w:date="2015-06-09T17:17:00Z">
              <w:r w:rsidRPr="00E056B6" w:rsidDel="00371A11">
                <w:delText>UTS2k.config</w:delText>
              </w:r>
              <w:bookmarkStart w:id="15749" w:name="_Toc421702822"/>
              <w:bookmarkStart w:id="15750" w:name="_Toc421706016"/>
              <w:bookmarkStart w:id="15751" w:name="_Toc422905996"/>
              <w:bookmarkStart w:id="15752" w:name="_Toc422936627"/>
              <w:bookmarkStart w:id="15753" w:name="_Toc422939689"/>
              <w:bookmarkStart w:id="15754" w:name="_Toc422931124"/>
              <w:bookmarkStart w:id="15755" w:name="_Toc494289256"/>
              <w:bookmarkStart w:id="15756" w:name="_Toc494292072"/>
              <w:bookmarkStart w:id="15757" w:name="_Toc494294886"/>
              <w:bookmarkEnd w:id="15749"/>
              <w:bookmarkEnd w:id="15750"/>
              <w:bookmarkEnd w:id="15751"/>
              <w:bookmarkEnd w:id="15752"/>
              <w:bookmarkEnd w:id="15753"/>
              <w:bookmarkEnd w:id="15754"/>
              <w:bookmarkEnd w:id="15755"/>
              <w:bookmarkEnd w:id="15756"/>
              <w:bookmarkEnd w:id="15757"/>
            </w:del>
          </w:p>
        </w:tc>
        <w:tc>
          <w:tcPr>
            <w:tcW w:w="5940" w:type="dxa"/>
            <w:tcBorders>
              <w:top w:val="single" w:sz="6" w:space="0" w:color="auto"/>
              <w:bottom w:val="single" w:sz="6" w:space="0" w:color="auto"/>
            </w:tcBorders>
          </w:tcPr>
          <w:p w:rsidR="004B62C6" w:rsidRPr="00E056B6" w:rsidDel="00371A11" w:rsidRDefault="00C0468B">
            <w:pPr>
              <w:pStyle w:val="body"/>
              <w:rPr>
                <w:del w:id="15758" w:author="Sastry, Murali" w:date="2015-06-09T17:17:00Z"/>
              </w:rPr>
              <w:pPrChange w:id="15759" w:author="Sastry, Murali" w:date="2015-06-10T10:23:00Z">
                <w:pPr>
                  <w:pStyle w:val="tableentry"/>
                  <w:keepNext/>
                  <w:outlineLvl w:val="1"/>
                </w:pPr>
              </w:pPrChange>
            </w:pPr>
            <w:del w:id="15760" w:author="Sastry, Murali" w:date="2015-06-09T17:17:00Z">
              <w:r w:rsidRPr="00E056B6" w:rsidDel="00371A11">
                <w:delText>Update revision_name</w:delText>
              </w:r>
              <w:bookmarkStart w:id="15761" w:name="_Toc421702823"/>
              <w:bookmarkStart w:id="15762" w:name="_Toc421706017"/>
              <w:bookmarkStart w:id="15763" w:name="_Toc422905997"/>
              <w:bookmarkStart w:id="15764" w:name="_Toc422936628"/>
              <w:bookmarkStart w:id="15765" w:name="_Toc422939690"/>
              <w:bookmarkStart w:id="15766" w:name="_Toc422931125"/>
              <w:bookmarkStart w:id="15767" w:name="_Toc494289257"/>
              <w:bookmarkStart w:id="15768" w:name="_Toc494292073"/>
              <w:bookmarkStart w:id="15769" w:name="_Toc494294887"/>
              <w:bookmarkEnd w:id="15761"/>
              <w:bookmarkEnd w:id="15762"/>
              <w:bookmarkEnd w:id="15763"/>
              <w:bookmarkEnd w:id="15764"/>
              <w:bookmarkEnd w:id="15765"/>
              <w:bookmarkEnd w:id="15766"/>
              <w:bookmarkEnd w:id="15767"/>
              <w:bookmarkEnd w:id="15768"/>
              <w:bookmarkEnd w:id="15769"/>
            </w:del>
          </w:p>
        </w:tc>
        <w:bookmarkStart w:id="15770" w:name="_Toc421702824"/>
        <w:bookmarkStart w:id="15771" w:name="_Toc421706018"/>
        <w:bookmarkStart w:id="15772" w:name="_Toc422905998"/>
        <w:bookmarkStart w:id="15773" w:name="_Toc422936629"/>
        <w:bookmarkStart w:id="15774" w:name="_Toc422939691"/>
        <w:bookmarkStart w:id="15775" w:name="_Toc422931126"/>
        <w:bookmarkStart w:id="15776" w:name="_Toc494289258"/>
        <w:bookmarkStart w:id="15777" w:name="_Toc494292074"/>
        <w:bookmarkStart w:id="15778" w:name="_Toc494294888"/>
        <w:bookmarkEnd w:id="15770"/>
        <w:bookmarkEnd w:id="15771"/>
        <w:bookmarkEnd w:id="15772"/>
        <w:bookmarkEnd w:id="15773"/>
        <w:bookmarkEnd w:id="15774"/>
        <w:bookmarkEnd w:id="15775"/>
        <w:bookmarkEnd w:id="15776"/>
        <w:bookmarkEnd w:id="15777"/>
        <w:bookmarkEnd w:id="15778"/>
      </w:tr>
      <w:tr w:rsidR="004B62C6" w:rsidRPr="00E056B6" w:rsidDel="00371A11" w:rsidTr="00E948C7">
        <w:trPr>
          <w:cantSplit/>
          <w:del w:id="15779" w:author="Sastry, Murali" w:date="2015-06-09T17:17:00Z"/>
        </w:trPr>
        <w:tc>
          <w:tcPr>
            <w:tcW w:w="2700" w:type="dxa"/>
            <w:tcBorders>
              <w:top w:val="single" w:sz="6" w:space="0" w:color="auto"/>
              <w:bottom w:val="single" w:sz="6" w:space="0" w:color="auto"/>
            </w:tcBorders>
          </w:tcPr>
          <w:p w:rsidR="004B62C6" w:rsidRPr="00E056B6" w:rsidDel="00371A11" w:rsidRDefault="00C0468B">
            <w:pPr>
              <w:pStyle w:val="body"/>
              <w:rPr>
                <w:del w:id="15780" w:author="Sastry, Murali" w:date="2015-06-09T17:17:00Z"/>
              </w:rPr>
              <w:pPrChange w:id="15781" w:author="Sastry, Murali" w:date="2015-06-10T10:23:00Z">
                <w:pPr>
                  <w:pStyle w:val="tableentry"/>
                  <w:keepNext/>
                  <w:outlineLvl w:val="1"/>
                </w:pPr>
              </w:pPrChange>
            </w:pPr>
            <w:del w:id="15782" w:author="Sastry, Murali" w:date="2015-06-09T17:17:00Z">
              <w:r w:rsidRPr="00E056B6" w:rsidDel="00371A11">
                <w:delText>Readme.rtf</w:delText>
              </w:r>
              <w:bookmarkStart w:id="15783" w:name="_Toc421702825"/>
              <w:bookmarkStart w:id="15784" w:name="_Toc421706019"/>
              <w:bookmarkStart w:id="15785" w:name="_Toc422905999"/>
              <w:bookmarkStart w:id="15786" w:name="_Toc422936630"/>
              <w:bookmarkStart w:id="15787" w:name="_Toc422939692"/>
              <w:bookmarkStart w:id="15788" w:name="_Toc422931127"/>
              <w:bookmarkStart w:id="15789" w:name="_Toc494289259"/>
              <w:bookmarkStart w:id="15790" w:name="_Toc494292075"/>
              <w:bookmarkStart w:id="15791" w:name="_Toc494294889"/>
              <w:bookmarkEnd w:id="15783"/>
              <w:bookmarkEnd w:id="15784"/>
              <w:bookmarkEnd w:id="15785"/>
              <w:bookmarkEnd w:id="15786"/>
              <w:bookmarkEnd w:id="15787"/>
              <w:bookmarkEnd w:id="15788"/>
              <w:bookmarkEnd w:id="15789"/>
              <w:bookmarkEnd w:id="15790"/>
              <w:bookmarkEnd w:id="15791"/>
            </w:del>
          </w:p>
        </w:tc>
        <w:tc>
          <w:tcPr>
            <w:tcW w:w="5940" w:type="dxa"/>
            <w:tcBorders>
              <w:top w:val="single" w:sz="6" w:space="0" w:color="auto"/>
              <w:bottom w:val="single" w:sz="6" w:space="0" w:color="auto"/>
            </w:tcBorders>
          </w:tcPr>
          <w:p w:rsidR="004B62C6" w:rsidRPr="00E056B6" w:rsidDel="00371A11" w:rsidRDefault="00C0468B">
            <w:pPr>
              <w:pStyle w:val="body"/>
              <w:rPr>
                <w:del w:id="15792" w:author="Sastry, Murali" w:date="2015-06-09T17:17:00Z"/>
              </w:rPr>
              <w:pPrChange w:id="15793" w:author="Sastry, Murali" w:date="2015-06-10T10:23:00Z">
                <w:pPr>
                  <w:pStyle w:val="tableentry"/>
                  <w:keepNext/>
                  <w:outlineLvl w:val="1"/>
                </w:pPr>
              </w:pPrChange>
            </w:pPr>
            <w:del w:id="15794" w:author="Sastry, Murali" w:date="2015-06-09T17:17:00Z">
              <w:r w:rsidRPr="00E056B6" w:rsidDel="00371A11">
                <w:delText>Version at top</w:delText>
              </w:r>
              <w:bookmarkStart w:id="15795" w:name="_Toc421702826"/>
              <w:bookmarkStart w:id="15796" w:name="_Toc421706020"/>
              <w:bookmarkStart w:id="15797" w:name="_Toc422906000"/>
              <w:bookmarkStart w:id="15798" w:name="_Toc422936631"/>
              <w:bookmarkStart w:id="15799" w:name="_Toc422939693"/>
              <w:bookmarkStart w:id="15800" w:name="_Toc422931128"/>
              <w:bookmarkStart w:id="15801" w:name="_Toc494289260"/>
              <w:bookmarkStart w:id="15802" w:name="_Toc494292076"/>
              <w:bookmarkStart w:id="15803" w:name="_Toc494294890"/>
              <w:bookmarkEnd w:id="15795"/>
              <w:bookmarkEnd w:id="15796"/>
              <w:bookmarkEnd w:id="15797"/>
              <w:bookmarkEnd w:id="15798"/>
              <w:bookmarkEnd w:id="15799"/>
              <w:bookmarkEnd w:id="15800"/>
              <w:bookmarkEnd w:id="15801"/>
              <w:bookmarkEnd w:id="15802"/>
              <w:bookmarkEnd w:id="15803"/>
            </w:del>
          </w:p>
          <w:p w:rsidR="004B62C6" w:rsidRPr="00E056B6" w:rsidDel="00371A11" w:rsidRDefault="00C0468B">
            <w:pPr>
              <w:pStyle w:val="body"/>
              <w:rPr>
                <w:del w:id="15804" w:author="Sastry, Murali" w:date="2015-06-09T17:17:00Z"/>
              </w:rPr>
              <w:pPrChange w:id="15805" w:author="Sastry, Murali" w:date="2015-06-10T10:23:00Z">
                <w:pPr>
                  <w:pStyle w:val="tableentry"/>
                  <w:keepNext/>
                  <w:outlineLvl w:val="1"/>
                </w:pPr>
              </w:pPrChange>
            </w:pPr>
            <w:del w:id="15806" w:author="Sastry, Murali" w:date="2015-06-09T17:17:00Z">
              <w:r w:rsidRPr="00E056B6" w:rsidDel="00371A11">
                <w:delText>Date at top</w:delText>
              </w:r>
              <w:bookmarkStart w:id="15807" w:name="_Toc421702827"/>
              <w:bookmarkStart w:id="15808" w:name="_Toc421706021"/>
              <w:bookmarkStart w:id="15809" w:name="_Toc422906001"/>
              <w:bookmarkStart w:id="15810" w:name="_Toc422936632"/>
              <w:bookmarkStart w:id="15811" w:name="_Toc422939694"/>
              <w:bookmarkStart w:id="15812" w:name="_Toc422931129"/>
              <w:bookmarkStart w:id="15813" w:name="_Toc494289261"/>
              <w:bookmarkStart w:id="15814" w:name="_Toc494292077"/>
              <w:bookmarkStart w:id="15815" w:name="_Toc494294891"/>
              <w:bookmarkEnd w:id="15807"/>
              <w:bookmarkEnd w:id="15808"/>
              <w:bookmarkEnd w:id="15809"/>
              <w:bookmarkEnd w:id="15810"/>
              <w:bookmarkEnd w:id="15811"/>
              <w:bookmarkEnd w:id="15812"/>
              <w:bookmarkEnd w:id="15813"/>
              <w:bookmarkEnd w:id="15814"/>
              <w:bookmarkEnd w:id="15815"/>
            </w:del>
          </w:p>
          <w:p w:rsidR="004B62C6" w:rsidRPr="00E056B6" w:rsidDel="00371A11" w:rsidRDefault="00C0468B">
            <w:pPr>
              <w:pStyle w:val="body"/>
              <w:rPr>
                <w:del w:id="15816" w:author="Sastry, Murali" w:date="2015-06-09T17:17:00Z"/>
              </w:rPr>
              <w:pPrChange w:id="15817" w:author="Sastry, Murali" w:date="2015-06-10T10:23:00Z">
                <w:pPr>
                  <w:pStyle w:val="tableentry"/>
                  <w:keepNext/>
                  <w:outlineLvl w:val="1"/>
                </w:pPr>
              </w:pPrChange>
            </w:pPr>
            <w:del w:id="15818" w:author="Sastry, Murali" w:date="2015-06-09T17:17:00Z">
              <w:r w:rsidRPr="00E056B6" w:rsidDel="00371A11">
                <w:delText>Add any installation notes</w:delText>
              </w:r>
              <w:bookmarkStart w:id="15819" w:name="_Toc421702828"/>
              <w:bookmarkStart w:id="15820" w:name="_Toc421706022"/>
              <w:bookmarkStart w:id="15821" w:name="_Toc422906002"/>
              <w:bookmarkStart w:id="15822" w:name="_Toc422936633"/>
              <w:bookmarkStart w:id="15823" w:name="_Toc422939695"/>
              <w:bookmarkStart w:id="15824" w:name="_Toc422931130"/>
              <w:bookmarkStart w:id="15825" w:name="_Toc494289262"/>
              <w:bookmarkStart w:id="15826" w:name="_Toc494292078"/>
              <w:bookmarkStart w:id="15827" w:name="_Toc494294892"/>
              <w:bookmarkEnd w:id="15819"/>
              <w:bookmarkEnd w:id="15820"/>
              <w:bookmarkEnd w:id="15821"/>
              <w:bookmarkEnd w:id="15822"/>
              <w:bookmarkEnd w:id="15823"/>
              <w:bookmarkEnd w:id="15824"/>
              <w:bookmarkEnd w:id="15825"/>
              <w:bookmarkEnd w:id="15826"/>
              <w:bookmarkEnd w:id="15827"/>
            </w:del>
          </w:p>
          <w:p w:rsidR="004B62C6" w:rsidRPr="00E056B6" w:rsidDel="00371A11" w:rsidRDefault="00C0468B">
            <w:pPr>
              <w:pStyle w:val="body"/>
              <w:rPr>
                <w:del w:id="15828" w:author="Sastry, Murali" w:date="2015-06-09T17:17:00Z"/>
              </w:rPr>
              <w:pPrChange w:id="15829" w:author="Sastry, Murali" w:date="2015-06-10T10:23:00Z">
                <w:pPr>
                  <w:pStyle w:val="tableentry"/>
                  <w:keepNext/>
                  <w:outlineLvl w:val="1"/>
                </w:pPr>
              </w:pPrChange>
            </w:pPr>
            <w:del w:id="15830" w:author="Sastry, Murali" w:date="2015-06-09T17:17:00Z">
              <w:r w:rsidRPr="00E056B6" w:rsidDel="00371A11">
                <w:delText>Change “This” release section to “</w:delText>
              </w:r>
              <w:r w:rsidRPr="00E056B6" w:rsidDel="00371A11">
                <w:rPr>
                  <w:iCs/>
                </w:rPr>
                <w:delText>Prior”</w:delText>
              </w:r>
              <w:r w:rsidRPr="00E056B6" w:rsidDel="00371A11">
                <w:delText xml:space="preserve"> Release</w:delText>
              </w:r>
              <w:bookmarkStart w:id="15831" w:name="_Toc421702829"/>
              <w:bookmarkStart w:id="15832" w:name="_Toc421706023"/>
              <w:bookmarkStart w:id="15833" w:name="_Toc422906003"/>
              <w:bookmarkStart w:id="15834" w:name="_Toc422936634"/>
              <w:bookmarkStart w:id="15835" w:name="_Toc422939696"/>
              <w:bookmarkStart w:id="15836" w:name="_Toc422931131"/>
              <w:bookmarkStart w:id="15837" w:name="_Toc494289263"/>
              <w:bookmarkStart w:id="15838" w:name="_Toc494292079"/>
              <w:bookmarkStart w:id="15839" w:name="_Toc494294893"/>
              <w:bookmarkEnd w:id="15831"/>
              <w:bookmarkEnd w:id="15832"/>
              <w:bookmarkEnd w:id="15833"/>
              <w:bookmarkEnd w:id="15834"/>
              <w:bookmarkEnd w:id="15835"/>
              <w:bookmarkEnd w:id="15836"/>
              <w:bookmarkEnd w:id="15837"/>
              <w:bookmarkEnd w:id="15838"/>
              <w:bookmarkEnd w:id="15839"/>
            </w:del>
          </w:p>
          <w:p w:rsidR="004B62C6" w:rsidRPr="00E056B6" w:rsidDel="00371A11" w:rsidRDefault="00C0468B">
            <w:pPr>
              <w:pStyle w:val="body"/>
              <w:rPr>
                <w:del w:id="15840" w:author="Sastry, Murali" w:date="2015-06-09T17:17:00Z"/>
              </w:rPr>
              <w:pPrChange w:id="15841" w:author="Sastry, Murali" w:date="2015-06-10T10:23:00Z">
                <w:pPr>
                  <w:pStyle w:val="tableentry"/>
                  <w:keepNext/>
                  <w:outlineLvl w:val="1"/>
                </w:pPr>
              </w:pPrChange>
            </w:pPr>
            <w:del w:id="15842" w:author="Sastry, Murali" w:date="2015-06-09T17:17:00Z">
              <w:r w:rsidRPr="00E056B6" w:rsidDel="00371A11">
                <w:delText>Add the new “This”</w:delText>
              </w:r>
              <w:r w:rsidRPr="00E056B6" w:rsidDel="00371A11">
                <w:rPr>
                  <w:iCs/>
                </w:rPr>
                <w:delText xml:space="preserve"> Release</w:delText>
              </w:r>
              <w:r w:rsidRPr="00E056B6" w:rsidDel="00371A11">
                <w:delText xml:space="preserve"> section</w:delText>
              </w:r>
              <w:bookmarkStart w:id="15843" w:name="_Toc421702830"/>
              <w:bookmarkStart w:id="15844" w:name="_Toc421706024"/>
              <w:bookmarkStart w:id="15845" w:name="_Toc422906004"/>
              <w:bookmarkStart w:id="15846" w:name="_Toc422936635"/>
              <w:bookmarkStart w:id="15847" w:name="_Toc422939697"/>
              <w:bookmarkStart w:id="15848" w:name="_Toc422931132"/>
              <w:bookmarkStart w:id="15849" w:name="_Toc494289264"/>
              <w:bookmarkStart w:id="15850" w:name="_Toc494292080"/>
              <w:bookmarkStart w:id="15851" w:name="_Toc494294894"/>
              <w:bookmarkEnd w:id="15843"/>
              <w:bookmarkEnd w:id="15844"/>
              <w:bookmarkEnd w:id="15845"/>
              <w:bookmarkEnd w:id="15846"/>
              <w:bookmarkEnd w:id="15847"/>
              <w:bookmarkEnd w:id="15848"/>
              <w:bookmarkEnd w:id="15849"/>
              <w:bookmarkEnd w:id="15850"/>
              <w:bookmarkEnd w:id="15851"/>
            </w:del>
          </w:p>
          <w:p w:rsidR="004B62C6" w:rsidRPr="00E056B6" w:rsidDel="00371A11" w:rsidRDefault="00C0468B">
            <w:pPr>
              <w:pStyle w:val="body"/>
              <w:rPr>
                <w:del w:id="15852" w:author="Sastry, Murali" w:date="2015-06-09T17:17:00Z"/>
              </w:rPr>
              <w:pPrChange w:id="15853" w:author="Sastry, Murali" w:date="2015-06-10T10:23:00Z">
                <w:pPr>
                  <w:pStyle w:val="tableentry"/>
                  <w:keepNext/>
                  <w:outlineLvl w:val="1"/>
                </w:pPr>
              </w:pPrChange>
            </w:pPr>
            <w:del w:id="15854" w:author="Sastry, Murali" w:date="2015-06-09T17:17:00Z">
              <w:r w:rsidRPr="00E056B6" w:rsidDel="00371A11">
                <w:delText>Add any known issues</w:delText>
              </w:r>
              <w:bookmarkStart w:id="15855" w:name="_Toc421702831"/>
              <w:bookmarkStart w:id="15856" w:name="_Toc421706025"/>
              <w:bookmarkStart w:id="15857" w:name="_Toc422906005"/>
              <w:bookmarkStart w:id="15858" w:name="_Toc422936636"/>
              <w:bookmarkStart w:id="15859" w:name="_Toc422939698"/>
              <w:bookmarkStart w:id="15860" w:name="_Toc422931133"/>
              <w:bookmarkStart w:id="15861" w:name="_Toc494289265"/>
              <w:bookmarkStart w:id="15862" w:name="_Toc494292081"/>
              <w:bookmarkStart w:id="15863" w:name="_Toc494294895"/>
              <w:bookmarkEnd w:id="15855"/>
              <w:bookmarkEnd w:id="15856"/>
              <w:bookmarkEnd w:id="15857"/>
              <w:bookmarkEnd w:id="15858"/>
              <w:bookmarkEnd w:id="15859"/>
              <w:bookmarkEnd w:id="15860"/>
              <w:bookmarkEnd w:id="15861"/>
              <w:bookmarkEnd w:id="15862"/>
              <w:bookmarkEnd w:id="15863"/>
            </w:del>
          </w:p>
        </w:tc>
        <w:bookmarkStart w:id="15864" w:name="_Toc421702832"/>
        <w:bookmarkStart w:id="15865" w:name="_Toc421706026"/>
        <w:bookmarkStart w:id="15866" w:name="_Toc422906006"/>
        <w:bookmarkStart w:id="15867" w:name="_Toc422936637"/>
        <w:bookmarkStart w:id="15868" w:name="_Toc422939699"/>
        <w:bookmarkStart w:id="15869" w:name="_Toc422931134"/>
        <w:bookmarkStart w:id="15870" w:name="_Toc494289266"/>
        <w:bookmarkStart w:id="15871" w:name="_Toc494292082"/>
        <w:bookmarkStart w:id="15872" w:name="_Toc494294896"/>
        <w:bookmarkEnd w:id="15864"/>
        <w:bookmarkEnd w:id="15865"/>
        <w:bookmarkEnd w:id="15866"/>
        <w:bookmarkEnd w:id="15867"/>
        <w:bookmarkEnd w:id="15868"/>
        <w:bookmarkEnd w:id="15869"/>
        <w:bookmarkEnd w:id="15870"/>
        <w:bookmarkEnd w:id="15871"/>
        <w:bookmarkEnd w:id="15872"/>
      </w:tr>
      <w:tr w:rsidR="004B62C6" w:rsidRPr="00E056B6" w:rsidDel="00371A11" w:rsidTr="00E948C7">
        <w:trPr>
          <w:cantSplit/>
          <w:del w:id="15873" w:author="Sastry, Murali" w:date="2015-06-09T17:17:00Z"/>
        </w:trPr>
        <w:tc>
          <w:tcPr>
            <w:tcW w:w="2700" w:type="dxa"/>
            <w:tcBorders>
              <w:top w:val="single" w:sz="6" w:space="0" w:color="auto"/>
              <w:bottom w:val="single" w:sz="6" w:space="0" w:color="auto"/>
            </w:tcBorders>
          </w:tcPr>
          <w:p w:rsidR="004B62C6" w:rsidRPr="00E056B6" w:rsidDel="00371A11" w:rsidRDefault="00C0468B">
            <w:pPr>
              <w:pStyle w:val="body"/>
              <w:rPr>
                <w:del w:id="15874" w:author="Sastry, Murali" w:date="2015-06-09T17:17:00Z"/>
              </w:rPr>
              <w:pPrChange w:id="15875" w:author="Sastry, Murali" w:date="2015-06-10T10:23:00Z">
                <w:pPr>
                  <w:pStyle w:val="tableentry"/>
                  <w:keepNext/>
                  <w:outlineLvl w:val="1"/>
                </w:pPr>
              </w:pPrChange>
            </w:pPr>
            <w:del w:id="15876" w:author="Sastry, Murali" w:date="2015-06-09T17:17:00Z">
              <w:r w:rsidRPr="00E056B6" w:rsidDel="00371A11">
                <w:delText>UTS.rc</w:delText>
              </w:r>
              <w:bookmarkStart w:id="15877" w:name="_Toc421702833"/>
              <w:bookmarkStart w:id="15878" w:name="_Toc421706027"/>
              <w:bookmarkStart w:id="15879" w:name="_Toc422906007"/>
              <w:bookmarkStart w:id="15880" w:name="_Toc422936638"/>
              <w:bookmarkStart w:id="15881" w:name="_Toc422939700"/>
              <w:bookmarkStart w:id="15882" w:name="_Toc422931135"/>
              <w:bookmarkStart w:id="15883" w:name="_Toc494289267"/>
              <w:bookmarkStart w:id="15884" w:name="_Toc494292083"/>
              <w:bookmarkStart w:id="15885" w:name="_Toc494294897"/>
              <w:bookmarkEnd w:id="15877"/>
              <w:bookmarkEnd w:id="15878"/>
              <w:bookmarkEnd w:id="15879"/>
              <w:bookmarkEnd w:id="15880"/>
              <w:bookmarkEnd w:id="15881"/>
              <w:bookmarkEnd w:id="15882"/>
              <w:bookmarkEnd w:id="15883"/>
              <w:bookmarkEnd w:id="15884"/>
              <w:bookmarkEnd w:id="15885"/>
            </w:del>
          </w:p>
        </w:tc>
        <w:tc>
          <w:tcPr>
            <w:tcW w:w="5940" w:type="dxa"/>
            <w:tcBorders>
              <w:top w:val="single" w:sz="6" w:space="0" w:color="auto"/>
              <w:bottom w:val="single" w:sz="6" w:space="0" w:color="auto"/>
            </w:tcBorders>
          </w:tcPr>
          <w:p w:rsidR="004B62C6" w:rsidRPr="00E056B6" w:rsidDel="00371A11" w:rsidRDefault="00C0468B">
            <w:pPr>
              <w:pStyle w:val="body"/>
              <w:rPr>
                <w:del w:id="15886" w:author="Sastry, Murali" w:date="2015-06-09T17:17:00Z"/>
              </w:rPr>
              <w:pPrChange w:id="15887" w:author="Sastry, Murali" w:date="2015-06-10T10:23:00Z">
                <w:pPr>
                  <w:pStyle w:val="tableentry"/>
                  <w:keepNext/>
                  <w:outlineLvl w:val="1"/>
                </w:pPr>
              </w:pPrChange>
            </w:pPr>
            <w:del w:id="15888" w:author="Sastry, Murali" w:date="2015-06-09T17:17:00Z">
              <w:r w:rsidRPr="00E056B6" w:rsidDel="00371A11">
                <w:delText>Update to match the version number of this release</w:delText>
              </w:r>
              <w:bookmarkStart w:id="15889" w:name="_Toc421702834"/>
              <w:bookmarkStart w:id="15890" w:name="_Toc421706028"/>
              <w:bookmarkStart w:id="15891" w:name="_Toc422906008"/>
              <w:bookmarkStart w:id="15892" w:name="_Toc422936639"/>
              <w:bookmarkStart w:id="15893" w:name="_Toc422939701"/>
              <w:bookmarkStart w:id="15894" w:name="_Toc422931136"/>
              <w:bookmarkStart w:id="15895" w:name="_Toc494289268"/>
              <w:bookmarkStart w:id="15896" w:name="_Toc494292084"/>
              <w:bookmarkStart w:id="15897" w:name="_Toc494294898"/>
              <w:bookmarkEnd w:id="15889"/>
              <w:bookmarkEnd w:id="15890"/>
              <w:bookmarkEnd w:id="15891"/>
              <w:bookmarkEnd w:id="15892"/>
              <w:bookmarkEnd w:id="15893"/>
              <w:bookmarkEnd w:id="15894"/>
              <w:bookmarkEnd w:id="15895"/>
              <w:bookmarkEnd w:id="15896"/>
              <w:bookmarkEnd w:id="15897"/>
            </w:del>
          </w:p>
          <w:p w:rsidR="004B62C6" w:rsidRPr="00E056B6" w:rsidDel="00371A11" w:rsidRDefault="00C0468B">
            <w:pPr>
              <w:pStyle w:val="body"/>
              <w:rPr>
                <w:del w:id="15898" w:author="Sastry, Murali" w:date="2015-06-09T17:17:00Z"/>
              </w:rPr>
              <w:pPrChange w:id="15899" w:author="Sastry, Murali" w:date="2015-06-10T10:23:00Z">
                <w:pPr>
                  <w:pStyle w:val="tableentry"/>
                  <w:keepNext/>
                  <w:outlineLvl w:val="1"/>
                </w:pPr>
              </w:pPrChange>
            </w:pPr>
            <w:del w:id="15900" w:author="Sastry, Murali" w:date="2015-06-09T17:17:00Z">
              <w:r w:rsidRPr="00E056B6" w:rsidDel="00371A11">
                <w:delText>If rebuilding, bump the fourth digit</w:delText>
              </w:r>
              <w:bookmarkStart w:id="15901" w:name="_Toc421702835"/>
              <w:bookmarkStart w:id="15902" w:name="_Toc421706029"/>
              <w:bookmarkStart w:id="15903" w:name="_Toc422906009"/>
              <w:bookmarkStart w:id="15904" w:name="_Toc422936640"/>
              <w:bookmarkStart w:id="15905" w:name="_Toc422939702"/>
              <w:bookmarkStart w:id="15906" w:name="_Toc422931137"/>
              <w:bookmarkStart w:id="15907" w:name="_Toc494289269"/>
              <w:bookmarkStart w:id="15908" w:name="_Toc494292085"/>
              <w:bookmarkStart w:id="15909" w:name="_Toc494294899"/>
              <w:bookmarkEnd w:id="15901"/>
              <w:bookmarkEnd w:id="15902"/>
              <w:bookmarkEnd w:id="15903"/>
              <w:bookmarkEnd w:id="15904"/>
              <w:bookmarkEnd w:id="15905"/>
              <w:bookmarkEnd w:id="15906"/>
              <w:bookmarkEnd w:id="15907"/>
              <w:bookmarkEnd w:id="15908"/>
              <w:bookmarkEnd w:id="15909"/>
            </w:del>
          </w:p>
        </w:tc>
        <w:bookmarkStart w:id="15910" w:name="_Toc421702836"/>
        <w:bookmarkStart w:id="15911" w:name="_Toc421706030"/>
        <w:bookmarkStart w:id="15912" w:name="_Toc422906010"/>
        <w:bookmarkStart w:id="15913" w:name="_Toc422936641"/>
        <w:bookmarkStart w:id="15914" w:name="_Toc422939703"/>
        <w:bookmarkStart w:id="15915" w:name="_Toc422931138"/>
        <w:bookmarkStart w:id="15916" w:name="_Toc494289270"/>
        <w:bookmarkStart w:id="15917" w:name="_Toc494292086"/>
        <w:bookmarkStart w:id="15918" w:name="_Toc494294900"/>
        <w:bookmarkEnd w:id="15910"/>
        <w:bookmarkEnd w:id="15911"/>
        <w:bookmarkEnd w:id="15912"/>
        <w:bookmarkEnd w:id="15913"/>
        <w:bookmarkEnd w:id="15914"/>
        <w:bookmarkEnd w:id="15915"/>
        <w:bookmarkEnd w:id="15916"/>
        <w:bookmarkEnd w:id="15917"/>
        <w:bookmarkEnd w:id="15918"/>
      </w:tr>
    </w:tbl>
    <w:p w:rsidR="004B62C6" w:rsidRPr="00E056B6" w:rsidDel="00371A11" w:rsidRDefault="004B62C6">
      <w:pPr>
        <w:pStyle w:val="body"/>
        <w:rPr>
          <w:del w:id="15919" w:author="Sastry, Murali" w:date="2015-06-09T17:17:00Z"/>
        </w:rPr>
        <w:pPrChange w:id="15920" w:author="Sastry, Murali" w:date="2015-06-10T10:23:00Z">
          <w:pPr>
            <w:pStyle w:val="tablecode"/>
          </w:pPr>
        </w:pPrChange>
      </w:pPr>
      <w:bookmarkStart w:id="15921" w:name="_Toc421702837"/>
      <w:bookmarkStart w:id="15922" w:name="_Toc421706031"/>
      <w:bookmarkStart w:id="15923" w:name="_Toc422906011"/>
      <w:bookmarkStart w:id="15924" w:name="_Toc422936642"/>
      <w:bookmarkStart w:id="15925" w:name="_Toc422939704"/>
      <w:bookmarkStart w:id="15926" w:name="_Toc422931139"/>
      <w:bookmarkStart w:id="15927" w:name="_Toc494289271"/>
      <w:bookmarkStart w:id="15928" w:name="_Toc494292087"/>
      <w:bookmarkStart w:id="15929" w:name="_Toc494294901"/>
      <w:bookmarkEnd w:id="15921"/>
      <w:bookmarkEnd w:id="15922"/>
      <w:bookmarkEnd w:id="15923"/>
      <w:bookmarkEnd w:id="15924"/>
      <w:bookmarkEnd w:id="15925"/>
      <w:bookmarkEnd w:id="15926"/>
      <w:bookmarkEnd w:id="15927"/>
      <w:bookmarkEnd w:id="15928"/>
      <w:bookmarkEnd w:id="15929"/>
    </w:p>
    <w:p w:rsidR="004B62C6" w:rsidRPr="00E056B6" w:rsidDel="00371A11" w:rsidRDefault="00C0468B">
      <w:pPr>
        <w:pStyle w:val="body"/>
        <w:rPr>
          <w:del w:id="15930" w:author="Sastry, Murali" w:date="2015-06-09T17:17:00Z"/>
        </w:rPr>
        <w:pPrChange w:id="15931" w:author="Sastry, Murali" w:date="2015-06-10T10:23:00Z">
          <w:pPr>
            <w:pStyle w:val="Heading2"/>
          </w:pPr>
        </w:pPrChange>
      </w:pPr>
      <w:bookmarkStart w:id="15932" w:name="_Toc234138289"/>
      <w:del w:id="15933" w:author="Sastry, Murali" w:date="2015-06-09T17:17:00Z">
        <w:r w:rsidRPr="00E056B6" w:rsidDel="00371A11">
          <w:delText>Build GOBI2000_UTS</w:delText>
        </w:r>
        <w:bookmarkStart w:id="15934" w:name="_Toc421702838"/>
        <w:bookmarkStart w:id="15935" w:name="_Toc421706032"/>
        <w:bookmarkStart w:id="15936" w:name="_Toc422906012"/>
        <w:bookmarkStart w:id="15937" w:name="_Toc422936643"/>
        <w:bookmarkStart w:id="15938" w:name="_Toc422939705"/>
        <w:bookmarkStart w:id="15939" w:name="_Toc422931140"/>
        <w:bookmarkStart w:id="15940" w:name="_Toc494289272"/>
        <w:bookmarkStart w:id="15941" w:name="_Toc494292088"/>
        <w:bookmarkStart w:id="15942" w:name="_Toc494294902"/>
        <w:bookmarkEnd w:id="15932"/>
        <w:bookmarkEnd w:id="15934"/>
        <w:bookmarkEnd w:id="15935"/>
        <w:bookmarkEnd w:id="15936"/>
        <w:bookmarkEnd w:id="15937"/>
        <w:bookmarkEnd w:id="15938"/>
        <w:bookmarkEnd w:id="15939"/>
        <w:bookmarkEnd w:id="15940"/>
        <w:bookmarkEnd w:id="15941"/>
        <w:bookmarkEnd w:id="15942"/>
      </w:del>
    </w:p>
    <w:p w:rsidR="004B62C6" w:rsidRPr="00E056B6" w:rsidDel="00371A11" w:rsidRDefault="00C0468B">
      <w:pPr>
        <w:pStyle w:val="body"/>
        <w:rPr>
          <w:del w:id="15943" w:author="Sastry, Murali" w:date="2015-06-09T17:17:00Z"/>
        </w:rPr>
      </w:pPr>
      <w:del w:id="15944" w:author="Sastry, Murali" w:date="2015-06-09T17:17:00Z">
        <w:r w:rsidRPr="00E056B6" w:rsidDel="00371A11">
          <w:delText>From command prompt:</w:delText>
        </w:r>
        <w:bookmarkStart w:id="15945" w:name="_Toc421702839"/>
        <w:bookmarkStart w:id="15946" w:name="_Toc421706033"/>
        <w:bookmarkStart w:id="15947" w:name="_Toc422906013"/>
        <w:bookmarkStart w:id="15948" w:name="_Toc422936644"/>
        <w:bookmarkStart w:id="15949" w:name="_Toc422939706"/>
        <w:bookmarkStart w:id="15950" w:name="_Toc422931141"/>
        <w:bookmarkStart w:id="15951" w:name="_Toc494289273"/>
        <w:bookmarkStart w:id="15952" w:name="_Toc494292089"/>
        <w:bookmarkStart w:id="15953" w:name="_Toc494294903"/>
        <w:bookmarkEnd w:id="15945"/>
        <w:bookmarkEnd w:id="15946"/>
        <w:bookmarkEnd w:id="15947"/>
        <w:bookmarkEnd w:id="15948"/>
        <w:bookmarkEnd w:id="15949"/>
        <w:bookmarkEnd w:id="15950"/>
        <w:bookmarkEnd w:id="15951"/>
        <w:bookmarkEnd w:id="15952"/>
        <w:bookmarkEnd w:id="15953"/>
      </w:del>
    </w:p>
    <w:p w:rsidR="004B62C6" w:rsidRPr="00E056B6" w:rsidDel="00371A11" w:rsidRDefault="00C0468B">
      <w:pPr>
        <w:pStyle w:val="body"/>
        <w:rPr>
          <w:del w:id="15954" w:author="Sastry, Murali" w:date="2015-06-09T17:17:00Z"/>
          <w:rFonts w:ascii="Courier" w:hAnsi="Courier" w:cs="Tahoma"/>
          <w:sz w:val="20"/>
        </w:rPr>
      </w:pPr>
      <w:del w:id="15955" w:author="Sastry, Murali" w:date="2015-06-09T17:17:00Z">
        <w:r w:rsidRPr="00E056B6" w:rsidDel="00371A11">
          <w:rPr>
            <w:rFonts w:ascii="Courier" w:hAnsi="Courier" w:cs="Tahoma"/>
            <w:sz w:val="20"/>
          </w:rPr>
          <w:delText>C:\P4\U2\2000\Installers\UTSInstaller&gt;Perl buildUTS2k.pl</w:delText>
        </w:r>
        <w:bookmarkStart w:id="15956" w:name="_Toc421702840"/>
        <w:bookmarkStart w:id="15957" w:name="_Toc421706034"/>
        <w:bookmarkStart w:id="15958" w:name="_Toc422906014"/>
        <w:bookmarkStart w:id="15959" w:name="_Toc422936645"/>
        <w:bookmarkStart w:id="15960" w:name="_Toc422939707"/>
        <w:bookmarkStart w:id="15961" w:name="_Toc422931142"/>
        <w:bookmarkStart w:id="15962" w:name="_Toc494289274"/>
        <w:bookmarkStart w:id="15963" w:name="_Toc494292090"/>
        <w:bookmarkStart w:id="15964" w:name="_Toc494294904"/>
        <w:bookmarkEnd w:id="15956"/>
        <w:bookmarkEnd w:id="15957"/>
        <w:bookmarkEnd w:id="15958"/>
        <w:bookmarkEnd w:id="15959"/>
        <w:bookmarkEnd w:id="15960"/>
        <w:bookmarkEnd w:id="15961"/>
        <w:bookmarkEnd w:id="15962"/>
        <w:bookmarkEnd w:id="15963"/>
        <w:bookmarkEnd w:id="15964"/>
      </w:del>
    </w:p>
    <w:p w:rsidR="004B62C6" w:rsidRPr="00E056B6" w:rsidDel="00371A11" w:rsidRDefault="004B62C6">
      <w:pPr>
        <w:pStyle w:val="body"/>
        <w:rPr>
          <w:del w:id="15965" w:author="Sastry, Murali" w:date="2015-06-09T17:17:00Z"/>
        </w:rPr>
        <w:pPrChange w:id="15966" w:author="Sastry, Murali" w:date="2015-06-10T10:23:00Z">
          <w:pPr>
            <w:pStyle w:val="Heading2"/>
            <w:pageBreakBefore/>
          </w:pPr>
        </w:pPrChange>
      </w:pPr>
      <w:bookmarkStart w:id="15967" w:name="_Toc234138290"/>
      <w:del w:id="15968" w:author="Sastry, Murali" w:date="2015-06-09T17:17:00Z">
        <w:r w:rsidRPr="00E056B6" w:rsidDel="00371A11">
          <w:delText>Build GOBI2000_</w:delText>
        </w:r>
        <w:r w:rsidR="00C0468B" w:rsidRPr="00E056B6" w:rsidDel="00371A11">
          <w:delText>UTS using CRM Build Request</w:delText>
        </w:r>
        <w:bookmarkStart w:id="15969" w:name="_Toc421702841"/>
        <w:bookmarkStart w:id="15970" w:name="_Toc421706035"/>
        <w:bookmarkStart w:id="15971" w:name="_Toc422906015"/>
        <w:bookmarkStart w:id="15972" w:name="_Toc422936646"/>
        <w:bookmarkStart w:id="15973" w:name="_Toc422939708"/>
        <w:bookmarkStart w:id="15974" w:name="_Toc422931143"/>
        <w:bookmarkStart w:id="15975" w:name="_Toc494289275"/>
        <w:bookmarkStart w:id="15976" w:name="_Toc494292091"/>
        <w:bookmarkStart w:id="15977" w:name="_Toc494294905"/>
        <w:bookmarkEnd w:id="15967"/>
        <w:bookmarkEnd w:id="15969"/>
        <w:bookmarkEnd w:id="15970"/>
        <w:bookmarkEnd w:id="15971"/>
        <w:bookmarkEnd w:id="15972"/>
        <w:bookmarkEnd w:id="15973"/>
        <w:bookmarkEnd w:id="15974"/>
        <w:bookmarkEnd w:id="15975"/>
        <w:bookmarkEnd w:id="15976"/>
        <w:bookmarkEnd w:id="15977"/>
      </w:del>
    </w:p>
    <w:p w:rsidR="00983820" w:rsidRPr="00E056B6" w:rsidDel="00371A11" w:rsidRDefault="00C0468B">
      <w:pPr>
        <w:pStyle w:val="body"/>
        <w:rPr>
          <w:del w:id="15978" w:author="Sastry, Murali" w:date="2015-06-09T17:17:00Z"/>
        </w:rPr>
        <w:pPrChange w:id="15979" w:author="Sastry, Murali" w:date="2015-06-10T10:23:00Z">
          <w:pPr>
            <w:pStyle w:val="Caption"/>
            <w:keepNext/>
          </w:pPr>
        </w:pPrChange>
      </w:pPr>
      <w:del w:id="15980"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22</w:delText>
        </w:r>
        <w:r w:rsidR="00A31CAF" w:rsidDel="00371A11">
          <w:rPr>
            <w:b/>
          </w:rPr>
          <w:fldChar w:fldCharType="end"/>
        </w:r>
        <w:r w:rsidRPr="00E056B6" w:rsidDel="00371A11">
          <w:delText xml:space="preserve"> CRM Build Request fields for GOBI2000_UTS</w:delText>
        </w:r>
        <w:bookmarkStart w:id="15981" w:name="_Toc421702842"/>
        <w:bookmarkStart w:id="15982" w:name="_Toc421706036"/>
        <w:bookmarkStart w:id="15983" w:name="_Toc422906016"/>
        <w:bookmarkStart w:id="15984" w:name="_Toc422936647"/>
        <w:bookmarkStart w:id="15985" w:name="_Toc422939709"/>
        <w:bookmarkStart w:id="15986" w:name="_Toc422931144"/>
        <w:bookmarkStart w:id="15987" w:name="_Toc494289276"/>
        <w:bookmarkStart w:id="15988" w:name="_Toc494292092"/>
        <w:bookmarkStart w:id="15989" w:name="_Toc494294906"/>
        <w:bookmarkEnd w:id="15981"/>
        <w:bookmarkEnd w:id="15982"/>
        <w:bookmarkEnd w:id="15983"/>
        <w:bookmarkEnd w:id="15984"/>
        <w:bookmarkEnd w:id="15985"/>
        <w:bookmarkEnd w:id="15986"/>
        <w:bookmarkEnd w:id="15987"/>
        <w:bookmarkEnd w:id="15988"/>
        <w:bookmarkEnd w:id="15989"/>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6660"/>
      </w:tblGrid>
      <w:tr w:rsidR="004B62C6" w:rsidRPr="00E056B6" w:rsidDel="00371A11" w:rsidTr="00AE2A7C">
        <w:trPr>
          <w:cantSplit/>
          <w:tblHeader/>
          <w:del w:id="15990" w:author="Sastry, Murali" w:date="2015-06-09T17:17:00Z"/>
        </w:trPr>
        <w:tc>
          <w:tcPr>
            <w:tcW w:w="1980" w:type="dxa"/>
            <w:tcBorders>
              <w:bottom w:val="single" w:sz="12" w:space="0" w:color="auto"/>
            </w:tcBorders>
          </w:tcPr>
          <w:p w:rsidR="004B62C6" w:rsidRPr="00E056B6" w:rsidDel="00371A11" w:rsidRDefault="00C0468B">
            <w:pPr>
              <w:pStyle w:val="body"/>
              <w:rPr>
                <w:del w:id="15991" w:author="Sastry, Murali" w:date="2015-06-09T17:17:00Z"/>
              </w:rPr>
              <w:pPrChange w:id="15992" w:author="Sastry, Murali" w:date="2015-06-10T10:23:00Z">
                <w:pPr>
                  <w:pStyle w:val="tableheading"/>
                  <w:jc w:val="left"/>
                  <w:outlineLvl w:val="1"/>
                </w:pPr>
              </w:pPrChange>
            </w:pPr>
            <w:del w:id="15993" w:author="Sastry, Murali" w:date="2015-06-09T17:17:00Z">
              <w:r w:rsidRPr="00E056B6" w:rsidDel="00371A11">
                <w:delText>File</w:delText>
              </w:r>
              <w:bookmarkStart w:id="15994" w:name="_Toc421702843"/>
              <w:bookmarkStart w:id="15995" w:name="_Toc421706037"/>
              <w:bookmarkStart w:id="15996" w:name="_Toc422906017"/>
              <w:bookmarkStart w:id="15997" w:name="_Toc422936648"/>
              <w:bookmarkStart w:id="15998" w:name="_Toc422939710"/>
              <w:bookmarkStart w:id="15999" w:name="_Toc422931145"/>
              <w:bookmarkStart w:id="16000" w:name="_Toc494289277"/>
              <w:bookmarkStart w:id="16001" w:name="_Toc494292093"/>
              <w:bookmarkStart w:id="16002" w:name="_Toc494294907"/>
              <w:bookmarkEnd w:id="15994"/>
              <w:bookmarkEnd w:id="15995"/>
              <w:bookmarkEnd w:id="15996"/>
              <w:bookmarkEnd w:id="15997"/>
              <w:bookmarkEnd w:id="15998"/>
              <w:bookmarkEnd w:id="15999"/>
              <w:bookmarkEnd w:id="16000"/>
              <w:bookmarkEnd w:id="16001"/>
              <w:bookmarkEnd w:id="16002"/>
            </w:del>
          </w:p>
        </w:tc>
        <w:tc>
          <w:tcPr>
            <w:tcW w:w="6660" w:type="dxa"/>
            <w:tcBorders>
              <w:bottom w:val="single" w:sz="12" w:space="0" w:color="auto"/>
            </w:tcBorders>
          </w:tcPr>
          <w:p w:rsidR="004B62C6" w:rsidRPr="00E056B6" w:rsidDel="00371A11" w:rsidRDefault="00C0468B">
            <w:pPr>
              <w:pStyle w:val="body"/>
              <w:rPr>
                <w:del w:id="16003" w:author="Sastry, Murali" w:date="2015-06-09T17:17:00Z"/>
              </w:rPr>
              <w:pPrChange w:id="16004" w:author="Sastry, Murali" w:date="2015-06-10T10:23:00Z">
                <w:pPr>
                  <w:pStyle w:val="tableheading"/>
                  <w:jc w:val="left"/>
                  <w:outlineLvl w:val="1"/>
                </w:pPr>
              </w:pPrChange>
            </w:pPr>
            <w:del w:id="16005" w:author="Sastry, Murali" w:date="2015-06-09T17:17:00Z">
              <w:r w:rsidRPr="00E056B6" w:rsidDel="00371A11">
                <w:delText>Description</w:delText>
              </w:r>
              <w:bookmarkStart w:id="16006" w:name="_Toc421702844"/>
              <w:bookmarkStart w:id="16007" w:name="_Toc421706038"/>
              <w:bookmarkStart w:id="16008" w:name="_Toc422906018"/>
              <w:bookmarkStart w:id="16009" w:name="_Toc422936649"/>
              <w:bookmarkStart w:id="16010" w:name="_Toc422939711"/>
              <w:bookmarkStart w:id="16011" w:name="_Toc422931146"/>
              <w:bookmarkStart w:id="16012" w:name="_Toc494289278"/>
              <w:bookmarkStart w:id="16013" w:name="_Toc494292094"/>
              <w:bookmarkStart w:id="16014" w:name="_Toc494294908"/>
              <w:bookmarkEnd w:id="16006"/>
              <w:bookmarkEnd w:id="16007"/>
              <w:bookmarkEnd w:id="16008"/>
              <w:bookmarkEnd w:id="16009"/>
              <w:bookmarkEnd w:id="16010"/>
              <w:bookmarkEnd w:id="16011"/>
              <w:bookmarkEnd w:id="16012"/>
              <w:bookmarkEnd w:id="16013"/>
              <w:bookmarkEnd w:id="16014"/>
            </w:del>
          </w:p>
        </w:tc>
        <w:bookmarkStart w:id="16015" w:name="_Toc421702845"/>
        <w:bookmarkStart w:id="16016" w:name="_Toc421706039"/>
        <w:bookmarkStart w:id="16017" w:name="_Toc422906019"/>
        <w:bookmarkStart w:id="16018" w:name="_Toc422936650"/>
        <w:bookmarkStart w:id="16019" w:name="_Toc422939712"/>
        <w:bookmarkStart w:id="16020" w:name="_Toc422931147"/>
        <w:bookmarkStart w:id="16021" w:name="_Toc494289279"/>
        <w:bookmarkStart w:id="16022" w:name="_Toc494292095"/>
        <w:bookmarkStart w:id="16023" w:name="_Toc494294909"/>
        <w:bookmarkEnd w:id="16015"/>
        <w:bookmarkEnd w:id="16016"/>
        <w:bookmarkEnd w:id="16017"/>
        <w:bookmarkEnd w:id="16018"/>
        <w:bookmarkEnd w:id="16019"/>
        <w:bookmarkEnd w:id="16020"/>
        <w:bookmarkEnd w:id="16021"/>
        <w:bookmarkEnd w:id="16022"/>
        <w:bookmarkEnd w:id="16023"/>
      </w:tr>
      <w:tr w:rsidR="004B62C6" w:rsidRPr="00E056B6" w:rsidDel="00371A11" w:rsidTr="00AE2A7C">
        <w:trPr>
          <w:cantSplit/>
          <w:del w:id="16024" w:author="Sastry, Murali" w:date="2015-06-09T17:17:00Z"/>
        </w:trPr>
        <w:tc>
          <w:tcPr>
            <w:tcW w:w="1980" w:type="dxa"/>
            <w:tcBorders>
              <w:top w:val="nil"/>
              <w:bottom w:val="single" w:sz="6" w:space="0" w:color="auto"/>
            </w:tcBorders>
          </w:tcPr>
          <w:p w:rsidR="004B62C6" w:rsidRPr="00E056B6" w:rsidDel="00371A11" w:rsidRDefault="00C0468B">
            <w:pPr>
              <w:pStyle w:val="body"/>
              <w:rPr>
                <w:del w:id="16025" w:author="Sastry, Murali" w:date="2015-06-09T17:17:00Z"/>
              </w:rPr>
              <w:pPrChange w:id="16026" w:author="Sastry, Murali" w:date="2015-06-10T10:23:00Z">
                <w:pPr>
                  <w:pStyle w:val="tableentry"/>
                  <w:keepNext/>
                  <w:outlineLvl w:val="1"/>
                </w:pPr>
              </w:pPrChange>
            </w:pPr>
            <w:del w:id="16027" w:author="Sastry, Murali" w:date="2015-06-09T17:17:00Z">
              <w:r w:rsidRPr="00E056B6" w:rsidDel="00371A11">
                <w:delText>Target Name</w:delText>
              </w:r>
              <w:bookmarkStart w:id="16028" w:name="_Toc421702846"/>
              <w:bookmarkStart w:id="16029" w:name="_Toc421706040"/>
              <w:bookmarkStart w:id="16030" w:name="_Toc422906020"/>
              <w:bookmarkStart w:id="16031" w:name="_Toc422936651"/>
              <w:bookmarkStart w:id="16032" w:name="_Toc422939713"/>
              <w:bookmarkStart w:id="16033" w:name="_Toc422931148"/>
              <w:bookmarkStart w:id="16034" w:name="_Toc494289280"/>
              <w:bookmarkStart w:id="16035" w:name="_Toc494292096"/>
              <w:bookmarkStart w:id="16036" w:name="_Toc494294910"/>
              <w:bookmarkEnd w:id="16028"/>
              <w:bookmarkEnd w:id="16029"/>
              <w:bookmarkEnd w:id="16030"/>
              <w:bookmarkEnd w:id="16031"/>
              <w:bookmarkEnd w:id="16032"/>
              <w:bookmarkEnd w:id="16033"/>
              <w:bookmarkEnd w:id="16034"/>
              <w:bookmarkEnd w:id="16035"/>
              <w:bookmarkEnd w:id="16036"/>
            </w:del>
          </w:p>
        </w:tc>
        <w:tc>
          <w:tcPr>
            <w:tcW w:w="6660" w:type="dxa"/>
            <w:tcBorders>
              <w:top w:val="nil"/>
              <w:bottom w:val="single" w:sz="6" w:space="0" w:color="auto"/>
            </w:tcBorders>
          </w:tcPr>
          <w:p w:rsidR="004B62C6" w:rsidRPr="00E056B6" w:rsidDel="00371A11" w:rsidRDefault="00C0468B">
            <w:pPr>
              <w:pStyle w:val="body"/>
              <w:rPr>
                <w:del w:id="16037" w:author="Sastry, Murali" w:date="2015-06-09T17:17:00Z"/>
              </w:rPr>
              <w:pPrChange w:id="16038" w:author="Sastry, Murali" w:date="2015-06-10T10:23:00Z">
                <w:pPr>
                  <w:pStyle w:val="tableentry"/>
                  <w:keepNext/>
                  <w:outlineLvl w:val="1"/>
                </w:pPr>
              </w:pPrChange>
            </w:pPr>
            <w:del w:id="16039" w:author="Sastry, Murali" w:date="2015-06-09T17:17:00Z">
              <w:r w:rsidRPr="00E056B6" w:rsidDel="00371A11">
                <w:delText>GOBI2000_UTS</w:delText>
              </w:r>
              <w:bookmarkStart w:id="16040" w:name="_Toc421702847"/>
              <w:bookmarkStart w:id="16041" w:name="_Toc421706041"/>
              <w:bookmarkStart w:id="16042" w:name="_Toc422906021"/>
              <w:bookmarkStart w:id="16043" w:name="_Toc422936652"/>
              <w:bookmarkStart w:id="16044" w:name="_Toc422939714"/>
              <w:bookmarkStart w:id="16045" w:name="_Toc422931149"/>
              <w:bookmarkStart w:id="16046" w:name="_Toc494289281"/>
              <w:bookmarkStart w:id="16047" w:name="_Toc494292097"/>
              <w:bookmarkStart w:id="16048" w:name="_Toc494294911"/>
              <w:bookmarkEnd w:id="16040"/>
              <w:bookmarkEnd w:id="16041"/>
              <w:bookmarkEnd w:id="16042"/>
              <w:bookmarkEnd w:id="16043"/>
              <w:bookmarkEnd w:id="16044"/>
              <w:bookmarkEnd w:id="16045"/>
              <w:bookmarkEnd w:id="16046"/>
              <w:bookmarkEnd w:id="16047"/>
              <w:bookmarkEnd w:id="16048"/>
            </w:del>
          </w:p>
        </w:tc>
        <w:bookmarkStart w:id="16049" w:name="_Toc421702848"/>
        <w:bookmarkStart w:id="16050" w:name="_Toc421706042"/>
        <w:bookmarkStart w:id="16051" w:name="_Toc422906022"/>
        <w:bookmarkStart w:id="16052" w:name="_Toc422936653"/>
        <w:bookmarkStart w:id="16053" w:name="_Toc422939715"/>
        <w:bookmarkStart w:id="16054" w:name="_Toc422931150"/>
        <w:bookmarkStart w:id="16055" w:name="_Toc494289282"/>
        <w:bookmarkStart w:id="16056" w:name="_Toc494292098"/>
        <w:bookmarkStart w:id="16057" w:name="_Toc494294912"/>
        <w:bookmarkEnd w:id="16049"/>
        <w:bookmarkEnd w:id="16050"/>
        <w:bookmarkEnd w:id="16051"/>
        <w:bookmarkEnd w:id="16052"/>
        <w:bookmarkEnd w:id="16053"/>
        <w:bookmarkEnd w:id="16054"/>
        <w:bookmarkEnd w:id="16055"/>
        <w:bookmarkEnd w:id="16056"/>
        <w:bookmarkEnd w:id="16057"/>
      </w:tr>
      <w:tr w:rsidR="004B62C6" w:rsidRPr="00E056B6" w:rsidDel="00371A11" w:rsidTr="00AE2A7C">
        <w:trPr>
          <w:cantSplit/>
          <w:del w:id="16058" w:author="Sastry, Murali" w:date="2015-06-09T17:17:00Z"/>
        </w:trPr>
        <w:tc>
          <w:tcPr>
            <w:tcW w:w="1980" w:type="dxa"/>
            <w:tcBorders>
              <w:top w:val="single" w:sz="6" w:space="0" w:color="auto"/>
              <w:bottom w:val="single" w:sz="6" w:space="0" w:color="auto"/>
            </w:tcBorders>
          </w:tcPr>
          <w:p w:rsidR="004B62C6" w:rsidRPr="00E056B6" w:rsidDel="00371A11" w:rsidRDefault="00C0468B">
            <w:pPr>
              <w:pStyle w:val="body"/>
              <w:rPr>
                <w:del w:id="16059" w:author="Sastry, Murali" w:date="2015-06-09T17:17:00Z"/>
              </w:rPr>
              <w:pPrChange w:id="16060" w:author="Sastry, Murali" w:date="2015-06-10T10:23:00Z">
                <w:pPr>
                  <w:pStyle w:val="tableentry"/>
                  <w:keepNext/>
                  <w:outlineLvl w:val="1"/>
                </w:pPr>
              </w:pPrChange>
            </w:pPr>
            <w:del w:id="16061" w:author="Sastry, Murali" w:date="2015-06-09T17:17:00Z">
              <w:r w:rsidRPr="00E056B6" w:rsidDel="00371A11">
                <w:delText>Target Version</w:delText>
              </w:r>
              <w:bookmarkStart w:id="16062" w:name="_Toc421702849"/>
              <w:bookmarkStart w:id="16063" w:name="_Toc421706043"/>
              <w:bookmarkStart w:id="16064" w:name="_Toc422906023"/>
              <w:bookmarkStart w:id="16065" w:name="_Toc422936654"/>
              <w:bookmarkStart w:id="16066" w:name="_Toc422939716"/>
              <w:bookmarkStart w:id="16067" w:name="_Toc422931151"/>
              <w:bookmarkStart w:id="16068" w:name="_Toc494289283"/>
              <w:bookmarkStart w:id="16069" w:name="_Toc494292099"/>
              <w:bookmarkStart w:id="16070" w:name="_Toc494294913"/>
              <w:bookmarkEnd w:id="16062"/>
              <w:bookmarkEnd w:id="16063"/>
              <w:bookmarkEnd w:id="16064"/>
              <w:bookmarkEnd w:id="16065"/>
              <w:bookmarkEnd w:id="16066"/>
              <w:bookmarkEnd w:id="16067"/>
              <w:bookmarkEnd w:id="16068"/>
              <w:bookmarkEnd w:id="16069"/>
              <w:bookmarkEnd w:id="16070"/>
            </w:del>
          </w:p>
        </w:tc>
        <w:tc>
          <w:tcPr>
            <w:tcW w:w="6660" w:type="dxa"/>
            <w:tcBorders>
              <w:top w:val="single" w:sz="6" w:space="0" w:color="auto"/>
              <w:bottom w:val="single" w:sz="6" w:space="0" w:color="auto"/>
            </w:tcBorders>
          </w:tcPr>
          <w:p w:rsidR="004B62C6" w:rsidRPr="00E056B6" w:rsidDel="00371A11" w:rsidRDefault="00C0468B">
            <w:pPr>
              <w:pStyle w:val="body"/>
              <w:rPr>
                <w:del w:id="16071" w:author="Sastry, Murali" w:date="2015-06-09T17:17:00Z"/>
              </w:rPr>
              <w:pPrChange w:id="16072" w:author="Sastry, Murali" w:date="2015-06-10T10:23:00Z">
                <w:pPr>
                  <w:pStyle w:val="tableentry"/>
                  <w:keepNext/>
                  <w:outlineLvl w:val="1"/>
                </w:pPr>
              </w:pPrChange>
            </w:pPr>
            <w:del w:id="16073" w:author="Sastry, Murali" w:date="2015-06-09T17:17:00Z">
              <w:r w:rsidRPr="00E056B6" w:rsidDel="00371A11">
                <w:delText>Version (ie. 1.0.00)</w:delText>
              </w:r>
              <w:bookmarkStart w:id="16074" w:name="_Toc421702850"/>
              <w:bookmarkStart w:id="16075" w:name="_Toc421706044"/>
              <w:bookmarkStart w:id="16076" w:name="_Toc422906024"/>
              <w:bookmarkStart w:id="16077" w:name="_Toc422936655"/>
              <w:bookmarkStart w:id="16078" w:name="_Toc422939717"/>
              <w:bookmarkStart w:id="16079" w:name="_Toc422931152"/>
              <w:bookmarkStart w:id="16080" w:name="_Toc494289284"/>
              <w:bookmarkStart w:id="16081" w:name="_Toc494292100"/>
              <w:bookmarkStart w:id="16082" w:name="_Toc494294914"/>
              <w:bookmarkEnd w:id="16074"/>
              <w:bookmarkEnd w:id="16075"/>
              <w:bookmarkEnd w:id="16076"/>
              <w:bookmarkEnd w:id="16077"/>
              <w:bookmarkEnd w:id="16078"/>
              <w:bookmarkEnd w:id="16079"/>
              <w:bookmarkEnd w:id="16080"/>
              <w:bookmarkEnd w:id="16081"/>
              <w:bookmarkEnd w:id="16082"/>
            </w:del>
          </w:p>
        </w:tc>
        <w:bookmarkStart w:id="16083" w:name="_Toc421702851"/>
        <w:bookmarkStart w:id="16084" w:name="_Toc421706045"/>
        <w:bookmarkStart w:id="16085" w:name="_Toc422906025"/>
        <w:bookmarkStart w:id="16086" w:name="_Toc422936656"/>
        <w:bookmarkStart w:id="16087" w:name="_Toc422939718"/>
        <w:bookmarkStart w:id="16088" w:name="_Toc422931153"/>
        <w:bookmarkStart w:id="16089" w:name="_Toc494289285"/>
        <w:bookmarkStart w:id="16090" w:name="_Toc494292101"/>
        <w:bookmarkStart w:id="16091" w:name="_Toc494294915"/>
        <w:bookmarkEnd w:id="16083"/>
        <w:bookmarkEnd w:id="16084"/>
        <w:bookmarkEnd w:id="16085"/>
        <w:bookmarkEnd w:id="16086"/>
        <w:bookmarkEnd w:id="16087"/>
        <w:bookmarkEnd w:id="16088"/>
        <w:bookmarkEnd w:id="16089"/>
        <w:bookmarkEnd w:id="16090"/>
        <w:bookmarkEnd w:id="16091"/>
      </w:tr>
      <w:tr w:rsidR="004B62C6" w:rsidRPr="00E056B6" w:rsidDel="00371A11" w:rsidTr="00AE2A7C">
        <w:trPr>
          <w:cantSplit/>
          <w:del w:id="16092" w:author="Sastry, Murali" w:date="2015-06-09T17:17:00Z"/>
        </w:trPr>
        <w:tc>
          <w:tcPr>
            <w:tcW w:w="1980" w:type="dxa"/>
            <w:tcBorders>
              <w:top w:val="single" w:sz="6" w:space="0" w:color="auto"/>
              <w:bottom w:val="single" w:sz="6" w:space="0" w:color="auto"/>
            </w:tcBorders>
          </w:tcPr>
          <w:p w:rsidR="004B62C6" w:rsidRPr="00E056B6" w:rsidDel="00371A11" w:rsidRDefault="00C0468B">
            <w:pPr>
              <w:pStyle w:val="body"/>
              <w:rPr>
                <w:del w:id="16093" w:author="Sastry, Murali" w:date="2015-06-09T17:17:00Z"/>
              </w:rPr>
              <w:pPrChange w:id="16094" w:author="Sastry, Murali" w:date="2015-06-10T10:23:00Z">
                <w:pPr>
                  <w:pStyle w:val="tableentry"/>
                  <w:keepNext/>
                  <w:tabs>
                    <w:tab w:val="left" w:pos="761"/>
                  </w:tabs>
                  <w:outlineLvl w:val="1"/>
                </w:pPr>
              </w:pPrChange>
            </w:pPr>
            <w:del w:id="16095" w:author="Sastry, Murali" w:date="2015-06-09T17:17:00Z">
              <w:r w:rsidRPr="00E056B6" w:rsidDel="00371A11">
                <w:delText>Type</w:delText>
              </w:r>
              <w:r w:rsidRPr="00E056B6" w:rsidDel="00371A11">
                <w:tab/>
              </w:r>
              <w:bookmarkStart w:id="16096" w:name="_Toc421702852"/>
              <w:bookmarkStart w:id="16097" w:name="_Toc421706046"/>
              <w:bookmarkStart w:id="16098" w:name="_Toc422906026"/>
              <w:bookmarkStart w:id="16099" w:name="_Toc422936657"/>
              <w:bookmarkStart w:id="16100" w:name="_Toc422939719"/>
              <w:bookmarkStart w:id="16101" w:name="_Toc422931154"/>
              <w:bookmarkStart w:id="16102" w:name="_Toc494289286"/>
              <w:bookmarkStart w:id="16103" w:name="_Toc494292102"/>
              <w:bookmarkStart w:id="16104" w:name="_Toc494294916"/>
              <w:bookmarkEnd w:id="16096"/>
              <w:bookmarkEnd w:id="16097"/>
              <w:bookmarkEnd w:id="16098"/>
              <w:bookmarkEnd w:id="16099"/>
              <w:bookmarkEnd w:id="16100"/>
              <w:bookmarkEnd w:id="16101"/>
              <w:bookmarkEnd w:id="16102"/>
              <w:bookmarkEnd w:id="16103"/>
              <w:bookmarkEnd w:id="16104"/>
            </w:del>
          </w:p>
        </w:tc>
        <w:tc>
          <w:tcPr>
            <w:tcW w:w="6660" w:type="dxa"/>
            <w:tcBorders>
              <w:top w:val="single" w:sz="6" w:space="0" w:color="auto"/>
              <w:bottom w:val="single" w:sz="6" w:space="0" w:color="auto"/>
            </w:tcBorders>
          </w:tcPr>
          <w:p w:rsidR="004B62C6" w:rsidRPr="00E056B6" w:rsidDel="00371A11" w:rsidRDefault="00C0468B">
            <w:pPr>
              <w:pStyle w:val="body"/>
              <w:rPr>
                <w:del w:id="16105" w:author="Sastry, Murali" w:date="2015-06-09T17:17:00Z"/>
              </w:rPr>
              <w:pPrChange w:id="16106" w:author="Sastry, Murali" w:date="2015-06-10T10:23:00Z">
                <w:pPr>
                  <w:pStyle w:val="tableentry"/>
                  <w:keepNext/>
                  <w:outlineLvl w:val="1"/>
                </w:pPr>
              </w:pPrChange>
            </w:pPr>
            <w:del w:id="16107" w:author="Sastry, Murali" w:date="2015-06-09T17:17:00Z">
              <w:r w:rsidRPr="00E056B6" w:rsidDel="00371A11">
                <w:delText>Prod, Point Release</w:delText>
              </w:r>
              <w:bookmarkStart w:id="16108" w:name="_Toc421702853"/>
              <w:bookmarkStart w:id="16109" w:name="_Toc421706047"/>
              <w:bookmarkStart w:id="16110" w:name="_Toc422906027"/>
              <w:bookmarkStart w:id="16111" w:name="_Toc422936658"/>
              <w:bookmarkStart w:id="16112" w:name="_Toc422939720"/>
              <w:bookmarkStart w:id="16113" w:name="_Toc422931155"/>
              <w:bookmarkStart w:id="16114" w:name="_Toc494289287"/>
              <w:bookmarkStart w:id="16115" w:name="_Toc494292103"/>
              <w:bookmarkStart w:id="16116" w:name="_Toc494294917"/>
              <w:bookmarkEnd w:id="16108"/>
              <w:bookmarkEnd w:id="16109"/>
              <w:bookmarkEnd w:id="16110"/>
              <w:bookmarkEnd w:id="16111"/>
              <w:bookmarkEnd w:id="16112"/>
              <w:bookmarkEnd w:id="16113"/>
              <w:bookmarkEnd w:id="16114"/>
              <w:bookmarkEnd w:id="16115"/>
              <w:bookmarkEnd w:id="16116"/>
            </w:del>
          </w:p>
        </w:tc>
        <w:bookmarkStart w:id="16117" w:name="_Toc421702854"/>
        <w:bookmarkStart w:id="16118" w:name="_Toc421706048"/>
        <w:bookmarkStart w:id="16119" w:name="_Toc422906028"/>
        <w:bookmarkStart w:id="16120" w:name="_Toc422936659"/>
        <w:bookmarkStart w:id="16121" w:name="_Toc422939721"/>
        <w:bookmarkStart w:id="16122" w:name="_Toc422931156"/>
        <w:bookmarkStart w:id="16123" w:name="_Toc494289288"/>
        <w:bookmarkStart w:id="16124" w:name="_Toc494292104"/>
        <w:bookmarkStart w:id="16125" w:name="_Toc494294918"/>
        <w:bookmarkEnd w:id="16117"/>
        <w:bookmarkEnd w:id="16118"/>
        <w:bookmarkEnd w:id="16119"/>
        <w:bookmarkEnd w:id="16120"/>
        <w:bookmarkEnd w:id="16121"/>
        <w:bookmarkEnd w:id="16122"/>
        <w:bookmarkEnd w:id="16123"/>
        <w:bookmarkEnd w:id="16124"/>
        <w:bookmarkEnd w:id="16125"/>
      </w:tr>
      <w:tr w:rsidR="004B62C6" w:rsidRPr="00E056B6" w:rsidDel="00371A11" w:rsidTr="00AE2A7C">
        <w:trPr>
          <w:cantSplit/>
          <w:del w:id="16126" w:author="Sastry, Murali" w:date="2015-06-09T17:17:00Z"/>
        </w:trPr>
        <w:tc>
          <w:tcPr>
            <w:tcW w:w="1980" w:type="dxa"/>
            <w:tcBorders>
              <w:top w:val="single" w:sz="6" w:space="0" w:color="auto"/>
              <w:bottom w:val="single" w:sz="6" w:space="0" w:color="auto"/>
            </w:tcBorders>
          </w:tcPr>
          <w:p w:rsidR="004B62C6" w:rsidRPr="00E056B6" w:rsidDel="00371A11" w:rsidRDefault="00C0468B">
            <w:pPr>
              <w:pStyle w:val="body"/>
              <w:rPr>
                <w:del w:id="16127" w:author="Sastry, Murali" w:date="2015-06-09T17:17:00Z"/>
              </w:rPr>
              <w:pPrChange w:id="16128" w:author="Sastry, Murali" w:date="2015-06-10T10:23:00Z">
                <w:pPr>
                  <w:pStyle w:val="tableentry"/>
                  <w:keepNext/>
                  <w:outlineLvl w:val="1"/>
                </w:pPr>
              </w:pPrChange>
            </w:pPr>
            <w:del w:id="16129" w:author="Sastry, Murali" w:date="2015-06-09T17:17:00Z">
              <w:r w:rsidRPr="00E056B6" w:rsidDel="00371A11">
                <w:delText>Compiler</w:delText>
              </w:r>
              <w:bookmarkStart w:id="16130" w:name="_Toc421702855"/>
              <w:bookmarkStart w:id="16131" w:name="_Toc421706049"/>
              <w:bookmarkStart w:id="16132" w:name="_Toc422906029"/>
              <w:bookmarkStart w:id="16133" w:name="_Toc422936660"/>
              <w:bookmarkStart w:id="16134" w:name="_Toc422939722"/>
              <w:bookmarkStart w:id="16135" w:name="_Toc422931157"/>
              <w:bookmarkStart w:id="16136" w:name="_Toc494289289"/>
              <w:bookmarkStart w:id="16137" w:name="_Toc494292105"/>
              <w:bookmarkStart w:id="16138" w:name="_Toc494294919"/>
              <w:bookmarkEnd w:id="16130"/>
              <w:bookmarkEnd w:id="16131"/>
              <w:bookmarkEnd w:id="16132"/>
              <w:bookmarkEnd w:id="16133"/>
              <w:bookmarkEnd w:id="16134"/>
              <w:bookmarkEnd w:id="16135"/>
              <w:bookmarkEnd w:id="16136"/>
              <w:bookmarkEnd w:id="16137"/>
              <w:bookmarkEnd w:id="16138"/>
            </w:del>
          </w:p>
        </w:tc>
        <w:tc>
          <w:tcPr>
            <w:tcW w:w="6660" w:type="dxa"/>
            <w:tcBorders>
              <w:top w:val="single" w:sz="6" w:space="0" w:color="auto"/>
              <w:bottom w:val="single" w:sz="6" w:space="0" w:color="auto"/>
            </w:tcBorders>
          </w:tcPr>
          <w:p w:rsidR="004B62C6" w:rsidRPr="00E056B6" w:rsidDel="00371A11" w:rsidRDefault="00C0468B">
            <w:pPr>
              <w:pStyle w:val="body"/>
              <w:rPr>
                <w:del w:id="16139" w:author="Sastry, Murali" w:date="2015-06-09T17:17:00Z"/>
              </w:rPr>
              <w:pPrChange w:id="16140" w:author="Sastry, Murali" w:date="2015-06-10T10:23:00Z">
                <w:pPr>
                  <w:pStyle w:val="tableentry"/>
                  <w:keepNext/>
                  <w:outlineLvl w:val="1"/>
                </w:pPr>
              </w:pPrChange>
            </w:pPr>
            <w:del w:id="16141" w:author="Sastry, Murali" w:date="2015-06-09T17:17:00Z">
              <w:r w:rsidRPr="00E056B6" w:rsidDel="00371A11">
                <w:delText>MS VS2008</w:delText>
              </w:r>
              <w:bookmarkStart w:id="16142" w:name="_Toc421702856"/>
              <w:bookmarkStart w:id="16143" w:name="_Toc421706050"/>
              <w:bookmarkStart w:id="16144" w:name="_Toc422906030"/>
              <w:bookmarkStart w:id="16145" w:name="_Toc422936661"/>
              <w:bookmarkStart w:id="16146" w:name="_Toc422939723"/>
              <w:bookmarkStart w:id="16147" w:name="_Toc422931158"/>
              <w:bookmarkStart w:id="16148" w:name="_Toc494289290"/>
              <w:bookmarkStart w:id="16149" w:name="_Toc494292106"/>
              <w:bookmarkStart w:id="16150" w:name="_Toc494294920"/>
              <w:bookmarkEnd w:id="16142"/>
              <w:bookmarkEnd w:id="16143"/>
              <w:bookmarkEnd w:id="16144"/>
              <w:bookmarkEnd w:id="16145"/>
              <w:bookmarkEnd w:id="16146"/>
              <w:bookmarkEnd w:id="16147"/>
              <w:bookmarkEnd w:id="16148"/>
              <w:bookmarkEnd w:id="16149"/>
              <w:bookmarkEnd w:id="16150"/>
            </w:del>
          </w:p>
        </w:tc>
        <w:bookmarkStart w:id="16151" w:name="_Toc421702857"/>
        <w:bookmarkStart w:id="16152" w:name="_Toc421706051"/>
        <w:bookmarkStart w:id="16153" w:name="_Toc422906031"/>
        <w:bookmarkStart w:id="16154" w:name="_Toc422936662"/>
        <w:bookmarkStart w:id="16155" w:name="_Toc422939724"/>
        <w:bookmarkStart w:id="16156" w:name="_Toc422931159"/>
        <w:bookmarkStart w:id="16157" w:name="_Toc494289291"/>
        <w:bookmarkStart w:id="16158" w:name="_Toc494292107"/>
        <w:bookmarkStart w:id="16159" w:name="_Toc494294921"/>
        <w:bookmarkEnd w:id="16151"/>
        <w:bookmarkEnd w:id="16152"/>
        <w:bookmarkEnd w:id="16153"/>
        <w:bookmarkEnd w:id="16154"/>
        <w:bookmarkEnd w:id="16155"/>
        <w:bookmarkEnd w:id="16156"/>
        <w:bookmarkEnd w:id="16157"/>
        <w:bookmarkEnd w:id="16158"/>
        <w:bookmarkEnd w:id="16159"/>
      </w:tr>
      <w:tr w:rsidR="004B62C6" w:rsidRPr="00E056B6" w:rsidDel="00371A11" w:rsidTr="00AE2A7C">
        <w:trPr>
          <w:cantSplit/>
          <w:del w:id="16160" w:author="Sastry, Murali" w:date="2015-06-09T17:17:00Z"/>
        </w:trPr>
        <w:tc>
          <w:tcPr>
            <w:tcW w:w="1980" w:type="dxa"/>
            <w:tcBorders>
              <w:top w:val="single" w:sz="6" w:space="0" w:color="auto"/>
              <w:bottom w:val="single" w:sz="6" w:space="0" w:color="auto"/>
            </w:tcBorders>
          </w:tcPr>
          <w:p w:rsidR="004B62C6" w:rsidRPr="00E056B6" w:rsidDel="00371A11" w:rsidRDefault="00C0468B">
            <w:pPr>
              <w:pStyle w:val="body"/>
              <w:rPr>
                <w:del w:id="16161" w:author="Sastry, Murali" w:date="2015-06-09T17:17:00Z"/>
              </w:rPr>
              <w:pPrChange w:id="16162" w:author="Sastry, Murali" w:date="2015-06-10T10:23:00Z">
                <w:pPr>
                  <w:pStyle w:val="tableentry"/>
                  <w:keepNext/>
                  <w:outlineLvl w:val="1"/>
                </w:pPr>
              </w:pPrChange>
            </w:pPr>
            <w:del w:id="16163" w:author="Sastry, Murali" w:date="2015-06-09T17:17:00Z">
              <w:r w:rsidRPr="00E056B6" w:rsidDel="00371A11">
                <w:delText>Label</w:delText>
              </w:r>
              <w:bookmarkStart w:id="16164" w:name="_Toc421702858"/>
              <w:bookmarkStart w:id="16165" w:name="_Toc421706052"/>
              <w:bookmarkStart w:id="16166" w:name="_Toc422906032"/>
              <w:bookmarkStart w:id="16167" w:name="_Toc422936663"/>
              <w:bookmarkStart w:id="16168" w:name="_Toc422939725"/>
              <w:bookmarkStart w:id="16169" w:name="_Toc422931160"/>
              <w:bookmarkStart w:id="16170" w:name="_Toc494289292"/>
              <w:bookmarkStart w:id="16171" w:name="_Toc494292108"/>
              <w:bookmarkStart w:id="16172" w:name="_Toc494294922"/>
              <w:bookmarkEnd w:id="16164"/>
              <w:bookmarkEnd w:id="16165"/>
              <w:bookmarkEnd w:id="16166"/>
              <w:bookmarkEnd w:id="16167"/>
              <w:bookmarkEnd w:id="16168"/>
              <w:bookmarkEnd w:id="16169"/>
              <w:bookmarkEnd w:id="16170"/>
              <w:bookmarkEnd w:id="16171"/>
              <w:bookmarkEnd w:id="16172"/>
            </w:del>
          </w:p>
        </w:tc>
        <w:tc>
          <w:tcPr>
            <w:tcW w:w="6660" w:type="dxa"/>
            <w:tcBorders>
              <w:top w:val="single" w:sz="6" w:space="0" w:color="auto"/>
              <w:bottom w:val="single" w:sz="6" w:space="0" w:color="auto"/>
            </w:tcBorders>
          </w:tcPr>
          <w:p w:rsidR="004B62C6" w:rsidRPr="00E056B6" w:rsidDel="00371A11" w:rsidRDefault="00C0468B">
            <w:pPr>
              <w:pStyle w:val="body"/>
              <w:rPr>
                <w:del w:id="16173" w:author="Sastry, Murali" w:date="2015-06-09T17:17:00Z"/>
              </w:rPr>
              <w:pPrChange w:id="16174" w:author="Sastry, Murali" w:date="2015-06-10T10:23:00Z">
                <w:pPr>
                  <w:pStyle w:val="tableentry"/>
                  <w:keepNext/>
                  <w:outlineLvl w:val="1"/>
                </w:pPr>
              </w:pPrChange>
            </w:pPr>
            <w:del w:id="16175" w:author="Sastry, Murali" w:date="2015-06-09T17:17:00Z">
              <w:r w:rsidRPr="00E056B6" w:rsidDel="00371A11">
                <w:delText>Perforce Label (ie. GOBI2000_UTS.01.00.00)</w:delText>
              </w:r>
              <w:bookmarkStart w:id="16176" w:name="_Toc421702859"/>
              <w:bookmarkStart w:id="16177" w:name="_Toc421706053"/>
              <w:bookmarkStart w:id="16178" w:name="_Toc422906033"/>
              <w:bookmarkStart w:id="16179" w:name="_Toc422936664"/>
              <w:bookmarkStart w:id="16180" w:name="_Toc422939726"/>
              <w:bookmarkStart w:id="16181" w:name="_Toc422931161"/>
              <w:bookmarkStart w:id="16182" w:name="_Toc494289293"/>
              <w:bookmarkStart w:id="16183" w:name="_Toc494292109"/>
              <w:bookmarkStart w:id="16184" w:name="_Toc494294923"/>
              <w:bookmarkEnd w:id="16176"/>
              <w:bookmarkEnd w:id="16177"/>
              <w:bookmarkEnd w:id="16178"/>
              <w:bookmarkEnd w:id="16179"/>
              <w:bookmarkEnd w:id="16180"/>
              <w:bookmarkEnd w:id="16181"/>
              <w:bookmarkEnd w:id="16182"/>
              <w:bookmarkEnd w:id="16183"/>
              <w:bookmarkEnd w:id="16184"/>
            </w:del>
          </w:p>
        </w:tc>
        <w:bookmarkStart w:id="16185" w:name="_Toc421702860"/>
        <w:bookmarkStart w:id="16186" w:name="_Toc421706054"/>
        <w:bookmarkStart w:id="16187" w:name="_Toc422906034"/>
        <w:bookmarkStart w:id="16188" w:name="_Toc422936665"/>
        <w:bookmarkStart w:id="16189" w:name="_Toc422939727"/>
        <w:bookmarkStart w:id="16190" w:name="_Toc422931162"/>
        <w:bookmarkStart w:id="16191" w:name="_Toc494289294"/>
        <w:bookmarkStart w:id="16192" w:name="_Toc494292110"/>
        <w:bookmarkStart w:id="16193" w:name="_Toc494294924"/>
        <w:bookmarkEnd w:id="16185"/>
        <w:bookmarkEnd w:id="16186"/>
        <w:bookmarkEnd w:id="16187"/>
        <w:bookmarkEnd w:id="16188"/>
        <w:bookmarkEnd w:id="16189"/>
        <w:bookmarkEnd w:id="16190"/>
        <w:bookmarkEnd w:id="16191"/>
        <w:bookmarkEnd w:id="16192"/>
        <w:bookmarkEnd w:id="16193"/>
      </w:tr>
      <w:tr w:rsidR="004B62C6" w:rsidRPr="00E056B6" w:rsidDel="00371A11" w:rsidTr="00AE2A7C">
        <w:trPr>
          <w:cantSplit/>
          <w:del w:id="16194" w:author="Sastry, Murali" w:date="2015-06-09T17:17:00Z"/>
        </w:trPr>
        <w:tc>
          <w:tcPr>
            <w:tcW w:w="1980" w:type="dxa"/>
            <w:tcBorders>
              <w:top w:val="single" w:sz="6" w:space="0" w:color="auto"/>
              <w:bottom w:val="single" w:sz="6" w:space="0" w:color="auto"/>
            </w:tcBorders>
          </w:tcPr>
          <w:p w:rsidR="004B62C6" w:rsidRPr="00E056B6" w:rsidDel="00371A11" w:rsidRDefault="00C0468B">
            <w:pPr>
              <w:pStyle w:val="body"/>
              <w:rPr>
                <w:del w:id="16195" w:author="Sastry, Murali" w:date="2015-06-09T17:17:00Z"/>
              </w:rPr>
              <w:pPrChange w:id="16196" w:author="Sastry, Murali" w:date="2015-06-10T10:23:00Z">
                <w:pPr>
                  <w:pStyle w:val="tableentry"/>
                  <w:keepNext/>
                  <w:outlineLvl w:val="1"/>
                </w:pPr>
              </w:pPrChange>
            </w:pPr>
            <w:del w:id="16197" w:author="Sastry, Murali" w:date="2015-06-09T17:17:00Z">
              <w:r w:rsidRPr="00E056B6" w:rsidDel="00371A11">
                <w:delText>Subsystem</w:delText>
              </w:r>
              <w:bookmarkStart w:id="16198" w:name="_Toc421702861"/>
              <w:bookmarkStart w:id="16199" w:name="_Toc421706055"/>
              <w:bookmarkStart w:id="16200" w:name="_Toc422906035"/>
              <w:bookmarkStart w:id="16201" w:name="_Toc422936666"/>
              <w:bookmarkStart w:id="16202" w:name="_Toc422939728"/>
              <w:bookmarkStart w:id="16203" w:name="_Toc422931163"/>
              <w:bookmarkStart w:id="16204" w:name="_Toc494289295"/>
              <w:bookmarkStart w:id="16205" w:name="_Toc494292111"/>
              <w:bookmarkStart w:id="16206" w:name="_Toc494294925"/>
              <w:bookmarkEnd w:id="16198"/>
              <w:bookmarkEnd w:id="16199"/>
              <w:bookmarkEnd w:id="16200"/>
              <w:bookmarkEnd w:id="16201"/>
              <w:bookmarkEnd w:id="16202"/>
              <w:bookmarkEnd w:id="16203"/>
              <w:bookmarkEnd w:id="16204"/>
              <w:bookmarkEnd w:id="16205"/>
              <w:bookmarkEnd w:id="16206"/>
            </w:del>
          </w:p>
        </w:tc>
        <w:tc>
          <w:tcPr>
            <w:tcW w:w="6660" w:type="dxa"/>
            <w:tcBorders>
              <w:top w:val="single" w:sz="6" w:space="0" w:color="auto"/>
              <w:bottom w:val="single" w:sz="6" w:space="0" w:color="auto"/>
            </w:tcBorders>
          </w:tcPr>
          <w:p w:rsidR="004B62C6" w:rsidRPr="00E056B6" w:rsidDel="00371A11" w:rsidRDefault="00C0468B">
            <w:pPr>
              <w:pStyle w:val="body"/>
              <w:rPr>
                <w:del w:id="16207" w:author="Sastry, Murali" w:date="2015-06-09T17:17:00Z"/>
              </w:rPr>
              <w:pPrChange w:id="16208" w:author="Sastry, Murali" w:date="2015-06-10T10:23:00Z">
                <w:pPr>
                  <w:pStyle w:val="tableentry"/>
                  <w:keepNext/>
                  <w:outlineLvl w:val="1"/>
                </w:pPr>
              </w:pPrChange>
            </w:pPr>
            <w:del w:id="16209" w:author="Sastry, Murali" w:date="2015-06-09T17:17:00Z">
              <w:r w:rsidRPr="00E056B6" w:rsidDel="00371A11">
                <w:delText>GOBI2000_UTS</w:delText>
              </w:r>
              <w:bookmarkStart w:id="16210" w:name="_Toc421702862"/>
              <w:bookmarkStart w:id="16211" w:name="_Toc421706056"/>
              <w:bookmarkStart w:id="16212" w:name="_Toc422906036"/>
              <w:bookmarkStart w:id="16213" w:name="_Toc422936667"/>
              <w:bookmarkStart w:id="16214" w:name="_Toc422939729"/>
              <w:bookmarkStart w:id="16215" w:name="_Toc422931164"/>
              <w:bookmarkStart w:id="16216" w:name="_Toc494289296"/>
              <w:bookmarkStart w:id="16217" w:name="_Toc494292112"/>
              <w:bookmarkStart w:id="16218" w:name="_Toc494294926"/>
              <w:bookmarkEnd w:id="16210"/>
              <w:bookmarkEnd w:id="16211"/>
              <w:bookmarkEnd w:id="16212"/>
              <w:bookmarkEnd w:id="16213"/>
              <w:bookmarkEnd w:id="16214"/>
              <w:bookmarkEnd w:id="16215"/>
              <w:bookmarkEnd w:id="16216"/>
              <w:bookmarkEnd w:id="16217"/>
              <w:bookmarkEnd w:id="16218"/>
            </w:del>
          </w:p>
        </w:tc>
        <w:bookmarkStart w:id="16219" w:name="_Toc421702863"/>
        <w:bookmarkStart w:id="16220" w:name="_Toc421706057"/>
        <w:bookmarkStart w:id="16221" w:name="_Toc422906037"/>
        <w:bookmarkStart w:id="16222" w:name="_Toc422936668"/>
        <w:bookmarkStart w:id="16223" w:name="_Toc422939730"/>
        <w:bookmarkStart w:id="16224" w:name="_Toc422931165"/>
        <w:bookmarkStart w:id="16225" w:name="_Toc494289297"/>
        <w:bookmarkStart w:id="16226" w:name="_Toc494292113"/>
        <w:bookmarkStart w:id="16227" w:name="_Toc494294927"/>
        <w:bookmarkEnd w:id="16219"/>
        <w:bookmarkEnd w:id="16220"/>
        <w:bookmarkEnd w:id="16221"/>
        <w:bookmarkEnd w:id="16222"/>
        <w:bookmarkEnd w:id="16223"/>
        <w:bookmarkEnd w:id="16224"/>
        <w:bookmarkEnd w:id="16225"/>
        <w:bookmarkEnd w:id="16226"/>
        <w:bookmarkEnd w:id="16227"/>
      </w:tr>
      <w:tr w:rsidR="004B62C6" w:rsidRPr="00E056B6" w:rsidDel="00371A11" w:rsidTr="00AE2A7C">
        <w:trPr>
          <w:cantSplit/>
          <w:del w:id="16228" w:author="Sastry, Murali" w:date="2015-06-09T17:17:00Z"/>
        </w:trPr>
        <w:tc>
          <w:tcPr>
            <w:tcW w:w="1980" w:type="dxa"/>
            <w:tcBorders>
              <w:top w:val="single" w:sz="6" w:space="0" w:color="auto"/>
              <w:bottom w:val="single" w:sz="6" w:space="0" w:color="auto"/>
            </w:tcBorders>
          </w:tcPr>
          <w:p w:rsidR="004B62C6" w:rsidRPr="00E056B6" w:rsidDel="00371A11" w:rsidRDefault="00C0468B">
            <w:pPr>
              <w:pStyle w:val="body"/>
              <w:rPr>
                <w:del w:id="16229" w:author="Sastry, Murali" w:date="2015-06-09T17:17:00Z"/>
              </w:rPr>
              <w:pPrChange w:id="16230" w:author="Sastry, Murali" w:date="2015-06-10T10:23:00Z">
                <w:pPr>
                  <w:pStyle w:val="tableentry"/>
                  <w:keepNext/>
                  <w:outlineLvl w:val="1"/>
                </w:pPr>
              </w:pPrChange>
            </w:pPr>
            <w:del w:id="16231" w:author="Sastry, Murali" w:date="2015-06-09T17:17:00Z">
              <w:r w:rsidRPr="00E056B6" w:rsidDel="00371A11">
                <w:delText>List Files</w:delText>
              </w:r>
              <w:bookmarkStart w:id="16232" w:name="_Toc421702864"/>
              <w:bookmarkStart w:id="16233" w:name="_Toc421706058"/>
              <w:bookmarkStart w:id="16234" w:name="_Toc422906038"/>
              <w:bookmarkStart w:id="16235" w:name="_Toc422936669"/>
              <w:bookmarkStart w:id="16236" w:name="_Toc422939731"/>
              <w:bookmarkStart w:id="16237" w:name="_Toc422931166"/>
              <w:bookmarkStart w:id="16238" w:name="_Toc494289298"/>
              <w:bookmarkStart w:id="16239" w:name="_Toc494292114"/>
              <w:bookmarkStart w:id="16240" w:name="_Toc494294928"/>
              <w:bookmarkEnd w:id="16232"/>
              <w:bookmarkEnd w:id="16233"/>
              <w:bookmarkEnd w:id="16234"/>
              <w:bookmarkEnd w:id="16235"/>
              <w:bookmarkEnd w:id="16236"/>
              <w:bookmarkEnd w:id="16237"/>
              <w:bookmarkEnd w:id="16238"/>
              <w:bookmarkEnd w:id="16239"/>
              <w:bookmarkEnd w:id="16240"/>
            </w:del>
          </w:p>
        </w:tc>
        <w:tc>
          <w:tcPr>
            <w:tcW w:w="6660" w:type="dxa"/>
            <w:tcBorders>
              <w:top w:val="single" w:sz="6" w:space="0" w:color="auto"/>
              <w:bottom w:val="single" w:sz="6" w:space="0" w:color="auto"/>
            </w:tcBorders>
          </w:tcPr>
          <w:p w:rsidR="004B62C6" w:rsidRPr="00E056B6" w:rsidDel="00371A11" w:rsidRDefault="00C0468B">
            <w:pPr>
              <w:pStyle w:val="body"/>
              <w:rPr>
                <w:del w:id="16241" w:author="Sastry, Murali" w:date="2015-06-09T17:17:00Z"/>
              </w:rPr>
              <w:pPrChange w:id="16242" w:author="Sastry, Murali" w:date="2015-06-10T10:23:00Z">
                <w:pPr>
                  <w:pStyle w:val="tableentry"/>
                  <w:keepNext/>
                  <w:outlineLvl w:val="1"/>
                </w:pPr>
              </w:pPrChange>
            </w:pPr>
            <w:del w:id="16243" w:author="Sastry, Murali" w:date="2015-06-09T17:17:00Z">
              <w:r w:rsidRPr="00E056B6" w:rsidDel="00371A11">
                <w:delText>none</w:delText>
              </w:r>
              <w:bookmarkStart w:id="16244" w:name="_Toc421702865"/>
              <w:bookmarkStart w:id="16245" w:name="_Toc421706059"/>
              <w:bookmarkStart w:id="16246" w:name="_Toc422906039"/>
              <w:bookmarkStart w:id="16247" w:name="_Toc422936670"/>
              <w:bookmarkStart w:id="16248" w:name="_Toc422939732"/>
              <w:bookmarkStart w:id="16249" w:name="_Toc422931167"/>
              <w:bookmarkStart w:id="16250" w:name="_Toc494289299"/>
              <w:bookmarkStart w:id="16251" w:name="_Toc494292115"/>
              <w:bookmarkStart w:id="16252" w:name="_Toc494294929"/>
              <w:bookmarkEnd w:id="16244"/>
              <w:bookmarkEnd w:id="16245"/>
              <w:bookmarkEnd w:id="16246"/>
              <w:bookmarkEnd w:id="16247"/>
              <w:bookmarkEnd w:id="16248"/>
              <w:bookmarkEnd w:id="16249"/>
              <w:bookmarkEnd w:id="16250"/>
              <w:bookmarkEnd w:id="16251"/>
              <w:bookmarkEnd w:id="16252"/>
            </w:del>
          </w:p>
        </w:tc>
        <w:bookmarkStart w:id="16253" w:name="_Toc421702866"/>
        <w:bookmarkStart w:id="16254" w:name="_Toc421706060"/>
        <w:bookmarkStart w:id="16255" w:name="_Toc422906040"/>
        <w:bookmarkStart w:id="16256" w:name="_Toc422936671"/>
        <w:bookmarkStart w:id="16257" w:name="_Toc422939733"/>
        <w:bookmarkStart w:id="16258" w:name="_Toc422931168"/>
        <w:bookmarkStart w:id="16259" w:name="_Toc494289300"/>
        <w:bookmarkStart w:id="16260" w:name="_Toc494292116"/>
        <w:bookmarkStart w:id="16261" w:name="_Toc494294930"/>
        <w:bookmarkEnd w:id="16253"/>
        <w:bookmarkEnd w:id="16254"/>
        <w:bookmarkEnd w:id="16255"/>
        <w:bookmarkEnd w:id="16256"/>
        <w:bookmarkEnd w:id="16257"/>
        <w:bookmarkEnd w:id="16258"/>
        <w:bookmarkEnd w:id="16259"/>
        <w:bookmarkEnd w:id="16260"/>
        <w:bookmarkEnd w:id="16261"/>
      </w:tr>
      <w:tr w:rsidR="004B62C6" w:rsidRPr="00E056B6" w:rsidDel="00371A11" w:rsidTr="00AE2A7C">
        <w:trPr>
          <w:cantSplit/>
          <w:del w:id="16262" w:author="Sastry, Murali" w:date="2015-06-09T17:17:00Z"/>
        </w:trPr>
        <w:tc>
          <w:tcPr>
            <w:tcW w:w="1980" w:type="dxa"/>
            <w:tcBorders>
              <w:top w:val="single" w:sz="6" w:space="0" w:color="auto"/>
              <w:bottom w:val="single" w:sz="6" w:space="0" w:color="auto"/>
            </w:tcBorders>
          </w:tcPr>
          <w:p w:rsidR="004B62C6" w:rsidRPr="00E056B6" w:rsidDel="00371A11" w:rsidRDefault="00C0468B">
            <w:pPr>
              <w:pStyle w:val="body"/>
              <w:rPr>
                <w:del w:id="16263" w:author="Sastry, Murali" w:date="2015-06-09T17:17:00Z"/>
              </w:rPr>
              <w:pPrChange w:id="16264" w:author="Sastry, Murali" w:date="2015-06-10T10:23:00Z">
                <w:pPr>
                  <w:pStyle w:val="tableentry"/>
                  <w:keepNext/>
                  <w:outlineLvl w:val="1"/>
                </w:pPr>
              </w:pPrChange>
            </w:pPr>
            <w:del w:id="16265" w:author="Sastry, Murali" w:date="2015-06-09T17:17:00Z">
              <w:r w:rsidRPr="00E056B6" w:rsidDel="00371A11">
                <w:delText>Make command</w:delText>
              </w:r>
              <w:bookmarkStart w:id="16266" w:name="_Toc421702867"/>
              <w:bookmarkStart w:id="16267" w:name="_Toc421706061"/>
              <w:bookmarkStart w:id="16268" w:name="_Toc422906041"/>
              <w:bookmarkStart w:id="16269" w:name="_Toc422936672"/>
              <w:bookmarkStart w:id="16270" w:name="_Toc422939734"/>
              <w:bookmarkStart w:id="16271" w:name="_Toc422931169"/>
              <w:bookmarkStart w:id="16272" w:name="_Toc494289301"/>
              <w:bookmarkStart w:id="16273" w:name="_Toc494292117"/>
              <w:bookmarkStart w:id="16274" w:name="_Toc494294931"/>
              <w:bookmarkEnd w:id="16266"/>
              <w:bookmarkEnd w:id="16267"/>
              <w:bookmarkEnd w:id="16268"/>
              <w:bookmarkEnd w:id="16269"/>
              <w:bookmarkEnd w:id="16270"/>
              <w:bookmarkEnd w:id="16271"/>
              <w:bookmarkEnd w:id="16272"/>
              <w:bookmarkEnd w:id="16273"/>
              <w:bookmarkEnd w:id="16274"/>
            </w:del>
          </w:p>
        </w:tc>
        <w:tc>
          <w:tcPr>
            <w:tcW w:w="6660" w:type="dxa"/>
            <w:tcBorders>
              <w:top w:val="single" w:sz="6" w:space="0" w:color="auto"/>
              <w:bottom w:val="single" w:sz="6" w:space="0" w:color="auto"/>
            </w:tcBorders>
          </w:tcPr>
          <w:p w:rsidR="004B62C6" w:rsidRPr="00E056B6" w:rsidDel="00371A11" w:rsidRDefault="00C0468B">
            <w:pPr>
              <w:pStyle w:val="body"/>
              <w:rPr>
                <w:del w:id="16275" w:author="Sastry, Murali" w:date="2015-06-09T17:17:00Z"/>
              </w:rPr>
              <w:pPrChange w:id="16276" w:author="Sastry, Murali" w:date="2015-06-10T10:23:00Z">
                <w:pPr>
                  <w:pStyle w:val="tableentry"/>
                  <w:keepNext/>
                  <w:outlineLvl w:val="1"/>
                </w:pPr>
              </w:pPrChange>
            </w:pPr>
            <w:del w:id="16277" w:author="Sastry, Murali" w:date="2015-06-09T17:17:00Z">
              <w:r w:rsidRPr="00E056B6" w:rsidDel="00371A11">
                <w:delText>buildUTS2k.pl</w:delText>
              </w:r>
              <w:bookmarkStart w:id="16278" w:name="_Toc421702868"/>
              <w:bookmarkStart w:id="16279" w:name="_Toc421706062"/>
              <w:bookmarkStart w:id="16280" w:name="_Toc422906042"/>
              <w:bookmarkStart w:id="16281" w:name="_Toc422936673"/>
              <w:bookmarkStart w:id="16282" w:name="_Toc422939735"/>
              <w:bookmarkStart w:id="16283" w:name="_Toc422931170"/>
              <w:bookmarkStart w:id="16284" w:name="_Toc494289302"/>
              <w:bookmarkStart w:id="16285" w:name="_Toc494292118"/>
              <w:bookmarkStart w:id="16286" w:name="_Toc494294932"/>
              <w:bookmarkEnd w:id="16278"/>
              <w:bookmarkEnd w:id="16279"/>
              <w:bookmarkEnd w:id="16280"/>
              <w:bookmarkEnd w:id="16281"/>
              <w:bookmarkEnd w:id="16282"/>
              <w:bookmarkEnd w:id="16283"/>
              <w:bookmarkEnd w:id="16284"/>
              <w:bookmarkEnd w:id="16285"/>
              <w:bookmarkEnd w:id="16286"/>
            </w:del>
          </w:p>
        </w:tc>
        <w:bookmarkStart w:id="16287" w:name="_Toc421702869"/>
        <w:bookmarkStart w:id="16288" w:name="_Toc421706063"/>
        <w:bookmarkStart w:id="16289" w:name="_Toc422906043"/>
        <w:bookmarkStart w:id="16290" w:name="_Toc422936674"/>
        <w:bookmarkStart w:id="16291" w:name="_Toc422939736"/>
        <w:bookmarkStart w:id="16292" w:name="_Toc422931171"/>
        <w:bookmarkStart w:id="16293" w:name="_Toc494289303"/>
        <w:bookmarkStart w:id="16294" w:name="_Toc494292119"/>
        <w:bookmarkStart w:id="16295" w:name="_Toc494294933"/>
        <w:bookmarkEnd w:id="16287"/>
        <w:bookmarkEnd w:id="16288"/>
        <w:bookmarkEnd w:id="16289"/>
        <w:bookmarkEnd w:id="16290"/>
        <w:bookmarkEnd w:id="16291"/>
        <w:bookmarkEnd w:id="16292"/>
        <w:bookmarkEnd w:id="16293"/>
        <w:bookmarkEnd w:id="16294"/>
        <w:bookmarkEnd w:id="16295"/>
      </w:tr>
      <w:tr w:rsidR="004B62C6" w:rsidRPr="00E056B6" w:rsidDel="00371A11" w:rsidTr="00AE2A7C">
        <w:trPr>
          <w:cantSplit/>
          <w:del w:id="16296" w:author="Sastry, Murali" w:date="2015-06-09T17:17:00Z"/>
        </w:trPr>
        <w:tc>
          <w:tcPr>
            <w:tcW w:w="1980" w:type="dxa"/>
            <w:tcBorders>
              <w:top w:val="single" w:sz="6" w:space="0" w:color="auto"/>
              <w:bottom w:val="single" w:sz="6" w:space="0" w:color="auto"/>
            </w:tcBorders>
          </w:tcPr>
          <w:p w:rsidR="004B62C6" w:rsidRPr="00E056B6" w:rsidDel="00371A11" w:rsidRDefault="00C0468B">
            <w:pPr>
              <w:pStyle w:val="body"/>
              <w:rPr>
                <w:del w:id="16297" w:author="Sastry, Murali" w:date="2015-06-09T17:17:00Z"/>
              </w:rPr>
              <w:pPrChange w:id="16298" w:author="Sastry, Murali" w:date="2015-06-10T10:23:00Z">
                <w:pPr>
                  <w:pStyle w:val="tableentry"/>
                  <w:keepNext/>
                  <w:outlineLvl w:val="1"/>
                </w:pPr>
              </w:pPrChange>
            </w:pPr>
            <w:del w:id="16299" w:author="Sastry, Murali" w:date="2015-06-09T17:17:00Z">
              <w:r w:rsidRPr="00E056B6" w:rsidDel="00371A11">
                <w:delText>Client Specification</w:delText>
              </w:r>
              <w:bookmarkStart w:id="16300" w:name="_Toc421702870"/>
              <w:bookmarkStart w:id="16301" w:name="_Toc421706064"/>
              <w:bookmarkStart w:id="16302" w:name="_Toc422906044"/>
              <w:bookmarkStart w:id="16303" w:name="_Toc422936675"/>
              <w:bookmarkStart w:id="16304" w:name="_Toc422939737"/>
              <w:bookmarkStart w:id="16305" w:name="_Toc422931172"/>
              <w:bookmarkStart w:id="16306" w:name="_Toc494289304"/>
              <w:bookmarkStart w:id="16307" w:name="_Toc494292120"/>
              <w:bookmarkStart w:id="16308" w:name="_Toc494294934"/>
              <w:bookmarkEnd w:id="16300"/>
              <w:bookmarkEnd w:id="16301"/>
              <w:bookmarkEnd w:id="16302"/>
              <w:bookmarkEnd w:id="16303"/>
              <w:bookmarkEnd w:id="16304"/>
              <w:bookmarkEnd w:id="16305"/>
              <w:bookmarkEnd w:id="16306"/>
              <w:bookmarkEnd w:id="16307"/>
              <w:bookmarkEnd w:id="16308"/>
            </w:del>
          </w:p>
        </w:tc>
        <w:tc>
          <w:tcPr>
            <w:tcW w:w="6660" w:type="dxa"/>
            <w:tcBorders>
              <w:top w:val="single" w:sz="6" w:space="0" w:color="auto"/>
              <w:bottom w:val="single" w:sz="6" w:space="0" w:color="auto"/>
            </w:tcBorders>
          </w:tcPr>
          <w:p w:rsidR="004B62C6" w:rsidRPr="00E056B6" w:rsidDel="00371A11" w:rsidRDefault="00C0468B">
            <w:pPr>
              <w:pStyle w:val="body"/>
              <w:rPr>
                <w:del w:id="16309" w:author="Sastry, Murali" w:date="2015-06-09T17:17:00Z"/>
              </w:rPr>
              <w:pPrChange w:id="16310" w:author="Sastry, Murali" w:date="2015-06-10T10:23:00Z">
                <w:pPr>
                  <w:pStyle w:val="tableentry"/>
                  <w:keepNext/>
                  <w:outlineLvl w:val="1"/>
                </w:pPr>
              </w:pPrChange>
            </w:pPr>
            <w:del w:id="16311" w:author="Sastry, Murali" w:date="2015-06-09T17:17:00Z">
              <w:r w:rsidRPr="00E056B6" w:rsidDel="00371A11">
                <w:delText>Gobi2000UTSClientSpec</w:delText>
              </w:r>
              <w:bookmarkStart w:id="16312" w:name="_Toc421702871"/>
              <w:bookmarkStart w:id="16313" w:name="_Toc421706065"/>
              <w:bookmarkStart w:id="16314" w:name="_Toc422906045"/>
              <w:bookmarkStart w:id="16315" w:name="_Toc422936676"/>
              <w:bookmarkStart w:id="16316" w:name="_Toc422939738"/>
              <w:bookmarkStart w:id="16317" w:name="_Toc422931173"/>
              <w:bookmarkStart w:id="16318" w:name="_Toc494289305"/>
              <w:bookmarkStart w:id="16319" w:name="_Toc494292121"/>
              <w:bookmarkStart w:id="16320" w:name="_Toc494294935"/>
              <w:bookmarkEnd w:id="16312"/>
              <w:bookmarkEnd w:id="16313"/>
              <w:bookmarkEnd w:id="16314"/>
              <w:bookmarkEnd w:id="16315"/>
              <w:bookmarkEnd w:id="16316"/>
              <w:bookmarkEnd w:id="16317"/>
              <w:bookmarkEnd w:id="16318"/>
              <w:bookmarkEnd w:id="16319"/>
              <w:bookmarkEnd w:id="16320"/>
            </w:del>
          </w:p>
        </w:tc>
        <w:bookmarkStart w:id="16321" w:name="_Toc421702872"/>
        <w:bookmarkStart w:id="16322" w:name="_Toc421706066"/>
        <w:bookmarkStart w:id="16323" w:name="_Toc422906046"/>
        <w:bookmarkStart w:id="16324" w:name="_Toc422936677"/>
        <w:bookmarkStart w:id="16325" w:name="_Toc422939739"/>
        <w:bookmarkStart w:id="16326" w:name="_Toc422931174"/>
        <w:bookmarkStart w:id="16327" w:name="_Toc494289306"/>
        <w:bookmarkStart w:id="16328" w:name="_Toc494292122"/>
        <w:bookmarkStart w:id="16329" w:name="_Toc494294936"/>
        <w:bookmarkEnd w:id="16321"/>
        <w:bookmarkEnd w:id="16322"/>
        <w:bookmarkEnd w:id="16323"/>
        <w:bookmarkEnd w:id="16324"/>
        <w:bookmarkEnd w:id="16325"/>
        <w:bookmarkEnd w:id="16326"/>
        <w:bookmarkEnd w:id="16327"/>
        <w:bookmarkEnd w:id="16328"/>
        <w:bookmarkEnd w:id="16329"/>
      </w:tr>
      <w:tr w:rsidR="004B62C6" w:rsidRPr="00E056B6" w:rsidDel="00371A11" w:rsidTr="00AE2A7C">
        <w:trPr>
          <w:cantSplit/>
          <w:del w:id="16330" w:author="Sastry, Murali" w:date="2015-06-09T17:17:00Z"/>
        </w:trPr>
        <w:tc>
          <w:tcPr>
            <w:tcW w:w="1980" w:type="dxa"/>
            <w:tcBorders>
              <w:top w:val="single" w:sz="6" w:space="0" w:color="auto"/>
              <w:bottom w:val="single" w:sz="6" w:space="0" w:color="auto"/>
            </w:tcBorders>
          </w:tcPr>
          <w:p w:rsidR="004B62C6" w:rsidRPr="00E056B6" w:rsidDel="00371A11" w:rsidRDefault="00C0468B">
            <w:pPr>
              <w:pStyle w:val="body"/>
              <w:rPr>
                <w:del w:id="16331" w:author="Sastry, Murali" w:date="2015-06-09T17:17:00Z"/>
              </w:rPr>
              <w:pPrChange w:id="16332" w:author="Sastry, Murali" w:date="2015-06-10T10:23:00Z">
                <w:pPr>
                  <w:pStyle w:val="tableentry"/>
                  <w:keepNext/>
                  <w:outlineLvl w:val="1"/>
                </w:pPr>
              </w:pPrChange>
            </w:pPr>
            <w:del w:id="16333" w:author="Sastry, Murali" w:date="2015-06-09T17:17:00Z">
              <w:r w:rsidRPr="00E056B6" w:rsidDel="00371A11">
                <w:delText>Announcements</w:delText>
              </w:r>
              <w:bookmarkStart w:id="16334" w:name="_Toc421702873"/>
              <w:bookmarkStart w:id="16335" w:name="_Toc421706067"/>
              <w:bookmarkStart w:id="16336" w:name="_Toc422906047"/>
              <w:bookmarkStart w:id="16337" w:name="_Toc422936678"/>
              <w:bookmarkStart w:id="16338" w:name="_Toc422939740"/>
              <w:bookmarkStart w:id="16339" w:name="_Toc422931175"/>
              <w:bookmarkStart w:id="16340" w:name="_Toc494289307"/>
              <w:bookmarkStart w:id="16341" w:name="_Toc494292123"/>
              <w:bookmarkStart w:id="16342" w:name="_Toc494294937"/>
              <w:bookmarkEnd w:id="16334"/>
              <w:bookmarkEnd w:id="16335"/>
              <w:bookmarkEnd w:id="16336"/>
              <w:bookmarkEnd w:id="16337"/>
              <w:bookmarkEnd w:id="16338"/>
              <w:bookmarkEnd w:id="16339"/>
              <w:bookmarkEnd w:id="16340"/>
              <w:bookmarkEnd w:id="16341"/>
              <w:bookmarkEnd w:id="16342"/>
            </w:del>
          </w:p>
        </w:tc>
        <w:tc>
          <w:tcPr>
            <w:tcW w:w="6660" w:type="dxa"/>
            <w:tcBorders>
              <w:top w:val="single" w:sz="6" w:space="0" w:color="auto"/>
              <w:bottom w:val="single" w:sz="6" w:space="0" w:color="auto"/>
            </w:tcBorders>
          </w:tcPr>
          <w:p w:rsidR="004B62C6" w:rsidRPr="00E056B6" w:rsidDel="00371A11" w:rsidRDefault="00C0468B">
            <w:pPr>
              <w:pStyle w:val="body"/>
              <w:rPr>
                <w:del w:id="16343" w:author="Sastry, Murali" w:date="2015-06-09T17:17:00Z"/>
              </w:rPr>
              <w:pPrChange w:id="16344" w:author="Sastry, Murali" w:date="2015-06-10T10:23:00Z">
                <w:pPr>
                  <w:pStyle w:val="tableentry"/>
                  <w:keepNext/>
                  <w:outlineLvl w:val="1"/>
                </w:pPr>
              </w:pPrChange>
            </w:pPr>
            <w:del w:id="16345" w:author="Sastry, Murali" w:date="2015-06-09T17:17:00Z">
              <w:r w:rsidRPr="00E056B6" w:rsidDel="00371A11">
                <w:delText>Copy the WHATS NEW section from readme</w:delText>
              </w:r>
              <w:bookmarkStart w:id="16346" w:name="_Toc421702874"/>
              <w:bookmarkStart w:id="16347" w:name="_Toc421706068"/>
              <w:bookmarkStart w:id="16348" w:name="_Toc422906048"/>
              <w:bookmarkStart w:id="16349" w:name="_Toc422936679"/>
              <w:bookmarkStart w:id="16350" w:name="_Toc422939741"/>
              <w:bookmarkStart w:id="16351" w:name="_Toc422931176"/>
              <w:bookmarkStart w:id="16352" w:name="_Toc494289308"/>
              <w:bookmarkStart w:id="16353" w:name="_Toc494292124"/>
              <w:bookmarkStart w:id="16354" w:name="_Toc494294938"/>
              <w:bookmarkEnd w:id="16346"/>
              <w:bookmarkEnd w:id="16347"/>
              <w:bookmarkEnd w:id="16348"/>
              <w:bookmarkEnd w:id="16349"/>
              <w:bookmarkEnd w:id="16350"/>
              <w:bookmarkEnd w:id="16351"/>
              <w:bookmarkEnd w:id="16352"/>
              <w:bookmarkEnd w:id="16353"/>
              <w:bookmarkEnd w:id="16354"/>
            </w:del>
          </w:p>
        </w:tc>
        <w:bookmarkStart w:id="16355" w:name="_Toc421702875"/>
        <w:bookmarkStart w:id="16356" w:name="_Toc421706069"/>
        <w:bookmarkStart w:id="16357" w:name="_Toc422906049"/>
        <w:bookmarkStart w:id="16358" w:name="_Toc422936680"/>
        <w:bookmarkStart w:id="16359" w:name="_Toc422939742"/>
        <w:bookmarkStart w:id="16360" w:name="_Toc422931177"/>
        <w:bookmarkStart w:id="16361" w:name="_Toc494289309"/>
        <w:bookmarkStart w:id="16362" w:name="_Toc494292125"/>
        <w:bookmarkStart w:id="16363" w:name="_Toc494294939"/>
        <w:bookmarkEnd w:id="16355"/>
        <w:bookmarkEnd w:id="16356"/>
        <w:bookmarkEnd w:id="16357"/>
        <w:bookmarkEnd w:id="16358"/>
        <w:bookmarkEnd w:id="16359"/>
        <w:bookmarkEnd w:id="16360"/>
        <w:bookmarkEnd w:id="16361"/>
        <w:bookmarkEnd w:id="16362"/>
        <w:bookmarkEnd w:id="16363"/>
      </w:tr>
      <w:tr w:rsidR="004B62C6" w:rsidRPr="00E056B6" w:rsidDel="00371A11" w:rsidTr="00AE2A7C">
        <w:trPr>
          <w:cantSplit/>
          <w:del w:id="16364" w:author="Sastry, Murali" w:date="2015-06-09T17:17:00Z"/>
        </w:trPr>
        <w:tc>
          <w:tcPr>
            <w:tcW w:w="1980" w:type="dxa"/>
            <w:tcBorders>
              <w:top w:val="single" w:sz="6" w:space="0" w:color="auto"/>
              <w:bottom w:val="single" w:sz="6" w:space="0" w:color="auto"/>
            </w:tcBorders>
          </w:tcPr>
          <w:p w:rsidR="004B62C6" w:rsidRPr="00E056B6" w:rsidDel="00371A11" w:rsidRDefault="00C0468B">
            <w:pPr>
              <w:pStyle w:val="body"/>
              <w:rPr>
                <w:del w:id="16365" w:author="Sastry, Murali" w:date="2015-06-09T17:17:00Z"/>
              </w:rPr>
              <w:pPrChange w:id="16366" w:author="Sastry, Murali" w:date="2015-06-10T10:23:00Z">
                <w:pPr>
                  <w:pStyle w:val="tableentry"/>
                  <w:keepNext/>
                  <w:outlineLvl w:val="1"/>
                </w:pPr>
              </w:pPrChange>
            </w:pPr>
            <w:del w:id="16367" w:author="Sastry, Murali" w:date="2015-06-09T17:17:00Z">
              <w:r w:rsidRPr="00E056B6" w:rsidDel="00371A11">
                <w:delText>Purpose</w:delText>
              </w:r>
              <w:bookmarkStart w:id="16368" w:name="_Toc421702876"/>
              <w:bookmarkStart w:id="16369" w:name="_Toc421706070"/>
              <w:bookmarkStart w:id="16370" w:name="_Toc422906050"/>
              <w:bookmarkStart w:id="16371" w:name="_Toc422936681"/>
              <w:bookmarkStart w:id="16372" w:name="_Toc422939743"/>
              <w:bookmarkStart w:id="16373" w:name="_Toc422931178"/>
              <w:bookmarkStart w:id="16374" w:name="_Toc494289310"/>
              <w:bookmarkStart w:id="16375" w:name="_Toc494292126"/>
              <w:bookmarkStart w:id="16376" w:name="_Toc494294940"/>
              <w:bookmarkEnd w:id="16368"/>
              <w:bookmarkEnd w:id="16369"/>
              <w:bookmarkEnd w:id="16370"/>
              <w:bookmarkEnd w:id="16371"/>
              <w:bookmarkEnd w:id="16372"/>
              <w:bookmarkEnd w:id="16373"/>
              <w:bookmarkEnd w:id="16374"/>
              <w:bookmarkEnd w:id="16375"/>
              <w:bookmarkEnd w:id="16376"/>
            </w:del>
          </w:p>
        </w:tc>
        <w:tc>
          <w:tcPr>
            <w:tcW w:w="6660" w:type="dxa"/>
            <w:tcBorders>
              <w:top w:val="single" w:sz="6" w:space="0" w:color="auto"/>
              <w:bottom w:val="single" w:sz="6" w:space="0" w:color="auto"/>
            </w:tcBorders>
          </w:tcPr>
          <w:p w:rsidR="004B62C6" w:rsidRPr="00E056B6" w:rsidDel="00371A11" w:rsidRDefault="00C0468B">
            <w:pPr>
              <w:pStyle w:val="body"/>
              <w:rPr>
                <w:del w:id="16377" w:author="Sastry, Murali" w:date="2015-06-09T17:17:00Z"/>
              </w:rPr>
              <w:pPrChange w:id="16378" w:author="Sastry, Murali" w:date="2015-06-10T10:23:00Z">
                <w:pPr>
                  <w:pStyle w:val="tableentry"/>
                  <w:keepNext/>
                  <w:outlineLvl w:val="1"/>
                </w:pPr>
              </w:pPrChange>
            </w:pPr>
            <w:del w:id="16379" w:author="Sastry, Murali" w:date="2015-06-09T17:17:00Z">
              <w:r w:rsidRPr="00E056B6" w:rsidDel="00371A11">
                <w:delText>General purpose point release to Verizon</w:delText>
              </w:r>
              <w:bookmarkStart w:id="16380" w:name="_Toc421702877"/>
              <w:bookmarkStart w:id="16381" w:name="_Toc421706071"/>
              <w:bookmarkStart w:id="16382" w:name="_Toc422906051"/>
              <w:bookmarkStart w:id="16383" w:name="_Toc422936682"/>
              <w:bookmarkStart w:id="16384" w:name="_Toc422939744"/>
              <w:bookmarkStart w:id="16385" w:name="_Toc422931179"/>
              <w:bookmarkStart w:id="16386" w:name="_Toc494289311"/>
              <w:bookmarkStart w:id="16387" w:name="_Toc494292127"/>
              <w:bookmarkStart w:id="16388" w:name="_Toc494294941"/>
              <w:bookmarkEnd w:id="16380"/>
              <w:bookmarkEnd w:id="16381"/>
              <w:bookmarkEnd w:id="16382"/>
              <w:bookmarkEnd w:id="16383"/>
              <w:bookmarkEnd w:id="16384"/>
              <w:bookmarkEnd w:id="16385"/>
              <w:bookmarkEnd w:id="16386"/>
              <w:bookmarkEnd w:id="16387"/>
              <w:bookmarkEnd w:id="16388"/>
            </w:del>
          </w:p>
        </w:tc>
        <w:bookmarkStart w:id="16389" w:name="_Toc421702878"/>
        <w:bookmarkStart w:id="16390" w:name="_Toc421706072"/>
        <w:bookmarkStart w:id="16391" w:name="_Toc422906052"/>
        <w:bookmarkStart w:id="16392" w:name="_Toc422936683"/>
        <w:bookmarkStart w:id="16393" w:name="_Toc422939745"/>
        <w:bookmarkStart w:id="16394" w:name="_Toc422931180"/>
        <w:bookmarkStart w:id="16395" w:name="_Toc494289312"/>
        <w:bookmarkStart w:id="16396" w:name="_Toc494292128"/>
        <w:bookmarkStart w:id="16397" w:name="_Toc494294942"/>
        <w:bookmarkEnd w:id="16389"/>
        <w:bookmarkEnd w:id="16390"/>
        <w:bookmarkEnd w:id="16391"/>
        <w:bookmarkEnd w:id="16392"/>
        <w:bookmarkEnd w:id="16393"/>
        <w:bookmarkEnd w:id="16394"/>
        <w:bookmarkEnd w:id="16395"/>
        <w:bookmarkEnd w:id="16396"/>
        <w:bookmarkEnd w:id="16397"/>
      </w:tr>
      <w:tr w:rsidR="004B62C6" w:rsidRPr="00E056B6" w:rsidDel="00371A11" w:rsidTr="00AE2A7C">
        <w:trPr>
          <w:cantSplit/>
          <w:del w:id="16398" w:author="Sastry, Murali" w:date="2015-06-09T17:17:00Z"/>
        </w:trPr>
        <w:tc>
          <w:tcPr>
            <w:tcW w:w="1980" w:type="dxa"/>
            <w:tcBorders>
              <w:top w:val="single" w:sz="6" w:space="0" w:color="auto"/>
              <w:bottom w:val="single" w:sz="6" w:space="0" w:color="auto"/>
            </w:tcBorders>
          </w:tcPr>
          <w:p w:rsidR="004B62C6" w:rsidRPr="00E056B6" w:rsidDel="00371A11" w:rsidRDefault="00C0468B">
            <w:pPr>
              <w:pStyle w:val="body"/>
              <w:rPr>
                <w:del w:id="16399" w:author="Sastry, Murali" w:date="2015-06-09T17:17:00Z"/>
              </w:rPr>
              <w:pPrChange w:id="16400" w:author="Sastry, Murali" w:date="2015-06-10T10:23:00Z">
                <w:pPr>
                  <w:pStyle w:val="tableentry"/>
                  <w:keepNext/>
                  <w:outlineLvl w:val="1"/>
                </w:pPr>
              </w:pPrChange>
            </w:pPr>
            <w:del w:id="16401" w:author="Sastry, Murali" w:date="2015-06-09T17:17:00Z">
              <w:r w:rsidRPr="00E056B6" w:rsidDel="00371A11">
                <w:delText>Customers</w:delText>
              </w:r>
              <w:bookmarkStart w:id="16402" w:name="_Toc421702879"/>
              <w:bookmarkStart w:id="16403" w:name="_Toc421706073"/>
              <w:bookmarkStart w:id="16404" w:name="_Toc422906053"/>
              <w:bookmarkStart w:id="16405" w:name="_Toc422936684"/>
              <w:bookmarkStart w:id="16406" w:name="_Toc422939746"/>
              <w:bookmarkStart w:id="16407" w:name="_Toc422931181"/>
              <w:bookmarkStart w:id="16408" w:name="_Toc494289313"/>
              <w:bookmarkStart w:id="16409" w:name="_Toc494292129"/>
              <w:bookmarkStart w:id="16410" w:name="_Toc494294943"/>
              <w:bookmarkEnd w:id="16402"/>
              <w:bookmarkEnd w:id="16403"/>
              <w:bookmarkEnd w:id="16404"/>
              <w:bookmarkEnd w:id="16405"/>
              <w:bookmarkEnd w:id="16406"/>
              <w:bookmarkEnd w:id="16407"/>
              <w:bookmarkEnd w:id="16408"/>
              <w:bookmarkEnd w:id="16409"/>
              <w:bookmarkEnd w:id="16410"/>
            </w:del>
          </w:p>
        </w:tc>
        <w:tc>
          <w:tcPr>
            <w:tcW w:w="6660" w:type="dxa"/>
            <w:tcBorders>
              <w:top w:val="single" w:sz="6" w:space="0" w:color="auto"/>
              <w:bottom w:val="single" w:sz="6" w:space="0" w:color="auto"/>
            </w:tcBorders>
          </w:tcPr>
          <w:p w:rsidR="004B62C6" w:rsidRPr="00E056B6" w:rsidDel="00371A11" w:rsidRDefault="00C0468B">
            <w:pPr>
              <w:pStyle w:val="body"/>
              <w:rPr>
                <w:del w:id="16411" w:author="Sastry, Murali" w:date="2015-06-09T17:17:00Z"/>
              </w:rPr>
              <w:pPrChange w:id="16412" w:author="Sastry, Murali" w:date="2015-06-10T10:23:00Z">
                <w:pPr>
                  <w:pStyle w:val="tableentry"/>
                  <w:keepNext/>
                  <w:outlineLvl w:val="1"/>
                </w:pPr>
              </w:pPrChange>
            </w:pPr>
            <w:del w:id="16413" w:author="Sastry, Murali" w:date="2015-06-09T17:17:00Z">
              <w:r w:rsidRPr="00E056B6" w:rsidDel="00371A11">
                <w:delText>Verizon</w:delText>
              </w:r>
              <w:bookmarkStart w:id="16414" w:name="_Toc421702880"/>
              <w:bookmarkStart w:id="16415" w:name="_Toc421706074"/>
              <w:bookmarkStart w:id="16416" w:name="_Toc422906054"/>
              <w:bookmarkStart w:id="16417" w:name="_Toc422936685"/>
              <w:bookmarkStart w:id="16418" w:name="_Toc422939747"/>
              <w:bookmarkStart w:id="16419" w:name="_Toc422931182"/>
              <w:bookmarkStart w:id="16420" w:name="_Toc494289314"/>
              <w:bookmarkStart w:id="16421" w:name="_Toc494292130"/>
              <w:bookmarkStart w:id="16422" w:name="_Toc494294944"/>
              <w:bookmarkEnd w:id="16414"/>
              <w:bookmarkEnd w:id="16415"/>
              <w:bookmarkEnd w:id="16416"/>
              <w:bookmarkEnd w:id="16417"/>
              <w:bookmarkEnd w:id="16418"/>
              <w:bookmarkEnd w:id="16419"/>
              <w:bookmarkEnd w:id="16420"/>
              <w:bookmarkEnd w:id="16421"/>
              <w:bookmarkEnd w:id="16422"/>
            </w:del>
          </w:p>
        </w:tc>
        <w:bookmarkStart w:id="16423" w:name="_Toc421702881"/>
        <w:bookmarkStart w:id="16424" w:name="_Toc421706075"/>
        <w:bookmarkStart w:id="16425" w:name="_Toc422906055"/>
        <w:bookmarkStart w:id="16426" w:name="_Toc422936686"/>
        <w:bookmarkStart w:id="16427" w:name="_Toc422939748"/>
        <w:bookmarkStart w:id="16428" w:name="_Toc422931183"/>
        <w:bookmarkStart w:id="16429" w:name="_Toc494289315"/>
        <w:bookmarkStart w:id="16430" w:name="_Toc494292131"/>
        <w:bookmarkStart w:id="16431" w:name="_Toc494294945"/>
        <w:bookmarkEnd w:id="16423"/>
        <w:bookmarkEnd w:id="16424"/>
        <w:bookmarkEnd w:id="16425"/>
        <w:bookmarkEnd w:id="16426"/>
        <w:bookmarkEnd w:id="16427"/>
        <w:bookmarkEnd w:id="16428"/>
        <w:bookmarkEnd w:id="16429"/>
        <w:bookmarkEnd w:id="16430"/>
        <w:bookmarkEnd w:id="16431"/>
      </w:tr>
    </w:tbl>
    <w:p w:rsidR="004B62C6" w:rsidRPr="00E056B6" w:rsidDel="00371A11" w:rsidRDefault="00C0468B">
      <w:pPr>
        <w:pStyle w:val="body"/>
        <w:rPr>
          <w:del w:id="16432" w:author="Sastry, Murali" w:date="2015-06-09T17:17:00Z"/>
        </w:rPr>
      </w:pPr>
      <w:del w:id="16433" w:author="Sastry, Murali" w:date="2015-06-09T17:17:00Z">
        <w:r w:rsidRPr="00E056B6" w:rsidDel="00371A11">
          <w:delText>Once completing all fields press Send Request, then OK after confirming all information.  Status on the build will be received by email.</w:delText>
        </w:r>
        <w:bookmarkStart w:id="16434" w:name="_Toc421702882"/>
        <w:bookmarkStart w:id="16435" w:name="_Toc421706076"/>
        <w:bookmarkStart w:id="16436" w:name="_Toc422906056"/>
        <w:bookmarkStart w:id="16437" w:name="_Toc422936687"/>
        <w:bookmarkStart w:id="16438" w:name="_Toc422939749"/>
        <w:bookmarkStart w:id="16439" w:name="_Toc422931184"/>
        <w:bookmarkStart w:id="16440" w:name="_Toc494289316"/>
        <w:bookmarkStart w:id="16441" w:name="_Toc494292132"/>
        <w:bookmarkStart w:id="16442" w:name="_Toc494294946"/>
        <w:bookmarkEnd w:id="16434"/>
        <w:bookmarkEnd w:id="16435"/>
        <w:bookmarkEnd w:id="16436"/>
        <w:bookmarkEnd w:id="16437"/>
        <w:bookmarkEnd w:id="16438"/>
        <w:bookmarkEnd w:id="16439"/>
        <w:bookmarkEnd w:id="16440"/>
        <w:bookmarkEnd w:id="16441"/>
        <w:bookmarkEnd w:id="16442"/>
      </w:del>
    </w:p>
    <w:p w:rsidR="004B62C6" w:rsidRPr="00E056B6" w:rsidDel="00371A11" w:rsidRDefault="00C0468B">
      <w:pPr>
        <w:pStyle w:val="body"/>
        <w:rPr>
          <w:del w:id="16443" w:author="Sastry, Murali" w:date="2015-06-09T17:17:00Z"/>
        </w:rPr>
      </w:pPr>
      <w:del w:id="16444" w:author="Sastry, Murali" w:date="2015-06-09T17:17:00Z">
        <w:r w:rsidRPr="00E056B6" w:rsidDel="00371A11">
          <w:delText xml:space="preserve">Builds will take approximately 5 minutes and can be found at: </w:delText>
        </w:r>
        <w:r w:rsidR="00E2103E" w:rsidDel="00371A11">
          <w:fldChar w:fldCharType="begin"/>
        </w:r>
        <w:r w:rsidR="00E2103E" w:rsidDel="00371A11">
          <w:delInstrText xml:space="preserve"> HYPERLINK "file:///\\\\stone\\aswcrm\\builds\\tools\\PROD\\GOBI2000_UTS" </w:delInstrText>
        </w:r>
        <w:r w:rsidR="00E2103E" w:rsidDel="00371A11">
          <w:fldChar w:fldCharType="separate"/>
        </w:r>
        <w:r w:rsidRPr="00E056B6" w:rsidDel="00371A11">
          <w:rPr>
            <w:rStyle w:val="Hyperlink"/>
          </w:rPr>
          <w:delText>\\stone\aswcrm\builds\tools\PROD\GOBI2000_UTS</w:delText>
        </w:r>
        <w:r w:rsidR="00E2103E" w:rsidDel="00371A11">
          <w:rPr>
            <w:rStyle w:val="Hyperlink"/>
            <w:b/>
          </w:rPr>
          <w:fldChar w:fldCharType="end"/>
        </w:r>
        <w:r w:rsidRPr="00E056B6" w:rsidDel="00371A11">
          <w:delText xml:space="preserve"> </w:delText>
        </w:r>
        <w:bookmarkStart w:id="16445" w:name="_Toc421702883"/>
        <w:bookmarkStart w:id="16446" w:name="_Toc421706077"/>
        <w:bookmarkStart w:id="16447" w:name="_Toc422906057"/>
        <w:bookmarkStart w:id="16448" w:name="_Toc422936688"/>
        <w:bookmarkStart w:id="16449" w:name="_Toc422939750"/>
        <w:bookmarkStart w:id="16450" w:name="_Toc422931185"/>
        <w:bookmarkStart w:id="16451" w:name="_Toc494289317"/>
        <w:bookmarkStart w:id="16452" w:name="_Toc494292133"/>
        <w:bookmarkStart w:id="16453" w:name="_Toc494294947"/>
        <w:bookmarkEnd w:id="16445"/>
        <w:bookmarkEnd w:id="16446"/>
        <w:bookmarkEnd w:id="16447"/>
        <w:bookmarkEnd w:id="16448"/>
        <w:bookmarkEnd w:id="16449"/>
        <w:bookmarkEnd w:id="16450"/>
        <w:bookmarkEnd w:id="16451"/>
        <w:bookmarkEnd w:id="16452"/>
        <w:bookmarkEnd w:id="16453"/>
      </w:del>
    </w:p>
    <w:p w:rsidR="004B62C6" w:rsidRPr="00E056B6" w:rsidDel="00371A11" w:rsidRDefault="00C0468B">
      <w:pPr>
        <w:pStyle w:val="body"/>
        <w:rPr>
          <w:del w:id="16454" w:author="Sastry, Murali" w:date="2015-06-09T17:17:00Z"/>
        </w:rPr>
        <w:pPrChange w:id="16455" w:author="Sastry, Murali" w:date="2015-06-10T10:23:00Z">
          <w:pPr>
            <w:pStyle w:val="Heading2"/>
          </w:pPr>
        </w:pPrChange>
      </w:pPr>
      <w:bookmarkStart w:id="16456" w:name="_Toc234138291"/>
      <w:del w:id="16457" w:author="Sastry, Murali" w:date="2015-06-09T17:17:00Z">
        <w:r w:rsidRPr="00E056B6" w:rsidDel="00371A11">
          <w:delText>Build Testing for GOBI2000_UTS</w:delText>
        </w:r>
        <w:bookmarkStart w:id="16458" w:name="_Toc421702884"/>
        <w:bookmarkStart w:id="16459" w:name="_Toc421706078"/>
        <w:bookmarkStart w:id="16460" w:name="_Toc422906058"/>
        <w:bookmarkStart w:id="16461" w:name="_Toc422936689"/>
        <w:bookmarkStart w:id="16462" w:name="_Toc422939751"/>
        <w:bookmarkStart w:id="16463" w:name="_Toc422931186"/>
        <w:bookmarkStart w:id="16464" w:name="_Toc494289318"/>
        <w:bookmarkStart w:id="16465" w:name="_Toc494292134"/>
        <w:bookmarkStart w:id="16466" w:name="_Toc494294948"/>
        <w:bookmarkEnd w:id="16456"/>
        <w:bookmarkEnd w:id="16458"/>
        <w:bookmarkEnd w:id="16459"/>
        <w:bookmarkEnd w:id="16460"/>
        <w:bookmarkEnd w:id="16461"/>
        <w:bookmarkEnd w:id="16462"/>
        <w:bookmarkEnd w:id="16463"/>
        <w:bookmarkEnd w:id="16464"/>
        <w:bookmarkEnd w:id="16465"/>
        <w:bookmarkEnd w:id="16466"/>
      </w:del>
    </w:p>
    <w:p w:rsidR="004B62C6" w:rsidRPr="00E056B6" w:rsidDel="00371A11" w:rsidRDefault="00C0468B">
      <w:pPr>
        <w:pStyle w:val="body"/>
        <w:rPr>
          <w:del w:id="16467" w:author="Sastry, Murali" w:date="2015-06-09T17:17:00Z"/>
        </w:rPr>
      </w:pPr>
      <w:del w:id="16468" w:author="Sastry, Murali" w:date="2015-06-09T17:17:00Z">
        <w:r w:rsidRPr="00E056B6" w:rsidDel="00371A11">
          <w:delText>Testing of new features will be done by the person adding them, and by PT during their testing.  For this reason, only basic installer testing is needed for the UTS installer.</w:delText>
        </w:r>
        <w:bookmarkStart w:id="16469" w:name="_Toc421702885"/>
        <w:bookmarkStart w:id="16470" w:name="_Toc421706079"/>
        <w:bookmarkStart w:id="16471" w:name="_Toc422906059"/>
        <w:bookmarkStart w:id="16472" w:name="_Toc422936690"/>
        <w:bookmarkStart w:id="16473" w:name="_Toc422939752"/>
        <w:bookmarkStart w:id="16474" w:name="_Toc422931187"/>
        <w:bookmarkStart w:id="16475" w:name="_Toc494289319"/>
        <w:bookmarkStart w:id="16476" w:name="_Toc494292135"/>
        <w:bookmarkStart w:id="16477" w:name="_Toc494294949"/>
        <w:bookmarkEnd w:id="16469"/>
        <w:bookmarkEnd w:id="16470"/>
        <w:bookmarkEnd w:id="16471"/>
        <w:bookmarkEnd w:id="16472"/>
        <w:bookmarkEnd w:id="16473"/>
        <w:bookmarkEnd w:id="16474"/>
        <w:bookmarkEnd w:id="16475"/>
        <w:bookmarkEnd w:id="16476"/>
        <w:bookmarkEnd w:id="16477"/>
      </w:del>
    </w:p>
    <w:p w:rsidR="004B62C6" w:rsidRPr="00E056B6" w:rsidDel="00371A11" w:rsidRDefault="00C0468B">
      <w:pPr>
        <w:pStyle w:val="body"/>
        <w:rPr>
          <w:del w:id="16478" w:author="Sastry, Murali" w:date="2015-06-09T17:17:00Z"/>
        </w:rPr>
      </w:pPr>
      <w:del w:id="16479" w:author="Sastry, Murali" w:date="2015-06-09T17:17:00Z">
        <w:r w:rsidRPr="00E056B6" w:rsidDel="00371A11">
          <w:delText>Run the installer and verify the version of QualcommGobi2k.dll.</w:delText>
        </w:r>
        <w:bookmarkStart w:id="16480" w:name="_Toc421702886"/>
        <w:bookmarkStart w:id="16481" w:name="_Toc421706080"/>
        <w:bookmarkStart w:id="16482" w:name="_Toc422906060"/>
        <w:bookmarkStart w:id="16483" w:name="_Toc422936691"/>
        <w:bookmarkStart w:id="16484" w:name="_Toc422939753"/>
        <w:bookmarkStart w:id="16485" w:name="_Toc422931188"/>
        <w:bookmarkStart w:id="16486" w:name="_Toc494289320"/>
        <w:bookmarkStart w:id="16487" w:name="_Toc494292136"/>
        <w:bookmarkStart w:id="16488" w:name="_Toc494294950"/>
        <w:bookmarkEnd w:id="16480"/>
        <w:bookmarkEnd w:id="16481"/>
        <w:bookmarkEnd w:id="16482"/>
        <w:bookmarkEnd w:id="16483"/>
        <w:bookmarkEnd w:id="16484"/>
        <w:bookmarkEnd w:id="16485"/>
        <w:bookmarkEnd w:id="16486"/>
        <w:bookmarkEnd w:id="16487"/>
        <w:bookmarkEnd w:id="16488"/>
      </w:del>
    </w:p>
    <w:p w:rsidR="00226804" w:rsidRPr="00E056B6" w:rsidDel="00371A11" w:rsidRDefault="00C0468B">
      <w:pPr>
        <w:pStyle w:val="body"/>
        <w:rPr>
          <w:del w:id="16489" w:author="Sastry, Murali" w:date="2015-06-09T17:17:00Z"/>
        </w:rPr>
        <w:pPrChange w:id="16490" w:author="Sastry, Murali" w:date="2015-06-10T10:23:00Z">
          <w:pPr>
            <w:pStyle w:val="Heading1"/>
            <w:pageBreakBefore/>
          </w:pPr>
        </w:pPrChange>
      </w:pPr>
      <w:bookmarkStart w:id="16491" w:name="_Toc234138292"/>
      <w:del w:id="16492" w:author="Sastry, Murali" w:date="2015-06-09T17:17:00Z">
        <w:r w:rsidRPr="00E056B6" w:rsidDel="00371A11">
          <w:delText>GOBI2000_WMC</w:delText>
        </w:r>
        <w:bookmarkStart w:id="16493" w:name="_Toc421702887"/>
        <w:bookmarkStart w:id="16494" w:name="_Toc421706081"/>
        <w:bookmarkStart w:id="16495" w:name="_Toc422906061"/>
        <w:bookmarkStart w:id="16496" w:name="_Toc422936692"/>
        <w:bookmarkStart w:id="16497" w:name="_Toc422939754"/>
        <w:bookmarkStart w:id="16498" w:name="_Toc422931189"/>
        <w:bookmarkStart w:id="16499" w:name="_Toc494289321"/>
        <w:bookmarkStart w:id="16500" w:name="_Toc494292137"/>
        <w:bookmarkStart w:id="16501" w:name="_Toc494294951"/>
        <w:bookmarkEnd w:id="16491"/>
        <w:bookmarkEnd w:id="16493"/>
        <w:bookmarkEnd w:id="16494"/>
        <w:bookmarkEnd w:id="16495"/>
        <w:bookmarkEnd w:id="16496"/>
        <w:bookmarkEnd w:id="16497"/>
        <w:bookmarkEnd w:id="16498"/>
        <w:bookmarkEnd w:id="16499"/>
        <w:bookmarkEnd w:id="16500"/>
        <w:bookmarkEnd w:id="16501"/>
      </w:del>
    </w:p>
    <w:p w:rsidR="00226804" w:rsidRPr="00E056B6" w:rsidDel="00371A11" w:rsidRDefault="00C0468B">
      <w:pPr>
        <w:pStyle w:val="body"/>
        <w:rPr>
          <w:del w:id="16502" w:author="Sastry, Murali" w:date="2015-06-09T17:17:00Z"/>
        </w:rPr>
        <w:pPrChange w:id="16503" w:author="Sastry, Murali" w:date="2015-06-10T10:23:00Z">
          <w:pPr>
            <w:pStyle w:val="Heading2"/>
          </w:pPr>
        </w:pPrChange>
      </w:pPr>
      <w:bookmarkStart w:id="16504" w:name="_Toc234138293"/>
      <w:del w:id="16505" w:author="Sastry, Murali" w:date="2015-06-09T17:17:00Z">
        <w:r w:rsidRPr="00E056B6" w:rsidDel="00371A11">
          <w:delText>Introduction</w:delText>
        </w:r>
        <w:bookmarkStart w:id="16506" w:name="_Toc421702888"/>
        <w:bookmarkStart w:id="16507" w:name="_Toc421706082"/>
        <w:bookmarkStart w:id="16508" w:name="_Toc422906062"/>
        <w:bookmarkStart w:id="16509" w:name="_Toc422936693"/>
        <w:bookmarkStart w:id="16510" w:name="_Toc422939755"/>
        <w:bookmarkStart w:id="16511" w:name="_Toc422931190"/>
        <w:bookmarkStart w:id="16512" w:name="_Toc494289322"/>
        <w:bookmarkStart w:id="16513" w:name="_Toc494292138"/>
        <w:bookmarkStart w:id="16514" w:name="_Toc494294952"/>
        <w:bookmarkEnd w:id="16504"/>
        <w:bookmarkEnd w:id="16506"/>
        <w:bookmarkEnd w:id="16507"/>
        <w:bookmarkEnd w:id="16508"/>
        <w:bookmarkEnd w:id="16509"/>
        <w:bookmarkEnd w:id="16510"/>
        <w:bookmarkEnd w:id="16511"/>
        <w:bookmarkEnd w:id="16512"/>
        <w:bookmarkEnd w:id="16513"/>
        <w:bookmarkEnd w:id="16514"/>
      </w:del>
    </w:p>
    <w:p w:rsidR="00226804" w:rsidRPr="00E056B6" w:rsidDel="00371A11" w:rsidRDefault="00C0468B">
      <w:pPr>
        <w:pStyle w:val="body"/>
        <w:rPr>
          <w:del w:id="16515" w:author="Sastry, Murali" w:date="2015-06-09T17:17:00Z"/>
        </w:rPr>
      </w:pPr>
      <w:del w:id="16516" w:author="Sastry, Murali" w:date="2015-06-09T17:17:00Z">
        <w:r w:rsidRPr="00E056B6" w:rsidDel="00371A11">
          <w:delText xml:space="preserve">The GOBI2000_WMC is primarily used to provide the WMCQG2 library to customers.  </w:delText>
        </w:r>
        <w:bookmarkStart w:id="16517" w:name="_Toc421702889"/>
        <w:bookmarkStart w:id="16518" w:name="_Toc421706083"/>
        <w:bookmarkStart w:id="16519" w:name="_Toc422906063"/>
        <w:bookmarkStart w:id="16520" w:name="_Toc422936694"/>
        <w:bookmarkStart w:id="16521" w:name="_Toc422939756"/>
        <w:bookmarkStart w:id="16522" w:name="_Toc422931191"/>
        <w:bookmarkStart w:id="16523" w:name="_Toc494289323"/>
        <w:bookmarkStart w:id="16524" w:name="_Toc494292139"/>
        <w:bookmarkStart w:id="16525" w:name="_Toc494294953"/>
        <w:bookmarkEnd w:id="16517"/>
        <w:bookmarkEnd w:id="16518"/>
        <w:bookmarkEnd w:id="16519"/>
        <w:bookmarkEnd w:id="16520"/>
        <w:bookmarkEnd w:id="16521"/>
        <w:bookmarkEnd w:id="16522"/>
        <w:bookmarkEnd w:id="16523"/>
        <w:bookmarkEnd w:id="16524"/>
        <w:bookmarkEnd w:id="16525"/>
      </w:del>
    </w:p>
    <w:p w:rsidR="00226804" w:rsidRPr="00E056B6" w:rsidDel="00371A11" w:rsidRDefault="00C0468B">
      <w:pPr>
        <w:pStyle w:val="body"/>
        <w:rPr>
          <w:del w:id="16526" w:author="Sastry, Murali" w:date="2015-06-09T17:17:00Z"/>
        </w:rPr>
      </w:pPr>
      <w:del w:id="16527" w:author="Sastry, Murali" w:date="2015-06-09T17:17:00Z">
        <w:r w:rsidRPr="00E056B6" w:rsidDel="00371A11">
          <w:delText>There is one standalone WMC installer for all customers, but to function it requires the GOBI2000_PACKAGE_OEM to be installed for the specific customer(s) desired.</w:delText>
        </w:r>
        <w:bookmarkStart w:id="16528" w:name="_Toc421702890"/>
        <w:bookmarkStart w:id="16529" w:name="_Toc421706084"/>
        <w:bookmarkStart w:id="16530" w:name="_Toc422906064"/>
        <w:bookmarkStart w:id="16531" w:name="_Toc422936695"/>
        <w:bookmarkStart w:id="16532" w:name="_Toc422939757"/>
        <w:bookmarkStart w:id="16533" w:name="_Toc422931192"/>
        <w:bookmarkStart w:id="16534" w:name="_Toc494289324"/>
        <w:bookmarkStart w:id="16535" w:name="_Toc494292140"/>
        <w:bookmarkStart w:id="16536" w:name="_Toc494294954"/>
        <w:bookmarkEnd w:id="16528"/>
        <w:bookmarkEnd w:id="16529"/>
        <w:bookmarkEnd w:id="16530"/>
        <w:bookmarkEnd w:id="16531"/>
        <w:bookmarkEnd w:id="16532"/>
        <w:bookmarkEnd w:id="16533"/>
        <w:bookmarkEnd w:id="16534"/>
        <w:bookmarkEnd w:id="16535"/>
        <w:bookmarkEnd w:id="16536"/>
      </w:del>
    </w:p>
    <w:p w:rsidR="00226804" w:rsidRPr="00E056B6" w:rsidDel="00371A11" w:rsidRDefault="00C0468B">
      <w:pPr>
        <w:pStyle w:val="body"/>
        <w:rPr>
          <w:del w:id="16537" w:author="Sastry, Murali" w:date="2015-06-09T17:17:00Z"/>
        </w:rPr>
        <w:pPrChange w:id="16538" w:author="Sastry, Murali" w:date="2015-06-10T10:23:00Z">
          <w:pPr>
            <w:pStyle w:val="Heading2"/>
          </w:pPr>
        </w:pPrChange>
      </w:pPr>
      <w:bookmarkStart w:id="16539" w:name="_Toc234138294"/>
      <w:del w:id="16540" w:author="Sastry, Murali" w:date="2015-06-09T17:17:00Z">
        <w:r w:rsidRPr="00E056B6" w:rsidDel="00371A11">
          <w:delText>Build script description</w:delText>
        </w:r>
        <w:bookmarkStart w:id="16541" w:name="_Toc421702891"/>
        <w:bookmarkStart w:id="16542" w:name="_Toc421706085"/>
        <w:bookmarkStart w:id="16543" w:name="_Toc422906065"/>
        <w:bookmarkStart w:id="16544" w:name="_Toc422936696"/>
        <w:bookmarkStart w:id="16545" w:name="_Toc422939758"/>
        <w:bookmarkStart w:id="16546" w:name="_Toc422931193"/>
        <w:bookmarkStart w:id="16547" w:name="_Toc494289325"/>
        <w:bookmarkStart w:id="16548" w:name="_Toc494292141"/>
        <w:bookmarkStart w:id="16549" w:name="_Toc494294955"/>
        <w:bookmarkEnd w:id="16539"/>
        <w:bookmarkEnd w:id="16541"/>
        <w:bookmarkEnd w:id="16542"/>
        <w:bookmarkEnd w:id="16543"/>
        <w:bookmarkEnd w:id="16544"/>
        <w:bookmarkEnd w:id="16545"/>
        <w:bookmarkEnd w:id="16546"/>
        <w:bookmarkEnd w:id="16547"/>
        <w:bookmarkEnd w:id="16548"/>
        <w:bookmarkEnd w:id="16549"/>
      </w:del>
    </w:p>
    <w:p w:rsidR="00226804" w:rsidRPr="00E056B6" w:rsidDel="00371A11" w:rsidRDefault="00C0468B">
      <w:pPr>
        <w:pStyle w:val="body"/>
        <w:rPr>
          <w:del w:id="16550" w:author="Sastry, Murali" w:date="2015-06-09T17:17:00Z"/>
        </w:rPr>
        <w:pPrChange w:id="16551" w:author="Sastry, Murali" w:date="2015-06-10T10:23:00Z">
          <w:pPr>
            <w:pStyle w:val="Heading3"/>
          </w:pPr>
        </w:pPrChange>
      </w:pPr>
      <w:bookmarkStart w:id="16552" w:name="_Toc234138295"/>
      <w:del w:id="16553" w:author="Sastry, Murali" w:date="2015-06-09T17:17:00Z">
        <w:r w:rsidRPr="00E056B6" w:rsidDel="00371A11">
          <w:delText>Syntax</w:delText>
        </w:r>
        <w:bookmarkEnd w:id="16552"/>
        <w:r w:rsidRPr="00E056B6" w:rsidDel="00371A11">
          <w:delText xml:space="preserve">  </w:delText>
        </w:r>
        <w:bookmarkStart w:id="16554" w:name="_Toc421702892"/>
        <w:bookmarkStart w:id="16555" w:name="_Toc421706086"/>
        <w:bookmarkStart w:id="16556" w:name="_Toc422906066"/>
        <w:bookmarkStart w:id="16557" w:name="_Toc422936697"/>
        <w:bookmarkStart w:id="16558" w:name="_Toc422939759"/>
        <w:bookmarkStart w:id="16559" w:name="_Toc422931194"/>
        <w:bookmarkStart w:id="16560" w:name="_Toc494289326"/>
        <w:bookmarkStart w:id="16561" w:name="_Toc494292142"/>
        <w:bookmarkStart w:id="16562" w:name="_Toc494294956"/>
        <w:bookmarkEnd w:id="16554"/>
        <w:bookmarkEnd w:id="16555"/>
        <w:bookmarkEnd w:id="16556"/>
        <w:bookmarkEnd w:id="16557"/>
        <w:bookmarkEnd w:id="16558"/>
        <w:bookmarkEnd w:id="16559"/>
        <w:bookmarkEnd w:id="16560"/>
        <w:bookmarkEnd w:id="16561"/>
        <w:bookmarkEnd w:id="16562"/>
      </w:del>
    </w:p>
    <w:p w:rsidR="00226804" w:rsidRPr="00E056B6" w:rsidDel="00371A11" w:rsidRDefault="00C0468B">
      <w:pPr>
        <w:pStyle w:val="body"/>
        <w:rPr>
          <w:del w:id="16563" w:author="Sastry, Murali" w:date="2015-06-09T17:17:00Z"/>
        </w:rPr>
      </w:pPr>
      <w:del w:id="16564" w:author="Sastry, Murali" w:date="2015-06-09T17:17:00Z">
        <w:r w:rsidRPr="00E056B6" w:rsidDel="00371A11">
          <w:delText>Perl buildWMCQG2.pl [options]</w:delText>
        </w:r>
        <w:bookmarkStart w:id="16565" w:name="_Toc421702893"/>
        <w:bookmarkStart w:id="16566" w:name="_Toc421706087"/>
        <w:bookmarkStart w:id="16567" w:name="_Toc422906067"/>
        <w:bookmarkStart w:id="16568" w:name="_Toc422936698"/>
        <w:bookmarkStart w:id="16569" w:name="_Toc422939760"/>
        <w:bookmarkStart w:id="16570" w:name="_Toc422931195"/>
        <w:bookmarkStart w:id="16571" w:name="_Toc494289327"/>
        <w:bookmarkStart w:id="16572" w:name="_Toc494292143"/>
        <w:bookmarkStart w:id="16573" w:name="_Toc494294957"/>
        <w:bookmarkEnd w:id="16565"/>
        <w:bookmarkEnd w:id="16566"/>
        <w:bookmarkEnd w:id="16567"/>
        <w:bookmarkEnd w:id="16568"/>
        <w:bookmarkEnd w:id="16569"/>
        <w:bookmarkEnd w:id="16570"/>
        <w:bookmarkEnd w:id="16571"/>
        <w:bookmarkEnd w:id="16572"/>
        <w:bookmarkEnd w:id="16573"/>
      </w:del>
    </w:p>
    <w:p w:rsidR="00226804" w:rsidRPr="00E056B6" w:rsidDel="00371A11" w:rsidRDefault="00C0468B">
      <w:pPr>
        <w:pStyle w:val="body"/>
        <w:rPr>
          <w:del w:id="16574" w:author="Sastry, Murali" w:date="2015-06-09T17:17:00Z"/>
        </w:rPr>
      </w:pPr>
      <w:del w:id="16575" w:author="Sastry, Murali" w:date="2015-06-09T17:17:00Z">
        <w:r w:rsidRPr="00E056B6" w:rsidDel="00371A11">
          <w:delText>Command line parameters:</w:delText>
        </w:r>
        <w:bookmarkStart w:id="16576" w:name="_Toc421702894"/>
        <w:bookmarkStart w:id="16577" w:name="_Toc421706088"/>
        <w:bookmarkStart w:id="16578" w:name="_Toc422906068"/>
        <w:bookmarkStart w:id="16579" w:name="_Toc422936699"/>
        <w:bookmarkStart w:id="16580" w:name="_Toc422939761"/>
        <w:bookmarkStart w:id="16581" w:name="_Toc422931196"/>
        <w:bookmarkStart w:id="16582" w:name="_Toc494289328"/>
        <w:bookmarkStart w:id="16583" w:name="_Toc494292144"/>
        <w:bookmarkStart w:id="16584" w:name="_Toc494294958"/>
        <w:bookmarkEnd w:id="16576"/>
        <w:bookmarkEnd w:id="16577"/>
        <w:bookmarkEnd w:id="16578"/>
        <w:bookmarkEnd w:id="16579"/>
        <w:bookmarkEnd w:id="16580"/>
        <w:bookmarkEnd w:id="16581"/>
        <w:bookmarkEnd w:id="16582"/>
        <w:bookmarkEnd w:id="16583"/>
        <w:bookmarkEnd w:id="16584"/>
      </w:del>
    </w:p>
    <w:p w:rsidR="00226804" w:rsidRPr="00E056B6" w:rsidDel="00371A11" w:rsidRDefault="00C0468B">
      <w:pPr>
        <w:pStyle w:val="body"/>
        <w:rPr>
          <w:del w:id="16585" w:author="Sastry, Murali" w:date="2015-06-09T17:17:00Z"/>
        </w:rPr>
        <w:pPrChange w:id="16586" w:author="Sastry, Murali" w:date="2015-06-10T10:23:00Z">
          <w:pPr>
            <w:pStyle w:val="body"/>
            <w:spacing w:before="0" w:after="0"/>
            <w:ind w:left="1440"/>
          </w:pPr>
        </w:pPrChange>
      </w:pPr>
      <w:del w:id="16587" w:author="Sastry, Murali" w:date="2015-06-09T17:17:00Z">
        <w:r w:rsidRPr="00E056B6" w:rsidDel="00371A11">
          <w:delText>-help</w:delText>
        </w:r>
        <w:r w:rsidRPr="00E056B6" w:rsidDel="00371A11">
          <w:tab/>
        </w:r>
        <w:r w:rsidRPr="00E056B6" w:rsidDel="00371A11">
          <w:tab/>
        </w:r>
        <w:r w:rsidRPr="00E056B6" w:rsidDel="00371A11">
          <w:tab/>
          <w:delText>Displays syntax and parameters, then quits</w:delText>
        </w:r>
        <w:bookmarkStart w:id="16588" w:name="_Toc421702895"/>
        <w:bookmarkStart w:id="16589" w:name="_Toc421706089"/>
        <w:bookmarkStart w:id="16590" w:name="_Toc422906069"/>
        <w:bookmarkStart w:id="16591" w:name="_Toc422936700"/>
        <w:bookmarkStart w:id="16592" w:name="_Toc422939762"/>
        <w:bookmarkStart w:id="16593" w:name="_Toc422931197"/>
        <w:bookmarkStart w:id="16594" w:name="_Toc494289329"/>
        <w:bookmarkStart w:id="16595" w:name="_Toc494292145"/>
        <w:bookmarkStart w:id="16596" w:name="_Toc494294959"/>
        <w:bookmarkEnd w:id="16588"/>
        <w:bookmarkEnd w:id="16589"/>
        <w:bookmarkEnd w:id="16590"/>
        <w:bookmarkEnd w:id="16591"/>
        <w:bookmarkEnd w:id="16592"/>
        <w:bookmarkEnd w:id="16593"/>
        <w:bookmarkEnd w:id="16594"/>
        <w:bookmarkEnd w:id="16595"/>
        <w:bookmarkEnd w:id="16596"/>
      </w:del>
    </w:p>
    <w:p w:rsidR="00226804" w:rsidRPr="00E056B6" w:rsidDel="00371A11" w:rsidRDefault="00C0468B">
      <w:pPr>
        <w:pStyle w:val="body"/>
        <w:rPr>
          <w:del w:id="16597" w:author="Sastry, Murali" w:date="2015-06-09T17:17:00Z"/>
        </w:rPr>
        <w:pPrChange w:id="16598" w:author="Sastry, Murali" w:date="2015-06-10T10:23:00Z">
          <w:pPr>
            <w:pStyle w:val="body"/>
            <w:spacing w:before="0" w:after="0"/>
            <w:ind w:left="1440"/>
          </w:pPr>
        </w:pPrChange>
      </w:pPr>
      <w:del w:id="16599" w:author="Sastry, Murali" w:date="2015-06-09T17:17:00Z">
        <w:r w:rsidRPr="00E056B6" w:rsidDel="00371A11">
          <w:delText>-test</w:delText>
        </w:r>
        <w:r w:rsidRPr="00E056B6" w:rsidDel="00371A11">
          <w:tab/>
        </w:r>
        <w:r w:rsidRPr="00E056B6" w:rsidDel="00371A11">
          <w:tab/>
        </w:r>
        <w:r w:rsidRPr="00E056B6" w:rsidDel="00371A11">
          <w:tab/>
          <w:delText>Does not clobber files when syncing</w:delText>
        </w:r>
        <w:bookmarkStart w:id="16600" w:name="_Toc421702896"/>
        <w:bookmarkStart w:id="16601" w:name="_Toc421706090"/>
        <w:bookmarkStart w:id="16602" w:name="_Toc422906070"/>
        <w:bookmarkStart w:id="16603" w:name="_Toc422936701"/>
        <w:bookmarkStart w:id="16604" w:name="_Toc422939763"/>
        <w:bookmarkStart w:id="16605" w:name="_Toc422931198"/>
        <w:bookmarkStart w:id="16606" w:name="_Toc494289330"/>
        <w:bookmarkStart w:id="16607" w:name="_Toc494292146"/>
        <w:bookmarkStart w:id="16608" w:name="_Toc494294960"/>
        <w:bookmarkEnd w:id="16600"/>
        <w:bookmarkEnd w:id="16601"/>
        <w:bookmarkEnd w:id="16602"/>
        <w:bookmarkEnd w:id="16603"/>
        <w:bookmarkEnd w:id="16604"/>
        <w:bookmarkEnd w:id="16605"/>
        <w:bookmarkEnd w:id="16606"/>
        <w:bookmarkEnd w:id="16607"/>
        <w:bookmarkEnd w:id="16608"/>
      </w:del>
    </w:p>
    <w:p w:rsidR="00226804" w:rsidRPr="00E056B6" w:rsidDel="00371A11" w:rsidRDefault="00C0468B">
      <w:pPr>
        <w:pStyle w:val="body"/>
        <w:rPr>
          <w:del w:id="16609" w:author="Sastry, Murali" w:date="2015-06-09T17:17:00Z"/>
        </w:rPr>
        <w:pPrChange w:id="16610" w:author="Sastry, Murali" w:date="2015-06-10T10:23:00Z">
          <w:pPr>
            <w:pStyle w:val="body"/>
            <w:spacing w:before="0" w:after="0"/>
            <w:ind w:left="2880" w:firstLine="720"/>
          </w:pPr>
        </w:pPrChange>
      </w:pPr>
      <w:del w:id="16611" w:author="Sastry, Murali" w:date="2015-06-09T17:17:00Z">
        <w:r w:rsidRPr="00E056B6" w:rsidDel="00371A11">
          <w:delText>Does not force rebuild of projects</w:delText>
        </w:r>
        <w:bookmarkStart w:id="16612" w:name="_Toc421702897"/>
        <w:bookmarkStart w:id="16613" w:name="_Toc421706091"/>
        <w:bookmarkStart w:id="16614" w:name="_Toc422906071"/>
        <w:bookmarkStart w:id="16615" w:name="_Toc422936702"/>
        <w:bookmarkStart w:id="16616" w:name="_Toc422939764"/>
        <w:bookmarkStart w:id="16617" w:name="_Toc422931199"/>
        <w:bookmarkStart w:id="16618" w:name="_Toc494289331"/>
        <w:bookmarkStart w:id="16619" w:name="_Toc494292147"/>
        <w:bookmarkStart w:id="16620" w:name="_Toc494294961"/>
        <w:bookmarkEnd w:id="16612"/>
        <w:bookmarkEnd w:id="16613"/>
        <w:bookmarkEnd w:id="16614"/>
        <w:bookmarkEnd w:id="16615"/>
        <w:bookmarkEnd w:id="16616"/>
        <w:bookmarkEnd w:id="16617"/>
        <w:bookmarkEnd w:id="16618"/>
        <w:bookmarkEnd w:id="16619"/>
        <w:bookmarkEnd w:id="16620"/>
      </w:del>
    </w:p>
    <w:p w:rsidR="00226804" w:rsidRPr="00E056B6" w:rsidDel="00371A11" w:rsidRDefault="00C0468B">
      <w:pPr>
        <w:pStyle w:val="body"/>
        <w:rPr>
          <w:del w:id="16621" w:author="Sastry, Murali" w:date="2015-06-09T17:17:00Z"/>
        </w:rPr>
        <w:pPrChange w:id="16622" w:author="Sastry, Murali" w:date="2015-06-10T10:23:00Z">
          <w:pPr>
            <w:pStyle w:val="body"/>
            <w:spacing w:before="0"/>
            <w:ind w:left="1440"/>
          </w:pPr>
        </w:pPrChange>
      </w:pPr>
      <w:del w:id="16623" w:author="Sastry, Murali" w:date="2015-06-09T17:17:00Z">
        <w:r w:rsidRPr="00E056B6" w:rsidDel="00371A11">
          <w:delText>-syncOnly</w:delText>
        </w:r>
        <w:r w:rsidRPr="00E056B6" w:rsidDel="00371A11">
          <w:tab/>
        </w:r>
        <w:r w:rsidRPr="00E056B6" w:rsidDel="00371A11">
          <w:tab/>
          <w:delText>Does not build, just syncs files</w:delText>
        </w:r>
        <w:bookmarkStart w:id="16624" w:name="_Toc421702898"/>
        <w:bookmarkStart w:id="16625" w:name="_Toc421706092"/>
        <w:bookmarkStart w:id="16626" w:name="_Toc422906072"/>
        <w:bookmarkStart w:id="16627" w:name="_Toc422936703"/>
        <w:bookmarkStart w:id="16628" w:name="_Toc422939765"/>
        <w:bookmarkStart w:id="16629" w:name="_Toc422931200"/>
        <w:bookmarkStart w:id="16630" w:name="_Toc494289332"/>
        <w:bookmarkStart w:id="16631" w:name="_Toc494292148"/>
        <w:bookmarkStart w:id="16632" w:name="_Toc494294962"/>
        <w:bookmarkEnd w:id="16624"/>
        <w:bookmarkEnd w:id="16625"/>
        <w:bookmarkEnd w:id="16626"/>
        <w:bookmarkEnd w:id="16627"/>
        <w:bookmarkEnd w:id="16628"/>
        <w:bookmarkEnd w:id="16629"/>
        <w:bookmarkEnd w:id="16630"/>
        <w:bookmarkEnd w:id="16631"/>
        <w:bookmarkEnd w:id="16632"/>
      </w:del>
    </w:p>
    <w:p w:rsidR="00226804" w:rsidRPr="00E056B6" w:rsidDel="00371A11" w:rsidRDefault="00C0468B">
      <w:pPr>
        <w:pStyle w:val="body"/>
        <w:rPr>
          <w:del w:id="16633" w:author="Sastry, Murali" w:date="2015-06-09T17:17:00Z"/>
        </w:rPr>
        <w:pPrChange w:id="16634" w:author="Sastry, Murali" w:date="2015-06-10T10:23:00Z">
          <w:pPr>
            <w:pStyle w:val="Heading3"/>
            <w:pageBreakBefore/>
          </w:pPr>
        </w:pPrChange>
      </w:pPr>
      <w:bookmarkStart w:id="16635" w:name="_Toc234138296"/>
      <w:del w:id="16636" w:author="Sastry, Murali" w:date="2015-06-09T17:17:00Z">
        <w:r w:rsidRPr="00E056B6" w:rsidDel="00371A11">
          <w:delText>WMCQG2.config</w:delText>
        </w:r>
        <w:bookmarkStart w:id="16637" w:name="_Toc421702899"/>
        <w:bookmarkStart w:id="16638" w:name="_Toc421706093"/>
        <w:bookmarkStart w:id="16639" w:name="_Toc422906073"/>
        <w:bookmarkStart w:id="16640" w:name="_Toc422936704"/>
        <w:bookmarkStart w:id="16641" w:name="_Toc422939766"/>
        <w:bookmarkStart w:id="16642" w:name="_Toc422931201"/>
        <w:bookmarkStart w:id="16643" w:name="_Toc494289333"/>
        <w:bookmarkStart w:id="16644" w:name="_Toc494292149"/>
        <w:bookmarkStart w:id="16645" w:name="_Toc494294963"/>
        <w:bookmarkEnd w:id="16635"/>
        <w:bookmarkEnd w:id="16637"/>
        <w:bookmarkEnd w:id="16638"/>
        <w:bookmarkEnd w:id="16639"/>
        <w:bookmarkEnd w:id="16640"/>
        <w:bookmarkEnd w:id="16641"/>
        <w:bookmarkEnd w:id="16642"/>
        <w:bookmarkEnd w:id="16643"/>
        <w:bookmarkEnd w:id="16644"/>
        <w:bookmarkEnd w:id="16645"/>
      </w:del>
    </w:p>
    <w:p w:rsidR="00983820" w:rsidRPr="00E056B6" w:rsidDel="00371A11" w:rsidRDefault="00C0468B">
      <w:pPr>
        <w:pStyle w:val="body"/>
        <w:rPr>
          <w:del w:id="16646" w:author="Sastry, Murali" w:date="2015-06-09T17:17:00Z"/>
        </w:rPr>
        <w:pPrChange w:id="16647" w:author="Sastry, Murali" w:date="2015-06-10T10:23:00Z">
          <w:pPr>
            <w:pStyle w:val="Caption"/>
            <w:keepNext/>
          </w:pPr>
        </w:pPrChange>
      </w:pPr>
      <w:del w:id="16648"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23</w:delText>
        </w:r>
        <w:r w:rsidR="00A31CAF" w:rsidDel="00371A11">
          <w:rPr>
            <w:b/>
          </w:rPr>
          <w:fldChar w:fldCharType="end"/>
        </w:r>
        <w:r w:rsidRPr="00E056B6" w:rsidDel="00371A11">
          <w:delText xml:space="preserve"> WMC config settings</w:delText>
        </w:r>
        <w:bookmarkStart w:id="16649" w:name="_Toc421702900"/>
        <w:bookmarkStart w:id="16650" w:name="_Toc421706094"/>
        <w:bookmarkStart w:id="16651" w:name="_Toc422906074"/>
        <w:bookmarkStart w:id="16652" w:name="_Toc422936705"/>
        <w:bookmarkStart w:id="16653" w:name="_Toc422939767"/>
        <w:bookmarkStart w:id="16654" w:name="_Toc422931202"/>
        <w:bookmarkStart w:id="16655" w:name="_Toc494289334"/>
        <w:bookmarkStart w:id="16656" w:name="_Toc494292150"/>
        <w:bookmarkStart w:id="16657" w:name="_Toc494294964"/>
        <w:bookmarkEnd w:id="16649"/>
        <w:bookmarkEnd w:id="16650"/>
        <w:bookmarkEnd w:id="16651"/>
        <w:bookmarkEnd w:id="16652"/>
        <w:bookmarkEnd w:id="16653"/>
        <w:bookmarkEnd w:id="16654"/>
        <w:bookmarkEnd w:id="16655"/>
        <w:bookmarkEnd w:id="16656"/>
        <w:bookmarkEnd w:id="16657"/>
      </w:del>
    </w:p>
    <w:tbl>
      <w:tblPr>
        <w:tblW w:w="855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330"/>
        <w:gridCol w:w="3330"/>
      </w:tblGrid>
      <w:tr w:rsidR="00226804" w:rsidRPr="00E056B6" w:rsidDel="00371A11" w:rsidTr="00AE2A7C">
        <w:trPr>
          <w:cantSplit/>
          <w:tblHeader/>
          <w:del w:id="16658" w:author="Sastry, Murali" w:date="2015-06-09T17:17:00Z"/>
        </w:trPr>
        <w:tc>
          <w:tcPr>
            <w:tcW w:w="1890" w:type="dxa"/>
            <w:tcBorders>
              <w:bottom w:val="single" w:sz="12" w:space="0" w:color="auto"/>
            </w:tcBorders>
          </w:tcPr>
          <w:p w:rsidR="00226804" w:rsidRPr="00E056B6" w:rsidDel="00371A11" w:rsidRDefault="00C0468B">
            <w:pPr>
              <w:pStyle w:val="body"/>
              <w:rPr>
                <w:del w:id="16659" w:author="Sastry, Murali" w:date="2015-06-09T17:17:00Z"/>
              </w:rPr>
              <w:pPrChange w:id="16660" w:author="Sastry, Murali" w:date="2015-06-10T10:23:00Z">
                <w:pPr>
                  <w:pStyle w:val="tableheading"/>
                  <w:jc w:val="left"/>
                  <w:outlineLvl w:val="1"/>
                </w:pPr>
              </w:pPrChange>
            </w:pPr>
            <w:del w:id="16661" w:author="Sastry, Murali" w:date="2015-06-09T17:17:00Z">
              <w:r w:rsidRPr="00E056B6" w:rsidDel="00371A11">
                <w:delText>Keywords</w:delText>
              </w:r>
              <w:bookmarkStart w:id="16662" w:name="_Toc421702901"/>
              <w:bookmarkStart w:id="16663" w:name="_Toc421706095"/>
              <w:bookmarkStart w:id="16664" w:name="_Toc422906075"/>
              <w:bookmarkStart w:id="16665" w:name="_Toc422936706"/>
              <w:bookmarkStart w:id="16666" w:name="_Toc422939768"/>
              <w:bookmarkStart w:id="16667" w:name="_Toc422931203"/>
              <w:bookmarkStart w:id="16668" w:name="_Toc494289335"/>
              <w:bookmarkStart w:id="16669" w:name="_Toc494292151"/>
              <w:bookmarkStart w:id="16670" w:name="_Toc494294965"/>
              <w:bookmarkEnd w:id="16662"/>
              <w:bookmarkEnd w:id="16663"/>
              <w:bookmarkEnd w:id="16664"/>
              <w:bookmarkEnd w:id="16665"/>
              <w:bookmarkEnd w:id="16666"/>
              <w:bookmarkEnd w:id="16667"/>
              <w:bookmarkEnd w:id="16668"/>
              <w:bookmarkEnd w:id="16669"/>
              <w:bookmarkEnd w:id="16670"/>
            </w:del>
          </w:p>
        </w:tc>
        <w:tc>
          <w:tcPr>
            <w:tcW w:w="3330" w:type="dxa"/>
            <w:tcBorders>
              <w:bottom w:val="single" w:sz="12" w:space="0" w:color="auto"/>
            </w:tcBorders>
          </w:tcPr>
          <w:p w:rsidR="00226804" w:rsidRPr="00E056B6" w:rsidDel="00371A11" w:rsidRDefault="00C0468B">
            <w:pPr>
              <w:pStyle w:val="body"/>
              <w:rPr>
                <w:del w:id="16671" w:author="Sastry, Murali" w:date="2015-06-09T17:17:00Z"/>
              </w:rPr>
              <w:pPrChange w:id="16672" w:author="Sastry, Murali" w:date="2015-06-10T10:23:00Z">
                <w:pPr>
                  <w:pStyle w:val="tableheading"/>
                  <w:jc w:val="left"/>
                  <w:outlineLvl w:val="1"/>
                </w:pPr>
              </w:pPrChange>
            </w:pPr>
            <w:del w:id="16673" w:author="Sastry, Murali" w:date="2015-06-09T17:17:00Z">
              <w:r w:rsidRPr="00E056B6" w:rsidDel="00371A11">
                <w:delText>Value</w:delText>
              </w:r>
              <w:bookmarkStart w:id="16674" w:name="_Toc421702902"/>
              <w:bookmarkStart w:id="16675" w:name="_Toc421706096"/>
              <w:bookmarkStart w:id="16676" w:name="_Toc422906076"/>
              <w:bookmarkStart w:id="16677" w:name="_Toc422936707"/>
              <w:bookmarkStart w:id="16678" w:name="_Toc422939769"/>
              <w:bookmarkStart w:id="16679" w:name="_Toc422931204"/>
              <w:bookmarkStart w:id="16680" w:name="_Toc494289336"/>
              <w:bookmarkStart w:id="16681" w:name="_Toc494292152"/>
              <w:bookmarkStart w:id="16682" w:name="_Toc494294966"/>
              <w:bookmarkEnd w:id="16674"/>
              <w:bookmarkEnd w:id="16675"/>
              <w:bookmarkEnd w:id="16676"/>
              <w:bookmarkEnd w:id="16677"/>
              <w:bookmarkEnd w:id="16678"/>
              <w:bookmarkEnd w:id="16679"/>
              <w:bookmarkEnd w:id="16680"/>
              <w:bookmarkEnd w:id="16681"/>
              <w:bookmarkEnd w:id="16682"/>
            </w:del>
          </w:p>
        </w:tc>
        <w:tc>
          <w:tcPr>
            <w:tcW w:w="3330" w:type="dxa"/>
            <w:tcBorders>
              <w:bottom w:val="single" w:sz="12" w:space="0" w:color="auto"/>
            </w:tcBorders>
          </w:tcPr>
          <w:p w:rsidR="00226804" w:rsidRPr="00E056B6" w:rsidDel="00371A11" w:rsidRDefault="00C0468B">
            <w:pPr>
              <w:pStyle w:val="body"/>
              <w:rPr>
                <w:del w:id="16683" w:author="Sastry, Murali" w:date="2015-06-09T17:17:00Z"/>
              </w:rPr>
              <w:pPrChange w:id="16684" w:author="Sastry, Murali" w:date="2015-06-10T10:23:00Z">
                <w:pPr>
                  <w:pStyle w:val="tableheading"/>
                  <w:jc w:val="left"/>
                  <w:outlineLvl w:val="1"/>
                </w:pPr>
              </w:pPrChange>
            </w:pPr>
            <w:del w:id="16685" w:author="Sastry, Murali" w:date="2015-06-09T17:17:00Z">
              <w:r w:rsidRPr="00E056B6" w:rsidDel="00371A11">
                <w:delText>Description</w:delText>
              </w:r>
              <w:bookmarkStart w:id="16686" w:name="_Toc421702903"/>
              <w:bookmarkStart w:id="16687" w:name="_Toc421706097"/>
              <w:bookmarkStart w:id="16688" w:name="_Toc422906077"/>
              <w:bookmarkStart w:id="16689" w:name="_Toc422936708"/>
              <w:bookmarkStart w:id="16690" w:name="_Toc422939770"/>
              <w:bookmarkStart w:id="16691" w:name="_Toc422931205"/>
              <w:bookmarkStart w:id="16692" w:name="_Toc494289337"/>
              <w:bookmarkStart w:id="16693" w:name="_Toc494292153"/>
              <w:bookmarkStart w:id="16694" w:name="_Toc494294967"/>
              <w:bookmarkEnd w:id="16686"/>
              <w:bookmarkEnd w:id="16687"/>
              <w:bookmarkEnd w:id="16688"/>
              <w:bookmarkEnd w:id="16689"/>
              <w:bookmarkEnd w:id="16690"/>
              <w:bookmarkEnd w:id="16691"/>
              <w:bookmarkEnd w:id="16692"/>
              <w:bookmarkEnd w:id="16693"/>
              <w:bookmarkEnd w:id="16694"/>
            </w:del>
          </w:p>
        </w:tc>
        <w:bookmarkStart w:id="16695" w:name="_Toc421702904"/>
        <w:bookmarkStart w:id="16696" w:name="_Toc421706098"/>
        <w:bookmarkStart w:id="16697" w:name="_Toc422906078"/>
        <w:bookmarkStart w:id="16698" w:name="_Toc422936709"/>
        <w:bookmarkStart w:id="16699" w:name="_Toc422939771"/>
        <w:bookmarkStart w:id="16700" w:name="_Toc422931206"/>
        <w:bookmarkStart w:id="16701" w:name="_Toc494289338"/>
        <w:bookmarkStart w:id="16702" w:name="_Toc494292154"/>
        <w:bookmarkStart w:id="16703" w:name="_Toc494294968"/>
        <w:bookmarkEnd w:id="16695"/>
        <w:bookmarkEnd w:id="16696"/>
        <w:bookmarkEnd w:id="16697"/>
        <w:bookmarkEnd w:id="16698"/>
        <w:bookmarkEnd w:id="16699"/>
        <w:bookmarkEnd w:id="16700"/>
        <w:bookmarkEnd w:id="16701"/>
        <w:bookmarkEnd w:id="16702"/>
        <w:bookmarkEnd w:id="16703"/>
      </w:tr>
      <w:tr w:rsidR="00226804" w:rsidRPr="00E056B6" w:rsidDel="00371A11" w:rsidTr="00AE2A7C">
        <w:trPr>
          <w:cantSplit/>
          <w:del w:id="16704" w:author="Sastry, Murali" w:date="2015-06-09T17:17:00Z"/>
        </w:trPr>
        <w:tc>
          <w:tcPr>
            <w:tcW w:w="1890" w:type="dxa"/>
            <w:tcBorders>
              <w:top w:val="nil"/>
              <w:bottom w:val="single" w:sz="6" w:space="0" w:color="auto"/>
            </w:tcBorders>
          </w:tcPr>
          <w:p w:rsidR="00226804" w:rsidRPr="00E056B6" w:rsidDel="00371A11" w:rsidRDefault="00C0468B">
            <w:pPr>
              <w:pStyle w:val="body"/>
              <w:rPr>
                <w:del w:id="16705" w:author="Sastry, Murali" w:date="2015-06-09T17:17:00Z"/>
              </w:rPr>
              <w:pPrChange w:id="16706" w:author="Sastry, Murali" w:date="2015-06-10T10:23:00Z">
                <w:pPr>
                  <w:pStyle w:val="tableentry"/>
                  <w:keepNext/>
                  <w:outlineLvl w:val="1"/>
                </w:pPr>
              </w:pPrChange>
            </w:pPr>
            <w:del w:id="16707" w:author="Sastry, Murali" w:date="2015-06-09T17:17:00Z">
              <w:r w:rsidRPr="00E056B6" w:rsidDel="00371A11">
                <w:delText>build:</w:delText>
              </w:r>
              <w:bookmarkStart w:id="16708" w:name="_Toc421702905"/>
              <w:bookmarkStart w:id="16709" w:name="_Toc421706099"/>
              <w:bookmarkStart w:id="16710" w:name="_Toc422906079"/>
              <w:bookmarkStart w:id="16711" w:name="_Toc422936710"/>
              <w:bookmarkStart w:id="16712" w:name="_Toc422939772"/>
              <w:bookmarkStart w:id="16713" w:name="_Toc422931207"/>
              <w:bookmarkStart w:id="16714" w:name="_Toc494289339"/>
              <w:bookmarkStart w:id="16715" w:name="_Toc494292155"/>
              <w:bookmarkStart w:id="16716" w:name="_Toc494294969"/>
              <w:bookmarkEnd w:id="16708"/>
              <w:bookmarkEnd w:id="16709"/>
              <w:bookmarkEnd w:id="16710"/>
              <w:bookmarkEnd w:id="16711"/>
              <w:bookmarkEnd w:id="16712"/>
              <w:bookmarkEnd w:id="16713"/>
              <w:bookmarkEnd w:id="16714"/>
              <w:bookmarkEnd w:id="16715"/>
              <w:bookmarkEnd w:id="16716"/>
            </w:del>
          </w:p>
        </w:tc>
        <w:tc>
          <w:tcPr>
            <w:tcW w:w="3330" w:type="dxa"/>
            <w:tcBorders>
              <w:top w:val="nil"/>
              <w:bottom w:val="single" w:sz="6" w:space="0" w:color="auto"/>
            </w:tcBorders>
          </w:tcPr>
          <w:p w:rsidR="00226804" w:rsidRPr="00E056B6" w:rsidDel="00371A11" w:rsidRDefault="00C0468B">
            <w:pPr>
              <w:pStyle w:val="body"/>
              <w:rPr>
                <w:del w:id="16717" w:author="Sastry, Murali" w:date="2015-06-09T17:17:00Z"/>
              </w:rPr>
              <w:pPrChange w:id="16718" w:author="Sastry, Murali" w:date="2015-06-10T10:23:00Z">
                <w:pPr>
                  <w:pStyle w:val="tableentry"/>
                  <w:keepNext/>
                  <w:outlineLvl w:val="1"/>
                </w:pPr>
              </w:pPrChange>
            </w:pPr>
            <w:del w:id="16719" w:author="Sastry, Murali" w:date="2015-06-09T17:17:00Z">
              <w:r w:rsidRPr="00E056B6" w:rsidDel="00371A11">
                <w:delText>head</w:delText>
              </w:r>
              <w:bookmarkStart w:id="16720" w:name="_Toc421702906"/>
              <w:bookmarkStart w:id="16721" w:name="_Toc421706100"/>
              <w:bookmarkStart w:id="16722" w:name="_Toc422906080"/>
              <w:bookmarkStart w:id="16723" w:name="_Toc422936711"/>
              <w:bookmarkStart w:id="16724" w:name="_Toc422939773"/>
              <w:bookmarkStart w:id="16725" w:name="_Toc422931208"/>
              <w:bookmarkStart w:id="16726" w:name="_Toc494289340"/>
              <w:bookmarkStart w:id="16727" w:name="_Toc494292156"/>
              <w:bookmarkStart w:id="16728" w:name="_Toc494294970"/>
              <w:bookmarkEnd w:id="16720"/>
              <w:bookmarkEnd w:id="16721"/>
              <w:bookmarkEnd w:id="16722"/>
              <w:bookmarkEnd w:id="16723"/>
              <w:bookmarkEnd w:id="16724"/>
              <w:bookmarkEnd w:id="16725"/>
              <w:bookmarkEnd w:id="16726"/>
              <w:bookmarkEnd w:id="16727"/>
              <w:bookmarkEnd w:id="16728"/>
            </w:del>
          </w:p>
          <w:p w:rsidR="00226804" w:rsidRPr="00E056B6" w:rsidDel="00371A11" w:rsidRDefault="00C0468B">
            <w:pPr>
              <w:pStyle w:val="body"/>
              <w:rPr>
                <w:del w:id="16729" w:author="Sastry, Murali" w:date="2015-06-09T17:17:00Z"/>
              </w:rPr>
              <w:pPrChange w:id="16730" w:author="Sastry, Murali" w:date="2015-06-10T10:23:00Z">
                <w:pPr>
                  <w:pStyle w:val="tableentry"/>
                  <w:keepNext/>
                  <w:outlineLvl w:val="1"/>
                </w:pPr>
              </w:pPrChange>
            </w:pPr>
            <w:del w:id="16731" w:author="Sastry, Murali" w:date="2015-06-09T17:17:00Z">
              <w:r w:rsidRPr="00E056B6" w:rsidDel="00371A11">
                <w:delText>label (not typically used)</w:delText>
              </w:r>
              <w:bookmarkStart w:id="16732" w:name="_Toc421702907"/>
              <w:bookmarkStart w:id="16733" w:name="_Toc421706101"/>
              <w:bookmarkStart w:id="16734" w:name="_Toc422906081"/>
              <w:bookmarkStart w:id="16735" w:name="_Toc422936712"/>
              <w:bookmarkStart w:id="16736" w:name="_Toc422939774"/>
              <w:bookmarkStart w:id="16737" w:name="_Toc422931209"/>
              <w:bookmarkStart w:id="16738" w:name="_Toc494289341"/>
              <w:bookmarkStart w:id="16739" w:name="_Toc494292157"/>
              <w:bookmarkStart w:id="16740" w:name="_Toc494294971"/>
              <w:bookmarkEnd w:id="16732"/>
              <w:bookmarkEnd w:id="16733"/>
              <w:bookmarkEnd w:id="16734"/>
              <w:bookmarkEnd w:id="16735"/>
              <w:bookmarkEnd w:id="16736"/>
              <w:bookmarkEnd w:id="16737"/>
              <w:bookmarkEnd w:id="16738"/>
              <w:bookmarkEnd w:id="16739"/>
              <w:bookmarkEnd w:id="16740"/>
            </w:del>
          </w:p>
        </w:tc>
        <w:tc>
          <w:tcPr>
            <w:tcW w:w="3330" w:type="dxa"/>
            <w:tcBorders>
              <w:top w:val="nil"/>
              <w:bottom w:val="single" w:sz="6" w:space="0" w:color="auto"/>
            </w:tcBorders>
          </w:tcPr>
          <w:p w:rsidR="00226804" w:rsidRPr="00E056B6" w:rsidDel="00371A11" w:rsidRDefault="00C0468B">
            <w:pPr>
              <w:pStyle w:val="body"/>
              <w:rPr>
                <w:del w:id="16741" w:author="Sastry, Murali" w:date="2015-06-09T17:17:00Z"/>
              </w:rPr>
              <w:pPrChange w:id="16742" w:author="Sastry, Murali" w:date="2015-06-10T10:23:00Z">
                <w:pPr>
                  <w:pStyle w:val="tableentry"/>
                  <w:keepNext/>
                  <w:outlineLvl w:val="1"/>
                </w:pPr>
              </w:pPrChange>
            </w:pPr>
            <w:del w:id="16743" w:author="Sastry, Murali" w:date="2015-06-09T17:17:00Z">
              <w:r w:rsidRPr="00E056B6" w:rsidDel="00371A11">
                <w:delText>Sync to head revision</w:delText>
              </w:r>
              <w:bookmarkStart w:id="16744" w:name="_Toc421702908"/>
              <w:bookmarkStart w:id="16745" w:name="_Toc421706102"/>
              <w:bookmarkStart w:id="16746" w:name="_Toc422906082"/>
              <w:bookmarkStart w:id="16747" w:name="_Toc422936713"/>
              <w:bookmarkStart w:id="16748" w:name="_Toc422939775"/>
              <w:bookmarkStart w:id="16749" w:name="_Toc422931210"/>
              <w:bookmarkStart w:id="16750" w:name="_Toc494289342"/>
              <w:bookmarkStart w:id="16751" w:name="_Toc494292158"/>
              <w:bookmarkStart w:id="16752" w:name="_Toc494294972"/>
              <w:bookmarkEnd w:id="16744"/>
              <w:bookmarkEnd w:id="16745"/>
              <w:bookmarkEnd w:id="16746"/>
              <w:bookmarkEnd w:id="16747"/>
              <w:bookmarkEnd w:id="16748"/>
              <w:bookmarkEnd w:id="16749"/>
              <w:bookmarkEnd w:id="16750"/>
              <w:bookmarkEnd w:id="16751"/>
              <w:bookmarkEnd w:id="16752"/>
            </w:del>
          </w:p>
          <w:p w:rsidR="00226804" w:rsidRPr="00E056B6" w:rsidDel="00371A11" w:rsidRDefault="00C0468B">
            <w:pPr>
              <w:pStyle w:val="body"/>
              <w:rPr>
                <w:del w:id="16753" w:author="Sastry, Murali" w:date="2015-06-09T17:17:00Z"/>
              </w:rPr>
              <w:pPrChange w:id="16754" w:author="Sastry, Murali" w:date="2015-06-10T10:23:00Z">
                <w:pPr>
                  <w:pStyle w:val="tableentry"/>
                  <w:keepNext/>
                  <w:outlineLvl w:val="1"/>
                </w:pPr>
              </w:pPrChange>
            </w:pPr>
            <w:del w:id="16755" w:author="Sastry, Murali" w:date="2015-06-09T17:17:00Z">
              <w:r w:rsidRPr="00E056B6" w:rsidDel="00371A11">
                <w:delText>Sync client to label</w:delText>
              </w:r>
              <w:bookmarkStart w:id="16756" w:name="_Toc421702909"/>
              <w:bookmarkStart w:id="16757" w:name="_Toc421706103"/>
              <w:bookmarkStart w:id="16758" w:name="_Toc422906083"/>
              <w:bookmarkStart w:id="16759" w:name="_Toc422936714"/>
              <w:bookmarkStart w:id="16760" w:name="_Toc422939776"/>
              <w:bookmarkStart w:id="16761" w:name="_Toc422931211"/>
              <w:bookmarkStart w:id="16762" w:name="_Toc494289343"/>
              <w:bookmarkStart w:id="16763" w:name="_Toc494292159"/>
              <w:bookmarkStart w:id="16764" w:name="_Toc494294973"/>
              <w:bookmarkEnd w:id="16756"/>
              <w:bookmarkEnd w:id="16757"/>
              <w:bookmarkEnd w:id="16758"/>
              <w:bookmarkEnd w:id="16759"/>
              <w:bookmarkEnd w:id="16760"/>
              <w:bookmarkEnd w:id="16761"/>
              <w:bookmarkEnd w:id="16762"/>
              <w:bookmarkEnd w:id="16763"/>
              <w:bookmarkEnd w:id="16764"/>
            </w:del>
          </w:p>
        </w:tc>
        <w:bookmarkStart w:id="16765" w:name="_Toc421702910"/>
        <w:bookmarkStart w:id="16766" w:name="_Toc421706104"/>
        <w:bookmarkStart w:id="16767" w:name="_Toc422906084"/>
        <w:bookmarkStart w:id="16768" w:name="_Toc422936715"/>
        <w:bookmarkStart w:id="16769" w:name="_Toc422939777"/>
        <w:bookmarkStart w:id="16770" w:name="_Toc422931212"/>
        <w:bookmarkStart w:id="16771" w:name="_Toc494289344"/>
        <w:bookmarkStart w:id="16772" w:name="_Toc494292160"/>
        <w:bookmarkStart w:id="16773" w:name="_Toc494294974"/>
        <w:bookmarkEnd w:id="16765"/>
        <w:bookmarkEnd w:id="16766"/>
        <w:bookmarkEnd w:id="16767"/>
        <w:bookmarkEnd w:id="16768"/>
        <w:bookmarkEnd w:id="16769"/>
        <w:bookmarkEnd w:id="16770"/>
        <w:bookmarkEnd w:id="16771"/>
        <w:bookmarkEnd w:id="16772"/>
        <w:bookmarkEnd w:id="16773"/>
      </w:tr>
      <w:tr w:rsidR="00226804" w:rsidRPr="00E056B6" w:rsidDel="00371A11" w:rsidTr="00AE2A7C">
        <w:trPr>
          <w:cantSplit/>
          <w:del w:id="16774" w:author="Sastry, Murali" w:date="2015-06-09T17:17:00Z"/>
        </w:trPr>
        <w:tc>
          <w:tcPr>
            <w:tcW w:w="1890" w:type="dxa"/>
            <w:tcBorders>
              <w:top w:val="single" w:sz="6" w:space="0" w:color="auto"/>
              <w:bottom w:val="single" w:sz="6" w:space="0" w:color="auto"/>
            </w:tcBorders>
          </w:tcPr>
          <w:p w:rsidR="00226804" w:rsidRPr="00E056B6" w:rsidDel="00371A11" w:rsidRDefault="00C0468B">
            <w:pPr>
              <w:pStyle w:val="body"/>
              <w:rPr>
                <w:del w:id="16775" w:author="Sastry, Murali" w:date="2015-06-09T17:17:00Z"/>
              </w:rPr>
              <w:pPrChange w:id="16776" w:author="Sastry, Murali" w:date="2015-06-10T10:23:00Z">
                <w:pPr>
                  <w:pStyle w:val="tableentry"/>
                  <w:keepNext/>
                  <w:outlineLvl w:val="1"/>
                </w:pPr>
              </w:pPrChange>
            </w:pPr>
            <w:del w:id="16777" w:author="Sastry, Murali" w:date="2015-06-09T17:17:00Z">
              <w:r w:rsidRPr="00E056B6" w:rsidDel="00371A11">
                <w:delText>label:</w:delText>
              </w:r>
              <w:bookmarkStart w:id="16778" w:name="_Toc421702911"/>
              <w:bookmarkStart w:id="16779" w:name="_Toc421706105"/>
              <w:bookmarkStart w:id="16780" w:name="_Toc422906085"/>
              <w:bookmarkStart w:id="16781" w:name="_Toc422936716"/>
              <w:bookmarkStart w:id="16782" w:name="_Toc422939778"/>
              <w:bookmarkStart w:id="16783" w:name="_Toc422931213"/>
              <w:bookmarkStart w:id="16784" w:name="_Toc494289345"/>
              <w:bookmarkStart w:id="16785" w:name="_Toc494292161"/>
              <w:bookmarkStart w:id="16786" w:name="_Toc494294975"/>
              <w:bookmarkEnd w:id="16778"/>
              <w:bookmarkEnd w:id="16779"/>
              <w:bookmarkEnd w:id="16780"/>
              <w:bookmarkEnd w:id="16781"/>
              <w:bookmarkEnd w:id="16782"/>
              <w:bookmarkEnd w:id="16783"/>
              <w:bookmarkEnd w:id="16784"/>
              <w:bookmarkEnd w:id="16785"/>
              <w:bookmarkEnd w:id="16786"/>
            </w:del>
          </w:p>
        </w:tc>
        <w:tc>
          <w:tcPr>
            <w:tcW w:w="3330" w:type="dxa"/>
            <w:tcBorders>
              <w:top w:val="single" w:sz="6" w:space="0" w:color="auto"/>
              <w:bottom w:val="single" w:sz="6" w:space="0" w:color="auto"/>
            </w:tcBorders>
          </w:tcPr>
          <w:p w:rsidR="00226804" w:rsidRPr="00E056B6" w:rsidDel="00371A11" w:rsidRDefault="00C0468B">
            <w:pPr>
              <w:pStyle w:val="body"/>
              <w:rPr>
                <w:del w:id="16787" w:author="Sastry, Murali" w:date="2015-06-09T17:17:00Z"/>
              </w:rPr>
              <w:pPrChange w:id="16788" w:author="Sastry, Murali" w:date="2015-06-10T10:23:00Z">
                <w:pPr>
                  <w:pStyle w:val="tableentry"/>
                  <w:keepNext/>
                  <w:outlineLvl w:val="1"/>
                </w:pPr>
              </w:pPrChange>
            </w:pPr>
            <w:del w:id="16789" w:author="Sastry, Murali" w:date="2015-06-09T17:17:00Z">
              <w:r w:rsidRPr="00E056B6" w:rsidDel="00371A11">
                <w:delText>(not typically used)</w:delText>
              </w:r>
              <w:bookmarkStart w:id="16790" w:name="_Toc421702912"/>
              <w:bookmarkStart w:id="16791" w:name="_Toc421706106"/>
              <w:bookmarkStart w:id="16792" w:name="_Toc422906086"/>
              <w:bookmarkStart w:id="16793" w:name="_Toc422936717"/>
              <w:bookmarkStart w:id="16794" w:name="_Toc422939779"/>
              <w:bookmarkStart w:id="16795" w:name="_Toc422931214"/>
              <w:bookmarkStart w:id="16796" w:name="_Toc494289346"/>
              <w:bookmarkStart w:id="16797" w:name="_Toc494292162"/>
              <w:bookmarkStart w:id="16798" w:name="_Toc494294976"/>
              <w:bookmarkEnd w:id="16790"/>
              <w:bookmarkEnd w:id="16791"/>
              <w:bookmarkEnd w:id="16792"/>
              <w:bookmarkEnd w:id="16793"/>
              <w:bookmarkEnd w:id="16794"/>
              <w:bookmarkEnd w:id="16795"/>
              <w:bookmarkEnd w:id="16796"/>
              <w:bookmarkEnd w:id="16797"/>
              <w:bookmarkEnd w:id="16798"/>
            </w:del>
          </w:p>
        </w:tc>
        <w:tc>
          <w:tcPr>
            <w:tcW w:w="3330" w:type="dxa"/>
            <w:tcBorders>
              <w:top w:val="single" w:sz="6" w:space="0" w:color="auto"/>
              <w:bottom w:val="single" w:sz="6" w:space="0" w:color="auto"/>
            </w:tcBorders>
          </w:tcPr>
          <w:p w:rsidR="00226804" w:rsidRPr="00E056B6" w:rsidDel="00371A11" w:rsidRDefault="00C0468B">
            <w:pPr>
              <w:pStyle w:val="body"/>
              <w:rPr>
                <w:del w:id="16799" w:author="Sastry, Murali" w:date="2015-06-09T17:17:00Z"/>
              </w:rPr>
              <w:pPrChange w:id="16800" w:author="Sastry, Murali" w:date="2015-06-10T10:23:00Z">
                <w:pPr>
                  <w:pStyle w:val="tableentry"/>
                  <w:keepNext/>
                  <w:outlineLvl w:val="1"/>
                </w:pPr>
              </w:pPrChange>
            </w:pPr>
            <w:del w:id="16801" w:author="Sastry, Murali" w:date="2015-06-09T17:17:00Z">
              <w:r w:rsidRPr="00E056B6" w:rsidDel="00371A11">
                <w:delText>Add if syncing to label</w:delText>
              </w:r>
              <w:bookmarkStart w:id="16802" w:name="_Toc421702913"/>
              <w:bookmarkStart w:id="16803" w:name="_Toc421706107"/>
              <w:bookmarkStart w:id="16804" w:name="_Toc422906087"/>
              <w:bookmarkStart w:id="16805" w:name="_Toc422936718"/>
              <w:bookmarkStart w:id="16806" w:name="_Toc422939780"/>
              <w:bookmarkStart w:id="16807" w:name="_Toc422931215"/>
              <w:bookmarkStart w:id="16808" w:name="_Toc494289347"/>
              <w:bookmarkStart w:id="16809" w:name="_Toc494292163"/>
              <w:bookmarkStart w:id="16810" w:name="_Toc494294977"/>
              <w:bookmarkEnd w:id="16802"/>
              <w:bookmarkEnd w:id="16803"/>
              <w:bookmarkEnd w:id="16804"/>
              <w:bookmarkEnd w:id="16805"/>
              <w:bookmarkEnd w:id="16806"/>
              <w:bookmarkEnd w:id="16807"/>
              <w:bookmarkEnd w:id="16808"/>
              <w:bookmarkEnd w:id="16809"/>
              <w:bookmarkEnd w:id="16810"/>
            </w:del>
          </w:p>
          <w:p w:rsidR="00226804" w:rsidRPr="00E056B6" w:rsidDel="00371A11" w:rsidRDefault="00C0468B">
            <w:pPr>
              <w:pStyle w:val="body"/>
              <w:rPr>
                <w:del w:id="16811" w:author="Sastry, Murali" w:date="2015-06-09T17:17:00Z"/>
              </w:rPr>
              <w:pPrChange w:id="16812" w:author="Sastry, Murali" w:date="2015-06-10T10:23:00Z">
                <w:pPr>
                  <w:pStyle w:val="tableentry"/>
                  <w:keepNext/>
                  <w:outlineLvl w:val="1"/>
                </w:pPr>
              </w:pPrChange>
            </w:pPr>
            <w:del w:id="16813" w:author="Sastry, Murali" w:date="2015-06-09T17:17:00Z">
              <w:r w:rsidRPr="00E056B6" w:rsidDel="00371A11">
                <w:delText>Only one label should be used</w:delText>
              </w:r>
              <w:bookmarkStart w:id="16814" w:name="_Toc421702914"/>
              <w:bookmarkStart w:id="16815" w:name="_Toc421706108"/>
              <w:bookmarkStart w:id="16816" w:name="_Toc422906088"/>
              <w:bookmarkStart w:id="16817" w:name="_Toc422936719"/>
              <w:bookmarkStart w:id="16818" w:name="_Toc422939781"/>
              <w:bookmarkStart w:id="16819" w:name="_Toc422931216"/>
              <w:bookmarkStart w:id="16820" w:name="_Toc494289348"/>
              <w:bookmarkStart w:id="16821" w:name="_Toc494292164"/>
              <w:bookmarkStart w:id="16822" w:name="_Toc494294978"/>
              <w:bookmarkEnd w:id="16814"/>
              <w:bookmarkEnd w:id="16815"/>
              <w:bookmarkEnd w:id="16816"/>
              <w:bookmarkEnd w:id="16817"/>
              <w:bookmarkEnd w:id="16818"/>
              <w:bookmarkEnd w:id="16819"/>
              <w:bookmarkEnd w:id="16820"/>
              <w:bookmarkEnd w:id="16821"/>
              <w:bookmarkEnd w:id="16822"/>
            </w:del>
          </w:p>
        </w:tc>
        <w:bookmarkStart w:id="16823" w:name="_Toc421702915"/>
        <w:bookmarkStart w:id="16824" w:name="_Toc421706109"/>
        <w:bookmarkStart w:id="16825" w:name="_Toc422906089"/>
        <w:bookmarkStart w:id="16826" w:name="_Toc422936720"/>
        <w:bookmarkStart w:id="16827" w:name="_Toc422939782"/>
        <w:bookmarkStart w:id="16828" w:name="_Toc422931217"/>
        <w:bookmarkStart w:id="16829" w:name="_Toc494289349"/>
        <w:bookmarkStart w:id="16830" w:name="_Toc494292165"/>
        <w:bookmarkStart w:id="16831" w:name="_Toc494294979"/>
        <w:bookmarkEnd w:id="16823"/>
        <w:bookmarkEnd w:id="16824"/>
        <w:bookmarkEnd w:id="16825"/>
        <w:bookmarkEnd w:id="16826"/>
        <w:bookmarkEnd w:id="16827"/>
        <w:bookmarkEnd w:id="16828"/>
        <w:bookmarkEnd w:id="16829"/>
        <w:bookmarkEnd w:id="16830"/>
        <w:bookmarkEnd w:id="16831"/>
      </w:tr>
      <w:tr w:rsidR="00226804" w:rsidRPr="00E056B6" w:rsidDel="00371A11" w:rsidTr="00AE2A7C">
        <w:trPr>
          <w:cantSplit/>
          <w:del w:id="16832" w:author="Sastry, Murali" w:date="2015-06-09T17:17:00Z"/>
        </w:trPr>
        <w:tc>
          <w:tcPr>
            <w:tcW w:w="1890" w:type="dxa"/>
            <w:tcBorders>
              <w:top w:val="single" w:sz="6" w:space="0" w:color="auto"/>
              <w:bottom w:val="single" w:sz="6" w:space="0" w:color="auto"/>
            </w:tcBorders>
          </w:tcPr>
          <w:p w:rsidR="00226804" w:rsidRPr="00E056B6" w:rsidDel="00371A11" w:rsidRDefault="00C0468B">
            <w:pPr>
              <w:pStyle w:val="body"/>
              <w:rPr>
                <w:del w:id="16833" w:author="Sastry, Murali" w:date="2015-06-09T17:17:00Z"/>
              </w:rPr>
              <w:pPrChange w:id="16834" w:author="Sastry, Murali" w:date="2015-06-10T10:23:00Z">
                <w:pPr>
                  <w:pStyle w:val="tableentry"/>
                  <w:keepNext/>
                  <w:outlineLvl w:val="1"/>
                </w:pPr>
              </w:pPrChange>
            </w:pPr>
            <w:del w:id="16835" w:author="Sastry, Murali" w:date="2015-06-09T17:17:00Z">
              <w:r w:rsidRPr="00E056B6" w:rsidDel="00371A11">
                <w:delText>head_paths:</w:delText>
              </w:r>
              <w:bookmarkStart w:id="16836" w:name="_Toc421702916"/>
              <w:bookmarkStart w:id="16837" w:name="_Toc421706110"/>
              <w:bookmarkStart w:id="16838" w:name="_Toc422906090"/>
              <w:bookmarkStart w:id="16839" w:name="_Toc422936721"/>
              <w:bookmarkStart w:id="16840" w:name="_Toc422939783"/>
              <w:bookmarkStart w:id="16841" w:name="_Toc422931218"/>
              <w:bookmarkStart w:id="16842" w:name="_Toc494289350"/>
              <w:bookmarkStart w:id="16843" w:name="_Toc494292166"/>
              <w:bookmarkStart w:id="16844" w:name="_Toc494294980"/>
              <w:bookmarkEnd w:id="16836"/>
              <w:bookmarkEnd w:id="16837"/>
              <w:bookmarkEnd w:id="16838"/>
              <w:bookmarkEnd w:id="16839"/>
              <w:bookmarkEnd w:id="16840"/>
              <w:bookmarkEnd w:id="16841"/>
              <w:bookmarkEnd w:id="16842"/>
              <w:bookmarkEnd w:id="16843"/>
              <w:bookmarkEnd w:id="16844"/>
            </w:del>
          </w:p>
        </w:tc>
        <w:tc>
          <w:tcPr>
            <w:tcW w:w="3330" w:type="dxa"/>
            <w:tcBorders>
              <w:top w:val="single" w:sz="6" w:space="0" w:color="auto"/>
              <w:bottom w:val="single" w:sz="6" w:space="0" w:color="auto"/>
            </w:tcBorders>
          </w:tcPr>
          <w:p w:rsidR="00226804" w:rsidRPr="00E056B6" w:rsidDel="00371A11" w:rsidRDefault="00C0468B">
            <w:pPr>
              <w:pStyle w:val="body"/>
              <w:rPr>
                <w:del w:id="16845" w:author="Sastry, Murali" w:date="2015-06-09T17:17:00Z"/>
              </w:rPr>
              <w:pPrChange w:id="16846" w:author="Sastry, Murali" w:date="2015-06-10T10:23:00Z">
                <w:pPr>
                  <w:pStyle w:val="tableentry"/>
                  <w:keepNext/>
                  <w:outlineLvl w:val="1"/>
                </w:pPr>
              </w:pPrChange>
            </w:pPr>
            <w:del w:id="16847" w:author="Sastry, Murali" w:date="2015-06-09T17:17:00Z">
              <w:r w:rsidRPr="00E056B6" w:rsidDel="00371A11">
                <w:delText>(not typically used)</w:delText>
              </w:r>
              <w:bookmarkStart w:id="16848" w:name="_Toc421702917"/>
              <w:bookmarkStart w:id="16849" w:name="_Toc421706111"/>
              <w:bookmarkStart w:id="16850" w:name="_Toc422906091"/>
              <w:bookmarkStart w:id="16851" w:name="_Toc422936722"/>
              <w:bookmarkStart w:id="16852" w:name="_Toc422939784"/>
              <w:bookmarkStart w:id="16853" w:name="_Toc422931219"/>
              <w:bookmarkStart w:id="16854" w:name="_Toc494289351"/>
              <w:bookmarkStart w:id="16855" w:name="_Toc494292167"/>
              <w:bookmarkStart w:id="16856" w:name="_Toc494294981"/>
              <w:bookmarkEnd w:id="16848"/>
              <w:bookmarkEnd w:id="16849"/>
              <w:bookmarkEnd w:id="16850"/>
              <w:bookmarkEnd w:id="16851"/>
              <w:bookmarkEnd w:id="16852"/>
              <w:bookmarkEnd w:id="16853"/>
              <w:bookmarkEnd w:id="16854"/>
              <w:bookmarkEnd w:id="16855"/>
              <w:bookmarkEnd w:id="16856"/>
            </w:del>
          </w:p>
        </w:tc>
        <w:tc>
          <w:tcPr>
            <w:tcW w:w="3330" w:type="dxa"/>
            <w:tcBorders>
              <w:top w:val="single" w:sz="6" w:space="0" w:color="auto"/>
              <w:bottom w:val="single" w:sz="6" w:space="0" w:color="auto"/>
            </w:tcBorders>
          </w:tcPr>
          <w:p w:rsidR="00226804" w:rsidRPr="00E056B6" w:rsidDel="00371A11" w:rsidRDefault="00C0468B">
            <w:pPr>
              <w:pStyle w:val="body"/>
              <w:rPr>
                <w:del w:id="16857" w:author="Sastry, Murali" w:date="2015-06-09T17:17:00Z"/>
              </w:rPr>
              <w:pPrChange w:id="16858" w:author="Sastry, Murali" w:date="2015-06-10T10:23:00Z">
                <w:pPr>
                  <w:pStyle w:val="tableentry"/>
                  <w:keepNext/>
                  <w:outlineLvl w:val="1"/>
                </w:pPr>
              </w:pPrChange>
            </w:pPr>
            <w:del w:id="16859" w:author="Sastry, Murali" w:date="2015-06-09T17:17:00Z">
              <w:r w:rsidRPr="00E056B6" w:rsidDel="00371A11">
                <w:delText>Add if using head path</w:delText>
              </w:r>
              <w:bookmarkStart w:id="16860" w:name="_Toc421702918"/>
              <w:bookmarkStart w:id="16861" w:name="_Toc421706112"/>
              <w:bookmarkStart w:id="16862" w:name="_Toc422906092"/>
              <w:bookmarkStart w:id="16863" w:name="_Toc422936723"/>
              <w:bookmarkStart w:id="16864" w:name="_Toc422939785"/>
              <w:bookmarkStart w:id="16865" w:name="_Toc422931220"/>
              <w:bookmarkStart w:id="16866" w:name="_Toc494289352"/>
              <w:bookmarkStart w:id="16867" w:name="_Toc494292168"/>
              <w:bookmarkStart w:id="16868" w:name="_Toc494294982"/>
              <w:bookmarkEnd w:id="16860"/>
              <w:bookmarkEnd w:id="16861"/>
              <w:bookmarkEnd w:id="16862"/>
              <w:bookmarkEnd w:id="16863"/>
              <w:bookmarkEnd w:id="16864"/>
              <w:bookmarkEnd w:id="16865"/>
              <w:bookmarkEnd w:id="16866"/>
              <w:bookmarkEnd w:id="16867"/>
              <w:bookmarkEnd w:id="16868"/>
            </w:del>
          </w:p>
        </w:tc>
        <w:bookmarkStart w:id="16869" w:name="_Toc421702919"/>
        <w:bookmarkStart w:id="16870" w:name="_Toc421706113"/>
        <w:bookmarkStart w:id="16871" w:name="_Toc422906093"/>
        <w:bookmarkStart w:id="16872" w:name="_Toc422936724"/>
        <w:bookmarkStart w:id="16873" w:name="_Toc422939786"/>
        <w:bookmarkStart w:id="16874" w:name="_Toc422931221"/>
        <w:bookmarkStart w:id="16875" w:name="_Toc494289353"/>
        <w:bookmarkStart w:id="16876" w:name="_Toc494292169"/>
        <w:bookmarkStart w:id="16877" w:name="_Toc494294983"/>
        <w:bookmarkEnd w:id="16869"/>
        <w:bookmarkEnd w:id="16870"/>
        <w:bookmarkEnd w:id="16871"/>
        <w:bookmarkEnd w:id="16872"/>
        <w:bookmarkEnd w:id="16873"/>
        <w:bookmarkEnd w:id="16874"/>
        <w:bookmarkEnd w:id="16875"/>
        <w:bookmarkEnd w:id="16876"/>
        <w:bookmarkEnd w:id="16877"/>
      </w:tr>
      <w:tr w:rsidR="00226804" w:rsidRPr="00E056B6" w:rsidDel="00371A11" w:rsidTr="00AE2A7C">
        <w:trPr>
          <w:cantSplit/>
          <w:del w:id="16878" w:author="Sastry, Murali" w:date="2015-06-09T17:17:00Z"/>
        </w:trPr>
        <w:tc>
          <w:tcPr>
            <w:tcW w:w="1890" w:type="dxa"/>
            <w:tcBorders>
              <w:top w:val="single" w:sz="6" w:space="0" w:color="auto"/>
              <w:bottom w:val="single" w:sz="6" w:space="0" w:color="auto"/>
            </w:tcBorders>
          </w:tcPr>
          <w:p w:rsidR="00226804" w:rsidRPr="00E056B6" w:rsidDel="00371A11" w:rsidRDefault="00C0468B">
            <w:pPr>
              <w:pStyle w:val="body"/>
              <w:rPr>
                <w:del w:id="16879" w:author="Sastry, Murali" w:date="2015-06-09T17:17:00Z"/>
              </w:rPr>
              <w:pPrChange w:id="16880" w:author="Sastry, Murali" w:date="2015-06-10T10:23:00Z">
                <w:pPr>
                  <w:pStyle w:val="tableentry"/>
                  <w:keepNext/>
                  <w:outlineLvl w:val="1"/>
                </w:pPr>
              </w:pPrChange>
            </w:pPr>
            <w:del w:id="16881" w:author="Sastry, Murali" w:date="2015-06-09T17:17:00Z">
              <w:r w:rsidRPr="00E056B6" w:rsidDel="00371A11">
                <w:delText>addtl_files:</w:delText>
              </w:r>
              <w:bookmarkStart w:id="16882" w:name="_Toc421702920"/>
              <w:bookmarkStart w:id="16883" w:name="_Toc421706114"/>
              <w:bookmarkStart w:id="16884" w:name="_Toc422906094"/>
              <w:bookmarkStart w:id="16885" w:name="_Toc422936725"/>
              <w:bookmarkStart w:id="16886" w:name="_Toc422939787"/>
              <w:bookmarkStart w:id="16887" w:name="_Toc422931222"/>
              <w:bookmarkStart w:id="16888" w:name="_Toc494289354"/>
              <w:bookmarkStart w:id="16889" w:name="_Toc494292170"/>
              <w:bookmarkStart w:id="16890" w:name="_Toc494294984"/>
              <w:bookmarkEnd w:id="16882"/>
              <w:bookmarkEnd w:id="16883"/>
              <w:bookmarkEnd w:id="16884"/>
              <w:bookmarkEnd w:id="16885"/>
              <w:bookmarkEnd w:id="16886"/>
              <w:bookmarkEnd w:id="16887"/>
              <w:bookmarkEnd w:id="16888"/>
              <w:bookmarkEnd w:id="16889"/>
              <w:bookmarkEnd w:id="16890"/>
            </w:del>
          </w:p>
        </w:tc>
        <w:tc>
          <w:tcPr>
            <w:tcW w:w="3330" w:type="dxa"/>
            <w:tcBorders>
              <w:top w:val="single" w:sz="6" w:space="0" w:color="auto"/>
              <w:bottom w:val="single" w:sz="6" w:space="0" w:color="auto"/>
            </w:tcBorders>
          </w:tcPr>
          <w:p w:rsidR="00226804" w:rsidRPr="00E056B6" w:rsidDel="00371A11" w:rsidRDefault="00C0468B">
            <w:pPr>
              <w:pStyle w:val="body"/>
              <w:rPr>
                <w:del w:id="16891" w:author="Sastry, Murali" w:date="2015-06-09T17:17:00Z"/>
              </w:rPr>
              <w:pPrChange w:id="16892" w:author="Sastry, Murali" w:date="2015-06-10T10:23:00Z">
                <w:pPr>
                  <w:pStyle w:val="tableentry"/>
                  <w:keepNext/>
                  <w:outlineLvl w:val="1"/>
                </w:pPr>
              </w:pPrChange>
            </w:pPr>
            <w:del w:id="16893" w:author="Sastry, Murali" w:date="2015-06-09T17:17:00Z">
              <w:r w:rsidRPr="00E056B6" w:rsidDel="00371A11">
                <w:delText>(not typically used)</w:delText>
              </w:r>
              <w:bookmarkStart w:id="16894" w:name="_Toc421702921"/>
              <w:bookmarkStart w:id="16895" w:name="_Toc421706115"/>
              <w:bookmarkStart w:id="16896" w:name="_Toc422906095"/>
              <w:bookmarkStart w:id="16897" w:name="_Toc422936726"/>
              <w:bookmarkStart w:id="16898" w:name="_Toc422939788"/>
              <w:bookmarkStart w:id="16899" w:name="_Toc422931223"/>
              <w:bookmarkStart w:id="16900" w:name="_Toc494289355"/>
              <w:bookmarkStart w:id="16901" w:name="_Toc494292171"/>
              <w:bookmarkStart w:id="16902" w:name="_Toc494294985"/>
              <w:bookmarkEnd w:id="16894"/>
              <w:bookmarkEnd w:id="16895"/>
              <w:bookmarkEnd w:id="16896"/>
              <w:bookmarkEnd w:id="16897"/>
              <w:bookmarkEnd w:id="16898"/>
              <w:bookmarkEnd w:id="16899"/>
              <w:bookmarkEnd w:id="16900"/>
              <w:bookmarkEnd w:id="16901"/>
              <w:bookmarkEnd w:id="16902"/>
            </w:del>
          </w:p>
        </w:tc>
        <w:tc>
          <w:tcPr>
            <w:tcW w:w="3330" w:type="dxa"/>
            <w:tcBorders>
              <w:top w:val="single" w:sz="6" w:space="0" w:color="auto"/>
              <w:bottom w:val="single" w:sz="6" w:space="0" w:color="auto"/>
            </w:tcBorders>
          </w:tcPr>
          <w:p w:rsidR="00226804" w:rsidRPr="00E056B6" w:rsidDel="00371A11" w:rsidRDefault="00C0468B">
            <w:pPr>
              <w:pStyle w:val="body"/>
              <w:rPr>
                <w:del w:id="16903" w:author="Sastry, Murali" w:date="2015-06-09T17:17:00Z"/>
              </w:rPr>
              <w:pPrChange w:id="16904" w:author="Sastry, Murali" w:date="2015-06-10T10:23:00Z">
                <w:pPr>
                  <w:pStyle w:val="tableentry"/>
                  <w:keepNext/>
                  <w:outlineLvl w:val="1"/>
                </w:pPr>
              </w:pPrChange>
            </w:pPr>
            <w:del w:id="16905" w:author="Sastry, Murali" w:date="2015-06-09T17:17:00Z">
              <w:r w:rsidRPr="00E056B6" w:rsidDel="00371A11">
                <w:delText>Add if need additional files</w:delText>
              </w:r>
              <w:bookmarkStart w:id="16906" w:name="_Toc421702922"/>
              <w:bookmarkStart w:id="16907" w:name="_Toc421706116"/>
              <w:bookmarkStart w:id="16908" w:name="_Toc422906096"/>
              <w:bookmarkStart w:id="16909" w:name="_Toc422936727"/>
              <w:bookmarkStart w:id="16910" w:name="_Toc422939789"/>
              <w:bookmarkStart w:id="16911" w:name="_Toc422931224"/>
              <w:bookmarkStart w:id="16912" w:name="_Toc494289356"/>
              <w:bookmarkStart w:id="16913" w:name="_Toc494292172"/>
              <w:bookmarkStart w:id="16914" w:name="_Toc494294986"/>
              <w:bookmarkEnd w:id="16906"/>
              <w:bookmarkEnd w:id="16907"/>
              <w:bookmarkEnd w:id="16908"/>
              <w:bookmarkEnd w:id="16909"/>
              <w:bookmarkEnd w:id="16910"/>
              <w:bookmarkEnd w:id="16911"/>
              <w:bookmarkEnd w:id="16912"/>
              <w:bookmarkEnd w:id="16913"/>
              <w:bookmarkEnd w:id="16914"/>
            </w:del>
          </w:p>
        </w:tc>
        <w:bookmarkStart w:id="16915" w:name="_Toc421702923"/>
        <w:bookmarkStart w:id="16916" w:name="_Toc421706117"/>
        <w:bookmarkStart w:id="16917" w:name="_Toc422906097"/>
        <w:bookmarkStart w:id="16918" w:name="_Toc422936728"/>
        <w:bookmarkStart w:id="16919" w:name="_Toc422939790"/>
        <w:bookmarkStart w:id="16920" w:name="_Toc422931225"/>
        <w:bookmarkStart w:id="16921" w:name="_Toc494289357"/>
        <w:bookmarkStart w:id="16922" w:name="_Toc494292173"/>
        <w:bookmarkStart w:id="16923" w:name="_Toc494294987"/>
        <w:bookmarkEnd w:id="16915"/>
        <w:bookmarkEnd w:id="16916"/>
        <w:bookmarkEnd w:id="16917"/>
        <w:bookmarkEnd w:id="16918"/>
        <w:bookmarkEnd w:id="16919"/>
        <w:bookmarkEnd w:id="16920"/>
        <w:bookmarkEnd w:id="16921"/>
        <w:bookmarkEnd w:id="16922"/>
        <w:bookmarkEnd w:id="16923"/>
      </w:tr>
      <w:tr w:rsidR="00226804" w:rsidRPr="00E056B6" w:rsidDel="00371A11" w:rsidTr="00AE2A7C">
        <w:trPr>
          <w:cantSplit/>
          <w:del w:id="16924" w:author="Sastry, Murali" w:date="2015-06-09T17:17:00Z"/>
        </w:trPr>
        <w:tc>
          <w:tcPr>
            <w:tcW w:w="1890" w:type="dxa"/>
            <w:tcBorders>
              <w:top w:val="single" w:sz="6" w:space="0" w:color="auto"/>
              <w:bottom w:val="single" w:sz="6" w:space="0" w:color="auto"/>
            </w:tcBorders>
          </w:tcPr>
          <w:p w:rsidR="00226804" w:rsidRPr="00E056B6" w:rsidDel="00371A11" w:rsidRDefault="00C0468B">
            <w:pPr>
              <w:pStyle w:val="body"/>
              <w:rPr>
                <w:del w:id="16925" w:author="Sastry, Murali" w:date="2015-06-09T17:17:00Z"/>
              </w:rPr>
              <w:pPrChange w:id="16926" w:author="Sastry, Murali" w:date="2015-06-10T10:23:00Z">
                <w:pPr>
                  <w:pStyle w:val="tableentry"/>
                  <w:keepNext/>
                  <w:outlineLvl w:val="1"/>
                </w:pPr>
              </w:pPrChange>
            </w:pPr>
            <w:del w:id="16927" w:author="Sastry, Murali" w:date="2015-06-09T17:17:00Z">
              <w:r w:rsidRPr="00E056B6" w:rsidDel="00371A11">
                <w:delText>client_root:</w:delText>
              </w:r>
              <w:bookmarkStart w:id="16928" w:name="_Toc421702924"/>
              <w:bookmarkStart w:id="16929" w:name="_Toc421706118"/>
              <w:bookmarkStart w:id="16930" w:name="_Toc422906098"/>
              <w:bookmarkStart w:id="16931" w:name="_Toc422936729"/>
              <w:bookmarkStart w:id="16932" w:name="_Toc422939791"/>
              <w:bookmarkStart w:id="16933" w:name="_Toc422931226"/>
              <w:bookmarkStart w:id="16934" w:name="_Toc494289358"/>
              <w:bookmarkStart w:id="16935" w:name="_Toc494292174"/>
              <w:bookmarkStart w:id="16936" w:name="_Toc494294988"/>
              <w:bookmarkEnd w:id="16928"/>
              <w:bookmarkEnd w:id="16929"/>
              <w:bookmarkEnd w:id="16930"/>
              <w:bookmarkEnd w:id="16931"/>
              <w:bookmarkEnd w:id="16932"/>
              <w:bookmarkEnd w:id="16933"/>
              <w:bookmarkEnd w:id="16934"/>
              <w:bookmarkEnd w:id="16935"/>
              <w:bookmarkEnd w:id="16936"/>
            </w:del>
          </w:p>
        </w:tc>
        <w:tc>
          <w:tcPr>
            <w:tcW w:w="3330" w:type="dxa"/>
            <w:tcBorders>
              <w:top w:val="single" w:sz="6" w:space="0" w:color="auto"/>
              <w:bottom w:val="single" w:sz="6" w:space="0" w:color="auto"/>
            </w:tcBorders>
          </w:tcPr>
          <w:p w:rsidR="00226804" w:rsidRPr="00E056B6" w:rsidDel="00371A11" w:rsidRDefault="00C0468B">
            <w:pPr>
              <w:pStyle w:val="body"/>
              <w:rPr>
                <w:del w:id="16937" w:author="Sastry, Murali" w:date="2015-06-09T17:17:00Z"/>
              </w:rPr>
              <w:pPrChange w:id="16938" w:author="Sastry, Murali" w:date="2015-06-10T10:23:00Z">
                <w:pPr>
                  <w:pStyle w:val="tableentry"/>
                  <w:keepNext/>
                  <w:outlineLvl w:val="1"/>
                </w:pPr>
              </w:pPrChange>
            </w:pPr>
            <w:del w:id="16939" w:author="Sastry, Murali" w:date="2015-06-09T17:17:00Z">
              <w:r w:rsidRPr="00E056B6" w:rsidDel="00371A11">
                <w:delText>C:\work\Gobi2000WMC\HM11</w:delText>
              </w:r>
              <w:bookmarkStart w:id="16940" w:name="_Toc421702925"/>
              <w:bookmarkStart w:id="16941" w:name="_Toc421706119"/>
              <w:bookmarkStart w:id="16942" w:name="_Toc422906099"/>
              <w:bookmarkStart w:id="16943" w:name="_Toc422936730"/>
              <w:bookmarkStart w:id="16944" w:name="_Toc422939792"/>
              <w:bookmarkStart w:id="16945" w:name="_Toc422931227"/>
              <w:bookmarkStart w:id="16946" w:name="_Toc494289359"/>
              <w:bookmarkStart w:id="16947" w:name="_Toc494292175"/>
              <w:bookmarkStart w:id="16948" w:name="_Toc494294989"/>
              <w:bookmarkEnd w:id="16940"/>
              <w:bookmarkEnd w:id="16941"/>
              <w:bookmarkEnd w:id="16942"/>
              <w:bookmarkEnd w:id="16943"/>
              <w:bookmarkEnd w:id="16944"/>
              <w:bookmarkEnd w:id="16945"/>
              <w:bookmarkEnd w:id="16946"/>
              <w:bookmarkEnd w:id="16947"/>
              <w:bookmarkEnd w:id="16948"/>
            </w:del>
          </w:p>
        </w:tc>
        <w:tc>
          <w:tcPr>
            <w:tcW w:w="3330" w:type="dxa"/>
            <w:tcBorders>
              <w:top w:val="single" w:sz="6" w:space="0" w:color="auto"/>
              <w:bottom w:val="single" w:sz="6" w:space="0" w:color="auto"/>
            </w:tcBorders>
          </w:tcPr>
          <w:p w:rsidR="00226804" w:rsidRPr="00E056B6" w:rsidDel="00371A11" w:rsidRDefault="00C0468B">
            <w:pPr>
              <w:pStyle w:val="body"/>
              <w:rPr>
                <w:del w:id="16949" w:author="Sastry, Murali" w:date="2015-06-09T17:17:00Z"/>
              </w:rPr>
              <w:pPrChange w:id="16950" w:author="Sastry, Murali" w:date="2015-06-10T10:23:00Z">
                <w:pPr>
                  <w:pStyle w:val="tableentry"/>
                  <w:keepNext/>
                  <w:outlineLvl w:val="1"/>
                </w:pPr>
              </w:pPrChange>
            </w:pPr>
            <w:del w:id="16951" w:author="Sastry, Murali" w:date="2015-06-09T17:17:00Z">
              <w:r w:rsidRPr="00E056B6" w:rsidDel="00371A11">
                <w:delText>Location of where all source files will be synced and built for local builds</w:delText>
              </w:r>
              <w:bookmarkStart w:id="16952" w:name="_Toc421702926"/>
              <w:bookmarkStart w:id="16953" w:name="_Toc421706120"/>
              <w:bookmarkStart w:id="16954" w:name="_Toc422906100"/>
              <w:bookmarkStart w:id="16955" w:name="_Toc422936731"/>
              <w:bookmarkStart w:id="16956" w:name="_Toc422939793"/>
              <w:bookmarkStart w:id="16957" w:name="_Toc422931228"/>
              <w:bookmarkStart w:id="16958" w:name="_Toc494289360"/>
              <w:bookmarkStart w:id="16959" w:name="_Toc494292176"/>
              <w:bookmarkStart w:id="16960" w:name="_Toc494294990"/>
              <w:bookmarkEnd w:id="16952"/>
              <w:bookmarkEnd w:id="16953"/>
              <w:bookmarkEnd w:id="16954"/>
              <w:bookmarkEnd w:id="16955"/>
              <w:bookmarkEnd w:id="16956"/>
              <w:bookmarkEnd w:id="16957"/>
              <w:bookmarkEnd w:id="16958"/>
              <w:bookmarkEnd w:id="16959"/>
              <w:bookmarkEnd w:id="16960"/>
            </w:del>
          </w:p>
        </w:tc>
        <w:bookmarkStart w:id="16961" w:name="_Toc421702927"/>
        <w:bookmarkStart w:id="16962" w:name="_Toc421706121"/>
        <w:bookmarkStart w:id="16963" w:name="_Toc422906101"/>
        <w:bookmarkStart w:id="16964" w:name="_Toc422936732"/>
        <w:bookmarkStart w:id="16965" w:name="_Toc422939794"/>
        <w:bookmarkStart w:id="16966" w:name="_Toc422931229"/>
        <w:bookmarkStart w:id="16967" w:name="_Toc494289361"/>
        <w:bookmarkStart w:id="16968" w:name="_Toc494292177"/>
        <w:bookmarkStart w:id="16969" w:name="_Toc494294991"/>
        <w:bookmarkEnd w:id="16961"/>
        <w:bookmarkEnd w:id="16962"/>
        <w:bookmarkEnd w:id="16963"/>
        <w:bookmarkEnd w:id="16964"/>
        <w:bookmarkEnd w:id="16965"/>
        <w:bookmarkEnd w:id="16966"/>
        <w:bookmarkEnd w:id="16967"/>
        <w:bookmarkEnd w:id="16968"/>
        <w:bookmarkEnd w:id="16969"/>
      </w:tr>
      <w:tr w:rsidR="00226804" w:rsidRPr="00E056B6" w:rsidDel="00371A11" w:rsidTr="00AE2A7C">
        <w:trPr>
          <w:cantSplit/>
          <w:del w:id="16970" w:author="Sastry, Murali" w:date="2015-06-09T17:17:00Z"/>
        </w:trPr>
        <w:tc>
          <w:tcPr>
            <w:tcW w:w="1890" w:type="dxa"/>
            <w:tcBorders>
              <w:top w:val="single" w:sz="6" w:space="0" w:color="auto"/>
              <w:bottom w:val="single" w:sz="6" w:space="0" w:color="auto"/>
            </w:tcBorders>
          </w:tcPr>
          <w:p w:rsidR="00226804" w:rsidRPr="00E056B6" w:rsidDel="00371A11" w:rsidRDefault="00C0468B">
            <w:pPr>
              <w:pStyle w:val="body"/>
              <w:rPr>
                <w:del w:id="16971" w:author="Sastry, Murali" w:date="2015-06-09T17:17:00Z"/>
              </w:rPr>
              <w:pPrChange w:id="16972" w:author="Sastry, Murali" w:date="2015-06-10T10:23:00Z">
                <w:pPr>
                  <w:pStyle w:val="tableentry"/>
                  <w:keepNext/>
                  <w:outlineLvl w:val="1"/>
                </w:pPr>
              </w:pPrChange>
            </w:pPr>
            <w:del w:id="16973" w:author="Sastry, Murali" w:date="2015-06-09T17:17:00Z">
              <w:r w:rsidRPr="00E056B6" w:rsidDel="00371A11">
                <w:delText>SourcesDeliverable:</w:delText>
              </w:r>
              <w:bookmarkStart w:id="16974" w:name="_Toc421702928"/>
              <w:bookmarkStart w:id="16975" w:name="_Toc421706122"/>
              <w:bookmarkStart w:id="16976" w:name="_Toc422906102"/>
              <w:bookmarkStart w:id="16977" w:name="_Toc422936733"/>
              <w:bookmarkStart w:id="16978" w:name="_Toc422939795"/>
              <w:bookmarkStart w:id="16979" w:name="_Toc422931230"/>
              <w:bookmarkStart w:id="16980" w:name="_Toc494289362"/>
              <w:bookmarkStart w:id="16981" w:name="_Toc494292178"/>
              <w:bookmarkStart w:id="16982" w:name="_Toc494294992"/>
              <w:bookmarkEnd w:id="16974"/>
              <w:bookmarkEnd w:id="16975"/>
              <w:bookmarkEnd w:id="16976"/>
              <w:bookmarkEnd w:id="16977"/>
              <w:bookmarkEnd w:id="16978"/>
              <w:bookmarkEnd w:id="16979"/>
              <w:bookmarkEnd w:id="16980"/>
              <w:bookmarkEnd w:id="16981"/>
              <w:bookmarkEnd w:id="16982"/>
            </w:del>
          </w:p>
        </w:tc>
        <w:tc>
          <w:tcPr>
            <w:tcW w:w="3330" w:type="dxa"/>
            <w:tcBorders>
              <w:top w:val="single" w:sz="6" w:space="0" w:color="auto"/>
              <w:bottom w:val="single" w:sz="6" w:space="0" w:color="auto"/>
            </w:tcBorders>
          </w:tcPr>
          <w:p w:rsidR="00226804" w:rsidRPr="00E056B6" w:rsidDel="00371A11" w:rsidRDefault="00C0468B">
            <w:pPr>
              <w:pStyle w:val="body"/>
              <w:rPr>
                <w:del w:id="16983" w:author="Sastry, Murali" w:date="2015-06-09T17:17:00Z"/>
              </w:rPr>
              <w:pPrChange w:id="16984" w:author="Sastry, Murali" w:date="2015-06-10T10:23:00Z">
                <w:pPr>
                  <w:pStyle w:val="tableentry"/>
                  <w:keepNext/>
                  <w:outlineLvl w:val="1"/>
                </w:pPr>
              </w:pPrChange>
            </w:pPr>
            <w:del w:id="16985" w:author="Sastry, Murali" w:date="2015-06-09T17:17:00Z">
              <w:r w:rsidRPr="00E056B6" w:rsidDel="00371A11">
                <w:delText>HY11X</w:delText>
              </w:r>
              <w:bookmarkStart w:id="16986" w:name="_Toc421702929"/>
              <w:bookmarkStart w:id="16987" w:name="_Toc421706123"/>
              <w:bookmarkStart w:id="16988" w:name="_Toc422906103"/>
              <w:bookmarkStart w:id="16989" w:name="_Toc422936734"/>
              <w:bookmarkStart w:id="16990" w:name="_Toc422939796"/>
              <w:bookmarkStart w:id="16991" w:name="_Toc422931231"/>
              <w:bookmarkStart w:id="16992" w:name="_Toc494289363"/>
              <w:bookmarkStart w:id="16993" w:name="_Toc494292179"/>
              <w:bookmarkStart w:id="16994" w:name="_Toc494294993"/>
              <w:bookmarkEnd w:id="16986"/>
              <w:bookmarkEnd w:id="16987"/>
              <w:bookmarkEnd w:id="16988"/>
              <w:bookmarkEnd w:id="16989"/>
              <w:bookmarkEnd w:id="16990"/>
              <w:bookmarkEnd w:id="16991"/>
              <w:bookmarkEnd w:id="16992"/>
              <w:bookmarkEnd w:id="16993"/>
              <w:bookmarkEnd w:id="16994"/>
            </w:del>
          </w:p>
        </w:tc>
        <w:tc>
          <w:tcPr>
            <w:tcW w:w="3330" w:type="dxa"/>
            <w:tcBorders>
              <w:top w:val="single" w:sz="6" w:space="0" w:color="auto"/>
              <w:bottom w:val="single" w:sz="6" w:space="0" w:color="auto"/>
            </w:tcBorders>
          </w:tcPr>
          <w:p w:rsidR="00226804" w:rsidRPr="00E056B6" w:rsidDel="00371A11" w:rsidRDefault="00C0468B">
            <w:pPr>
              <w:pStyle w:val="body"/>
              <w:rPr>
                <w:del w:id="16995" w:author="Sastry, Murali" w:date="2015-06-09T17:17:00Z"/>
              </w:rPr>
              <w:pPrChange w:id="16996" w:author="Sastry, Murali" w:date="2015-06-10T10:23:00Z">
                <w:pPr>
                  <w:pStyle w:val="tableentry"/>
                  <w:keepNext/>
                  <w:outlineLvl w:val="1"/>
                </w:pPr>
              </w:pPrChange>
            </w:pPr>
            <w:del w:id="16997" w:author="Sastry, Murali" w:date="2015-06-09T17:17:00Z">
              <w:r w:rsidRPr="00E056B6" w:rsidDel="00371A11">
                <w:delText>Unused</w:delText>
              </w:r>
              <w:bookmarkStart w:id="16998" w:name="_Toc421702930"/>
              <w:bookmarkStart w:id="16999" w:name="_Toc421706124"/>
              <w:bookmarkStart w:id="17000" w:name="_Toc422906104"/>
              <w:bookmarkStart w:id="17001" w:name="_Toc422936735"/>
              <w:bookmarkStart w:id="17002" w:name="_Toc422939797"/>
              <w:bookmarkStart w:id="17003" w:name="_Toc422931232"/>
              <w:bookmarkStart w:id="17004" w:name="_Toc494289364"/>
              <w:bookmarkStart w:id="17005" w:name="_Toc494292180"/>
              <w:bookmarkStart w:id="17006" w:name="_Toc494294994"/>
              <w:bookmarkEnd w:id="16998"/>
              <w:bookmarkEnd w:id="16999"/>
              <w:bookmarkEnd w:id="17000"/>
              <w:bookmarkEnd w:id="17001"/>
              <w:bookmarkEnd w:id="17002"/>
              <w:bookmarkEnd w:id="17003"/>
              <w:bookmarkEnd w:id="17004"/>
              <w:bookmarkEnd w:id="17005"/>
              <w:bookmarkEnd w:id="17006"/>
            </w:del>
          </w:p>
        </w:tc>
        <w:bookmarkStart w:id="17007" w:name="_Toc421702931"/>
        <w:bookmarkStart w:id="17008" w:name="_Toc421706125"/>
        <w:bookmarkStart w:id="17009" w:name="_Toc422906105"/>
        <w:bookmarkStart w:id="17010" w:name="_Toc422936736"/>
        <w:bookmarkStart w:id="17011" w:name="_Toc422939798"/>
        <w:bookmarkStart w:id="17012" w:name="_Toc422931233"/>
        <w:bookmarkStart w:id="17013" w:name="_Toc494289365"/>
        <w:bookmarkStart w:id="17014" w:name="_Toc494292181"/>
        <w:bookmarkStart w:id="17015" w:name="_Toc494294995"/>
        <w:bookmarkEnd w:id="17007"/>
        <w:bookmarkEnd w:id="17008"/>
        <w:bookmarkEnd w:id="17009"/>
        <w:bookmarkEnd w:id="17010"/>
        <w:bookmarkEnd w:id="17011"/>
        <w:bookmarkEnd w:id="17012"/>
        <w:bookmarkEnd w:id="17013"/>
        <w:bookmarkEnd w:id="17014"/>
        <w:bookmarkEnd w:id="17015"/>
      </w:tr>
      <w:tr w:rsidR="00226804" w:rsidRPr="00E056B6" w:rsidDel="00371A11" w:rsidTr="00AE2A7C">
        <w:trPr>
          <w:cantSplit/>
          <w:del w:id="17016" w:author="Sastry, Murali" w:date="2015-06-09T17:17:00Z"/>
        </w:trPr>
        <w:tc>
          <w:tcPr>
            <w:tcW w:w="1890" w:type="dxa"/>
            <w:tcBorders>
              <w:top w:val="single" w:sz="6" w:space="0" w:color="auto"/>
              <w:bottom w:val="single" w:sz="6" w:space="0" w:color="auto"/>
            </w:tcBorders>
          </w:tcPr>
          <w:p w:rsidR="00226804" w:rsidRPr="00E056B6" w:rsidDel="00371A11" w:rsidRDefault="00C0468B">
            <w:pPr>
              <w:pStyle w:val="body"/>
              <w:rPr>
                <w:del w:id="17017" w:author="Sastry, Murali" w:date="2015-06-09T17:17:00Z"/>
              </w:rPr>
              <w:pPrChange w:id="17018" w:author="Sastry, Murali" w:date="2015-06-10T10:23:00Z">
                <w:pPr>
                  <w:pStyle w:val="tableentry"/>
                  <w:keepNext/>
                  <w:outlineLvl w:val="1"/>
                </w:pPr>
              </w:pPrChange>
            </w:pPr>
            <w:del w:id="17019" w:author="Sastry, Murali" w:date="2015-06-09T17:17:00Z">
              <w:r w:rsidRPr="00E056B6" w:rsidDel="00371A11">
                <w:delText>intaller_output:</w:delText>
              </w:r>
              <w:bookmarkStart w:id="17020" w:name="_Toc421702932"/>
              <w:bookmarkStart w:id="17021" w:name="_Toc421706126"/>
              <w:bookmarkStart w:id="17022" w:name="_Toc422906106"/>
              <w:bookmarkStart w:id="17023" w:name="_Toc422936737"/>
              <w:bookmarkStart w:id="17024" w:name="_Toc422939799"/>
              <w:bookmarkStart w:id="17025" w:name="_Toc422931234"/>
              <w:bookmarkStart w:id="17026" w:name="_Toc494289366"/>
              <w:bookmarkStart w:id="17027" w:name="_Toc494292182"/>
              <w:bookmarkStart w:id="17028" w:name="_Toc494294996"/>
              <w:bookmarkEnd w:id="17020"/>
              <w:bookmarkEnd w:id="17021"/>
              <w:bookmarkEnd w:id="17022"/>
              <w:bookmarkEnd w:id="17023"/>
              <w:bookmarkEnd w:id="17024"/>
              <w:bookmarkEnd w:id="17025"/>
              <w:bookmarkEnd w:id="17026"/>
              <w:bookmarkEnd w:id="17027"/>
              <w:bookmarkEnd w:id="17028"/>
            </w:del>
          </w:p>
        </w:tc>
        <w:tc>
          <w:tcPr>
            <w:tcW w:w="3330" w:type="dxa"/>
            <w:tcBorders>
              <w:top w:val="single" w:sz="6" w:space="0" w:color="auto"/>
              <w:bottom w:val="single" w:sz="6" w:space="0" w:color="auto"/>
            </w:tcBorders>
          </w:tcPr>
          <w:p w:rsidR="00226804" w:rsidRPr="00E056B6" w:rsidDel="00371A11" w:rsidRDefault="00C0468B">
            <w:pPr>
              <w:pStyle w:val="body"/>
              <w:rPr>
                <w:del w:id="17029" w:author="Sastry, Murali" w:date="2015-06-09T17:17:00Z"/>
              </w:rPr>
              <w:pPrChange w:id="17030" w:author="Sastry, Murali" w:date="2015-06-10T10:23:00Z">
                <w:pPr>
                  <w:pStyle w:val="tableentry"/>
                  <w:keepNext/>
                  <w:outlineLvl w:val="1"/>
                </w:pPr>
              </w:pPrChange>
            </w:pPr>
            <w:del w:id="17031" w:author="Sastry, Murali" w:date="2015-06-09T17:17:00Z">
              <w:r w:rsidRPr="00E056B6" w:rsidDel="00371A11">
                <w:delText>72</w:delText>
              </w:r>
              <w:bookmarkStart w:id="17032" w:name="_Toc421702933"/>
              <w:bookmarkStart w:id="17033" w:name="_Toc421706127"/>
              <w:bookmarkStart w:id="17034" w:name="_Toc422906107"/>
              <w:bookmarkStart w:id="17035" w:name="_Toc422936738"/>
              <w:bookmarkStart w:id="17036" w:name="_Toc422939800"/>
              <w:bookmarkStart w:id="17037" w:name="_Toc422931235"/>
              <w:bookmarkStart w:id="17038" w:name="_Toc494289367"/>
              <w:bookmarkStart w:id="17039" w:name="_Toc494292183"/>
              <w:bookmarkStart w:id="17040" w:name="_Toc494294997"/>
              <w:bookmarkEnd w:id="17032"/>
              <w:bookmarkEnd w:id="17033"/>
              <w:bookmarkEnd w:id="17034"/>
              <w:bookmarkEnd w:id="17035"/>
              <w:bookmarkEnd w:id="17036"/>
              <w:bookmarkEnd w:id="17037"/>
              <w:bookmarkEnd w:id="17038"/>
              <w:bookmarkEnd w:id="17039"/>
              <w:bookmarkEnd w:id="17040"/>
            </w:del>
          </w:p>
        </w:tc>
        <w:tc>
          <w:tcPr>
            <w:tcW w:w="3330" w:type="dxa"/>
            <w:tcBorders>
              <w:top w:val="single" w:sz="6" w:space="0" w:color="auto"/>
              <w:bottom w:val="single" w:sz="6" w:space="0" w:color="auto"/>
            </w:tcBorders>
          </w:tcPr>
          <w:p w:rsidR="00226804" w:rsidRPr="00E056B6" w:rsidDel="00371A11" w:rsidRDefault="00C0468B">
            <w:pPr>
              <w:pStyle w:val="body"/>
              <w:rPr>
                <w:del w:id="17041" w:author="Sastry, Murali" w:date="2015-06-09T17:17:00Z"/>
              </w:rPr>
              <w:pPrChange w:id="17042" w:author="Sastry, Murali" w:date="2015-06-10T10:23:00Z">
                <w:pPr>
                  <w:pStyle w:val="tableentry"/>
                  <w:keepNext/>
                  <w:outlineLvl w:val="1"/>
                </w:pPr>
              </w:pPrChange>
            </w:pPr>
            <w:del w:id="17043" w:author="Sastry, Murali" w:date="2015-06-09T17:17:00Z">
              <w:r w:rsidRPr="00E056B6" w:rsidDel="00371A11">
                <w:delText>Prefix of output folder where all deliverables will be placed</w:delText>
              </w:r>
              <w:bookmarkStart w:id="17044" w:name="_Toc421702934"/>
              <w:bookmarkStart w:id="17045" w:name="_Toc421706128"/>
              <w:bookmarkStart w:id="17046" w:name="_Toc422906108"/>
              <w:bookmarkStart w:id="17047" w:name="_Toc422936739"/>
              <w:bookmarkStart w:id="17048" w:name="_Toc422939801"/>
              <w:bookmarkStart w:id="17049" w:name="_Toc422931236"/>
              <w:bookmarkStart w:id="17050" w:name="_Toc494289368"/>
              <w:bookmarkStart w:id="17051" w:name="_Toc494292184"/>
              <w:bookmarkStart w:id="17052" w:name="_Toc494294998"/>
              <w:bookmarkEnd w:id="17044"/>
              <w:bookmarkEnd w:id="17045"/>
              <w:bookmarkEnd w:id="17046"/>
              <w:bookmarkEnd w:id="17047"/>
              <w:bookmarkEnd w:id="17048"/>
              <w:bookmarkEnd w:id="17049"/>
              <w:bookmarkEnd w:id="17050"/>
              <w:bookmarkEnd w:id="17051"/>
              <w:bookmarkEnd w:id="17052"/>
            </w:del>
          </w:p>
        </w:tc>
        <w:bookmarkStart w:id="17053" w:name="_Toc421702935"/>
        <w:bookmarkStart w:id="17054" w:name="_Toc421706129"/>
        <w:bookmarkStart w:id="17055" w:name="_Toc422906109"/>
        <w:bookmarkStart w:id="17056" w:name="_Toc422936740"/>
        <w:bookmarkStart w:id="17057" w:name="_Toc422939802"/>
        <w:bookmarkStart w:id="17058" w:name="_Toc422931237"/>
        <w:bookmarkStart w:id="17059" w:name="_Toc494289369"/>
        <w:bookmarkStart w:id="17060" w:name="_Toc494292185"/>
        <w:bookmarkStart w:id="17061" w:name="_Toc494294999"/>
        <w:bookmarkEnd w:id="17053"/>
        <w:bookmarkEnd w:id="17054"/>
        <w:bookmarkEnd w:id="17055"/>
        <w:bookmarkEnd w:id="17056"/>
        <w:bookmarkEnd w:id="17057"/>
        <w:bookmarkEnd w:id="17058"/>
        <w:bookmarkEnd w:id="17059"/>
        <w:bookmarkEnd w:id="17060"/>
        <w:bookmarkEnd w:id="17061"/>
      </w:tr>
      <w:tr w:rsidR="00226804" w:rsidRPr="00E056B6" w:rsidDel="00371A11" w:rsidTr="00AE2A7C">
        <w:trPr>
          <w:cantSplit/>
          <w:del w:id="17062" w:author="Sastry, Murali" w:date="2015-06-09T17:17:00Z"/>
        </w:trPr>
        <w:tc>
          <w:tcPr>
            <w:tcW w:w="1890" w:type="dxa"/>
            <w:tcBorders>
              <w:top w:val="single" w:sz="6" w:space="0" w:color="auto"/>
              <w:bottom w:val="single" w:sz="6" w:space="0" w:color="auto"/>
            </w:tcBorders>
          </w:tcPr>
          <w:p w:rsidR="00226804" w:rsidRPr="00E056B6" w:rsidDel="00371A11" w:rsidRDefault="00C0468B">
            <w:pPr>
              <w:pStyle w:val="body"/>
              <w:rPr>
                <w:del w:id="17063" w:author="Sastry, Murali" w:date="2015-06-09T17:17:00Z"/>
              </w:rPr>
              <w:pPrChange w:id="17064" w:author="Sastry, Murali" w:date="2015-06-10T10:23:00Z">
                <w:pPr>
                  <w:pStyle w:val="tableentry"/>
                  <w:keepNext/>
                  <w:outlineLvl w:val="1"/>
                </w:pPr>
              </w:pPrChange>
            </w:pPr>
            <w:del w:id="17065" w:author="Sastry, Murali" w:date="2015-06-09T17:17:00Z">
              <w:r w:rsidRPr="00E056B6" w:rsidDel="00371A11">
                <w:delText>client_name:</w:delText>
              </w:r>
              <w:bookmarkStart w:id="17066" w:name="_Toc421702936"/>
              <w:bookmarkStart w:id="17067" w:name="_Toc421706130"/>
              <w:bookmarkStart w:id="17068" w:name="_Toc422906110"/>
              <w:bookmarkStart w:id="17069" w:name="_Toc422936741"/>
              <w:bookmarkStart w:id="17070" w:name="_Toc422939803"/>
              <w:bookmarkStart w:id="17071" w:name="_Toc422931238"/>
              <w:bookmarkStart w:id="17072" w:name="_Toc494289370"/>
              <w:bookmarkStart w:id="17073" w:name="_Toc494292186"/>
              <w:bookmarkStart w:id="17074" w:name="_Toc494295000"/>
              <w:bookmarkEnd w:id="17066"/>
              <w:bookmarkEnd w:id="17067"/>
              <w:bookmarkEnd w:id="17068"/>
              <w:bookmarkEnd w:id="17069"/>
              <w:bookmarkEnd w:id="17070"/>
              <w:bookmarkEnd w:id="17071"/>
              <w:bookmarkEnd w:id="17072"/>
              <w:bookmarkEnd w:id="17073"/>
              <w:bookmarkEnd w:id="17074"/>
            </w:del>
          </w:p>
        </w:tc>
        <w:tc>
          <w:tcPr>
            <w:tcW w:w="3330" w:type="dxa"/>
            <w:tcBorders>
              <w:top w:val="single" w:sz="6" w:space="0" w:color="auto"/>
              <w:bottom w:val="single" w:sz="6" w:space="0" w:color="auto"/>
            </w:tcBorders>
          </w:tcPr>
          <w:p w:rsidR="00226804" w:rsidRPr="00E056B6" w:rsidDel="00371A11" w:rsidRDefault="00C0468B">
            <w:pPr>
              <w:pStyle w:val="body"/>
              <w:rPr>
                <w:del w:id="17075" w:author="Sastry, Murali" w:date="2015-06-09T17:17:00Z"/>
              </w:rPr>
              <w:pPrChange w:id="17076" w:author="Sastry, Murali" w:date="2015-06-10T10:23:00Z">
                <w:pPr>
                  <w:pStyle w:val="tableentry"/>
                  <w:keepNext/>
                  <w:outlineLvl w:val="1"/>
                </w:pPr>
              </w:pPrChange>
            </w:pPr>
            <w:del w:id="17077" w:author="Sastry, Murali" w:date="2015-06-09T17:17:00Z">
              <w:r w:rsidRPr="00E056B6" w:rsidDel="00371A11">
                <w:delText>Gobi2000WMCClientSpec</w:delText>
              </w:r>
              <w:bookmarkStart w:id="17078" w:name="_Toc421702937"/>
              <w:bookmarkStart w:id="17079" w:name="_Toc421706131"/>
              <w:bookmarkStart w:id="17080" w:name="_Toc422906111"/>
              <w:bookmarkStart w:id="17081" w:name="_Toc422936742"/>
              <w:bookmarkStart w:id="17082" w:name="_Toc422939804"/>
              <w:bookmarkStart w:id="17083" w:name="_Toc422931239"/>
              <w:bookmarkStart w:id="17084" w:name="_Toc494289371"/>
              <w:bookmarkStart w:id="17085" w:name="_Toc494292187"/>
              <w:bookmarkStart w:id="17086" w:name="_Toc494295001"/>
              <w:bookmarkEnd w:id="17078"/>
              <w:bookmarkEnd w:id="17079"/>
              <w:bookmarkEnd w:id="17080"/>
              <w:bookmarkEnd w:id="17081"/>
              <w:bookmarkEnd w:id="17082"/>
              <w:bookmarkEnd w:id="17083"/>
              <w:bookmarkEnd w:id="17084"/>
              <w:bookmarkEnd w:id="17085"/>
              <w:bookmarkEnd w:id="17086"/>
            </w:del>
          </w:p>
        </w:tc>
        <w:tc>
          <w:tcPr>
            <w:tcW w:w="3330" w:type="dxa"/>
            <w:tcBorders>
              <w:top w:val="single" w:sz="6" w:space="0" w:color="auto"/>
              <w:bottom w:val="single" w:sz="6" w:space="0" w:color="auto"/>
            </w:tcBorders>
          </w:tcPr>
          <w:p w:rsidR="00226804" w:rsidRPr="00E056B6" w:rsidDel="00371A11" w:rsidRDefault="00C0468B">
            <w:pPr>
              <w:pStyle w:val="body"/>
              <w:rPr>
                <w:del w:id="17087" w:author="Sastry, Murali" w:date="2015-06-09T17:17:00Z"/>
              </w:rPr>
              <w:pPrChange w:id="17088" w:author="Sastry, Murali" w:date="2015-06-10T10:23:00Z">
                <w:pPr>
                  <w:pStyle w:val="tableentry"/>
                  <w:keepNext/>
                  <w:outlineLvl w:val="1"/>
                </w:pPr>
              </w:pPrChange>
            </w:pPr>
            <w:del w:id="17089" w:author="Sastry, Murali" w:date="2015-06-09T17:17:00Z">
              <w:r w:rsidRPr="00E056B6" w:rsidDel="00371A11">
                <w:delText>Perforce client spec used for building</w:delText>
              </w:r>
              <w:bookmarkStart w:id="17090" w:name="_Toc421702938"/>
              <w:bookmarkStart w:id="17091" w:name="_Toc421706132"/>
              <w:bookmarkStart w:id="17092" w:name="_Toc422906112"/>
              <w:bookmarkStart w:id="17093" w:name="_Toc422936743"/>
              <w:bookmarkStart w:id="17094" w:name="_Toc422939805"/>
              <w:bookmarkStart w:id="17095" w:name="_Toc422931240"/>
              <w:bookmarkStart w:id="17096" w:name="_Toc494289372"/>
              <w:bookmarkStart w:id="17097" w:name="_Toc494292188"/>
              <w:bookmarkStart w:id="17098" w:name="_Toc494295002"/>
              <w:bookmarkEnd w:id="17090"/>
              <w:bookmarkEnd w:id="17091"/>
              <w:bookmarkEnd w:id="17092"/>
              <w:bookmarkEnd w:id="17093"/>
              <w:bookmarkEnd w:id="17094"/>
              <w:bookmarkEnd w:id="17095"/>
              <w:bookmarkEnd w:id="17096"/>
              <w:bookmarkEnd w:id="17097"/>
              <w:bookmarkEnd w:id="17098"/>
            </w:del>
          </w:p>
        </w:tc>
        <w:bookmarkStart w:id="17099" w:name="_Toc421702939"/>
        <w:bookmarkStart w:id="17100" w:name="_Toc421706133"/>
        <w:bookmarkStart w:id="17101" w:name="_Toc422906113"/>
        <w:bookmarkStart w:id="17102" w:name="_Toc422936744"/>
        <w:bookmarkStart w:id="17103" w:name="_Toc422939806"/>
        <w:bookmarkStart w:id="17104" w:name="_Toc422931241"/>
        <w:bookmarkStart w:id="17105" w:name="_Toc494289373"/>
        <w:bookmarkStart w:id="17106" w:name="_Toc494292189"/>
        <w:bookmarkStart w:id="17107" w:name="_Toc494295003"/>
        <w:bookmarkEnd w:id="17099"/>
        <w:bookmarkEnd w:id="17100"/>
        <w:bookmarkEnd w:id="17101"/>
        <w:bookmarkEnd w:id="17102"/>
        <w:bookmarkEnd w:id="17103"/>
        <w:bookmarkEnd w:id="17104"/>
        <w:bookmarkEnd w:id="17105"/>
        <w:bookmarkEnd w:id="17106"/>
        <w:bookmarkEnd w:id="17107"/>
      </w:tr>
      <w:tr w:rsidR="00226804" w:rsidRPr="00E056B6" w:rsidDel="00371A11" w:rsidTr="00AE2A7C">
        <w:trPr>
          <w:cantSplit/>
          <w:del w:id="17108" w:author="Sastry, Murali" w:date="2015-06-09T17:17:00Z"/>
        </w:trPr>
        <w:tc>
          <w:tcPr>
            <w:tcW w:w="1890" w:type="dxa"/>
            <w:tcBorders>
              <w:top w:val="single" w:sz="6" w:space="0" w:color="auto"/>
              <w:bottom w:val="single" w:sz="6" w:space="0" w:color="auto"/>
            </w:tcBorders>
          </w:tcPr>
          <w:p w:rsidR="00226804" w:rsidRPr="00E056B6" w:rsidDel="00371A11" w:rsidRDefault="00C0468B">
            <w:pPr>
              <w:pStyle w:val="body"/>
              <w:rPr>
                <w:del w:id="17109" w:author="Sastry, Murali" w:date="2015-06-09T17:17:00Z"/>
              </w:rPr>
              <w:pPrChange w:id="17110" w:author="Sastry, Murali" w:date="2015-06-10T10:23:00Z">
                <w:pPr>
                  <w:pStyle w:val="tableentry"/>
                  <w:keepNext/>
                  <w:outlineLvl w:val="1"/>
                </w:pPr>
              </w:pPrChange>
            </w:pPr>
            <w:del w:id="17111" w:author="Sastry, Murali" w:date="2015-06-09T17:17:00Z">
              <w:r w:rsidRPr="00E056B6" w:rsidDel="00371A11">
                <w:delText>revision_name:</w:delText>
              </w:r>
              <w:bookmarkStart w:id="17112" w:name="_Toc421702940"/>
              <w:bookmarkStart w:id="17113" w:name="_Toc421706134"/>
              <w:bookmarkStart w:id="17114" w:name="_Toc422906114"/>
              <w:bookmarkStart w:id="17115" w:name="_Toc422936745"/>
              <w:bookmarkStart w:id="17116" w:name="_Toc422939807"/>
              <w:bookmarkStart w:id="17117" w:name="_Toc422931242"/>
              <w:bookmarkStart w:id="17118" w:name="_Toc494289374"/>
              <w:bookmarkStart w:id="17119" w:name="_Toc494292190"/>
              <w:bookmarkStart w:id="17120" w:name="_Toc494295004"/>
              <w:bookmarkEnd w:id="17112"/>
              <w:bookmarkEnd w:id="17113"/>
              <w:bookmarkEnd w:id="17114"/>
              <w:bookmarkEnd w:id="17115"/>
              <w:bookmarkEnd w:id="17116"/>
              <w:bookmarkEnd w:id="17117"/>
              <w:bookmarkEnd w:id="17118"/>
              <w:bookmarkEnd w:id="17119"/>
              <w:bookmarkEnd w:id="17120"/>
            </w:del>
          </w:p>
        </w:tc>
        <w:tc>
          <w:tcPr>
            <w:tcW w:w="3330" w:type="dxa"/>
            <w:tcBorders>
              <w:top w:val="single" w:sz="6" w:space="0" w:color="auto"/>
              <w:bottom w:val="single" w:sz="6" w:space="0" w:color="auto"/>
            </w:tcBorders>
          </w:tcPr>
          <w:p w:rsidR="00226804" w:rsidRPr="00E056B6" w:rsidDel="00371A11" w:rsidRDefault="00C0468B">
            <w:pPr>
              <w:pStyle w:val="body"/>
              <w:rPr>
                <w:del w:id="17121" w:author="Sastry, Murali" w:date="2015-06-09T17:17:00Z"/>
              </w:rPr>
              <w:pPrChange w:id="17122" w:author="Sastry, Murali" w:date="2015-06-10T10:23:00Z">
                <w:pPr>
                  <w:pStyle w:val="tableentry"/>
                  <w:keepNext/>
                  <w:outlineLvl w:val="1"/>
                </w:pPr>
              </w:pPrChange>
            </w:pPr>
            <w:del w:id="17123" w:author="Sastry, Murali" w:date="2015-06-09T17:17:00Z">
              <w:r w:rsidRPr="00E056B6" w:rsidDel="00371A11">
                <w:delText>GOBI2000_WMC.XX.XX.XX</w:delText>
              </w:r>
              <w:bookmarkStart w:id="17124" w:name="_Toc421702941"/>
              <w:bookmarkStart w:id="17125" w:name="_Toc421706135"/>
              <w:bookmarkStart w:id="17126" w:name="_Toc422906115"/>
              <w:bookmarkStart w:id="17127" w:name="_Toc422936746"/>
              <w:bookmarkStart w:id="17128" w:name="_Toc422939808"/>
              <w:bookmarkStart w:id="17129" w:name="_Toc422931243"/>
              <w:bookmarkStart w:id="17130" w:name="_Toc494289375"/>
              <w:bookmarkStart w:id="17131" w:name="_Toc494292191"/>
              <w:bookmarkStart w:id="17132" w:name="_Toc494295005"/>
              <w:bookmarkEnd w:id="17124"/>
              <w:bookmarkEnd w:id="17125"/>
              <w:bookmarkEnd w:id="17126"/>
              <w:bookmarkEnd w:id="17127"/>
              <w:bookmarkEnd w:id="17128"/>
              <w:bookmarkEnd w:id="17129"/>
              <w:bookmarkEnd w:id="17130"/>
              <w:bookmarkEnd w:id="17131"/>
              <w:bookmarkEnd w:id="17132"/>
            </w:del>
          </w:p>
        </w:tc>
        <w:tc>
          <w:tcPr>
            <w:tcW w:w="3330" w:type="dxa"/>
            <w:tcBorders>
              <w:top w:val="single" w:sz="6" w:space="0" w:color="auto"/>
              <w:bottom w:val="single" w:sz="6" w:space="0" w:color="auto"/>
            </w:tcBorders>
          </w:tcPr>
          <w:p w:rsidR="00226804" w:rsidRPr="00E056B6" w:rsidDel="00371A11" w:rsidRDefault="00C0468B">
            <w:pPr>
              <w:pStyle w:val="body"/>
              <w:rPr>
                <w:del w:id="17133" w:author="Sastry, Murali" w:date="2015-06-09T17:17:00Z"/>
              </w:rPr>
              <w:pPrChange w:id="17134" w:author="Sastry, Murali" w:date="2015-06-10T10:23:00Z">
                <w:pPr>
                  <w:pStyle w:val="tableentry"/>
                  <w:keepNext/>
                  <w:outlineLvl w:val="1"/>
                </w:pPr>
              </w:pPrChange>
            </w:pPr>
            <w:del w:id="17135" w:author="Sastry, Murali" w:date="2015-06-09T17:17:00Z">
              <w:r w:rsidRPr="00E056B6" w:rsidDel="00371A11">
                <w:delText>Once build is complete it creates/updates this label to mark this build</w:delText>
              </w:r>
              <w:bookmarkStart w:id="17136" w:name="_Toc421702942"/>
              <w:bookmarkStart w:id="17137" w:name="_Toc421706136"/>
              <w:bookmarkStart w:id="17138" w:name="_Toc422906116"/>
              <w:bookmarkStart w:id="17139" w:name="_Toc422936747"/>
              <w:bookmarkStart w:id="17140" w:name="_Toc422939809"/>
              <w:bookmarkStart w:id="17141" w:name="_Toc422931244"/>
              <w:bookmarkStart w:id="17142" w:name="_Toc494289376"/>
              <w:bookmarkStart w:id="17143" w:name="_Toc494292192"/>
              <w:bookmarkStart w:id="17144" w:name="_Toc494295006"/>
              <w:bookmarkEnd w:id="17136"/>
              <w:bookmarkEnd w:id="17137"/>
              <w:bookmarkEnd w:id="17138"/>
              <w:bookmarkEnd w:id="17139"/>
              <w:bookmarkEnd w:id="17140"/>
              <w:bookmarkEnd w:id="17141"/>
              <w:bookmarkEnd w:id="17142"/>
              <w:bookmarkEnd w:id="17143"/>
              <w:bookmarkEnd w:id="17144"/>
            </w:del>
          </w:p>
        </w:tc>
        <w:bookmarkStart w:id="17145" w:name="_Toc421702943"/>
        <w:bookmarkStart w:id="17146" w:name="_Toc421706137"/>
        <w:bookmarkStart w:id="17147" w:name="_Toc422906117"/>
        <w:bookmarkStart w:id="17148" w:name="_Toc422936748"/>
        <w:bookmarkStart w:id="17149" w:name="_Toc422939810"/>
        <w:bookmarkStart w:id="17150" w:name="_Toc422931245"/>
        <w:bookmarkStart w:id="17151" w:name="_Toc494289377"/>
        <w:bookmarkStart w:id="17152" w:name="_Toc494292193"/>
        <w:bookmarkStart w:id="17153" w:name="_Toc494295007"/>
        <w:bookmarkEnd w:id="17145"/>
        <w:bookmarkEnd w:id="17146"/>
        <w:bookmarkEnd w:id="17147"/>
        <w:bookmarkEnd w:id="17148"/>
        <w:bookmarkEnd w:id="17149"/>
        <w:bookmarkEnd w:id="17150"/>
        <w:bookmarkEnd w:id="17151"/>
        <w:bookmarkEnd w:id="17152"/>
        <w:bookmarkEnd w:id="17153"/>
      </w:tr>
      <w:tr w:rsidR="00226804" w:rsidRPr="00E056B6" w:rsidDel="00371A11" w:rsidTr="00AE2A7C">
        <w:trPr>
          <w:cantSplit/>
          <w:del w:id="17154" w:author="Sastry, Murali" w:date="2015-06-09T17:17:00Z"/>
        </w:trPr>
        <w:tc>
          <w:tcPr>
            <w:tcW w:w="1890" w:type="dxa"/>
            <w:tcBorders>
              <w:top w:val="single" w:sz="6" w:space="0" w:color="auto"/>
              <w:bottom w:val="single" w:sz="6" w:space="0" w:color="auto"/>
            </w:tcBorders>
          </w:tcPr>
          <w:p w:rsidR="00226804" w:rsidRPr="00E056B6" w:rsidDel="00371A11" w:rsidRDefault="00C0468B">
            <w:pPr>
              <w:pStyle w:val="body"/>
              <w:rPr>
                <w:del w:id="17155" w:author="Sastry, Murali" w:date="2015-06-09T17:17:00Z"/>
              </w:rPr>
              <w:pPrChange w:id="17156" w:author="Sastry, Murali" w:date="2015-06-10T10:23:00Z">
                <w:pPr>
                  <w:pStyle w:val="tableentry"/>
                  <w:keepNext/>
                  <w:outlineLvl w:val="1"/>
                </w:pPr>
              </w:pPrChange>
            </w:pPr>
            <w:del w:id="17157" w:author="Sastry, Murali" w:date="2015-06-09T17:17:00Z">
              <w:r w:rsidRPr="00E056B6" w:rsidDel="00371A11">
                <w:delText>view:</w:delText>
              </w:r>
              <w:bookmarkStart w:id="17158" w:name="_Toc421702944"/>
              <w:bookmarkStart w:id="17159" w:name="_Toc421706138"/>
              <w:bookmarkStart w:id="17160" w:name="_Toc422906118"/>
              <w:bookmarkStart w:id="17161" w:name="_Toc422936749"/>
              <w:bookmarkStart w:id="17162" w:name="_Toc422939811"/>
              <w:bookmarkStart w:id="17163" w:name="_Toc422931246"/>
              <w:bookmarkStart w:id="17164" w:name="_Toc494289378"/>
              <w:bookmarkStart w:id="17165" w:name="_Toc494292194"/>
              <w:bookmarkStart w:id="17166" w:name="_Toc494295008"/>
              <w:bookmarkEnd w:id="17158"/>
              <w:bookmarkEnd w:id="17159"/>
              <w:bookmarkEnd w:id="17160"/>
              <w:bookmarkEnd w:id="17161"/>
              <w:bookmarkEnd w:id="17162"/>
              <w:bookmarkEnd w:id="17163"/>
              <w:bookmarkEnd w:id="17164"/>
              <w:bookmarkEnd w:id="17165"/>
              <w:bookmarkEnd w:id="17166"/>
            </w:del>
          </w:p>
        </w:tc>
        <w:tc>
          <w:tcPr>
            <w:tcW w:w="3330" w:type="dxa"/>
            <w:tcBorders>
              <w:top w:val="single" w:sz="6" w:space="0" w:color="auto"/>
              <w:bottom w:val="single" w:sz="6" w:space="0" w:color="auto"/>
            </w:tcBorders>
          </w:tcPr>
          <w:p w:rsidR="00226804" w:rsidRPr="00E056B6" w:rsidDel="00371A11" w:rsidRDefault="00C0468B">
            <w:pPr>
              <w:pStyle w:val="body"/>
              <w:rPr>
                <w:del w:id="17167" w:author="Sastry, Murali" w:date="2015-06-09T17:17:00Z"/>
              </w:rPr>
              <w:pPrChange w:id="17168" w:author="Sastry, Murali" w:date="2015-06-10T10:23:00Z">
                <w:pPr>
                  <w:pStyle w:val="tableentry"/>
                  <w:keepNext/>
                  <w:outlineLvl w:val="1"/>
                </w:pPr>
              </w:pPrChange>
            </w:pPr>
            <w:del w:id="17169" w:author="Sastry, Murali" w:date="2015-06-09T17:17:00Z">
              <w:r w:rsidRPr="00E056B6" w:rsidDel="00371A11">
                <w:delText xml:space="preserve">&lt;paths&gt; </w:delText>
              </w:r>
              <w:bookmarkStart w:id="17170" w:name="_Toc421702945"/>
              <w:bookmarkStart w:id="17171" w:name="_Toc421706139"/>
              <w:bookmarkStart w:id="17172" w:name="_Toc422906119"/>
              <w:bookmarkStart w:id="17173" w:name="_Toc422936750"/>
              <w:bookmarkStart w:id="17174" w:name="_Toc422939812"/>
              <w:bookmarkStart w:id="17175" w:name="_Toc422931247"/>
              <w:bookmarkStart w:id="17176" w:name="_Toc494289379"/>
              <w:bookmarkStart w:id="17177" w:name="_Toc494292195"/>
              <w:bookmarkStart w:id="17178" w:name="_Toc494295009"/>
              <w:bookmarkEnd w:id="17170"/>
              <w:bookmarkEnd w:id="17171"/>
              <w:bookmarkEnd w:id="17172"/>
              <w:bookmarkEnd w:id="17173"/>
              <w:bookmarkEnd w:id="17174"/>
              <w:bookmarkEnd w:id="17175"/>
              <w:bookmarkEnd w:id="17176"/>
              <w:bookmarkEnd w:id="17177"/>
              <w:bookmarkEnd w:id="17178"/>
            </w:del>
          </w:p>
        </w:tc>
        <w:tc>
          <w:tcPr>
            <w:tcW w:w="3330" w:type="dxa"/>
            <w:tcBorders>
              <w:top w:val="single" w:sz="6" w:space="0" w:color="auto"/>
              <w:bottom w:val="single" w:sz="6" w:space="0" w:color="auto"/>
            </w:tcBorders>
          </w:tcPr>
          <w:p w:rsidR="00226804" w:rsidRPr="00E056B6" w:rsidDel="00371A11" w:rsidRDefault="00C0468B">
            <w:pPr>
              <w:pStyle w:val="body"/>
              <w:rPr>
                <w:del w:id="17179" w:author="Sastry, Murali" w:date="2015-06-09T17:17:00Z"/>
              </w:rPr>
              <w:pPrChange w:id="17180" w:author="Sastry, Murali" w:date="2015-06-10T10:23:00Z">
                <w:pPr>
                  <w:pStyle w:val="tableentry"/>
                  <w:keepNext/>
                  <w:outlineLvl w:val="1"/>
                </w:pPr>
              </w:pPrChange>
            </w:pPr>
            <w:del w:id="17181" w:author="Sastry, Murali" w:date="2015-06-09T17:17:00Z">
              <w:r w:rsidRPr="00E056B6" w:rsidDel="00371A11">
                <w:delText>List the paths to every source file used in this build.  This is the view used by the Client Spec, so any file not included will not be accessible.</w:delText>
              </w:r>
              <w:bookmarkStart w:id="17182" w:name="_Toc421702946"/>
              <w:bookmarkStart w:id="17183" w:name="_Toc421706140"/>
              <w:bookmarkStart w:id="17184" w:name="_Toc422906120"/>
              <w:bookmarkStart w:id="17185" w:name="_Toc422936751"/>
              <w:bookmarkStart w:id="17186" w:name="_Toc422939813"/>
              <w:bookmarkStart w:id="17187" w:name="_Toc422931248"/>
              <w:bookmarkStart w:id="17188" w:name="_Toc494289380"/>
              <w:bookmarkStart w:id="17189" w:name="_Toc494292196"/>
              <w:bookmarkStart w:id="17190" w:name="_Toc494295010"/>
              <w:bookmarkEnd w:id="17182"/>
              <w:bookmarkEnd w:id="17183"/>
              <w:bookmarkEnd w:id="17184"/>
              <w:bookmarkEnd w:id="17185"/>
              <w:bookmarkEnd w:id="17186"/>
              <w:bookmarkEnd w:id="17187"/>
              <w:bookmarkEnd w:id="17188"/>
              <w:bookmarkEnd w:id="17189"/>
              <w:bookmarkEnd w:id="17190"/>
            </w:del>
          </w:p>
        </w:tc>
        <w:bookmarkStart w:id="17191" w:name="_Toc421702947"/>
        <w:bookmarkStart w:id="17192" w:name="_Toc421706141"/>
        <w:bookmarkStart w:id="17193" w:name="_Toc422906121"/>
        <w:bookmarkStart w:id="17194" w:name="_Toc422936752"/>
        <w:bookmarkStart w:id="17195" w:name="_Toc422939814"/>
        <w:bookmarkStart w:id="17196" w:name="_Toc422931249"/>
        <w:bookmarkStart w:id="17197" w:name="_Toc494289381"/>
        <w:bookmarkStart w:id="17198" w:name="_Toc494292197"/>
        <w:bookmarkStart w:id="17199" w:name="_Toc494295011"/>
        <w:bookmarkEnd w:id="17191"/>
        <w:bookmarkEnd w:id="17192"/>
        <w:bookmarkEnd w:id="17193"/>
        <w:bookmarkEnd w:id="17194"/>
        <w:bookmarkEnd w:id="17195"/>
        <w:bookmarkEnd w:id="17196"/>
        <w:bookmarkEnd w:id="17197"/>
        <w:bookmarkEnd w:id="17198"/>
        <w:bookmarkEnd w:id="17199"/>
      </w:tr>
      <w:tr w:rsidR="00226804" w:rsidRPr="00E056B6" w:rsidDel="00371A11" w:rsidTr="00AE2A7C">
        <w:trPr>
          <w:cantSplit/>
          <w:del w:id="17200" w:author="Sastry, Murali" w:date="2015-06-09T17:17:00Z"/>
        </w:trPr>
        <w:tc>
          <w:tcPr>
            <w:tcW w:w="1890" w:type="dxa"/>
            <w:tcBorders>
              <w:top w:val="single" w:sz="6" w:space="0" w:color="auto"/>
              <w:bottom w:val="single" w:sz="6" w:space="0" w:color="auto"/>
            </w:tcBorders>
          </w:tcPr>
          <w:p w:rsidR="00226804" w:rsidRPr="00E056B6" w:rsidDel="00371A11" w:rsidRDefault="00C0468B">
            <w:pPr>
              <w:pStyle w:val="body"/>
              <w:rPr>
                <w:del w:id="17201" w:author="Sastry, Murali" w:date="2015-06-09T17:17:00Z"/>
              </w:rPr>
              <w:pPrChange w:id="17202" w:author="Sastry, Murali" w:date="2015-06-10T10:23:00Z">
                <w:pPr>
                  <w:pStyle w:val="tableentry"/>
                  <w:keepNext/>
                  <w:outlineLvl w:val="1"/>
                </w:pPr>
              </w:pPrChange>
            </w:pPr>
            <w:del w:id="17203" w:author="Sastry, Murali" w:date="2015-06-09T17:17:00Z">
              <w:r w:rsidRPr="00E056B6" w:rsidDel="00371A11">
                <w:delText xml:space="preserve">view_label: </w:delText>
              </w:r>
              <w:bookmarkStart w:id="17204" w:name="_Toc421702948"/>
              <w:bookmarkStart w:id="17205" w:name="_Toc421706142"/>
              <w:bookmarkStart w:id="17206" w:name="_Toc422906122"/>
              <w:bookmarkStart w:id="17207" w:name="_Toc422936753"/>
              <w:bookmarkStart w:id="17208" w:name="_Toc422939815"/>
              <w:bookmarkStart w:id="17209" w:name="_Toc422931250"/>
              <w:bookmarkStart w:id="17210" w:name="_Toc494289382"/>
              <w:bookmarkStart w:id="17211" w:name="_Toc494292198"/>
              <w:bookmarkStart w:id="17212" w:name="_Toc494295012"/>
              <w:bookmarkEnd w:id="17204"/>
              <w:bookmarkEnd w:id="17205"/>
              <w:bookmarkEnd w:id="17206"/>
              <w:bookmarkEnd w:id="17207"/>
              <w:bookmarkEnd w:id="17208"/>
              <w:bookmarkEnd w:id="17209"/>
              <w:bookmarkEnd w:id="17210"/>
              <w:bookmarkEnd w:id="17211"/>
              <w:bookmarkEnd w:id="17212"/>
            </w:del>
          </w:p>
        </w:tc>
        <w:tc>
          <w:tcPr>
            <w:tcW w:w="3330" w:type="dxa"/>
            <w:tcBorders>
              <w:top w:val="single" w:sz="6" w:space="0" w:color="auto"/>
              <w:bottom w:val="single" w:sz="6" w:space="0" w:color="auto"/>
            </w:tcBorders>
          </w:tcPr>
          <w:p w:rsidR="00226804" w:rsidRPr="00E056B6" w:rsidDel="00371A11" w:rsidRDefault="00C0468B">
            <w:pPr>
              <w:pStyle w:val="body"/>
              <w:rPr>
                <w:del w:id="17213" w:author="Sastry, Murali" w:date="2015-06-09T17:17:00Z"/>
              </w:rPr>
              <w:pPrChange w:id="17214" w:author="Sastry, Murali" w:date="2015-06-10T10:23:00Z">
                <w:pPr>
                  <w:pStyle w:val="tableentry"/>
                  <w:keepNext/>
                  <w:outlineLvl w:val="1"/>
                </w:pPr>
              </w:pPrChange>
            </w:pPr>
            <w:del w:id="17215" w:author="Sastry, Murali" w:date="2015-06-09T17:17:00Z">
              <w:r w:rsidRPr="00E056B6" w:rsidDel="00371A11">
                <w:delText>&lt;paths&gt;</w:delText>
              </w:r>
              <w:bookmarkStart w:id="17216" w:name="_Toc421702949"/>
              <w:bookmarkStart w:id="17217" w:name="_Toc421706143"/>
              <w:bookmarkStart w:id="17218" w:name="_Toc422906123"/>
              <w:bookmarkStart w:id="17219" w:name="_Toc422936754"/>
              <w:bookmarkStart w:id="17220" w:name="_Toc422939816"/>
              <w:bookmarkStart w:id="17221" w:name="_Toc422931251"/>
              <w:bookmarkStart w:id="17222" w:name="_Toc494289383"/>
              <w:bookmarkStart w:id="17223" w:name="_Toc494292199"/>
              <w:bookmarkStart w:id="17224" w:name="_Toc494295013"/>
              <w:bookmarkEnd w:id="17216"/>
              <w:bookmarkEnd w:id="17217"/>
              <w:bookmarkEnd w:id="17218"/>
              <w:bookmarkEnd w:id="17219"/>
              <w:bookmarkEnd w:id="17220"/>
              <w:bookmarkEnd w:id="17221"/>
              <w:bookmarkEnd w:id="17222"/>
              <w:bookmarkEnd w:id="17223"/>
              <w:bookmarkEnd w:id="17224"/>
            </w:del>
          </w:p>
        </w:tc>
        <w:tc>
          <w:tcPr>
            <w:tcW w:w="3330" w:type="dxa"/>
            <w:tcBorders>
              <w:top w:val="single" w:sz="6" w:space="0" w:color="auto"/>
              <w:bottom w:val="single" w:sz="6" w:space="0" w:color="auto"/>
            </w:tcBorders>
          </w:tcPr>
          <w:p w:rsidR="00226804" w:rsidRPr="00E056B6" w:rsidDel="00371A11" w:rsidRDefault="00C0468B">
            <w:pPr>
              <w:pStyle w:val="body"/>
              <w:rPr>
                <w:del w:id="17225" w:author="Sastry, Murali" w:date="2015-06-09T17:17:00Z"/>
              </w:rPr>
              <w:pPrChange w:id="17226" w:author="Sastry, Murali" w:date="2015-06-10T10:23:00Z">
                <w:pPr>
                  <w:pStyle w:val="tableentry"/>
                  <w:keepNext/>
                  <w:outlineLvl w:val="1"/>
                </w:pPr>
              </w:pPrChange>
            </w:pPr>
            <w:del w:id="17227" w:author="Sastry, Murali" w:date="2015-06-09T17:17:00Z">
              <w:r w:rsidRPr="00E056B6" w:rsidDel="00371A11">
                <w:delText>List the paths of all files that should be marked with the label for this build.</w:delText>
              </w:r>
              <w:bookmarkStart w:id="17228" w:name="_Toc421702950"/>
              <w:bookmarkStart w:id="17229" w:name="_Toc421706144"/>
              <w:bookmarkStart w:id="17230" w:name="_Toc422906124"/>
              <w:bookmarkStart w:id="17231" w:name="_Toc422936755"/>
              <w:bookmarkStart w:id="17232" w:name="_Toc422939817"/>
              <w:bookmarkStart w:id="17233" w:name="_Toc422931252"/>
              <w:bookmarkStart w:id="17234" w:name="_Toc494289384"/>
              <w:bookmarkStart w:id="17235" w:name="_Toc494292200"/>
              <w:bookmarkStart w:id="17236" w:name="_Toc494295014"/>
              <w:bookmarkEnd w:id="17228"/>
              <w:bookmarkEnd w:id="17229"/>
              <w:bookmarkEnd w:id="17230"/>
              <w:bookmarkEnd w:id="17231"/>
              <w:bookmarkEnd w:id="17232"/>
              <w:bookmarkEnd w:id="17233"/>
              <w:bookmarkEnd w:id="17234"/>
              <w:bookmarkEnd w:id="17235"/>
              <w:bookmarkEnd w:id="17236"/>
            </w:del>
          </w:p>
        </w:tc>
        <w:bookmarkStart w:id="17237" w:name="_Toc421702951"/>
        <w:bookmarkStart w:id="17238" w:name="_Toc421706145"/>
        <w:bookmarkStart w:id="17239" w:name="_Toc422906125"/>
        <w:bookmarkStart w:id="17240" w:name="_Toc422936756"/>
        <w:bookmarkStart w:id="17241" w:name="_Toc422939818"/>
        <w:bookmarkStart w:id="17242" w:name="_Toc422931253"/>
        <w:bookmarkStart w:id="17243" w:name="_Toc494289385"/>
        <w:bookmarkStart w:id="17244" w:name="_Toc494292201"/>
        <w:bookmarkStart w:id="17245" w:name="_Toc494295015"/>
        <w:bookmarkEnd w:id="17237"/>
        <w:bookmarkEnd w:id="17238"/>
        <w:bookmarkEnd w:id="17239"/>
        <w:bookmarkEnd w:id="17240"/>
        <w:bookmarkEnd w:id="17241"/>
        <w:bookmarkEnd w:id="17242"/>
        <w:bookmarkEnd w:id="17243"/>
        <w:bookmarkEnd w:id="17244"/>
        <w:bookmarkEnd w:id="17245"/>
      </w:tr>
    </w:tbl>
    <w:p w:rsidR="00226804" w:rsidRPr="00E056B6" w:rsidDel="00371A11" w:rsidRDefault="00C0468B">
      <w:pPr>
        <w:pStyle w:val="body"/>
        <w:rPr>
          <w:del w:id="17246" w:author="Sastry, Murali" w:date="2015-06-09T17:17:00Z"/>
        </w:rPr>
        <w:pPrChange w:id="17247" w:author="Sastry, Murali" w:date="2015-06-10T10:23:00Z">
          <w:pPr>
            <w:pStyle w:val="Heading3"/>
          </w:pPr>
        </w:pPrChange>
      </w:pPr>
      <w:bookmarkStart w:id="17248" w:name="_Toc234138297"/>
      <w:del w:id="17249" w:author="Sastry, Murali" w:date="2015-06-09T17:17:00Z">
        <w:r w:rsidRPr="00E056B6" w:rsidDel="00371A11">
          <w:delText>Description</w:delText>
        </w:r>
        <w:bookmarkEnd w:id="17248"/>
        <w:r w:rsidRPr="00E056B6" w:rsidDel="00371A11">
          <w:delText xml:space="preserve"> </w:delText>
        </w:r>
        <w:bookmarkStart w:id="17250" w:name="_Toc421702952"/>
        <w:bookmarkStart w:id="17251" w:name="_Toc421706146"/>
        <w:bookmarkStart w:id="17252" w:name="_Toc422906126"/>
        <w:bookmarkStart w:id="17253" w:name="_Toc422936757"/>
        <w:bookmarkStart w:id="17254" w:name="_Toc422939819"/>
        <w:bookmarkStart w:id="17255" w:name="_Toc422931254"/>
        <w:bookmarkStart w:id="17256" w:name="_Toc494289386"/>
        <w:bookmarkStart w:id="17257" w:name="_Toc494292202"/>
        <w:bookmarkStart w:id="17258" w:name="_Toc494295016"/>
        <w:bookmarkEnd w:id="17250"/>
        <w:bookmarkEnd w:id="17251"/>
        <w:bookmarkEnd w:id="17252"/>
        <w:bookmarkEnd w:id="17253"/>
        <w:bookmarkEnd w:id="17254"/>
        <w:bookmarkEnd w:id="17255"/>
        <w:bookmarkEnd w:id="17256"/>
        <w:bookmarkEnd w:id="17257"/>
        <w:bookmarkEnd w:id="17258"/>
      </w:del>
    </w:p>
    <w:p w:rsidR="00226804" w:rsidRPr="00E056B6" w:rsidDel="00371A11" w:rsidRDefault="00C0468B">
      <w:pPr>
        <w:pStyle w:val="body"/>
        <w:rPr>
          <w:del w:id="17259" w:author="Sastry, Murali" w:date="2015-06-09T17:17:00Z"/>
        </w:rPr>
      </w:pPr>
      <w:del w:id="17260" w:author="Sastry, Murali" w:date="2015-06-09T17:17:00Z">
        <w:r w:rsidRPr="00E056B6" w:rsidDel="00371A11">
          <w:delText xml:space="preserve">This build script begins by syncing to label, head paths, and addtl files specified to the &lt;client_root &gt;\HM11 folder.  </w:delText>
        </w:r>
        <w:bookmarkStart w:id="17261" w:name="_Toc421702953"/>
        <w:bookmarkStart w:id="17262" w:name="_Toc421706147"/>
        <w:bookmarkStart w:id="17263" w:name="_Toc422906127"/>
        <w:bookmarkStart w:id="17264" w:name="_Toc422936758"/>
        <w:bookmarkStart w:id="17265" w:name="_Toc422939820"/>
        <w:bookmarkStart w:id="17266" w:name="_Toc422931255"/>
        <w:bookmarkStart w:id="17267" w:name="_Toc494289387"/>
        <w:bookmarkStart w:id="17268" w:name="_Toc494292203"/>
        <w:bookmarkStart w:id="17269" w:name="_Toc494295017"/>
        <w:bookmarkEnd w:id="17261"/>
        <w:bookmarkEnd w:id="17262"/>
        <w:bookmarkEnd w:id="17263"/>
        <w:bookmarkEnd w:id="17264"/>
        <w:bookmarkEnd w:id="17265"/>
        <w:bookmarkEnd w:id="17266"/>
        <w:bookmarkEnd w:id="17267"/>
        <w:bookmarkEnd w:id="17268"/>
        <w:bookmarkEnd w:id="17269"/>
      </w:del>
    </w:p>
    <w:p w:rsidR="00226804" w:rsidRPr="00E056B6" w:rsidDel="00371A11" w:rsidRDefault="00C0468B">
      <w:pPr>
        <w:pStyle w:val="body"/>
        <w:rPr>
          <w:del w:id="17270" w:author="Sastry, Murali" w:date="2015-06-09T17:17:00Z"/>
        </w:rPr>
      </w:pPr>
      <w:del w:id="17271" w:author="Sastry, Murali" w:date="2015-06-09T17:17:00Z">
        <w:r w:rsidRPr="00E056B6" w:rsidDel="00371A11">
          <w:delText>It builds the WMCQG2 library, then builds the WMCQG2Installer to encapsulate these files in an MSI.</w:delText>
        </w:r>
        <w:bookmarkStart w:id="17272" w:name="_Toc421702954"/>
        <w:bookmarkStart w:id="17273" w:name="_Toc421706148"/>
        <w:bookmarkStart w:id="17274" w:name="_Toc422906128"/>
        <w:bookmarkStart w:id="17275" w:name="_Toc422936759"/>
        <w:bookmarkStart w:id="17276" w:name="_Toc422939821"/>
        <w:bookmarkStart w:id="17277" w:name="_Toc422931256"/>
        <w:bookmarkStart w:id="17278" w:name="_Toc494289388"/>
        <w:bookmarkStart w:id="17279" w:name="_Toc494292204"/>
        <w:bookmarkStart w:id="17280" w:name="_Toc494295018"/>
        <w:bookmarkEnd w:id="17272"/>
        <w:bookmarkEnd w:id="17273"/>
        <w:bookmarkEnd w:id="17274"/>
        <w:bookmarkEnd w:id="17275"/>
        <w:bookmarkEnd w:id="17276"/>
        <w:bookmarkEnd w:id="17277"/>
        <w:bookmarkEnd w:id="17278"/>
        <w:bookmarkEnd w:id="17279"/>
        <w:bookmarkEnd w:id="17280"/>
      </w:del>
    </w:p>
    <w:p w:rsidR="00226804" w:rsidRPr="00E056B6" w:rsidDel="00371A11" w:rsidRDefault="00C0468B">
      <w:pPr>
        <w:pStyle w:val="body"/>
        <w:rPr>
          <w:del w:id="17281" w:author="Sastry, Murali" w:date="2015-06-09T17:17:00Z"/>
        </w:rPr>
      </w:pPr>
      <w:del w:id="17282" w:author="Sastry, Murali" w:date="2015-06-09T17:17:00Z">
        <w:r w:rsidRPr="00E056B6" w:rsidDel="00371A11">
          <w:delText>Output files are copied to the output folder, and if the –test option was not specified the &lt;revision_name&gt; label is updated to contain all the files used in this build.</w:delText>
        </w:r>
        <w:bookmarkStart w:id="17283" w:name="_Toc421702955"/>
        <w:bookmarkStart w:id="17284" w:name="_Toc421706149"/>
        <w:bookmarkStart w:id="17285" w:name="_Toc422906129"/>
        <w:bookmarkStart w:id="17286" w:name="_Toc422936760"/>
        <w:bookmarkStart w:id="17287" w:name="_Toc422939822"/>
        <w:bookmarkStart w:id="17288" w:name="_Toc422931257"/>
        <w:bookmarkStart w:id="17289" w:name="_Toc494289389"/>
        <w:bookmarkStart w:id="17290" w:name="_Toc494292205"/>
        <w:bookmarkStart w:id="17291" w:name="_Toc494295019"/>
        <w:bookmarkEnd w:id="17283"/>
        <w:bookmarkEnd w:id="17284"/>
        <w:bookmarkEnd w:id="17285"/>
        <w:bookmarkEnd w:id="17286"/>
        <w:bookmarkEnd w:id="17287"/>
        <w:bookmarkEnd w:id="17288"/>
        <w:bookmarkEnd w:id="17289"/>
        <w:bookmarkEnd w:id="17290"/>
        <w:bookmarkEnd w:id="17291"/>
      </w:del>
    </w:p>
    <w:p w:rsidR="00226804" w:rsidRPr="00E056B6" w:rsidDel="00371A11" w:rsidRDefault="00C0468B">
      <w:pPr>
        <w:pStyle w:val="body"/>
        <w:rPr>
          <w:del w:id="17292" w:author="Sastry, Murali" w:date="2015-06-09T17:17:00Z"/>
        </w:rPr>
        <w:pPrChange w:id="17293" w:author="Sastry, Murali" w:date="2015-06-10T10:23:00Z">
          <w:pPr>
            <w:pStyle w:val="Heading3"/>
          </w:pPr>
        </w:pPrChange>
      </w:pPr>
      <w:bookmarkStart w:id="17294" w:name="_Toc234138298"/>
      <w:del w:id="17295" w:author="Sastry, Murali" w:date="2015-06-09T17:17:00Z">
        <w:r w:rsidRPr="00E056B6" w:rsidDel="00371A11">
          <w:delText>Output folder file structure</w:delText>
        </w:r>
        <w:bookmarkStart w:id="17296" w:name="_Toc421702956"/>
        <w:bookmarkStart w:id="17297" w:name="_Toc421706150"/>
        <w:bookmarkStart w:id="17298" w:name="_Toc422906130"/>
        <w:bookmarkStart w:id="17299" w:name="_Toc422936761"/>
        <w:bookmarkStart w:id="17300" w:name="_Toc422939823"/>
        <w:bookmarkStart w:id="17301" w:name="_Toc422931258"/>
        <w:bookmarkStart w:id="17302" w:name="_Toc494289390"/>
        <w:bookmarkStart w:id="17303" w:name="_Toc494292206"/>
        <w:bookmarkStart w:id="17304" w:name="_Toc494295020"/>
        <w:bookmarkEnd w:id="17294"/>
        <w:bookmarkEnd w:id="17296"/>
        <w:bookmarkEnd w:id="17297"/>
        <w:bookmarkEnd w:id="17298"/>
        <w:bookmarkEnd w:id="17299"/>
        <w:bookmarkEnd w:id="17300"/>
        <w:bookmarkEnd w:id="17301"/>
        <w:bookmarkEnd w:id="17302"/>
        <w:bookmarkEnd w:id="17303"/>
        <w:bookmarkEnd w:id="17304"/>
      </w:del>
    </w:p>
    <w:p w:rsidR="00226804" w:rsidRPr="00E056B6" w:rsidDel="00371A11" w:rsidRDefault="00C0468B">
      <w:pPr>
        <w:pStyle w:val="body"/>
        <w:rPr>
          <w:del w:id="17305" w:author="Sastry, Murali" w:date="2015-06-09T17:17:00Z"/>
        </w:rPr>
      </w:pPr>
      <w:del w:id="17306" w:author="Sastry, Murali" w:date="2015-06-09T17:17:00Z">
        <w:r w:rsidRPr="00E056B6" w:rsidDel="00371A11">
          <w:delText>The 72 folder contains:  Readme file, setup.exe, and WMCQG2Installer.msi</w:delText>
        </w:r>
        <w:bookmarkStart w:id="17307" w:name="_Toc421702957"/>
        <w:bookmarkStart w:id="17308" w:name="_Toc421706151"/>
        <w:bookmarkStart w:id="17309" w:name="_Toc422906131"/>
        <w:bookmarkStart w:id="17310" w:name="_Toc422936762"/>
        <w:bookmarkStart w:id="17311" w:name="_Toc422939824"/>
        <w:bookmarkStart w:id="17312" w:name="_Toc422931259"/>
        <w:bookmarkStart w:id="17313" w:name="_Toc494289391"/>
        <w:bookmarkStart w:id="17314" w:name="_Toc494292207"/>
        <w:bookmarkStart w:id="17315" w:name="_Toc494295021"/>
        <w:bookmarkEnd w:id="17307"/>
        <w:bookmarkEnd w:id="17308"/>
        <w:bookmarkEnd w:id="17309"/>
        <w:bookmarkEnd w:id="17310"/>
        <w:bookmarkEnd w:id="17311"/>
        <w:bookmarkEnd w:id="17312"/>
        <w:bookmarkEnd w:id="17313"/>
        <w:bookmarkEnd w:id="17314"/>
        <w:bookmarkEnd w:id="17315"/>
      </w:del>
    </w:p>
    <w:p w:rsidR="00226804" w:rsidRPr="00E056B6" w:rsidDel="00371A11" w:rsidRDefault="00C0468B">
      <w:pPr>
        <w:pStyle w:val="body"/>
        <w:rPr>
          <w:del w:id="17316" w:author="Sastry, Murali" w:date="2015-06-09T17:17:00Z"/>
        </w:rPr>
        <w:pPrChange w:id="17317" w:author="Sastry, Murali" w:date="2015-06-10T10:23:00Z">
          <w:pPr>
            <w:pStyle w:val="Heading2"/>
            <w:pageBreakBefore/>
          </w:pPr>
        </w:pPrChange>
      </w:pPr>
      <w:bookmarkStart w:id="17318" w:name="_Toc234138299"/>
      <w:del w:id="17319" w:author="Sastry, Murali" w:date="2015-06-09T17:17:00Z">
        <w:r w:rsidRPr="00E056B6" w:rsidDel="00371A11">
          <w:delText>P4 files to update</w:delText>
        </w:r>
        <w:bookmarkStart w:id="17320" w:name="_Toc421702958"/>
        <w:bookmarkStart w:id="17321" w:name="_Toc421706152"/>
        <w:bookmarkStart w:id="17322" w:name="_Toc422906132"/>
        <w:bookmarkStart w:id="17323" w:name="_Toc422936763"/>
        <w:bookmarkStart w:id="17324" w:name="_Toc422939825"/>
        <w:bookmarkStart w:id="17325" w:name="_Toc422931260"/>
        <w:bookmarkStart w:id="17326" w:name="_Toc494289392"/>
        <w:bookmarkStart w:id="17327" w:name="_Toc494292208"/>
        <w:bookmarkStart w:id="17328" w:name="_Toc494295022"/>
        <w:bookmarkEnd w:id="17318"/>
        <w:bookmarkEnd w:id="17320"/>
        <w:bookmarkEnd w:id="17321"/>
        <w:bookmarkEnd w:id="17322"/>
        <w:bookmarkEnd w:id="17323"/>
        <w:bookmarkEnd w:id="17324"/>
        <w:bookmarkEnd w:id="17325"/>
        <w:bookmarkEnd w:id="17326"/>
        <w:bookmarkEnd w:id="17327"/>
        <w:bookmarkEnd w:id="17328"/>
      </w:del>
    </w:p>
    <w:p w:rsidR="00983820" w:rsidRPr="00E056B6" w:rsidDel="00371A11" w:rsidRDefault="00C0468B">
      <w:pPr>
        <w:pStyle w:val="body"/>
        <w:rPr>
          <w:del w:id="17329" w:author="Sastry, Murali" w:date="2015-06-09T17:17:00Z"/>
        </w:rPr>
        <w:pPrChange w:id="17330" w:author="Sastry, Murali" w:date="2015-06-10T10:23:00Z">
          <w:pPr>
            <w:pStyle w:val="Caption"/>
            <w:keepNext/>
          </w:pPr>
        </w:pPrChange>
      </w:pPr>
      <w:del w:id="17331"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24</w:delText>
        </w:r>
        <w:r w:rsidR="00A31CAF" w:rsidDel="00371A11">
          <w:rPr>
            <w:b/>
          </w:rPr>
          <w:fldChar w:fldCharType="end"/>
        </w:r>
        <w:r w:rsidRPr="00E056B6" w:rsidDel="00371A11">
          <w:delText xml:space="preserve"> GOBI2000_WMC Files to edit</w:delText>
        </w:r>
        <w:bookmarkStart w:id="17332" w:name="_Toc421702959"/>
        <w:bookmarkStart w:id="17333" w:name="_Toc421706153"/>
        <w:bookmarkStart w:id="17334" w:name="_Toc422906133"/>
        <w:bookmarkStart w:id="17335" w:name="_Toc422936764"/>
        <w:bookmarkStart w:id="17336" w:name="_Toc422939826"/>
        <w:bookmarkStart w:id="17337" w:name="_Toc422931261"/>
        <w:bookmarkStart w:id="17338" w:name="_Toc494289393"/>
        <w:bookmarkStart w:id="17339" w:name="_Toc494292209"/>
        <w:bookmarkStart w:id="17340" w:name="_Toc494295023"/>
        <w:bookmarkEnd w:id="17332"/>
        <w:bookmarkEnd w:id="17333"/>
        <w:bookmarkEnd w:id="17334"/>
        <w:bookmarkEnd w:id="17335"/>
        <w:bookmarkEnd w:id="17336"/>
        <w:bookmarkEnd w:id="17337"/>
        <w:bookmarkEnd w:id="17338"/>
        <w:bookmarkEnd w:id="17339"/>
        <w:bookmarkEnd w:id="17340"/>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6120"/>
      </w:tblGrid>
      <w:tr w:rsidR="00226804" w:rsidRPr="00E056B6" w:rsidDel="00371A11" w:rsidTr="00AE2A7C">
        <w:trPr>
          <w:cantSplit/>
          <w:tblHeader/>
          <w:del w:id="17341" w:author="Sastry, Murali" w:date="2015-06-09T17:17:00Z"/>
        </w:trPr>
        <w:tc>
          <w:tcPr>
            <w:tcW w:w="2520" w:type="dxa"/>
            <w:tcBorders>
              <w:bottom w:val="single" w:sz="12" w:space="0" w:color="auto"/>
            </w:tcBorders>
          </w:tcPr>
          <w:p w:rsidR="00226804" w:rsidRPr="00E056B6" w:rsidDel="00371A11" w:rsidRDefault="00C0468B">
            <w:pPr>
              <w:pStyle w:val="body"/>
              <w:rPr>
                <w:del w:id="17342" w:author="Sastry, Murali" w:date="2015-06-09T17:17:00Z"/>
              </w:rPr>
              <w:pPrChange w:id="17343" w:author="Sastry, Murali" w:date="2015-06-10T10:23:00Z">
                <w:pPr>
                  <w:pStyle w:val="tableheading"/>
                  <w:jc w:val="left"/>
                  <w:outlineLvl w:val="1"/>
                </w:pPr>
              </w:pPrChange>
            </w:pPr>
            <w:del w:id="17344" w:author="Sastry, Murali" w:date="2015-06-09T17:17:00Z">
              <w:r w:rsidRPr="00E056B6" w:rsidDel="00371A11">
                <w:delText>File</w:delText>
              </w:r>
              <w:bookmarkStart w:id="17345" w:name="_Toc421702960"/>
              <w:bookmarkStart w:id="17346" w:name="_Toc421706154"/>
              <w:bookmarkStart w:id="17347" w:name="_Toc422906134"/>
              <w:bookmarkStart w:id="17348" w:name="_Toc422936765"/>
              <w:bookmarkStart w:id="17349" w:name="_Toc422939827"/>
              <w:bookmarkStart w:id="17350" w:name="_Toc422931262"/>
              <w:bookmarkStart w:id="17351" w:name="_Toc494289394"/>
              <w:bookmarkStart w:id="17352" w:name="_Toc494292210"/>
              <w:bookmarkStart w:id="17353" w:name="_Toc494295024"/>
              <w:bookmarkEnd w:id="17345"/>
              <w:bookmarkEnd w:id="17346"/>
              <w:bookmarkEnd w:id="17347"/>
              <w:bookmarkEnd w:id="17348"/>
              <w:bookmarkEnd w:id="17349"/>
              <w:bookmarkEnd w:id="17350"/>
              <w:bookmarkEnd w:id="17351"/>
              <w:bookmarkEnd w:id="17352"/>
              <w:bookmarkEnd w:id="17353"/>
            </w:del>
          </w:p>
        </w:tc>
        <w:tc>
          <w:tcPr>
            <w:tcW w:w="6120" w:type="dxa"/>
            <w:tcBorders>
              <w:bottom w:val="single" w:sz="12" w:space="0" w:color="auto"/>
            </w:tcBorders>
          </w:tcPr>
          <w:p w:rsidR="00226804" w:rsidRPr="00E056B6" w:rsidDel="00371A11" w:rsidRDefault="00C0468B">
            <w:pPr>
              <w:pStyle w:val="body"/>
              <w:rPr>
                <w:del w:id="17354" w:author="Sastry, Murali" w:date="2015-06-09T17:17:00Z"/>
              </w:rPr>
              <w:pPrChange w:id="17355" w:author="Sastry, Murali" w:date="2015-06-10T10:23:00Z">
                <w:pPr>
                  <w:pStyle w:val="tableheading"/>
                  <w:jc w:val="left"/>
                  <w:outlineLvl w:val="1"/>
                </w:pPr>
              </w:pPrChange>
            </w:pPr>
            <w:del w:id="17356" w:author="Sastry, Murali" w:date="2015-06-09T17:17:00Z">
              <w:r w:rsidRPr="00E056B6" w:rsidDel="00371A11">
                <w:delText>Description</w:delText>
              </w:r>
              <w:bookmarkStart w:id="17357" w:name="_Toc421702961"/>
              <w:bookmarkStart w:id="17358" w:name="_Toc421706155"/>
              <w:bookmarkStart w:id="17359" w:name="_Toc422906135"/>
              <w:bookmarkStart w:id="17360" w:name="_Toc422936766"/>
              <w:bookmarkStart w:id="17361" w:name="_Toc422939828"/>
              <w:bookmarkStart w:id="17362" w:name="_Toc422931263"/>
              <w:bookmarkStart w:id="17363" w:name="_Toc494289395"/>
              <w:bookmarkStart w:id="17364" w:name="_Toc494292211"/>
              <w:bookmarkStart w:id="17365" w:name="_Toc494295025"/>
              <w:bookmarkEnd w:id="17357"/>
              <w:bookmarkEnd w:id="17358"/>
              <w:bookmarkEnd w:id="17359"/>
              <w:bookmarkEnd w:id="17360"/>
              <w:bookmarkEnd w:id="17361"/>
              <w:bookmarkEnd w:id="17362"/>
              <w:bookmarkEnd w:id="17363"/>
              <w:bookmarkEnd w:id="17364"/>
              <w:bookmarkEnd w:id="17365"/>
            </w:del>
          </w:p>
        </w:tc>
        <w:bookmarkStart w:id="17366" w:name="_Toc421702962"/>
        <w:bookmarkStart w:id="17367" w:name="_Toc421706156"/>
        <w:bookmarkStart w:id="17368" w:name="_Toc422906136"/>
        <w:bookmarkStart w:id="17369" w:name="_Toc422936767"/>
        <w:bookmarkStart w:id="17370" w:name="_Toc422939829"/>
        <w:bookmarkStart w:id="17371" w:name="_Toc422931264"/>
        <w:bookmarkStart w:id="17372" w:name="_Toc494289396"/>
        <w:bookmarkStart w:id="17373" w:name="_Toc494292212"/>
        <w:bookmarkStart w:id="17374" w:name="_Toc494295026"/>
        <w:bookmarkEnd w:id="17366"/>
        <w:bookmarkEnd w:id="17367"/>
        <w:bookmarkEnd w:id="17368"/>
        <w:bookmarkEnd w:id="17369"/>
        <w:bookmarkEnd w:id="17370"/>
        <w:bookmarkEnd w:id="17371"/>
        <w:bookmarkEnd w:id="17372"/>
        <w:bookmarkEnd w:id="17373"/>
        <w:bookmarkEnd w:id="17374"/>
      </w:tr>
      <w:tr w:rsidR="00226804" w:rsidRPr="00E056B6" w:rsidDel="00371A11" w:rsidTr="00AE2A7C">
        <w:trPr>
          <w:cantSplit/>
          <w:del w:id="17375" w:author="Sastry, Murali" w:date="2015-06-09T17:17:00Z"/>
        </w:trPr>
        <w:tc>
          <w:tcPr>
            <w:tcW w:w="2520" w:type="dxa"/>
            <w:tcBorders>
              <w:top w:val="nil"/>
              <w:bottom w:val="single" w:sz="6" w:space="0" w:color="auto"/>
            </w:tcBorders>
          </w:tcPr>
          <w:p w:rsidR="00226804" w:rsidRPr="00E056B6" w:rsidDel="00371A11" w:rsidRDefault="00C0468B">
            <w:pPr>
              <w:pStyle w:val="body"/>
              <w:rPr>
                <w:del w:id="17376" w:author="Sastry, Murali" w:date="2015-06-09T17:17:00Z"/>
              </w:rPr>
              <w:pPrChange w:id="17377" w:author="Sastry, Murali" w:date="2015-06-10T10:23:00Z">
                <w:pPr>
                  <w:pStyle w:val="tableentry"/>
                  <w:keepNext/>
                  <w:outlineLvl w:val="1"/>
                </w:pPr>
              </w:pPrChange>
            </w:pPr>
            <w:del w:id="17378" w:author="Sastry, Murali" w:date="2015-06-09T17:17:00Z">
              <w:r w:rsidRPr="00E056B6" w:rsidDel="00371A11">
                <w:delText>WMCQG2Installer.vdproj</w:delText>
              </w:r>
              <w:bookmarkStart w:id="17379" w:name="_Toc421702963"/>
              <w:bookmarkStart w:id="17380" w:name="_Toc421706157"/>
              <w:bookmarkStart w:id="17381" w:name="_Toc422906137"/>
              <w:bookmarkStart w:id="17382" w:name="_Toc422936768"/>
              <w:bookmarkStart w:id="17383" w:name="_Toc422939830"/>
              <w:bookmarkStart w:id="17384" w:name="_Toc422931265"/>
              <w:bookmarkStart w:id="17385" w:name="_Toc494289397"/>
              <w:bookmarkStart w:id="17386" w:name="_Toc494292213"/>
              <w:bookmarkStart w:id="17387" w:name="_Toc494295027"/>
              <w:bookmarkEnd w:id="17379"/>
              <w:bookmarkEnd w:id="17380"/>
              <w:bookmarkEnd w:id="17381"/>
              <w:bookmarkEnd w:id="17382"/>
              <w:bookmarkEnd w:id="17383"/>
              <w:bookmarkEnd w:id="17384"/>
              <w:bookmarkEnd w:id="17385"/>
              <w:bookmarkEnd w:id="17386"/>
              <w:bookmarkEnd w:id="17387"/>
            </w:del>
          </w:p>
        </w:tc>
        <w:tc>
          <w:tcPr>
            <w:tcW w:w="6120" w:type="dxa"/>
            <w:tcBorders>
              <w:top w:val="nil"/>
              <w:bottom w:val="single" w:sz="6" w:space="0" w:color="auto"/>
            </w:tcBorders>
          </w:tcPr>
          <w:p w:rsidR="00226804" w:rsidRPr="00E056B6" w:rsidDel="00371A11" w:rsidRDefault="00C0468B">
            <w:pPr>
              <w:pStyle w:val="body"/>
              <w:rPr>
                <w:del w:id="17388" w:author="Sastry, Murali" w:date="2015-06-09T17:17:00Z"/>
              </w:rPr>
              <w:pPrChange w:id="17389" w:author="Sastry, Murali" w:date="2015-06-10T10:23:00Z">
                <w:pPr>
                  <w:pStyle w:val="tableentry"/>
                  <w:keepNext/>
                  <w:outlineLvl w:val="1"/>
                </w:pPr>
              </w:pPrChange>
            </w:pPr>
            <w:del w:id="17390" w:author="Sastry, Murali" w:date="2015-06-09T17:17:00Z">
              <w:r w:rsidRPr="00E056B6" w:rsidDel="00371A11">
                <w:delText>Update version number</w:delText>
              </w:r>
              <w:bookmarkStart w:id="17391" w:name="_Toc421702964"/>
              <w:bookmarkStart w:id="17392" w:name="_Toc421706158"/>
              <w:bookmarkStart w:id="17393" w:name="_Toc422906138"/>
              <w:bookmarkStart w:id="17394" w:name="_Toc422936769"/>
              <w:bookmarkStart w:id="17395" w:name="_Toc422939831"/>
              <w:bookmarkStart w:id="17396" w:name="_Toc422931266"/>
              <w:bookmarkStart w:id="17397" w:name="_Toc494289398"/>
              <w:bookmarkStart w:id="17398" w:name="_Toc494292214"/>
              <w:bookmarkStart w:id="17399" w:name="_Toc494295028"/>
              <w:bookmarkEnd w:id="17391"/>
              <w:bookmarkEnd w:id="17392"/>
              <w:bookmarkEnd w:id="17393"/>
              <w:bookmarkEnd w:id="17394"/>
              <w:bookmarkEnd w:id="17395"/>
              <w:bookmarkEnd w:id="17396"/>
              <w:bookmarkEnd w:id="17397"/>
              <w:bookmarkEnd w:id="17398"/>
              <w:bookmarkEnd w:id="17399"/>
            </w:del>
          </w:p>
          <w:p w:rsidR="00226804" w:rsidRPr="00E056B6" w:rsidDel="00371A11" w:rsidRDefault="00C0468B">
            <w:pPr>
              <w:pStyle w:val="body"/>
              <w:rPr>
                <w:del w:id="17400" w:author="Sastry, Murali" w:date="2015-06-09T17:17:00Z"/>
              </w:rPr>
              <w:pPrChange w:id="17401" w:author="Sastry, Murali" w:date="2015-06-10T10:23:00Z">
                <w:pPr>
                  <w:pStyle w:val="tableentry"/>
                  <w:keepNext/>
                  <w:outlineLvl w:val="1"/>
                </w:pPr>
              </w:pPrChange>
            </w:pPr>
            <w:del w:id="17402" w:author="Sastry, Murali" w:date="2015-06-09T17:17:00Z">
              <w:r w:rsidRPr="00E056B6" w:rsidDel="00371A11">
                <w:delText>It will prompt you to update the Product Code, say YES</w:delText>
              </w:r>
              <w:bookmarkStart w:id="17403" w:name="_Toc421702965"/>
              <w:bookmarkStart w:id="17404" w:name="_Toc421706159"/>
              <w:bookmarkStart w:id="17405" w:name="_Toc422906139"/>
              <w:bookmarkStart w:id="17406" w:name="_Toc422936770"/>
              <w:bookmarkStart w:id="17407" w:name="_Toc422939832"/>
              <w:bookmarkStart w:id="17408" w:name="_Toc422931267"/>
              <w:bookmarkStart w:id="17409" w:name="_Toc494289399"/>
              <w:bookmarkStart w:id="17410" w:name="_Toc494292215"/>
              <w:bookmarkStart w:id="17411" w:name="_Toc494295029"/>
              <w:bookmarkEnd w:id="17403"/>
              <w:bookmarkEnd w:id="17404"/>
              <w:bookmarkEnd w:id="17405"/>
              <w:bookmarkEnd w:id="17406"/>
              <w:bookmarkEnd w:id="17407"/>
              <w:bookmarkEnd w:id="17408"/>
              <w:bookmarkEnd w:id="17409"/>
              <w:bookmarkEnd w:id="17410"/>
              <w:bookmarkEnd w:id="17411"/>
            </w:del>
          </w:p>
        </w:tc>
        <w:bookmarkStart w:id="17412" w:name="_Toc421702966"/>
        <w:bookmarkStart w:id="17413" w:name="_Toc421706160"/>
        <w:bookmarkStart w:id="17414" w:name="_Toc422906140"/>
        <w:bookmarkStart w:id="17415" w:name="_Toc422936771"/>
        <w:bookmarkStart w:id="17416" w:name="_Toc422939833"/>
        <w:bookmarkStart w:id="17417" w:name="_Toc422931268"/>
        <w:bookmarkStart w:id="17418" w:name="_Toc494289400"/>
        <w:bookmarkStart w:id="17419" w:name="_Toc494292216"/>
        <w:bookmarkStart w:id="17420" w:name="_Toc494295030"/>
        <w:bookmarkEnd w:id="17412"/>
        <w:bookmarkEnd w:id="17413"/>
        <w:bookmarkEnd w:id="17414"/>
        <w:bookmarkEnd w:id="17415"/>
        <w:bookmarkEnd w:id="17416"/>
        <w:bookmarkEnd w:id="17417"/>
        <w:bookmarkEnd w:id="17418"/>
        <w:bookmarkEnd w:id="17419"/>
        <w:bookmarkEnd w:id="17420"/>
      </w:tr>
      <w:tr w:rsidR="00226804" w:rsidRPr="00E056B6" w:rsidDel="00371A11" w:rsidTr="00AE2A7C">
        <w:trPr>
          <w:cantSplit/>
          <w:del w:id="17421" w:author="Sastry, Murali" w:date="2015-06-09T17:17:00Z"/>
        </w:trPr>
        <w:tc>
          <w:tcPr>
            <w:tcW w:w="2520" w:type="dxa"/>
            <w:tcBorders>
              <w:top w:val="single" w:sz="6" w:space="0" w:color="auto"/>
              <w:bottom w:val="single" w:sz="6" w:space="0" w:color="auto"/>
            </w:tcBorders>
          </w:tcPr>
          <w:p w:rsidR="00226804" w:rsidRPr="00E056B6" w:rsidDel="00371A11" w:rsidRDefault="00C0468B">
            <w:pPr>
              <w:pStyle w:val="body"/>
              <w:rPr>
                <w:del w:id="17422" w:author="Sastry, Murali" w:date="2015-06-09T17:17:00Z"/>
              </w:rPr>
              <w:pPrChange w:id="17423" w:author="Sastry, Murali" w:date="2015-06-10T10:23:00Z">
                <w:pPr>
                  <w:pStyle w:val="tableentry"/>
                  <w:keepNext/>
                  <w:outlineLvl w:val="1"/>
                </w:pPr>
              </w:pPrChange>
            </w:pPr>
            <w:del w:id="17424" w:author="Sastry, Murali" w:date="2015-06-09T17:17:00Z">
              <w:r w:rsidRPr="00E056B6" w:rsidDel="00371A11">
                <w:delText>WMCQG2.config</w:delText>
              </w:r>
              <w:bookmarkStart w:id="17425" w:name="_Toc421702967"/>
              <w:bookmarkStart w:id="17426" w:name="_Toc421706161"/>
              <w:bookmarkStart w:id="17427" w:name="_Toc422906141"/>
              <w:bookmarkStart w:id="17428" w:name="_Toc422936772"/>
              <w:bookmarkStart w:id="17429" w:name="_Toc422939834"/>
              <w:bookmarkStart w:id="17430" w:name="_Toc422931269"/>
              <w:bookmarkStart w:id="17431" w:name="_Toc494289401"/>
              <w:bookmarkStart w:id="17432" w:name="_Toc494292217"/>
              <w:bookmarkStart w:id="17433" w:name="_Toc494295031"/>
              <w:bookmarkEnd w:id="17425"/>
              <w:bookmarkEnd w:id="17426"/>
              <w:bookmarkEnd w:id="17427"/>
              <w:bookmarkEnd w:id="17428"/>
              <w:bookmarkEnd w:id="17429"/>
              <w:bookmarkEnd w:id="17430"/>
              <w:bookmarkEnd w:id="17431"/>
              <w:bookmarkEnd w:id="17432"/>
              <w:bookmarkEnd w:id="17433"/>
            </w:del>
          </w:p>
        </w:tc>
        <w:tc>
          <w:tcPr>
            <w:tcW w:w="6120" w:type="dxa"/>
            <w:tcBorders>
              <w:top w:val="single" w:sz="6" w:space="0" w:color="auto"/>
              <w:bottom w:val="single" w:sz="6" w:space="0" w:color="auto"/>
            </w:tcBorders>
          </w:tcPr>
          <w:p w:rsidR="00226804" w:rsidRPr="00E056B6" w:rsidDel="00371A11" w:rsidRDefault="00C0468B">
            <w:pPr>
              <w:pStyle w:val="body"/>
              <w:rPr>
                <w:del w:id="17434" w:author="Sastry, Murali" w:date="2015-06-09T17:17:00Z"/>
              </w:rPr>
              <w:pPrChange w:id="17435" w:author="Sastry, Murali" w:date="2015-06-10T10:23:00Z">
                <w:pPr>
                  <w:pStyle w:val="tableentry"/>
                  <w:keepNext/>
                  <w:outlineLvl w:val="1"/>
                </w:pPr>
              </w:pPrChange>
            </w:pPr>
            <w:del w:id="17436" w:author="Sastry, Murali" w:date="2015-06-09T17:17:00Z">
              <w:r w:rsidRPr="00E056B6" w:rsidDel="00371A11">
                <w:delText>Update revision_name</w:delText>
              </w:r>
              <w:bookmarkStart w:id="17437" w:name="_Toc421702968"/>
              <w:bookmarkStart w:id="17438" w:name="_Toc421706162"/>
              <w:bookmarkStart w:id="17439" w:name="_Toc422906142"/>
              <w:bookmarkStart w:id="17440" w:name="_Toc422936773"/>
              <w:bookmarkStart w:id="17441" w:name="_Toc422939835"/>
              <w:bookmarkStart w:id="17442" w:name="_Toc422931270"/>
              <w:bookmarkStart w:id="17443" w:name="_Toc494289402"/>
              <w:bookmarkStart w:id="17444" w:name="_Toc494292218"/>
              <w:bookmarkStart w:id="17445" w:name="_Toc494295032"/>
              <w:bookmarkEnd w:id="17437"/>
              <w:bookmarkEnd w:id="17438"/>
              <w:bookmarkEnd w:id="17439"/>
              <w:bookmarkEnd w:id="17440"/>
              <w:bookmarkEnd w:id="17441"/>
              <w:bookmarkEnd w:id="17442"/>
              <w:bookmarkEnd w:id="17443"/>
              <w:bookmarkEnd w:id="17444"/>
              <w:bookmarkEnd w:id="17445"/>
            </w:del>
          </w:p>
        </w:tc>
        <w:bookmarkStart w:id="17446" w:name="_Toc421702969"/>
        <w:bookmarkStart w:id="17447" w:name="_Toc421706163"/>
        <w:bookmarkStart w:id="17448" w:name="_Toc422906143"/>
        <w:bookmarkStart w:id="17449" w:name="_Toc422936774"/>
        <w:bookmarkStart w:id="17450" w:name="_Toc422939836"/>
        <w:bookmarkStart w:id="17451" w:name="_Toc422931271"/>
        <w:bookmarkStart w:id="17452" w:name="_Toc494289403"/>
        <w:bookmarkStart w:id="17453" w:name="_Toc494292219"/>
        <w:bookmarkStart w:id="17454" w:name="_Toc494295033"/>
        <w:bookmarkEnd w:id="17446"/>
        <w:bookmarkEnd w:id="17447"/>
        <w:bookmarkEnd w:id="17448"/>
        <w:bookmarkEnd w:id="17449"/>
        <w:bookmarkEnd w:id="17450"/>
        <w:bookmarkEnd w:id="17451"/>
        <w:bookmarkEnd w:id="17452"/>
        <w:bookmarkEnd w:id="17453"/>
        <w:bookmarkEnd w:id="17454"/>
      </w:tr>
      <w:tr w:rsidR="00226804" w:rsidRPr="00E056B6" w:rsidDel="00371A11" w:rsidTr="00AE2A7C">
        <w:trPr>
          <w:cantSplit/>
          <w:del w:id="17455" w:author="Sastry, Murali" w:date="2015-06-09T17:17:00Z"/>
        </w:trPr>
        <w:tc>
          <w:tcPr>
            <w:tcW w:w="2520" w:type="dxa"/>
            <w:tcBorders>
              <w:top w:val="single" w:sz="6" w:space="0" w:color="auto"/>
              <w:bottom w:val="single" w:sz="6" w:space="0" w:color="auto"/>
            </w:tcBorders>
          </w:tcPr>
          <w:p w:rsidR="00226804" w:rsidRPr="00E056B6" w:rsidDel="00371A11" w:rsidRDefault="00C0468B">
            <w:pPr>
              <w:pStyle w:val="body"/>
              <w:rPr>
                <w:del w:id="17456" w:author="Sastry, Murali" w:date="2015-06-09T17:17:00Z"/>
              </w:rPr>
              <w:pPrChange w:id="17457" w:author="Sastry, Murali" w:date="2015-06-10T10:23:00Z">
                <w:pPr>
                  <w:pStyle w:val="tableentry"/>
                  <w:keepNext/>
                  <w:outlineLvl w:val="1"/>
                </w:pPr>
              </w:pPrChange>
            </w:pPr>
            <w:del w:id="17458" w:author="Sastry, Murali" w:date="2015-06-09T17:17:00Z">
              <w:r w:rsidRPr="00E056B6" w:rsidDel="00371A11">
                <w:delText>Readme.rtf</w:delText>
              </w:r>
              <w:bookmarkStart w:id="17459" w:name="_Toc421702970"/>
              <w:bookmarkStart w:id="17460" w:name="_Toc421706164"/>
              <w:bookmarkStart w:id="17461" w:name="_Toc422906144"/>
              <w:bookmarkStart w:id="17462" w:name="_Toc422936775"/>
              <w:bookmarkStart w:id="17463" w:name="_Toc422939837"/>
              <w:bookmarkStart w:id="17464" w:name="_Toc422931272"/>
              <w:bookmarkStart w:id="17465" w:name="_Toc494289404"/>
              <w:bookmarkStart w:id="17466" w:name="_Toc494292220"/>
              <w:bookmarkStart w:id="17467" w:name="_Toc494295034"/>
              <w:bookmarkEnd w:id="17459"/>
              <w:bookmarkEnd w:id="17460"/>
              <w:bookmarkEnd w:id="17461"/>
              <w:bookmarkEnd w:id="17462"/>
              <w:bookmarkEnd w:id="17463"/>
              <w:bookmarkEnd w:id="17464"/>
              <w:bookmarkEnd w:id="17465"/>
              <w:bookmarkEnd w:id="17466"/>
              <w:bookmarkEnd w:id="17467"/>
            </w:del>
          </w:p>
        </w:tc>
        <w:tc>
          <w:tcPr>
            <w:tcW w:w="6120" w:type="dxa"/>
            <w:tcBorders>
              <w:top w:val="single" w:sz="6" w:space="0" w:color="auto"/>
              <w:bottom w:val="single" w:sz="6" w:space="0" w:color="auto"/>
            </w:tcBorders>
          </w:tcPr>
          <w:p w:rsidR="00226804" w:rsidRPr="00E056B6" w:rsidDel="00371A11" w:rsidRDefault="00C0468B">
            <w:pPr>
              <w:pStyle w:val="body"/>
              <w:rPr>
                <w:del w:id="17468" w:author="Sastry, Murali" w:date="2015-06-09T17:17:00Z"/>
              </w:rPr>
              <w:pPrChange w:id="17469" w:author="Sastry, Murali" w:date="2015-06-10T10:23:00Z">
                <w:pPr>
                  <w:pStyle w:val="tableentry"/>
                  <w:keepNext/>
                  <w:outlineLvl w:val="1"/>
                </w:pPr>
              </w:pPrChange>
            </w:pPr>
            <w:del w:id="17470" w:author="Sastry, Murali" w:date="2015-06-09T17:17:00Z">
              <w:r w:rsidRPr="00E056B6" w:rsidDel="00371A11">
                <w:delText>Version at top</w:delText>
              </w:r>
              <w:bookmarkStart w:id="17471" w:name="_Toc421702971"/>
              <w:bookmarkStart w:id="17472" w:name="_Toc421706165"/>
              <w:bookmarkStart w:id="17473" w:name="_Toc422906145"/>
              <w:bookmarkStart w:id="17474" w:name="_Toc422936776"/>
              <w:bookmarkStart w:id="17475" w:name="_Toc422939838"/>
              <w:bookmarkStart w:id="17476" w:name="_Toc422931273"/>
              <w:bookmarkStart w:id="17477" w:name="_Toc494289405"/>
              <w:bookmarkStart w:id="17478" w:name="_Toc494292221"/>
              <w:bookmarkStart w:id="17479" w:name="_Toc494295035"/>
              <w:bookmarkEnd w:id="17471"/>
              <w:bookmarkEnd w:id="17472"/>
              <w:bookmarkEnd w:id="17473"/>
              <w:bookmarkEnd w:id="17474"/>
              <w:bookmarkEnd w:id="17475"/>
              <w:bookmarkEnd w:id="17476"/>
              <w:bookmarkEnd w:id="17477"/>
              <w:bookmarkEnd w:id="17478"/>
              <w:bookmarkEnd w:id="17479"/>
            </w:del>
          </w:p>
          <w:p w:rsidR="00226804" w:rsidRPr="00E056B6" w:rsidDel="00371A11" w:rsidRDefault="00C0468B">
            <w:pPr>
              <w:pStyle w:val="body"/>
              <w:rPr>
                <w:del w:id="17480" w:author="Sastry, Murali" w:date="2015-06-09T17:17:00Z"/>
              </w:rPr>
              <w:pPrChange w:id="17481" w:author="Sastry, Murali" w:date="2015-06-10T10:23:00Z">
                <w:pPr>
                  <w:pStyle w:val="tableentry"/>
                  <w:keepNext/>
                  <w:outlineLvl w:val="1"/>
                </w:pPr>
              </w:pPrChange>
            </w:pPr>
            <w:del w:id="17482" w:author="Sastry, Murali" w:date="2015-06-09T17:17:00Z">
              <w:r w:rsidRPr="00E056B6" w:rsidDel="00371A11">
                <w:delText>Date at top</w:delText>
              </w:r>
              <w:bookmarkStart w:id="17483" w:name="_Toc421702972"/>
              <w:bookmarkStart w:id="17484" w:name="_Toc421706166"/>
              <w:bookmarkStart w:id="17485" w:name="_Toc422906146"/>
              <w:bookmarkStart w:id="17486" w:name="_Toc422936777"/>
              <w:bookmarkStart w:id="17487" w:name="_Toc422939839"/>
              <w:bookmarkStart w:id="17488" w:name="_Toc422931274"/>
              <w:bookmarkStart w:id="17489" w:name="_Toc494289406"/>
              <w:bookmarkStart w:id="17490" w:name="_Toc494292222"/>
              <w:bookmarkStart w:id="17491" w:name="_Toc494295036"/>
              <w:bookmarkEnd w:id="17483"/>
              <w:bookmarkEnd w:id="17484"/>
              <w:bookmarkEnd w:id="17485"/>
              <w:bookmarkEnd w:id="17486"/>
              <w:bookmarkEnd w:id="17487"/>
              <w:bookmarkEnd w:id="17488"/>
              <w:bookmarkEnd w:id="17489"/>
              <w:bookmarkEnd w:id="17490"/>
              <w:bookmarkEnd w:id="17491"/>
            </w:del>
          </w:p>
          <w:p w:rsidR="00226804" w:rsidRPr="00E056B6" w:rsidDel="00371A11" w:rsidRDefault="00C0468B">
            <w:pPr>
              <w:pStyle w:val="body"/>
              <w:rPr>
                <w:del w:id="17492" w:author="Sastry, Murali" w:date="2015-06-09T17:17:00Z"/>
              </w:rPr>
              <w:pPrChange w:id="17493" w:author="Sastry, Murali" w:date="2015-06-10T10:23:00Z">
                <w:pPr>
                  <w:pStyle w:val="tableentry"/>
                  <w:keepNext/>
                  <w:outlineLvl w:val="1"/>
                </w:pPr>
              </w:pPrChange>
            </w:pPr>
            <w:del w:id="17494" w:author="Sastry, Murali" w:date="2015-06-09T17:17:00Z">
              <w:r w:rsidRPr="00E056B6" w:rsidDel="00371A11">
                <w:delText>Add any installation notes</w:delText>
              </w:r>
              <w:bookmarkStart w:id="17495" w:name="_Toc421702973"/>
              <w:bookmarkStart w:id="17496" w:name="_Toc421706167"/>
              <w:bookmarkStart w:id="17497" w:name="_Toc422906147"/>
              <w:bookmarkStart w:id="17498" w:name="_Toc422936778"/>
              <w:bookmarkStart w:id="17499" w:name="_Toc422939840"/>
              <w:bookmarkStart w:id="17500" w:name="_Toc422931275"/>
              <w:bookmarkStart w:id="17501" w:name="_Toc494289407"/>
              <w:bookmarkStart w:id="17502" w:name="_Toc494292223"/>
              <w:bookmarkStart w:id="17503" w:name="_Toc494295037"/>
              <w:bookmarkEnd w:id="17495"/>
              <w:bookmarkEnd w:id="17496"/>
              <w:bookmarkEnd w:id="17497"/>
              <w:bookmarkEnd w:id="17498"/>
              <w:bookmarkEnd w:id="17499"/>
              <w:bookmarkEnd w:id="17500"/>
              <w:bookmarkEnd w:id="17501"/>
              <w:bookmarkEnd w:id="17502"/>
              <w:bookmarkEnd w:id="17503"/>
            </w:del>
          </w:p>
          <w:p w:rsidR="00226804" w:rsidRPr="00E056B6" w:rsidDel="00371A11" w:rsidRDefault="00C0468B">
            <w:pPr>
              <w:pStyle w:val="body"/>
              <w:rPr>
                <w:del w:id="17504" w:author="Sastry, Murali" w:date="2015-06-09T17:17:00Z"/>
              </w:rPr>
              <w:pPrChange w:id="17505" w:author="Sastry, Murali" w:date="2015-06-10T10:23:00Z">
                <w:pPr>
                  <w:pStyle w:val="tableentry"/>
                  <w:keepNext/>
                  <w:outlineLvl w:val="1"/>
                </w:pPr>
              </w:pPrChange>
            </w:pPr>
            <w:del w:id="17506" w:author="Sastry, Murali" w:date="2015-06-09T17:17:00Z">
              <w:r w:rsidRPr="00E056B6" w:rsidDel="00371A11">
                <w:delText>Change “This” release section to “</w:delText>
              </w:r>
              <w:r w:rsidRPr="00E056B6" w:rsidDel="00371A11">
                <w:rPr>
                  <w:iCs/>
                </w:rPr>
                <w:delText>Prior”</w:delText>
              </w:r>
              <w:r w:rsidRPr="00E056B6" w:rsidDel="00371A11">
                <w:delText xml:space="preserve"> Release</w:delText>
              </w:r>
              <w:bookmarkStart w:id="17507" w:name="_Toc421702974"/>
              <w:bookmarkStart w:id="17508" w:name="_Toc421706168"/>
              <w:bookmarkStart w:id="17509" w:name="_Toc422906148"/>
              <w:bookmarkStart w:id="17510" w:name="_Toc422936779"/>
              <w:bookmarkStart w:id="17511" w:name="_Toc422939841"/>
              <w:bookmarkStart w:id="17512" w:name="_Toc422931276"/>
              <w:bookmarkStart w:id="17513" w:name="_Toc494289408"/>
              <w:bookmarkStart w:id="17514" w:name="_Toc494292224"/>
              <w:bookmarkStart w:id="17515" w:name="_Toc494295038"/>
              <w:bookmarkEnd w:id="17507"/>
              <w:bookmarkEnd w:id="17508"/>
              <w:bookmarkEnd w:id="17509"/>
              <w:bookmarkEnd w:id="17510"/>
              <w:bookmarkEnd w:id="17511"/>
              <w:bookmarkEnd w:id="17512"/>
              <w:bookmarkEnd w:id="17513"/>
              <w:bookmarkEnd w:id="17514"/>
              <w:bookmarkEnd w:id="17515"/>
            </w:del>
          </w:p>
          <w:p w:rsidR="00226804" w:rsidRPr="00E056B6" w:rsidDel="00371A11" w:rsidRDefault="00C0468B">
            <w:pPr>
              <w:pStyle w:val="body"/>
              <w:rPr>
                <w:del w:id="17516" w:author="Sastry, Murali" w:date="2015-06-09T17:17:00Z"/>
              </w:rPr>
              <w:pPrChange w:id="17517" w:author="Sastry, Murali" w:date="2015-06-10T10:23:00Z">
                <w:pPr>
                  <w:pStyle w:val="tableentry"/>
                  <w:keepNext/>
                  <w:outlineLvl w:val="1"/>
                </w:pPr>
              </w:pPrChange>
            </w:pPr>
            <w:del w:id="17518" w:author="Sastry, Murali" w:date="2015-06-09T17:17:00Z">
              <w:r w:rsidRPr="00E056B6" w:rsidDel="00371A11">
                <w:delText>Add the new “This”</w:delText>
              </w:r>
              <w:r w:rsidRPr="00E056B6" w:rsidDel="00371A11">
                <w:rPr>
                  <w:iCs/>
                </w:rPr>
                <w:delText xml:space="preserve"> Release</w:delText>
              </w:r>
              <w:r w:rsidRPr="00E056B6" w:rsidDel="00371A11">
                <w:delText xml:space="preserve"> section</w:delText>
              </w:r>
              <w:bookmarkStart w:id="17519" w:name="_Toc421702975"/>
              <w:bookmarkStart w:id="17520" w:name="_Toc421706169"/>
              <w:bookmarkStart w:id="17521" w:name="_Toc422906149"/>
              <w:bookmarkStart w:id="17522" w:name="_Toc422936780"/>
              <w:bookmarkStart w:id="17523" w:name="_Toc422939842"/>
              <w:bookmarkStart w:id="17524" w:name="_Toc422931277"/>
              <w:bookmarkStart w:id="17525" w:name="_Toc494289409"/>
              <w:bookmarkStart w:id="17526" w:name="_Toc494292225"/>
              <w:bookmarkStart w:id="17527" w:name="_Toc494295039"/>
              <w:bookmarkEnd w:id="17519"/>
              <w:bookmarkEnd w:id="17520"/>
              <w:bookmarkEnd w:id="17521"/>
              <w:bookmarkEnd w:id="17522"/>
              <w:bookmarkEnd w:id="17523"/>
              <w:bookmarkEnd w:id="17524"/>
              <w:bookmarkEnd w:id="17525"/>
              <w:bookmarkEnd w:id="17526"/>
              <w:bookmarkEnd w:id="17527"/>
            </w:del>
          </w:p>
          <w:p w:rsidR="00226804" w:rsidRPr="00E056B6" w:rsidDel="00371A11" w:rsidRDefault="00C0468B">
            <w:pPr>
              <w:pStyle w:val="body"/>
              <w:rPr>
                <w:del w:id="17528" w:author="Sastry, Murali" w:date="2015-06-09T17:17:00Z"/>
              </w:rPr>
              <w:pPrChange w:id="17529" w:author="Sastry, Murali" w:date="2015-06-10T10:23:00Z">
                <w:pPr>
                  <w:pStyle w:val="tableentry"/>
                  <w:keepNext/>
                  <w:outlineLvl w:val="1"/>
                </w:pPr>
              </w:pPrChange>
            </w:pPr>
            <w:del w:id="17530" w:author="Sastry, Murali" w:date="2015-06-09T17:17:00Z">
              <w:r w:rsidRPr="00E056B6" w:rsidDel="00371A11">
                <w:delText>Add any known issues</w:delText>
              </w:r>
              <w:bookmarkStart w:id="17531" w:name="_Toc421702976"/>
              <w:bookmarkStart w:id="17532" w:name="_Toc421706170"/>
              <w:bookmarkStart w:id="17533" w:name="_Toc422906150"/>
              <w:bookmarkStart w:id="17534" w:name="_Toc422936781"/>
              <w:bookmarkStart w:id="17535" w:name="_Toc422939843"/>
              <w:bookmarkStart w:id="17536" w:name="_Toc422931278"/>
              <w:bookmarkStart w:id="17537" w:name="_Toc494289410"/>
              <w:bookmarkStart w:id="17538" w:name="_Toc494292226"/>
              <w:bookmarkStart w:id="17539" w:name="_Toc494295040"/>
              <w:bookmarkEnd w:id="17531"/>
              <w:bookmarkEnd w:id="17532"/>
              <w:bookmarkEnd w:id="17533"/>
              <w:bookmarkEnd w:id="17534"/>
              <w:bookmarkEnd w:id="17535"/>
              <w:bookmarkEnd w:id="17536"/>
              <w:bookmarkEnd w:id="17537"/>
              <w:bookmarkEnd w:id="17538"/>
              <w:bookmarkEnd w:id="17539"/>
            </w:del>
          </w:p>
        </w:tc>
        <w:bookmarkStart w:id="17540" w:name="_Toc421702977"/>
        <w:bookmarkStart w:id="17541" w:name="_Toc421706171"/>
        <w:bookmarkStart w:id="17542" w:name="_Toc422906151"/>
        <w:bookmarkStart w:id="17543" w:name="_Toc422936782"/>
        <w:bookmarkStart w:id="17544" w:name="_Toc422939844"/>
        <w:bookmarkStart w:id="17545" w:name="_Toc422931279"/>
        <w:bookmarkStart w:id="17546" w:name="_Toc494289411"/>
        <w:bookmarkStart w:id="17547" w:name="_Toc494292227"/>
        <w:bookmarkStart w:id="17548" w:name="_Toc494295041"/>
        <w:bookmarkEnd w:id="17540"/>
        <w:bookmarkEnd w:id="17541"/>
        <w:bookmarkEnd w:id="17542"/>
        <w:bookmarkEnd w:id="17543"/>
        <w:bookmarkEnd w:id="17544"/>
        <w:bookmarkEnd w:id="17545"/>
        <w:bookmarkEnd w:id="17546"/>
        <w:bookmarkEnd w:id="17547"/>
        <w:bookmarkEnd w:id="17548"/>
      </w:tr>
      <w:tr w:rsidR="00226804" w:rsidRPr="00E056B6" w:rsidDel="00371A11" w:rsidTr="00AE2A7C">
        <w:trPr>
          <w:cantSplit/>
          <w:del w:id="17549" w:author="Sastry, Murali" w:date="2015-06-09T17:17:00Z"/>
        </w:trPr>
        <w:tc>
          <w:tcPr>
            <w:tcW w:w="2520" w:type="dxa"/>
            <w:tcBorders>
              <w:top w:val="single" w:sz="6" w:space="0" w:color="auto"/>
              <w:bottom w:val="single" w:sz="6" w:space="0" w:color="auto"/>
            </w:tcBorders>
          </w:tcPr>
          <w:p w:rsidR="00226804" w:rsidRPr="00E056B6" w:rsidDel="00371A11" w:rsidRDefault="00C0468B">
            <w:pPr>
              <w:pStyle w:val="body"/>
              <w:rPr>
                <w:del w:id="17550" w:author="Sastry, Murali" w:date="2015-06-09T17:17:00Z"/>
              </w:rPr>
              <w:pPrChange w:id="17551" w:author="Sastry, Murali" w:date="2015-06-10T10:23:00Z">
                <w:pPr>
                  <w:pStyle w:val="tableentry"/>
                  <w:keepNext/>
                  <w:outlineLvl w:val="1"/>
                </w:pPr>
              </w:pPrChange>
            </w:pPr>
            <w:del w:id="17552" w:author="Sastry, Murali" w:date="2015-06-09T17:17:00Z">
              <w:r w:rsidRPr="00E056B6" w:rsidDel="00371A11">
                <w:delText>WMCQG2.rc</w:delText>
              </w:r>
              <w:bookmarkStart w:id="17553" w:name="_Toc421702978"/>
              <w:bookmarkStart w:id="17554" w:name="_Toc421706172"/>
              <w:bookmarkStart w:id="17555" w:name="_Toc422906152"/>
              <w:bookmarkStart w:id="17556" w:name="_Toc422936783"/>
              <w:bookmarkStart w:id="17557" w:name="_Toc422939845"/>
              <w:bookmarkStart w:id="17558" w:name="_Toc422931280"/>
              <w:bookmarkStart w:id="17559" w:name="_Toc494289412"/>
              <w:bookmarkStart w:id="17560" w:name="_Toc494292228"/>
              <w:bookmarkStart w:id="17561" w:name="_Toc494295042"/>
              <w:bookmarkEnd w:id="17553"/>
              <w:bookmarkEnd w:id="17554"/>
              <w:bookmarkEnd w:id="17555"/>
              <w:bookmarkEnd w:id="17556"/>
              <w:bookmarkEnd w:id="17557"/>
              <w:bookmarkEnd w:id="17558"/>
              <w:bookmarkEnd w:id="17559"/>
              <w:bookmarkEnd w:id="17560"/>
              <w:bookmarkEnd w:id="17561"/>
            </w:del>
          </w:p>
        </w:tc>
        <w:tc>
          <w:tcPr>
            <w:tcW w:w="6120" w:type="dxa"/>
            <w:tcBorders>
              <w:top w:val="single" w:sz="6" w:space="0" w:color="auto"/>
              <w:bottom w:val="single" w:sz="6" w:space="0" w:color="auto"/>
            </w:tcBorders>
          </w:tcPr>
          <w:p w:rsidR="00226804" w:rsidRPr="00E056B6" w:rsidDel="00371A11" w:rsidRDefault="00C0468B">
            <w:pPr>
              <w:pStyle w:val="body"/>
              <w:rPr>
                <w:del w:id="17562" w:author="Sastry, Murali" w:date="2015-06-09T17:17:00Z"/>
              </w:rPr>
              <w:pPrChange w:id="17563" w:author="Sastry, Murali" w:date="2015-06-10T10:23:00Z">
                <w:pPr>
                  <w:pStyle w:val="tableentry"/>
                  <w:keepNext/>
                  <w:outlineLvl w:val="1"/>
                </w:pPr>
              </w:pPrChange>
            </w:pPr>
            <w:del w:id="17564" w:author="Sastry, Murali" w:date="2015-06-09T17:17:00Z">
              <w:r w:rsidRPr="00E056B6" w:rsidDel="00371A11">
                <w:delText>Update to match the version number of this release</w:delText>
              </w:r>
              <w:bookmarkStart w:id="17565" w:name="_Toc421702979"/>
              <w:bookmarkStart w:id="17566" w:name="_Toc421706173"/>
              <w:bookmarkStart w:id="17567" w:name="_Toc422906153"/>
              <w:bookmarkStart w:id="17568" w:name="_Toc422936784"/>
              <w:bookmarkStart w:id="17569" w:name="_Toc422939846"/>
              <w:bookmarkStart w:id="17570" w:name="_Toc422931281"/>
              <w:bookmarkStart w:id="17571" w:name="_Toc494289413"/>
              <w:bookmarkStart w:id="17572" w:name="_Toc494292229"/>
              <w:bookmarkStart w:id="17573" w:name="_Toc494295043"/>
              <w:bookmarkEnd w:id="17565"/>
              <w:bookmarkEnd w:id="17566"/>
              <w:bookmarkEnd w:id="17567"/>
              <w:bookmarkEnd w:id="17568"/>
              <w:bookmarkEnd w:id="17569"/>
              <w:bookmarkEnd w:id="17570"/>
              <w:bookmarkEnd w:id="17571"/>
              <w:bookmarkEnd w:id="17572"/>
              <w:bookmarkEnd w:id="17573"/>
            </w:del>
          </w:p>
          <w:p w:rsidR="00226804" w:rsidRPr="00E056B6" w:rsidDel="00371A11" w:rsidRDefault="00C0468B">
            <w:pPr>
              <w:pStyle w:val="body"/>
              <w:rPr>
                <w:del w:id="17574" w:author="Sastry, Murali" w:date="2015-06-09T17:17:00Z"/>
              </w:rPr>
              <w:pPrChange w:id="17575" w:author="Sastry, Murali" w:date="2015-06-10T10:23:00Z">
                <w:pPr>
                  <w:pStyle w:val="tableentry"/>
                  <w:keepNext/>
                  <w:outlineLvl w:val="1"/>
                </w:pPr>
              </w:pPrChange>
            </w:pPr>
            <w:del w:id="17576" w:author="Sastry, Murali" w:date="2015-06-09T17:17:00Z">
              <w:r w:rsidRPr="00E056B6" w:rsidDel="00371A11">
                <w:delText>If rebuilding, bump the fourth digit</w:delText>
              </w:r>
              <w:bookmarkStart w:id="17577" w:name="_Toc421702980"/>
              <w:bookmarkStart w:id="17578" w:name="_Toc421706174"/>
              <w:bookmarkStart w:id="17579" w:name="_Toc422906154"/>
              <w:bookmarkStart w:id="17580" w:name="_Toc422936785"/>
              <w:bookmarkStart w:id="17581" w:name="_Toc422939847"/>
              <w:bookmarkStart w:id="17582" w:name="_Toc422931282"/>
              <w:bookmarkStart w:id="17583" w:name="_Toc494289414"/>
              <w:bookmarkStart w:id="17584" w:name="_Toc494292230"/>
              <w:bookmarkStart w:id="17585" w:name="_Toc494295044"/>
              <w:bookmarkEnd w:id="17577"/>
              <w:bookmarkEnd w:id="17578"/>
              <w:bookmarkEnd w:id="17579"/>
              <w:bookmarkEnd w:id="17580"/>
              <w:bookmarkEnd w:id="17581"/>
              <w:bookmarkEnd w:id="17582"/>
              <w:bookmarkEnd w:id="17583"/>
              <w:bookmarkEnd w:id="17584"/>
              <w:bookmarkEnd w:id="17585"/>
            </w:del>
          </w:p>
        </w:tc>
        <w:bookmarkStart w:id="17586" w:name="_Toc421702981"/>
        <w:bookmarkStart w:id="17587" w:name="_Toc421706175"/>
        <w:bookmarkStart w:id="17588" w:name="_Toc422906155"/>
        <w:bookmarkStart w:id="17589" w:name="_Toc422936786"/>
        <w:bookmarkStart w:id="17590" w:name="_Toc422939848"/>
        <w:bookmarkStart w:id="17591" w:name="_Toc422931283"/>
        <w:bookmarkStart w:id="17592" w:name="_Toc494289415"/>
        <w:bookmarkStart w:id="17593" w:name="_Toc494292231"/>
        <w:bookmarkStart w:id="17594" w:name="_Toc494295045"/>
        <w:bookmarkEnd w:id="17586"/>
        <w:bookmarkEnd w:id="17587"/>
        <w:bookmarkEnd w:id="17588"/>
        <w:bookmarkEnd w:id="17589"/>
        <w:bookmarkEnd w:id="17590"/>
        <w:bookmarkEnd w:id="17591"/>
        <w:bookmarkEnd w:id="17592"/>
        <w:bookmarkEnd w:id="17593"/>
        <w:bookmarkEnd w:id="17594"/>
      </w:tr>
    </w:tbl>
    <w:p w:rsidR="00226804" w:rsidRPr="00E056B6" w:rsidDel="00371A11" w:rsidRDefault="00226804">
      <w:pPr>
        <w:pStyle w:val="body"/>
        <w:rPr>
          <w:del w:id="17595" w:author="Sastry, Murali" w:date="2015-06-09T17:17:00Z"/>
        </w:rPr>
        <w:pPrChange w:id="17596" w:author="Sastry, Murali" w:date="2015-06-10T10:23:00Z">
          <w:pPr>
            <w:pStyle w:val="tablecode"/>
          </w:pPr>
        </w:pPrChange>
      </w:pPr>
      <w:bookmarkStart w:id="17597" w:name="_Toc421702982"/>
      <w:bookmarkStart w:id="17598" w:name="_Toc421706176"/>
      <w:bookmarkStart w:id="17599" w:name="_Toc422906156"/>
      <w:bookmarkStart w:id="17600" w:name="_Toc422936787"/>
      <w:bookmarkStart w:id="17601" w:name="_Toc422939849"/>
      <w:bookmarkStart w:id="17602" w:name="_Toc422931284"/>
      <w:bookmarkStart w:id="17603" w:name="_Toc494289416"/>
      <w:bookmarkStart w:id="17604" w:name="_Toc494292232"/>
      <w:bookmarkStart w:id="17605" w:name="_Toc494295046"/>
      <w:bookmarkEnd w:id="17597"/>
      <w:bookmarkEnd w:id="17598"/>
      <w:bookmarkEnd w:id="17599"/>
      <w:bookmarkEnd w:id="17600"/>
      <w:bookmarkEnd w:id="17601"/>
      <w:bookmarkEnd w:id="17602"/>
      <w:bookmarkEnd w:id="17603"/>
      <w:bookmarkEnd w:id="17604"/>
      <w:bookmarkEnd w:id="17605"/>
    </w:p>
    <w:p w:rsidR="00226804" w:rsidRPr="00E056B6" w:rsidDel="00371A11" w:rsidRDefault="00C0468B">
      <w:pPr>
        <w:pStyle w:val="body"/>
        <w:rPr>
          <w:del w:id="17606" w:author="Sastry, Murali" w:date="2015-06-09T17:17:00Z"/>
        </w:rPr>
        <w:pPrChange w:id="17607" w:author="Sastry, Murali" w:date="2015-06-10T10:23:00Z">
          <w:pPr>
            <w:pStyle w:val="Heading2"/>
          </w:pPr>
        </w:pPrChange>
      </w:pPr>
      <w:bookmarkStart w:id="17608" w:name="_Toc234138300"/>
      <w:del w:id="17609" w:author="Sastry, Murali" w:date="2015-06-09T17:17:00Z">
        <w:r w:rsidRPr="00E056B6" w:rsidDel="00371A11">
          <w:delText>Build GOBI2000_WMC</w:delText>
        </w:r>
        <w:bookmarkStart w:id="17610" w:name="_Toc421702983"/>
        <w:bookmarkStart w:id="17611" w:name="_Toc421706177"/>
        <w:bookmarkStart w:id="17612" w:name="_Toc422906157"/>
        <w:bookmarkStart w:id="17613" w:name="_Toc422936788"/>
        <w:bookmarkStart w:id="17614" w:name="_Toc422939850"/>
        <w:bookmarkStart w:id="17615" w:name="_Toc422931285"/>
        <w:bookmarkStart w:id="17616" w:name="_Toc494289417"/>
        <w:bookmarkStart w:id="17617" w:name="_Toc494292233"/>
        <w:bookmarkStart w:id="17618" w:name="_Toc494295047"/>
        <w:bookmarkEnd w:id="17608"/>
        <w:bookmarkEnd w:id="17610"/>
        <w:bookmarkEnd w:id="17611"/>
        <w:bookmarkEnd w:id="17612"/>
        <w:bookmarkEnd w:id="17613"/>
        <w:bookmarkEnd w:id="17614"/>
        <w:bookmarkEnd w:id="17615"/>
        <w:bookmarkEnd w:id="17616"/>
        <w:bookmarkEnd w:id="17617"/>
        <w:bookmarkEnd w:id="17618"/>
      </w:del>
    </w:p>
    <w:p w:rsidR="00226804" w:rsidRPr="00E056B6" w:rsidDel="00371A11" w:rsidRDefault="00C0468B">
      <w:pPr>
        <w:pStyle w:val="body"/>
        <w:rPr>
          <w:del w:id="17619" w:author="Sastry, Murali" w:date="2015-06-09T17:17:00Z"/>
        </w:rPr>
      </w:pPr>
      <w:del w:id="17620" w:author="Sastry, Murali" w:date="2015-06-09T17:17:00Z">
        <w:r w:rsidRPr="00E056B6" w:rsidDel="00371A11">
          <w:delText>From command prompt:</w:delText>
        </w:r>
        <w:bookmarkStart w:id="17621" w:name="_Toc421702984"/>
        <w:bookmarkStart w:id="17622" w:name="_Toc421706178"/>
        <w:bookmarkStart w:id="17623" w:name="_Toc422906158"/>
        <w:bookmarkStart w:id="17624" w:name="_Toc422936789"/>
        <w:bookmarkStart w:id="17625" w:name="_Toc422939851"/>
        <w:bookmarkStart w:id="17626" w:name="_Toc422931286"/>
        <w:bookmarkStart w:id="17627" w:name="_Toc494289418"/>
        <w:bookmarkStart w:id="17628" w:name="_Toc494292234"/>
        <w:bookmarkStart w:id="17629" w:name="_Toc494295048"/>
        <w:bookmarkEnd w:id="17621"/>
        <w:bookmarkEnd w:id="17622"/>
        <w:bookmarkEnd w:id="17623"/>
        <w:bookmarkEnd w:id="17624"/>
        <w:bookmarkEnd w:id="17625"/>
        <w:bookmarkEnd w:id="17626"/>
        <w:bookmarkEnd w:id="17627"/>
        <w:bookmarkEnd w:id="17628"/>
        <w:bookmarkEnd w:id="17629"/>
      </w:del>
    </w:p>
    <w:p w:rsidR="00D7739E" w:rsidRPr="00E056B6" w:rsidDel="00371A11" w:rsidRDefault="00C0468B">
      <w:pPr>
        <w:pStyle w:val="body"/>
        <w:rPr>
          <w:del w:id="17630" w:author="Sastry, Murali" w:date="2015-06-09T17:17:00Z"/>
          <w:rFonts w:ascii="Courier" w:hAnsi="Courier" w:cs="Tahoma"/>
          <w:sz w:val="20"/>
        </w:rPr>
      </w:pPr>
      <w:del w:id="17631" w:author="Sastry, Murali" w:date="2015-06-09T17:17:00Z">
        <w:r w:rsidRPr="00E056B6" w:rsidDel="00371A11">
          <w:rPr>
            <w:rFonts w:ascii="Courier" w:hAnsi="Courier" w:cs="Tahoma"/>
            <w:sz w:val="20"/>
          </w:rPr>
          <w:delText>C:\P4\U2\2000\Installers\WMCQG2Installer&gt;Perl buildQMCQG2.pl</w:delText>
        </w:r>
        <w:bookmarkStart w:id="17632" w:name="_Toc421702985"/>
        <w:bookmarkStart w:id="17633" w:name="_Toc421706179"/>
        <w:bookmarkStart w:id="17634" w:name="_Toc422906159"/>
        <w:bookmarkStart w:id="17635" w:name="_Toc422936790"/>
        <w:bookmarkStart w:id="17636" w:name="_Toc422939852"/>
        <w:bookmarkStart w:id="17637" w:name="_Toc422931287"/>
        <w:bookmarkStart w:id="17638" w:name="_Toc494289419"/>
        <w:bookmarkStart w:id="17639" w:name="_Toc494292235"/>
        <w:bookmarkStart w:id="17640" w:name="_Toc494295049"/>
        <w:bookmarkEnd w:id="17632"/>
        <w:bookmarkEnd w:id="17633"/>
        <w:bookmarkEnd w:id="17634"/>
        <w:bookmarkEnd w:id="17635"/>
        <w:bookmarkEnd w:id="17636"/>
        <w:bookmarkEnd w:id="17637"/>
        <w:bookmarkEnd w:id="17638"/>
        <w:bookmarkEnd w:id="17639"/>
        <w:bookmarkEnd w:id="17640"/>
      </w:del>
    </w:p>
    <w:p w:rsidR="000E59B7" w:rsidRPr="00E056B6" w:rsidDel="00371A11" w:rsidRDefault="00C0468B">
      <w:pPr>
        <w:pStyle w:val="body"/>
        <w:rPr>
          <w:del w:id="17641" w:author="Sastry, Murali" w:date="2015-06-09T17:17:00Z"/>
        </w:rPr>
        <w:pPrChange w:id="17642" w:author="Sastry, Murali" w:date="2015-06-10T10:23:00Z">
          <w:pPr>
            <w:pStyle w:val="Heading2"/>
            <w:pageBreakBefore/>
          </w:pPr>
        </w:pPrChange>
      </w:pPr>
      <w:del w:id="17643" w:author="Sastry, Murali" w:date="2015-06-09T17:17:00Z">
        <w:r w:rsidRPr="00E056B6" w:rsidDel="00371A11">
          <w:delText>Build GOBI2000_WMC using CRM Build Request</w:delText>
        </w:r>
        <w:bookmarkStart w:id="17644" w:name="_Toc421702986"/>
        <w:bookmarkStart w:id="17645" w:name="_Toc421706180"/>
        <w:bookmarkStart w:id="17646" w:name="_Toc422906160"/>
        <w:bookmarkStart w:id="17647" w:name="_Toc422936791"/>
        <w:bookmarkStart w:id="17648" w:name="_Toc422939853"/>
        <w:bookmarkStart w:id="17649" w:name="_Toc422931288"/>
        <w:bookmarkStart w:id="17650" w:name="_Toc494289420"/>
        <w:bookmarkStart w:id="17651" w:name="_Toc494292236"/>
        <w:bookmarkStart w:id="17652" w:name="_Toc494295050"/>
        <w:bookmarkEnd w:id="17644"/>
        <w:bookmarkEnd w:id="17645"/>
        <w:bookmarkEnd w:id="17646"/>
        <w:bookmarkEnd w:id="17647"/>
        <w:bookmarkEnd w:id="17648"/>
        <w:bookmarkEnd w:id="17649"/>
        <w:bookmarkEnd w:id="17650"/>
        <w:bookmarkEnd w:id="17651"/>
        <w:bookmarkEnd w:id="17652"/>
      </w:del>
    </w:p>
    <w:p w:rsidR="00983820" w:rsidRPr="00E056B6" w:rsidDel="00371A11" w:rsidRDefault="00C0468B">
      <w:pPr>
        <w:pStyle w:val="body"/>
        <w:rPr>
          <w:del w:id="17653" w:author="Sastry, Murali" w:date="2015-06-09T17:17:00Z"/>
        </w:rPr>
        <w:pPrChange w:id="17654" w:author="Sastry, Murali" w:date="2015-06-10T10:23:00Z">
          <w:pPr>
            <w:pStyle w:val="Caption"/>
            <w:keepNext/>
          </w:pPr>
        </w:pPrChange>
      </w:pPr>
      <w:del w:id="17655" w:author="Sastry, Murali" w:date="2015-06-09T17:17:00Z">
        <w:r w:rsidRPr="00E056B6" w:rsidDel="00371A11">
          <w:delText xml:space="preserve">Table </w:delText>
        </w:r>
        <w:r w:rsidR="00E2103E" w:rsidDel="00371A11">
          <w:rPr>
            <w:b/>
          </w:rPr>
          <w:fldChar w:fldCharType="begin"/>
        </w:r>
        <w:r w:rsidR="00E2103E" w:rsidDel="00371A11">
          <w:delInstrText xml:space="preserve"> SEQ Table \* ARABIC </w:delInstrText>
        </w:r>
        <w:r w:rsidR="00E2103E" w:rsidDel="00371A11">
          <w:rPr>
            <w:b/>
          </w:rPr>
          <w:fldChar w:fldCharType="separate"/>
        </w:r>
        <w:r w:rsidR="005516A5" w:rsidDel="00371A11">
          <w:rPr>
            <w:noProof/>
          </w:rPr>
          <w:delText>25</w:delText>
        </w:r>
        <w:r w:rsidR="00E2103E" w:rsidDel="00371A11">
          <w:rPr>
            <w:b/>
            <w:noProof/>
          </w:rPr>
          <w:fldChar w:fldCharType="end"/>
        </w:r>
        <w:r w:rsidRPr="00E056B6" w:rsidDel="00371A11">
          <w:delText xml:space="preserve"> CRM Build Request fields for GOBI2000_WMC</w:delText>
        </w:r>
        <w:bookmarkStart w:id="17656" w:name="_Toc421702987"/>
        <w:bookmarkStart w:id="17657" w:name="_Toc421706181"/>
        <w:bookmarkStart w:id="17658" w:name="_Toc422906161"/>
        <w:bookmarkStart w:id="17659" w:name="_Toc422936792"/>
        <w:bookmarkStart w:id="17660" w:name="_Toc422939854"/>
        <w:bookmarkStart w:id="17661" w:name="_Toc422931289"/>
        <w:bookmarkStart w:id="17662" w:name="_Toc494289421"/>
        <w:bookmarkStart w:id="17663" w:name="_Toc494292237"/>
        <w:bookmarkStart w:id="17664" w:name="_Toc494295051"/>
        <w:bookmarkEnd w:id="17656"/>
        <w:bookmarkEnd w:id="17657"/>
        <w:bookmarkEnd w:id="17658"/>
        <w:bookmarkEnd w:id="17659"/>
        <w:bookmarkEnd w:id="17660"/>
        <w:bookmarkEnd w:id="17661"/>
        <w:bookmarkEnd w:id="17662"/>
        <w:bookmarkEnd w:id="17663"/>
        <w:bookmarkEnd w:id="17664"/>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6660"/>
      </w:tblGrid>
      <w:tr w:rsidR="000E59B7" w:rsidRPr="00E056B6" w:rsidDel="00371A11" w:rsidTr="00325ABC">
        <w:trPr>
          <w:cantSplit/>
          <w:tblHeader/>
          <w:del w:id="17665" w:author="Sastry, Murali" w:date="2015-06-09T17:17:00Z"/>
        </w:trPr>
        <w:tc>
          <w:tcPr>
            <w:tcW w:w="1980" w:type="dxa"/>
            <w:tcBorders>
              <w:bottom w:val="single" w:sz="12" w:space="0" w:color="auto"/>
            </w:tcBorders>
          </w:tcPr>
          <w:p w:rsidR="000E59B7" w:rsidRPr="00E056B6" w:rsidDel="00371A11" w:rsidRDefault="00C0468B">
            <w:pPr>
              <w:pStyle w:val="body"/>
              <w:rPr>
                <w:del w:id="17666" w:author="Sastry, Murali" w:date="2015-06-09T17:17:00Z"/>
              </w:rPr>
              <w:pPrChange w:id="17667" w:author="Sastry, Murali" w:date="2015-06-10T10:23:00Z">
                <w:pPr>
                  <w:pStyle w:val="tableheading"/>
                </w:pPr>
              </w:pPrChange>
            </w:pPr>
            <w:del w:id="17668" w:author="Sastry, Murali" w:date="2015-06-09T17:17:00Z">
              <w:r w:rsidRPr="00E056B6" w:rsidDel="00371A11">
                <w:delText>File</w:delText>
              </w:r>
              <w:bookmarkStart w:id="17669" w:name="_Toc421702988"/>
              <w:bookmarkStart w:id="17670" w:name="_Toc421706182"/>
              <w:bookmarkStart w:id="17671" w:name="_Toc422906162"/>
              <w:bookmarkStart w:id="17672" w:name="_Toc422936793"/>
              <w:bookmarkStart w:id="17673" w:name="_Toc422939855"/>
              <w:bookmarkStart w:id="17674" w:name="_Toc422931290"/>
              <w:bookmarkStart w:id="17675" w:name="_Toc494289422"/>
              <w:bookmarkStart w:id="17676" w:name="_Toc494292238"/>
              <w:bookmarkStart w:id="17677" w:name="_Toc494295052"/>
              <w:bookmarkEnd w:id="17669"/>
              <w:bookmarkEnd w:id="17670"/>
              <w:bookmarkEnd w:id="17671"/>
              <w:bookmarkEnd w:id="17672"/>
              <w:bookmarkEnd w:id="17673"/>
              <w:bookmarkEnd w:id="17674"/>
              <w:bookmarkEnd w:id="17675"/>
              <w:bookmarkEnd w:id="17676"/>
              <w:bookmarkEnd w:id="17677"/>
            </w:del>
          </w:p>
        </w:tc>
        <w:tc>
          <w:tcPr>
            <w:tcW w:w="6660" w:type="dxa"/>
            <w:tcBorders>
              <w:bottom w:val="single" w:sz="12" w:space="0" w:color="auto"/>
            </w:tcBorders>
          </w:tcPr>
          <w:p w:rsidR="000E59B7" w:rsidRPr="00E056B6" w:rsidDel="00371A11" w:rsidRDefault="00C0468B">
            <w:pPr>
              <w:pStyle w:val="body"/>
              <w:rPr>
                <w:del w:id="17678" w:author="Sastry, Murali" w:date="2015-06-09T17:17:00Z"/>
              </w:rPr>
              <w:pPrChange w:id="17679" w:author="Sastry, Murali" w:date="2015-06-10T10:23:00Z">
                <w:pPr>
                  <w:pStyle w:val="tableheading"/>
                </w:pPr>
              </w:pPrChange>
            </w:pPr>
            <w:del w:id="17680" w:author="Sastry, Murali" w:date="2015-06-09T17:17:00Z">
              <w:r w:rsidRPr="00E056B6" w:rsidDel="00371A11">
                <w:delText>Description</w:delText>
              </w:r>
              <w:bookmarkStart w:id="17681" w:name="_Toc421702989"/>
              <w:bookmarkStart w:id="17682" w:name="_Toc421706183"/>
              <w:bookmarkStart w:id="17683" w:name="_Toc422906163"/>
              <w:bookmarkStart w:id="17684" w:name="_Toc422936794"/>
              <w:bookmarkStart w:id="17685" w:name="_Toc422939856"/>
              <w:bookmarkStart w:id="17686" w:name="_Toc422931291"/>
              <w:bookmarkStart w:id="17687" w:name="_Toc494289423"/>
              <w:bookmarkStart w:id="17688" w:name="_Toc494292239"/>
              <w:bookmarkStart w:id="17689" w:name="_Toc494295053"/>
              <w:bookmarkEnd w:id="17681"/>
              <w:bookmarkEnd w:id="17682"/>
              <w:bookmarkEnd w:id="17683"/>
              <w:bookmarkEnd w:id="17684"/>
              <w:bookmarkEnd w:id="17685"/>
              <w:bookmarkEnd w:id="17686"/>
              <w:bookmarkEnd w:id="17687"/>
              <w:bookmarkEnd w:id="17688"/>
              <w:bookmarkEnd w:id="17689"/>
            </w:del>
          </w:p>
        </w:tc>
        <w:bookmarkStart w:id="17690" w:name="_Toc421702990"/>
        <w:bookmarkStart w:id="17691" w:name="_Toc421706184"/>
        <w:bookmarkStart w:id="17692" w:name="_Toc422906164"/>
        <w:bookmarkStart w:id="17693" w:name="_Toc422936795"/>
        <w:bookmarkStart w:id="17694" w:name="_Toc422939857"/>
        <w:bookmarkStart w:id="17695" w:name="_Toc422931292"/>
        <w:bookmarkStart w:id="17696" w:name="_Toc494289424"/>
        <w:bookmarkStart w:id="17697" w:name="_Toc494292240"/>
        <w:bookmarkStart w:id="17698" w:name="_Toc494295054"/>
        <w:bookmarkEnd w:id="17690"/>
        <w:bookmarkEnd w:id="17691"/>
        <w:bookmarkEnd w:id="17692"/>
        <w:bookmarkEnd w:id="17693"/>
        <w:bookmarkEnd w:id="17694"/>
        <w:bookmarkEnd w:id="17695"/>
        <w:bookmarkEnd w:id="17696"/>
        <w:bookmarkEnd w:id="17697"/>
        <w:bookmarkEnd w:id="17698"/>
      </w:tr>
      <w:tr w:rsidR="000E59B7" w:rsidRPr="00E056B6" w:rsidDel="00371A11" w:rsidTr="00325ABC">
        <w:trPr>
          <w:cantSplit/>
          <w:del w:id="17699" w:author="Sastry, Murali" w:date="2015-06-09T17:17:00Z"/>
        </w:trPr>
        <w:tc>
          <w:tcPr>
            <w:tcW w:w="1980" w:type="dxa"/>
            <w:tcBorders>
              <w:top w:val="nil"/>
              <w:bottom w:val="single" w:sz="6" w:space="0" w:color="auto"/>
            </w:tcBorders>
          </w:tcPr>
          <w:p w:rsidR="000E59B7" w:rsidRPr="00E056B6" w:rsidDel="00371A11" w:rsidRDefault="00C0468B">
            <w:pPr>
              <w:pStyle w:val="body"/>
              <w:rPr>
                <w:del w:id="17700" w:author="Sastry, Murali" w:date="2015-06-09T17:17:00Z"/>
              </w:rPr>
              <w:pPrChange w:id="17701" w:author="Sastry, Murali" w:date="2015-06-10T10:23:00Z">
                <w:pPr>
                  <w:pStyle w:val="tableentry"/>
                </w:pPr>
              </w:pPrChange>
            </w:pPr>
            <w:del w:id="17702" w:author="Sastry, Murali" w:date="2015-06-09T17:17:00Z">
              <w:r w:rsidRPr="00E056B6" w:rsidDel="00371A11">
                <w:delText>Target Name</w:delText>
              </w:r>
              <w:bookmarkStart w:id="17703" w:name="_Toc421702991"/>
              <w:bookmarkStart w:id="17704" w:name="_Toc421706185"/>
              <w:bookmarkStart w:id="17705" w:name="_Toc422906165"/>
              <w:bookmarkStart w:id="17706" w:name="_Toc422936796"/>
              <w:bookmarkStart w:id="17707" w:name="_Toc422939858"/>
              <w:bookmarkStart w:id="17708" w:name="_Toc422931293"/>
              <w:bookmarkStart w:id="17709" w:name="_Toc494289425"/>
              <w:bookmarkStart w:id="17710" w:name="_Toc494292241"/>
              <w:bookmarkStart w:id="17711" w:name="_Toc494295055"/>
              <w:bookmarkEnd w:id="17703"/>
              <w:bookmarkEnd w:id="17704"/>
              <w:bookmarkEnd w:id="17705"/>
              <w:bookmarkEnd w:id="17706"/>
              <w:bookmarkEnd w:id="17707"/>
              <w:bookmarkEnd w:id="17708"/>
              <w:bookmarkEnd w:id="17709"/>
              <w:bookmarkEnd w:id="17710"/>
              <w:bookmarkEnd w:id="17711"/>
            </w:del>
          </w:p>
        </w:tc>
        <w:tc>
          <w:tcPr>
            <w:tcW w:w="6660" w:type="dxa"/>
            <w:tcBorders>
              <w:top w:val="nil"/>
              <w:bottom w:val="single" w:sz="6" w:space="0" w:color="auto"/>
            </w:tcBorders>
          </w:tcPr>
          <w:p w:rsidR="000E59B7" w:rsidRPr="00E056B6" w:rsidDel="00371A11" w:rsidRDefault="00C0468B">
            <w:pPr>
              <w:pStyle w:val="body"/>
              <w:rPr>
                <w:del w:id="17712" w:author="Sastry, Murali" w:date="2015-06-09T17:17:00Z"/>
              </w:rPr>
              <w:pPrChange w:id="17713" w:author="Sastry, Murali" w:date="2015-06-10T10:23:00Z">
                <w:pPr>
                  <w:pStyle w:val="tableentry"/>
                </w:pPr>
              </w:pPrChange>
            </w:pPr>
            <w:del w:id="17714" w:author="Sastry, Murali" w:date="2015-06-09T17:17:00Z">
              <w:r w:rsidRPr="00E056B6" w:rsidDel="00371A11">
                <w:delText>GOBI2000_WMC</w:delText>
              </w:r>
              <w:bookmarkStart w:id="17715" w:name="_Toc421702992"/>
              <w:bookmarkStart w:id="17716" w:name="_Toc421706186"/>
              <w:bookmarkStart w:id="17717" w:name="_Toc422906166"/>
              <w:bookmarkStart w:id="17718" w:name="_Toc422936797"/>
              <w:bookmarkStart w:id="17719" w:name="_Toc422939859"/>
              <w:bookmarkStart w:id="17720" w:name="_Toc422931294"/>
              <w:bookmarkStart w:id="17721" w:name="_Toc494289426"/>
              <w:bookmarkStart w:id="17722" w:name="_Toc494292242"/>
              <w:bookmarkStart w:id="17723" w:name="_Toc494295056"/>
              <w:bookmarkEnd w:id="17715"/>
              <w:bookmarkEnd w:id="17716"/>
              <w:bookmarkEnd w:id="17717"/>
              <w:bookmarkEnd w:id="17718"/>
              <w:bookmarkEnd w:id="17719"/>
              <w:bookmarkEnd w:id="17720"/>
              <w:bookmarkEnd w:id="17721"/>
              <w:bookmarkEnd w:id="17722"/>
              <w:bookmarkEnd w:id="17723"/>
            </w:del>
          </w:p>
        </w:tc>
        <w:bookmarkStart w:id="17724" w:name="_Toc421702993"/>
        <w:bookmarkStart w:id="17725" w:name="_Toc421706187"/>
        <w:bookmarkStart w:id="17726" w:name="_Toc422906167"/>
        <w:bookmarkStart w:id="17727" w:name="_Toc422936798"/>
        <w:bookmarkStart w:id="17728" w:name="_Toc422939860"/>
        <w:bookmarkStart w:id="17729" w:name="_Toc422931295"/>
        <w:bookmarkStart w:id="17730" w:name="_Toc494289427"/>
        <w:bookmarkStart w:id="17731" w:name="_Toc494292243"/>
        <w:bookmarkStart w:id="17732" w:name="_Toc494295057"/>
        <w:bookmarkEnd w:id="17724"/>
        <w:bookmarkEnd w:id="17725"/>
        <w:bookmarkEnd w:id="17726"/>
        <w:bookmarkEnd w:id="17727"/>
        <w:bookmarkEnd w:id="17728"/>
        <w:bookmarkEnd w:id="17729"/>
        <w:bookmarkEnd w:id="17730"/>
        <w:bookmarkEnd w:id="17731"/>
        <w:bookmarkEnd w:id="17732"/>
      </w:tr>
      <w:tr w:rsidR="000E59B7" w:rsidRPr="00E056B6" w:rsidDel="00371A11" w:rsidTr="00325ABC">
        <w:trPr>
          <w:cantSplit/>
          <w:del w:id="17733" w:author="Sastry, Murali" w:date="2015-06-09T17:17:00Z"/>
        </w:trPr>
        <w:tc>
          <w:tcPr>
            <w:tcW w:w="1980" w:type="dxa"/>
            <w:tcBorders>
              <w:top w:val="single" w:sz="6" w:space="0" w:color="auto"/>
              <w:bottom w:val="single" w:sz="6" w:space="0" w:color="auto"/>
            </w:tcBorders>
          </w:tcPr>
          <w:p w:rsidR="000E59B7" w:rsidRPr="00E056B6" w:rsidDel="00371A11" w:rsidRDefault="00C0468B">
            <w:pPr>
              <w:pStyle w:val="body"/>
              <w:rPr>
                <w:del w:id="17734" w:author="Sastry, Murali" w:date="2015-06-09T17:17:00Z"/>
              </w:rPr>
              <w:pPrChange w:id="17735" w:author="Sastry, Murali" w:date="2015-06-10T10:23:00Z">
                <w:pPr>
                  <w:pStyle w:val="tableentry"/>
                </w:pPr>
              </w:pPrChange>
            </w:pPr>
            <w:del w:id="17736" w:author="Sastry, Murali" w:date="2015-06-09T17:17:00Z">
              <w:r w:rsidRPr="00E056B6" w:rsidDel="00371A11">
                <w:delText>Target Version</w:delText>
              </w:r>
              <w:bookmarkStart w:id="17737" w:name="_Toc421702994"/>
              <w:bookmarkStart w:id="17738" w:name="_Toc421706188"/>
              <w:bookmarkStart w:id="17739" w:name="_Toc422906168"/>
              <w:bookmarkStart w:id="17740" w:name="_Toc422936799"/>
              <w:bookmarkStart w:id="17741" w:name="_Toc422939861"/>
              <w:bookmarkStart w:id="17742" w:name="_Toc422931296"/>
              <w:bookmarkStart w:id="17743" w:name="_Toc494289428"/>
              <w:bookmarkStart w:id="17744" w:name="_Toc494292244"/>
              <w:bookmarkStart w:id="17745" w:name="_Toc494295058"/>
              <w:bookmarkEnd w:id="17737"/>
              <w:bookmarkEnd w:id="17738"/>
              <w:bookmarkEnd w:id="17739"/>
              <w:bookmarkEnd w:id="17740"/>
              <w:bookmarkEnd w:id="17741"/>
              <w:bookmarkEnd w:id="17742"/>
              <w:bookmarkEnd w:id="17743"/>
              <w:bookmarkEnd w:id="17744"/>
              <w:bookmarkEnd w:id="17745"/>
            </w:del>
          </w:p>
        </w:tc>
        <w:tc>
          <w:tcPr>
            <w:tcW w:w="6660" w:type="dxa"/>
            <w:tcBorders>
              <w:top w:val="single" w:sz="6" w:space="0" w:color="auto"/>
              <w:bottom w:val="single" w:sz="6" w:space="0" w:color="auto"/>
            </w:tcBorders>
          </w:tcPr>
          <w:p w:rsidR="000E59B7" w:rsidRPr="00E056B6" w:rsidDel="00371A11" w:rsidRDefault="00C0468B">
            <w:pPr>
              <w:pStyle w:val="body"/>
              <w:rPr>
                <w:del w:id="17746" w:author="Sastry, Murali" w:date="2015-06-09T17:17:00Z"/>
              </w:rPr>
              <w:pPrChange w:id="17747" w:author="Sastry, Murali" w:date="2015-06-10T10:23:00Z">
                <w:pPr>
                  <w:pStyle w:val="tableentry"/>
                </w:pPr>
              </w:pPrChange>
            </w:pPr>
            <w:del w:id="17748" w:author="Sastry, Murali" w:date="2015-06-09T17:17:00Z">
              <w:r w:rsidRPr="00E056B6" w:rsidDel="00371A11">
                <w:delText>Version (ie. 1.0.00)</w:delText>
              </w:r>
              <w:bookmarkStart w:id="17749" w:name="_Toc421702995"/>
              <w:bookmarkStart w:id="17750" w:name="_Toc421706189"/>
              <w:bookmarkStart w:id="17751" w:name="_Toc422906169"/>
              <w:bookmarkStart w:id="17752" w:name="_Toc422936800"/>
              <w:bookmarkStart w:id="17753" w:name="_Toc422939862"/>
              <w:bookmarkStart w:id="17754" w:name="_Toc422931297"/>
              <w:bookmarkStart w:id="17755" w:name="_Toc494289429"/>
              <w:bookmarkStart w:id="17756" w:name="_Toc494292245"/>
              <w:bookmarkStart w:id="17757" w:name="_Toc494295059"/>
              <w:bookmarkEnd w:id="17749"/>
              <w:bookmarkEnd w:id="17750"/>
              <w:bookmarkEnd w:id="17751"/>
              <w:bookmarkEnd w:id="17752"/>
              <w:bookmarkEnd w:id="17753"/>
              <w:bookmarkEnd w:id="17754"/>
              <w:bookmarkEnd w:id="17755"/>
              <w:bookmarkEnd w:id="17756"/>
              <w:bookmarkEnd w:id="17757"/>
            </w:del>
          </w:p>
        </w:tc>
        <w:bookmarkStart w:id="17758" w:name="_Toc421702996"/>
        <w:bookmarkStart w:id="17759" w:name="_Toc421706190"/>
        <w:bookmarkStart w:id="17760" w:name="_Toc422906170"/>
        <w:bookmarkStart w:id="17761" w:name="_Toc422936801"/>
        <w:bookmarkStart w:id="17762" w:name="_Toc422939863"/>
        <w:bookmarkStart w:id="17763" w:name="_Toc422931298"/>
        <w:bookmarkStart w:id="17764" w:name="_Toc494289430"/>
        <w:bookmarkStart w:id="17765" w:name="_Toc494292246"/>
        <w:bookmarkStart w:id="17766" w:name="_Toc494295060"/>
        <w:bookmarkEnd w:id="17758"/>
        <w:bookmarkEnd w:id="17759"/>
        <w:bookmarkEnd w:id="17760"/>
        <w:bookmarkEnd w:id="17761"/>
        <w:bookmarkEnd w:id="17762"/>
        <w:bookmarkEnd w:id="17763"/>
        <w:bookmarkEnd w:id="17764"/>
        <w:bookmarkEnd w:id="17765"/>
        <w:bookmarkEnd w:id="17766"/>
      </w:tr>
      <w:tr w:rsidR="000E59B7" w:rsidRPr="00E056B6" w:rsidDel="00371A11" w:rsidTr="00325ABC">
        <w:trPr>
          <w:cantSplit/>
          <w:del w:id="17767" w:author="Sastry, Murali" w:date="2015-06-09T17:17:00Z"/>
        </w:trPr>
        <w:tc>
          <w:tcPr>
            <w:tcW w:w="1980" w:type="dxa"/>
            <w:tcBorders>
              <w:top w:val="single" w:sz="6" w:space="0" w:color="auto"/>
              <w:bottom w:val="single" w:sz="6" w:space="0" w:color="auto"/>
            </w:tcBorders>
          </w:tcPr>
          <w:p w:rsidR="000E59B7" w:rsidRPr="00E056B6" w:rsidDel="00371A11" w:rsidRDefault="00C0468B">
            <w:pPr>
              <w:pStyle w:val="body"/>
              <w:rPr>
                <w:del w:id="17768" w:author="Sastry, Murali" w:date="2015-06-09T17:17:00Z"/>
              </w:rPr>
              <w:pPrChange w:id="17769" w:author="Sastry, Murali" w:date="2015-06-10T10:23:00Z">
                <w:pPr>
                  <w:pStyle w:val="tableentry"/>
                  <w:tabs>
                    <w:tab w:val="left" w:pos="761"/>
                  </w:tabs>
                </w:pPr>
              </w:pPrChange>
            </w:pPr>
            <w:del w:id="17770" w:author="Sastry, Murali" w:date="2015-06-09T17:17:00Z">
              <w:r w:rsidRPr="00E056B6" w:rsidDel="00371A11">
                <w:delText>Type</w:delText>
              </w:r>
              <w:r w:rsidRPr="00E056B6" w:rsidDel="00371A11">
                <w:tab/>
              </w:r>
              <w:bookmarkStart w:id="17771" w:name="_Toc421702997"/>
              <w:bookmarkStart w:id="17772" w:name="_Toc421706191"/>
              <w:bookmarkStart w:id="17773" w:name="_Toc422906171"/>
              <w:bookmarkStart w:id="17774" w:name="_Toc422936802"/>
              <w:bookmarkStart w:id="17775" w:name="_Toc422939864"/>
              <w:bookmarkStart w:id="17776" w:name="_Toc422931299"/>
              <w:bookmarkStart w:id="17777" w:name="_Toc494289431"/>
              <w:bookmarkStart w:id="17778" w:name="_Toc494292247"/>
              <w:bookmarkStart w:id="17779" w:name="_Toc494295061"/>
              <w:bookmarkEnd w:id="17771"/>
              <w:bookmarkEnd w:id="17772"/>
              <w:bookmarkEnd w:id="17773"/>
              <w:bookmarkEnd w:id="17774"/>
              <w:bookmarkEnd w:id="17775"/>
              <w:bookmarkEnd w:id="17776"/>
              <w:bookmarkEnd w:id="17777"/>
              <w:bookmarkEnd w:id="17778"/>
              <w:bookmarkEnd w:id="17779"/>
            </w:del>
          </w:p>
        </w:tc>
        <w:tc>
          <w:tcPr>
            <w:tcW w:w="6660" w:type="dxa"/>
            <w:tcBorders>
              <w:top w:val="single" w:sz="6" w:space="0" w:color="auto"/>
              <w:bottom w:val="single" w:sz="6" w:space="0" w:color="auto"/>
            </w:tcBorders>
          </w:tcPr>
          <w:p w:rsidR="000E59B7" w:rsidRPr="00E056B6" w:rsidDel="00371A11" w:rsidRDefault="00C0468B">
            <w:pPr>
              <w:pStyle w:val="body"/>
              <w:rPr>
                <w:del w:id="17780" w:author="Sastry, Murali" w:date="2015-06-09T17:17:00Z"/>
              </w:rPr>
              <w:pPrChange w:id="17781" w:author="Sastry, Murali" w:date="2015-06-10T10:23:00Z">
                <w:pPr>
                  <w:pStyle w:val="tableentry"/>
                </w:pPr>
              </w:pPrChange>
            </w:pPr>
            <w:del w:id="17782" w:author="Sastry, Murali" w:date="2015-06-09T17:17:00Z">
              <w:r w:rsidRPr="00E056B6" w:rsidDel="00371A11">
                <w:delText>Prod, Point Release</w:delText>
              </w:r>
              <w:bookmarkStart w:id="17783" w:name="_Toc421702998"/>
              <w:bookmarkStart w:id="17784" w:name="_Toc421706192"/>
              <w:bookmarkStart w:id="17785" w:name="_Toc422906172"/>
              <w:bookmarkStart w:id="17786" w:name="_Toc422936803"/>
              <w:bookmarkStart w:id="17787" w:name="_Toc422939865"/>
              <w:bookmarkStart w:id="17788" w:name="_Toc422931300"/>
              <w:bookmarkStart w:id="17789" w:name="_Toc494289432"/>
              <w:bookmarkStart w:id="17790" w:name="_Toc494292248"/>
              <w:bookmarkStart w:id="17791" w:name="_Toc494295062"/>
              <w:bookmarkEnd w:id="17783"/>
              <w:bookmarkEnd w:id="17784"/>
              <w:bookmarkEnd w:id="17785"/>
              <w:bookmarkEnd w:id="17786"/>
              <w:bookmarkEnd w:id="17787"/>
              <w:bookmarkEnd w:id="17788"/>
              <w:bookmarkEnd w:id="17789"/>
              <w:bookmarkEnd w:id="17790"/>
              <w:bookmarkEnd w:id="17791"/>
            </w:del>
          </w:p>
        </w:tc>
        <w:bookmarkStart w:id="17792" w:name="_Toc421702999"/>
        <w:bookmarkStart w:id="17793" w:name="_Toc421706193"/>
        <w:bookmarkStart w:id="17794" w:name="_Toc422906173"/>
        <w:bookmarkStart w:id="17795" w:name="_Toc422936804"/>
        <w:bookmarkStart w:id="17796" w:name="_Toc422939866"/>
        <w:bookmarkStart w:id="17797" w:name="_Toc422931301"/>
        <w:bookmarkStart w:id="17798" w:name="_Toc494289433"/>
        <w:bookmarkStart w:id="17799" w:name="_Toc494292249"/>
        <w:bookmarkStart w:id="17800" w:name="_Toc494295063"/>
        <w:bookmarkEnd w:id="17792"/>
        <w:bookmarkEnd w:id="17793"/>
        <w:bookmarkEnd w:id="17794"/>
        <w:bookmarkEnd w:id="17795"/>
        <w:bookmarkEnd w:id="17796"/>
        <w:bookmarkEnd w:id="17797"/>
        <w:bookmarkEnd w:id="17798"/>
        <w:bookmarkEnd w:id="17799"/>
        <w:bookmarkEnd w:id="17800"/>
      </w:tr>
      <w:tr w:rsidR="000E59B7" w:rsidRPr="00E056B6" w:rsidDel="00371A11" w:rsidTr="00325ABC">
        <w:trPr>
          <w:cantSplit/>
          <w:del w:id="17801" w:author="Sastry, Murali" w:date="2015-06-09T17:17:00Z"/>
        </w:trPr>
        <w:tc>
          <w:tcPr>
            <w:tcW w:w="1980" w:type="dxa"/>
            <w:tcBorders>
              <w:top w:val="single" w:sz="6" w:space="0" w:color="auto"/>
              <w:bottom w:val="single" w:sz="6" w:space="0" w:color="auto"/>
            </w:tcBorders>
          </w:tcPr>
          <w:p w:rsidR="000E59B7" w:rsidRPr="00E056B6" w:rsidDel="00371A11" w:rsidRDefault="00C0468B">
            <w:pPr>
              <w:pStyle w:val="body"/>
              <w:rPr>
                <w:del w:id="17802" w:author="Sastry, Murali" w:date="2015-06-09T17:17:00Z"/>
              </w:rPr>
              <w:pPrChange w:id="17803" w:author="Sastry, Murali" w:date="2015-06-10T10:23:00Z">
                <w:pPr>
                  <w:pStyle w:val="tableentry"/>
                </w:pPr>
              </w:pPrChange>
            </w:pPr>
            <w:del w:id="17804" w:author="Sastry, Murali" w:date="2015-06-09T17:17:00Z">
              <w:r w:rsidRPr="00E056B6" w:rsidDel="00371A11">
                <w:delText>Compiler</w:delText>
              </w:r>
              <w:bookmarkStart w:id="17805" w:name="_Toc421703000"/>
              <w:bookmarkStart w:id="17806" w:name="_Toc421706194"/>
              <w:bookmarkStart w:id="17807" w:name="_Toc422906174"/>
              <w:bookmarkStart w:id="17808" w:name="_Toc422936805"/>
              <w:bookmarkStart w:id="17809" w:name="_Toc422939867"/>
              <w:bookmarkStart w:id="17810" w:name="_Toc422931302"/>
              <w:bookmarkStart w:id="17811" w:name="_Toc494289434"/>
              <w:bookmarkStart w:id="17812" w:name="_Toc494292250"/>
              <w:bookmarkStart w:id="17813" w:name="_Toc494295064"/>
              <w:bookmarkEnd w:id="17805"/>
              <w:bookmarkEnd w:id="17806"/>
              <w:bookmarkEnd w:id="17807"/>
              <w:bookmarkEnd w:id="17808"/>
              <w:bookmarkEnd w:id="17809"/>
              <w:bookmarkEnd w:id="17810"/>
              <w:bookmarkEnd w:id="17811"/>
              <w:bookmarkEnd w:id="17812"/>
              <w:bookmarkEnd w:id="17813"/>
            </w:del>
          </w:p>
        </w:tc>
        <w:tc>
          <w:tcPr>
            <w:tcW w:w="6660" w:type="dxa"/>
            <w:tcBorders>
              <w:top w:val="single" w:sz="6" w:space="0" w:color="auto"/>
              <w:bottom w:val="single" w:sz="6" w:space="0" w:color="auto"/>
            </w:tcBorders>
          </w:tcPr>
          <w:p w:rsidR="000E59B7" w:rsidRPr="00E056B6" w:rsidDel="00371A11" w:rsidRDefault="00C0468B">
            <w:pPr>
              <w:pStyle w:val="body"/>
              <w:rPr>
                <w:del w:id="17814" w:author="Sastry, Murali" w:date="2015-06-09T17:17:00Z"/>
              </w:rPr>
              <w:pPrChange w:id="17815" w:author="Sastry, Murali" w:date="2015-06-10T10:23:00Z">
                <w:pPr>
                  <w:pStyle w:val="tableentry"/>
                </w:pPr>
              </w:pPrChange>
            </w:pPr>
            <w:del w:id="17816" w:author="Sastry, Murali" w:date="2015-06-09T17:17:00Z">
              <w:r w:rsidRPr="00E056B6" w:rsidDel="00371A11">
                <w:delText>MS VS2008</w:delText>
              </w:r>
              <w:bookmarkStart w:id="17817" w:name="_Toc421703001"/>
              <w:bookmarkStart w:id="17818" w:name="_Toc421706195"/>
              <w:bookmarkStart w:id="17819" w:name="_Toc422906175"/>
              <w:bookmarkStart w:id="17820" w:name="_Toc422936806"/>
              <w:bookmarkStart w:id="17821" w:name="_Toc422939868"/>
              <w:bookmarkStart w:id="17822" w:name="_Toc422931303"/>
              <w:bookmarkStart w:id="17823" w:name="_Toc494289435"/>
              <w:bookmarkStart w:id="17824" w:name="_Toc494292251"/>
              <w:bookmarkStart w:id="17825" w:name="_Toc494295065"/>
              <w:bookmarkEnd w:id="17817"/>
              <w:bookmarkEnd w:id="17818"/>
              <w:bookmarkEnd w:id="17819"/>
              <w:bookmarkEnd w:id="17820"/>
              <w:bookmarkEnd w:id="17821"/>
              <w:bookmarkEnd w:id="17822"/>
              <w:bookmarkEnd w:id="17823"/>
              <w:bookmarkEnd w:id="17824"/>
              <w:bookmarkEnd w:id="17825"/>
            </w:del>
          </w:p>
        </w:tc>
        <w:bookmarkStart w:id="17826" w:name="_Toc421703002"/>
        <w:bookmarkStart w:id="17827" w:name="_Toc421706196"/>
        <w:bookmarkStart w:id="17828" w:name="_Toc422906176"/>
        <w:bookmarkStart w:id="17829" w:name="_Toc422936807"/>
        <w:bookmarkStart w:id="17830" w:name="_Toc422939869"/>
        <w:bookmarkStart w:id="17831" w:name="_Toc422931304"/>
        <w:bookmarkStart w:id="17832" w:name="_Toc494289436"/>
        <w:bookmarkStart w:id="17833" w:name="_Toc494292252"/>
        <w:bookmarkStart w:id="17834" w:name="_Toc494295066"/>
        <w:bookmarkEnd w:id="17826"/>
        <w:bookmarkEnd w:id="17827"/>
        <w:bookmarkEnd w:id="17828"/>
        <w:bookmarkEnd w:id="17829"/>
        <w:bookmarkEnd w:id="17830"/>
        <w:bookmarkEnd w:id="17831"/>
        <w:bookmarkEnd w:id="17832"/>
        <w:bookmarkEnd w:id="17833"/>
        <w:bookmarkEnd w:id="17834"/>
      </w:tr>
      <w:tr w:rsidR="000E59B7" w:rsidRPr="00E056B6" w:rsidDel="00371A11" w:rsidTr="00325ABC">
        <w:trPr>
          <w:cantSplit/>
          <w:del w:id="17835" w:author="Sastry, Murali" w:date="2015-06-09T17:17:00Z"/>
        </w:trPr>
        <w:tc>
          <w:tcPr>
            <w:tcW w:w="1980" w:type="dxa"/>
            <w:tcBorders>
              <w:top w:val="single" w:sz="6" w:space="0" w:color="auto"/>
              <w:bottom w:val="single" w:sz="6" w:space="0" w:color="auto"/>
            </w:tcBorders>
          </w:tcPr>
          <w:p w:rsidR="000E59B7" w:rsidRPr="00E056B6" w:rsidDel="00371A11" w:rsidRDefault="00C0468B">
            <w:pPr>
              <w:pStyle w:val="body"/>
              <w:rPr>
                <w:del w:id="17836" w:author="Sastry, Murali" w:date="2015-06-09T17:17:00Z"/>
              </w:rPr>
              <w:pPrChange w:id="17837" w:author="Sastry, Murali" w:date="2015-06-10T10:23:00Z">
                <w:pPr>
                  <w:pStyle w:val="tableentry"/>
                </w:pPr>
              </w:pPrChange>
            </w:pPr>
            <w:del w:id="17838" w:author="Sastry, Murali" w:date="2015-06-09T17:17:00Z">
              <w:r w:rsidRPr="00E056B6" w:rsidDel="00371A11">
                <w:delText>Label</w:delText>
              </w:r>
              <w:bookmarkStart w:id="17839" w:name="_Toc421703003"/>
              <w:bookmarkStart w:id="17840" w:name="_Toc421706197"/>
              <w:bookmarkStart w:id="17841" w:name="_Toc422906177"/>
              <w:bookmarkStart w:id="17842" w:name="_Toc422936808"/>
              <w:bookmarkStart w:id="17843" w:name="_Toc422939870"/>
              <w:bookmarkStart w:id="17844" w:name="_Toc422931305"/>
              <w:bookmarkStart w:id="17845" w:name="_Toc494289437"/>
              <w:bookmarkStart w:id="17846" w:name="_Toc494292253"/>
              <w:bookmarkStart w:id="17847" w:name="_Toc494295067"/>
              <w:bookmarkEnd w:id="17839"/>
              <w:bookmarkEnd w:id="17840"/>
              <w:bookmarkEnd w:id="17841"/>
              <w:bookmarkEnd w:id="17842"/>
              <w:bookmarkEnd w:id="17843"/>
              <w:bookmarkEnd w:id="17844"/>
              <w:bookmarkEnd w:id="17845"/>
              <w:bookmarkEnd w:id="17846"/>
              <w:bookmarkEnd w:id="17847"/>
            </w:del>
          </w:p>
        </w:tc>
        <w:tc>
          <w:tcPr>
            <w:tcW w:w="6660" w:type="dxa"/>
            <w:tcBorders>
              <w:top w:val="single" w:sz="6" w:space="0" w:color="auto"/>
              <w:bottom w:val="single" w:sz="6" w:space="0" w:color="auto"/>
            </w:tcBorders>
          </w:tcPr>
          <w:p w:rsidR="000E59B7" w:rsidRPr="00E056B6" w:rsidDel="00371A11" w:rsidRDefault="00C0468B">
            <w:pPr>
              <w:pStyle w:val="body"/>
              <w:rPr>
                <w:del w:id="17848" w:author="Sastry, Murali" w:date="2015-06-09T17:17:00Z"/>
              </w:rPr>
              <w:pPrChange w:id="17849" w:author="Sastry, Murali" w:date="2015-06-10T10:23:00Z">
                <w:pPr>
                  <w:pStyle w:val="tableentry"/>
                </w:pPr>
              </w:pPrChange>
            </w:pPr>
            <w:del w:id="17850" w:author="Sastry, Murali" w:date="2015-06-09T17:17:00Z">
              <w:r w:rsidRPr="00E056B6" w:rsidDel="00371A11">
                <w:delText>Perforce Label (ie. GOBI2000_WMC.01.00.03)</w:delText>
              </w:r>
              <w:bookmarkStart w:id="17851" w:name="_Toc421703004"/>
              <w:bookmarkStart w:id="17852" w:name="_Toc421706198"/>
              <w:bookmarkStart w:id="17853" w:name="_Toc422906178"/>
              <w:bookmarkStart w:id="17854" w:name="_Toc422936809"/>
              <w:bookmarkStart w:id="17855" w:name="_Toc422939871"/>
              <w:bookmarkStart w:id="17856" w:name="_Toc422931306"/>
              <w:bookmarkStart w:id="17857" w:name="_Toc494289438"/>
              <w:bookmarkStart w:id="17858" w:name="_Toc494292254"/>
              <w:bookmarkStart w:id="17859" w:name="_Toc494295068"/>
              <w:bookmarkEnd w:id="17851"/>
              <w:bookmarkEnd w:id="17852"/>
              <w:bookmarkEnd w:id="17853"/>
              <w:bookmarkEnd w:id="17854"/>
              <w:bookmarkEnd w:id="17855"/>
              <w:bookmarkEnd w:id="17856"/>
              <w:bookmarkEnd w:id="17857"/>
              <w:bookmarkEnd w:id="17858"/>
              <w:bookmarkEnd w:id="17859"/>
            </w:del>
          </w:p>
        </w:tc>
        <w:bookmarkStart w:id="17860" w:name="_Toc421703005"/>
        <w:bookmarkStart w:id="17861" w:name="_Toc421706199"/>
        <w:bookmarkStart w:id="17862" w:name="_Toc422906179"/>
        <w:bookmarkStart w:id="17863" w:name="_Toc422936810"/>
        <w:bookmarkStart w:id="17864" w:name="_Toc422939872"/>
        <w:bookmarkStart w:id="17865" w:name="_Toc422931307"/>
        <w:bookmarkStart w:id="17866" w:name="_Toc494289439"/>
        <w:bookmarkStart w:id="17867" w:name="_Toc494292255"/>
        <w:bookmarkStart w:id="17868" w:name="_Toc494295069"/>
        <w:bookmarkEnd w:id="17860"/>
        <w:bookmarkEnd w:id="17861"/>
        <w:bookmarkEnd w:id="17862"/>
        <w:bookmarkEnd w:id="17863"/>
        <w:bookmarkEnd w:id="17864"/>
        <w:bookmarkEnd w:id="17865"/>
        <w:bookmarkEnd w:id="17866"/>
        <w:bookmarkEnd w:id="17867"/>
        <w:bookmarkEnd w:id="17868"/>
      </w:tr>
      <w:tr w:rsidR="000E59B7" w:rsidRPr="00E056B6" w:rsidDel="00371A11" w:rsidTr="00325ABC">
        <w:trPr>
          <w:cantSplit/>
          <w:del w:id="17869" w:author="Sastry, Murali" w:date="2015-06-09T17:17:00Z"/>
        </w:trPr>
        <w:tc>
          <w:tcPr>
            <w:tcW w:w="1980" w:type="dxa"/>
            <w:tcBorders>
              <w:top w:val="single" w:sz="6" w:space="0" w:color="auto"/>
              <w:bottom w:val="single" w:sz="6" w:space="0" w:color="auto"/>
            </w:tcBorders>
          </w:tcPr>
          <w:p w:rsidR="000E59B7" w:rsidRPr="00E056B6" w:rsidDel="00371A11" w:rsidRDefault="00C0468B">
            <w:pPr>
              <w:pStyle w:val="body"/>
              <w:rPr>
                <w:del w:id="17870" w:author="Sastry, Murali" w:date="2015-06-09T17:17:00Z"/>
              </w:rPr>
              <w:pPrChange w:id="17871" w:author="Sastry, Murali" w:date="2015-06-10T10:23:00Z">
                <w:pPr>
                  <w:pStyle w:val="tableentry"/>
                </w:pPr>
              </w:pPrChange>
            </w:pPr>
            <w:del w:id="17872" w:author="Sastry, Murali" w:date="2015-06-09T17:17:00Z">
              <w:r w:rsidRPr="00E056B6" w:rsidDel="00371A11">
                <w:delText>Subsystem</w:delText>
              </w:r>
              <w:bookmarkStart w:id="17873" w:name="_Toc421703006"/>
              <w:bookmarkStart w:id="17874" w:name="_Toc421706200"/>
              <w:bookmarkStart w:id="17875" w:name="_Toc422906180"/>
              <w:bookmarkStart w:id="17876" w:name="_Toc422936811"/>
              <w:bookmarkStart w:id="17877" w:name="_Toc422939873"/>
              <w:bookmarkStart w:id="17878" w:name="_Toc422931308"/>
              <w:bookmarkStart w:id="17879" w:name="_Toc494289440"/>
              <w:bookmarkStart w:id="17880" w:name="_Toc494292256"/>
              <w:bookmarkStart w:id="17881" w:name="_Toc494295070"/>
              <w:bookmarkEnd w:id="17873"/>
              <w:bookmarkEnd w:id="17874"/>
              <w:bookmarkEnd w:id="17875"/>
              <w:bookmarkEnd w:id="17876"/>
              <w:bookmarkEnd w:id="17877"/>
              <w:bookmarkEnd w:id="17878"/>
              <w:bookmarkEnd w:id="17879"/>
              <w:bookmarkEnd w:id="17880"/>
              <w:bookmarkEnd w:id="17881"/>
            </w:del>
          </w:p>
        </w:tc>
        <w:tc>
          <w:tcPr>
            <w:tcW w:w="6660" w:type="dxa"/>
            <w:tcBorders>
              <w:top w:val="single" w:sz="6" w:space="0" w:color="auto"/>
              <w:bottom w:val="single" w:sz="6" w:space="0" w:color="auto"/>
            </w:tcBorders>
          </w:tcPr>
          <w:p w:rsidR="000E59B7" w:rsidRPr="00E056B6" w:rsidDel="00371A11" w:rsidRDefault="00C0468B">
            <w:pPr>
              <w:pStyle w:val="body"/>
              <w:rPr>
                <w:del w:id="17882" w:author="Sastry, Murali" w:date="2015-06-09T17:17:00Z"/>
              </w:rPr>
              <w:pPrChange w:id="17883" w:author="Sastry, Murali" w:date="2015-06-10T10:23:00Z">
                <w:pPr>
                  <w:pStyle w:val="tableentry"/>
                </w:pPr>
              </w:pPrChange>
            </w:pPr>
            <w:del w:id="17884" w:author="Sastry, Murali" w:date="2015-06-09T17:17:00Z">
              <w:r w:rsidRPr="00E056B6" w:rsidDel="00371A11">
                <w:delText>GOBI2000_WMC</w:delText>
              </w:r>
              <w:bookmarkStart w:id="17885" w:name="_Toc421703007"/>
              <w:bookmarkStart w:id="17886" w:name="_Toc421706201"/>
              <w:bookmarkStart w:id="17887" w:name="_Toc422906181"/>
              <w:bookmarkStart w:id="17888" w:name="_Toc422936812"/>
              <w:bookmarkStart w:id="17889" w:name="_Toc422939874"/>
              <w:bookmarkStart w:id="17890" w:name="_Toc422931309"/>
              <w:bookmarkStart w:id="17891" w:name="_Toc494289441"/>
              <w:bookmarkStart w:id="17892" w:name="_Toc494292257"/>
              <w:bookmarkStart w:id="17893" w:name="_Toc494295071"/>
              <w:bookmarkEnd w:id="17885"/>
              <w:bookmarkEnd w:id="17886"/>
              <w:bookmarkEnd w:id="17887"/>
              <w:bookmarkEnd w:id="17888"/>
              <w:bookmarkEnd w:id="17889"/>
              <w:bookmarkEnd w:id="17890"/>
              <w:bookmarkEnd w:id="17891"/>
              <w:bookmarkEnd w:id="17892"/>
              <w:bookmarkEnd w:id="17893"/>
            </w:del>
          </w:p>
        </w:tc>
        <w:bookmarkStart w:id="17894" w:name="_Toc421703008"/>
        <w:bookmarkStart w:id="17895" w:name="_Toc421706202"/>
        <w:bookmarkStart w:id="17896" w:name="_Toc422906182"/>
        <w:bookmarkStart w:id="17897" w:name="_Toc422936813"/>
        <w:bookmarkStart w:id="17898" w:name="_Toc422939875"/>
        <w:bookmarkStart w:id="17899" w:name="_Toc422931310"/>
        <w:bookmarkStart w:id="17900" w:name="_Toc494289442"/>
        <w:bookmarkStart w:id="17901" w:name="_Toc494292258"/>
        <w:bookmarkStart w:id="17902" w:name="_Toc494295072"/>
        <w:bookmarkEnd w:id="17894"/>
        <w:bookmarkEnd w:id="17895"/>
        <w:bookmarkEnd w:id="17896"/>
        <w:bookmarkEnd w:id="17897"/>
        <w:bookmarkEnd w:id="17898"/>
        <w:bookmarkEnd w:id="17899"/>
        <w:bookmarkEnd w:id="17900"/>
        <w:bookmarkEnd w:id="17901"/>
        <w:bookmarkEnd w:id="17902"/>
      </w:tr>
      <w:tr w:rsidR="000E59B7" w:rsidRPr="00E056B6" w:rsidDel="00371A11" w:rsidTr="00325ABC">
        <w:trPr>
          <w:cantSplit/>
          <w:del w:id="17903" w:author="Sastry, Murali" w:date="2015-06-09T17:17:00Z"/>
        </w:trPr>
        <w:tc>
          <w:tcPr>
            <w:tcW w:w="1980" w:type="dxa"/>
            <w:tcBorders>
              <w:top w:val="single" w:sz="6" w:space="0" w:color="auto"/>
              <w:bottom w:val="single" w:sz="6" w:space="0" w:color="auto"/>
            </w:tcBorders>
          </w:tcPr>
          <w:p w:rsidR="000E59B7" w:rsidRPr="00E056B6" w:rsidDel="00371A11" w:rsidRDefault="00C0468B">
            <w:pPr>
              <w:pStyle w:val="body"/>
              <w:rPr>
                <w:del w:id="17904" w:author="Sastry, Murali" w:date="2015-06-09T17:17:00Z"/>
              </w:rPr>
              <w:pPrChange w:id="17905" w:author="Sastry, Murali" w:date="2015-06-10T10:23:00Z">
                <w:pPr>
                  <w:pStyle w:val="tableentry"/>
                </w:pPr>
              </w:pPrChange>
            </w:pPr>
            <w:del w:id="17906" w:author="Sastry, Murali" w:date="2015-06-09T17:17:00Z">
              <w:r w:rsidRPr="00E056B6" w:rsidDel="00371A11">
                <w:delText>List Files</w:delText>
              </w:r>
              <w:bookmarkStart w:id="17907" w:name="_Toc421703009"/>
              <w:bookmarkStart w:id="17908" w:name="_Toc421706203"/>
              <w:bookmarkStart w:id="17909" w:name="_Toc422906183"/>
              <w:bookmarkStart w:id="17910" w:name="_Toc422936814"/>
              <w:bookmarkStart w:id="17911" w:name="_Toc422939876"/>
              <w:bookmarkStart w:id="17912" w:name="_Toc422931311"/>
              <w:bookmarkStart w:id="17913" w:name="_Toc494289443"/>
              <w:bookmarkStart w:id="17914" w:name="_Toc494292259"/>
              <w:bookmarkStart w:id="17915" w:name="_Toc494295073"/>
              <w:bookmarkEnd w:id="17907"/>
              <w:bookmarkEnd w:id="17908"/>
              <w:bookmarkEnd w:id="17909"/>
              <w:bookmarkEnd w:id="17910"/>
              <w:bookmarkEnd w:id="17911"/>
              <w:bookmarkEnd w:id="17912"/>
              <w:bookmarkEnd w:id="17913"/>
              <w:bookmarkEnd w:id="17914"/>
              <w:bookmarkEnd w:id="17915"/>
            </w:del>
          </w:p>
        </w:tc>
        <w:tc>
          <w:tcPr>
            <w:tcW w:w="6660" w:type="dxa"/>
            <w:tcBorders>
              <w:top w:val="single" w:sz="6" w:space="0" w:color="auto"/>
              <w:bottom w:val="single" w:sz="6" w:space="0" w:color="auto"/>
            </w:tcBorders>
          </w:tcPr>
          <w:p w:rsidR="000E59B7" w:rsidRPr="00E056B6" w:rsidDel="00371A11" w:rsidRDefault="00C0468B">
            <w:pPr>
              <w:pStyle w:val="body"/>
              <w:rPr>
                <w:del w:id="17916" w:author="Sastry, Murali" w:date="2015-06-09T17:17:00Z"/>
              </w:rPr>
              <w:pPrChange w:id="17917" w:author="Sastry, Murali" w:date="2015-06-10T10:23:00Z">
                <w:pPr>
                  <w:pStyle w:val="tableentry"/>
                </w:pPr>
              </w:pPrChange>
            </w:pPr>
            <w:del w:id="17918" w:author="Sastry, Murali" w:date="2015-06-09T17:17:00Z">
              <w:r w:rsidRPr="00E056B6" w:rsidDel="00371A11">
                <w:delText>none</w:delText>
              </w:r>
              <w:bookmarkStart w:id="17919" w:name="_Toc421703010"/>
              <w:bookmarkStart w:id="17920" w:name="_Toc421706204"/>
              <w:bookmarkStart w:id="17921" w:name="_Toc422906184"/>
              <w:bookmarkStart w:id="17922" w:name="_Toc422936815"/>
              <w:bookmarkStart w:id="17923" w:name="_Toc422939877"/>
              <w:bookmarkStart w:id="17924" w:name="_Toc422931312"/>
              <w:bookmarkStart w:id="17925" w:name="_Toc494289444"/>
              <w:bookmarkStart w:id="17926" w:name="_Toc494292260"/>
              <w:bookmarkStart w:id="17927" w:name="_Toc494295074"/>
              <w:bookmarkEnd w:id="17919"/>
              <w:bookmarkEnd w:id="17920"/>
              <w:bookmarkEnd w:id="17921"/>
              <w:bookmarkEnd w:id="17922"/>
              <w:bookmarkEnd w:id="17923"/>
              <w:bookmarkEnd w:id="17924"/>
              <w:bookmarkEnd w:id="17925"/>
              <w:bookmarkEnd w:id="17926"/>
              <w:bookmarkEnd w:id="17927"/>
            </w:del>
          </w:p>
        </w:tc>
        <w:bookmarkStart w:id="17928" w:name="_Toc421703011"/>
        <w:bookmarkStart w:id="17929" w:name="_Toc421706205"/>
        <w:bookmarkStart w:id="17930" w:name="_Toc422906185"/>
        <w:bookmarkStart w:id="17931" w:name="_Toc422936816"/>
        <w:bookmarkStart w:id="17932" w:name="_Toc422939878"/>
        <w:bookmarkStart w:id="17933" w:name="_Toc422931313"/>
        <w:bookmarkStart w:id="17934" w:name="_Toc494289445"/>
        <w:bookmarkStart w:id="17935" w:name="_Toc494292261"/>
        <w:bookmarkStart w:id="17936" w:name="_Toc494295075"/>
        <w:bookmarkEnd w:id="17928"/>
        <w:bookmarkEnd w:id="17929"/>
        <w:bookmarkEnd w:id="17930"/>
        <w:bookmarkEnd w:id="17931"/>
        <w:bookmarkEnd w:id="17932"/>
        <w:bookmarkEnd w:id="17933"/>
        <w:bookmarkEnd w:id="17934"/>
        <w:bookmarkEnd w:id="17935"/>
        <w:bookmarkEnd w:id="17936"/>
      </w:tr>
      <w:tr w:rsidR="000E59B7" w:rsidRPr="00E056B6" w:rsidDel="00371A11" w:rsidTr="00325ABC">
        <w:trPr>
          <w:cantSplit/>
          <w:del w:id="17937" w:author="Sastry, Murali" w:date="2015-06-09T17:17:00Z"/>
        </w:trPr>
        <w:tc>
          <w:tcPr>
            <w:tcW w:w="1980" w:type="dxa"/>
            <w:tcBorders>
              <w:top w:val="single" w:sz="6" w:space="0" w:color="auto"/>
              <w:bottom w:val="single" w:sz="6" w:space="0" w:color="auto"/>
            </w:tcBorders>
          </w:tcPr>
          <w:p w:rsidR="000E59B7" w:rsidRPr="00E056B6" w:rsidDel="00371A11" w:rsidRDefault="00C0468B">
            <w:pPr>
              <w:pStyle w:val="body"/>
              <w:rPr>
                <w:del w:id="17938" w:author="Sastry, Murali" w:date="2015-06-09T17:17:00Z"/>
              </w:rPr>
              <w:pPrChange w:id="17939" w:author="Sastry, Murali" w:date="2015-06-10T10:23:00Z">
                <w:pPr>
                  <w:pStyle w:val="tableentry"/>
                </w:pPr>
              </w:pPrChange>
            </w:pPr>
            <w:del w:id="17940" w:author="Sastry, Murali" w:date="2015-06-09T17:17:00Z">
              <w:r w:rsidRPr="00E056B6" w:rsidDel="00371A11">
                <w:delText>Make command</w:delText>
              </w:r>
              <w:bookmarkStart w:id="17941" w:name="_Toc421703012"/>
              <w:bookmarkStart w:id="17942" w:name="_Toc421706206"/>
              <w:bookmarkStart w:id="17943" w:name="_Toc422906186"/>
              <w:bookmarkStart w:id="17944" w:name="_Toc422936817"/>
              <w:bookmarkStart w:id="17945" w:name="_Toc422939879"/>
              <w:bookmarkStart w:id="17946" w:name="_Toc422931314"/>
              <w:bookmarkStart w:id="17947" w:name="_Toc494289446"/>
              <w:bookmarkStart w:id="17948" w:name="_Toc494292262"/>
              <w:bookmarkStart w:id="17949" w:name="_Toc494295076"/>
              <w:bookmarkEnd w:id="17941"/>
              <w:bookmarkEnd w:id="17942"/>
              <w:bookmarkEnd w:id="17943"/>
              <w:bookmarkEnd w:id="17944"/>
              <w:bookmarkEnd w:id="17945"/>
              <w:bookmarkEnd w:id="17946"/>
              <w:bookmarkEnd w:id="17947"/>
              <w:bookmarkEnd w:id="17948"/>
              <w:bookmarkEnd w:id="17949"/>
            </w:del>
          </w:p>
        </w:tc>
        <w:tc>
          <w:tcPr>
            <w:tcW w:w="6660" w:type="dxa"/>
            <w:tcBorders>
              <w:top w:val="single" w:sz="6" w:space="0" w:color="auto"/>
              <w:bottom w:val="single" w:sz="6" w:space="0" w:color="auto"/>
            </w:tcBorders>
          </w:tcPr>
          <w:p w:rsidR="000E59B7" w:rsidRPr="00E056B6" w:rsidDel="00371A11" w:rsidRDefault="00C0468B">
            <w:pPr>
              <w:pStyle w:val="body"/>
              <w:rPr>
                <w:del w:id="17950" w:author="Sastry, Murali" w:date="2015-06-09T17:17:00Z"/>
              </w:rPr>
              <w:pPrChange w:id="17951" w:author="Sastry, Murali" w:date="2015-06-10T10:23:00Z">
                <w:pPr>
                  <w:pStyle w:val="tableentry"/>
                </w:pPr>
              </w:pPrChange>
            </w:pPr>
            <w:del w:id="17952" w:author="Sastry, Murali" w:date="2015-06-09T17:17:00Z">
              <w:r w:rsidRPr="00E056B6" w:rsidDel="00371A11">
                <w:delText>buildWMCQG2.pl</w:delText>
              </w:r>
              <w:bookmarkStart w:id="17953" w:name="_Toc421703013"/>
              <w:bookmarkStart w:id="17954" w:name="_Toc421706207"/>
              <w:bookmarkStart w:id="17955" w:name="_Toc422906187"/>
              <w:bookmarkStart w:id="17956" w:name="_Toc422936818"/>
              <w:bookmarkStart w:id="17957" w:name="_Toc422939880"/>
              <w:bookmarkStart w:id="17958" w:name="_Toc422931315"/>
              <w:bookmarkStart w:id="17959" w:name="_Toc494289447"/>
              <w:bookmarkStart w:id="17960" w:name="_Toc494292263"/>
              <w:bookmarkStart w:id="17961" w:name="_Toc494295077"/>
              <w:bookmarkEnd w:id="17953"/>
              <w:bookmarkEnd w:id="17954"/>
              <w:bookmarkEnd w:id="17955"/>
              <w:bookmarkEnd w:id="17956"/>
              <w:bookmarkEnd w:id="17957"/>
              <w:bookmarkEnd w:id="17958"/>
              <w:bookmarkEnd w:id="17959"/>
              <w:bookmarkEnd w:id="17960"/>
              <w:bookmarkEnd w:id="17961"/>
            </w:del>
          </w:p>
        </w:tc>
        <w:bookmarkStart w:id="17962" w:name="_Toc421703014"/>
        <w:bookmarkStart w:id="17963" w:name="_Toc421706208"/>
        <w:bookmarkStart w:id="17964" w:name="_Toc422906188"/>
        <w:bookmarkStart w:id="17965" w:name="_Toc422936819"/>
        <w:bookmarkStart w:id="17966" w:name="_Toc422939881"/>
        <w:bookmarkStart w:id="17967" w:name="_Toc422931316"/>
        <w:bookmarkStart w:id="17968" w:name="_Toc494289448"/>
        <w:bookmarkStart w:id="17969" w:name="_Toc494292264"/>
        <w:bookmarkStart w:id="17970" w:name="_Toc494295078"/>
        <w:bookmarkEnd w:id="17962"/>
        <w:bookmarkEnd w:id="17963"/>
        <w:bookmarkEnd w:id="17964"/>
        <w:bookmarkEnd w:id="17965"/>
        <w:bookmarkEnd w:id="17966"/>
        <w:bookmarkEnd w:id="17967"/>
        <w:bookmarkEnd w:id="17968"/>
        <w:bookmarkEnd w:id="17969"/>
        <w:bookmarkEnd w:id="17970"/>
      </w:tr>
      <w:tr w:rsidR="000E59B7" w:rsidRPr="00E056B6" w:rsidDel="00371A11" w:rsidTr="00325ABC">
        <w:trPr>
          <w:cantSplit/>
          <w:del w:id="17971" w:author="Sastry, Murali" w:date="2015-06-09T17:17:00Z"/>
        </w:trPr>
        <w:tc>
          <w:tcPr>
            <w:tcW w:w="1980" w:type="dxa"/>
            <w:tcBorders>
              <w:top w:val="single" w:sz="6" w:space="0" w:color="auto"/>
              <w:bottom w:val="single" w:sz="6" w:space="0" w:color="auto"/>
            </w:tcBorders>
          </w:tcPr>
          <w:p w:rsidR="000E59B7" w:rsidRPr="00E056B6" w:rsidDel="00371A11" w:rsidRDefault="00C0468B">
            <w:pPr>
              <w:pStyle w:val="body"/>
              <w:rPr>
                <w:del w:id="17972" w:author="Sastry, Murali" w:date="2015-06-09T17:17:00Z"/>
              </w:rPr>
              <w:pPrChange w:id="17973" w:author="Sastry, Murali" w:date="2015-06-10T10:23:00Z">
                <w:pPr>
                  <w:pStyle w:val="tableentry"/>
                </w:pPr>
              </w:pPrChange>
            </w:pPr>
            <w:del w:id="17974" w:author="Sastry, Murali" w:date="2015-06-09T17:17:00Z">
              <w:r w:rsidRPr="00E056B6" w:rsidDel="00371A11">
                <w:delText>Client Specification</w:delText>
              </w:r>
              <w:bookmarkStart w:id="17975" w:name="_Toc421703015"/>
              <w:bookmarkStart w:id="17976" w:name="_Toc421706209"/>
              <w:bookmarkStart w:id="17977" w:name="_Toc422906189"/>
              <w:bookmarkStart w:id="17978" w:name="_Toc422936820"/>
              <w:bookmarkStart w:id="17979" w:name="_Toc422939882"/>
              <w:bookmarkStart w:id="17980" w:name="_Toc422931317"/>
              <w:bookmarkStart w:id="17981" w:name="_Toc494289449"/>
              <w:bookmarkStart w:id="17982" w:name="_Toc494292265"/>
              <w:bookmarkStart w:id="17983" w:name="_Toc494295079"/>
              <w:bookmarkEnd w:id="17975"/>
              <w:bookmarkEnd w:id="17976"/>
              <w:bookmarkEnd w:id="17977"/>
              <w:bookmarkEnd w:id="17978"/>
              <w:bookmarkEnd w:id="17979"/>
              <w:bookmarkEnd w:id="17980"/>
              <w:bookmarkEnd w:id="17981"/>
              <w:bookmarkEnd w:id="17982"/>
              <w:bookmarkEnd w:id="17983"/>
            </w:del>
          </w:p>
        </w:tc>
        <w:tc>
          <w:tcPr>
            <w:tcW w:w="6660" w:type="dxa"/>
            <w:tcBorders>
              <w:top w:val="single" w:sz="6" w:space="0" w:color="auto"/>
              <w:bottom w:val="single" w:sz="6" w:space="0" w:color="auto"/>
            </w:tcBorders>
          </w:tcPr>
          <w:p w:rsidR="000E59B7" w:rsidRPr="00E056B6" w:rsidDel="00371A11" w:rsidRDefault="00C0468B">
            <w:pPr>
              <w:pStyle w:val="body"/>
              <w:rPr>
                <w:del w:id="17984" w:author="Sastry, Murali" w:date="2015-06-09T17:17:00Z"/>
              </w:rPr>
              <w:pPrChange w:id="17985" w:author="Sastry, Murali" w:date="2015-06-10T10:23:00Z">
                <w:pPr>
                  <w:pStyle w:val="tableentry"/>
                </w:pPr>
              </w:pPrChange>
            </w:pPr>
            <w:del w:id="17986" w:author="Sastry, Murali" w:date="2015-06-09T17:17:00Z">
              <w:r w:rsidRPr="00E056B6" w:rsidDel="00371A11">
                <w:delText>Gobi2000WMCClientSpec</w:delText>
              </w:r>
              <w:bookmarkStart w:id="17987" w:name="_Toc421703016"/>
              <w:bookmarkStart w:id="17988" w:name="_Toc421706210"/>
              <w:bookmarkStart w:id="17989" w:name="_Toc422906190"/>
              <w:bookmarkStart w:id="17990" w:name="_Toc422936821"/>
              <w:bookmarkStart w:id="17991" w:name="_Toc422939883"/>
              <w:bookmarkStart w:id="17992" w:name="_Toc422931318"/>
              <w:bookmarkStart w:id="17993" w:name="_Toc494289450"/>
              <w:bookmarkStart w:id="17994" w:name="_Toc494292266"/>
              <w:bookmarkStart w:id="17995" w:name="_Toc494295080"/>
              <w:bookmarkEnd w:id="17987"/>
              <w:bookmarkEnd w:id="17988"/>
              <w:bookmarkEnd w:id="17989"/>
              <w:bookmarkEnd w:id="17990"/>
              <w:bookmarkEnd w:id="17991"/>
              <w:bookmarkEnd w:id="17992"/>
              <w:bookmarkEnd w:id="17993"/>
              <w:bookmarkEnd w:id="17994"/>
              <w:bookmarkEnd w:id="17995"/>
            </w:del>
          </w:p>
        </w:tc>
        <w:bookmarkStart w:id="17996" w:name="_Toc421703017"/>
        <w:bookmarkStart w:id="17997" w:name="_Toc421706211"/>
        <w:bookmarkStart w:id="17998" w:name="_Toc422906191"/>
        <w:bookmarkStart w:id="17999" w:name="_Toc422936822"/>
        <w:bookmarkStart w:id="18000" w:name="_Toc422939884"/>
        <w:bookmarkStart w:id="18001" w:name="_Toc422931319"/>
        <w:bookmarkStart w:id="18002" w:name="_Toc494289451"/>
        <w:bookmarkStart w:id="18003" w:name="_Toc494292267"/>
        <w:bookmarkStart w:id="18004" w:name="_Toc494295081"/>
        <w:bookmarkEnd w:id="17996"/>
        <w:bookmarkEnd w:id="17997"/>
        <w:bookmarkEnd w:id="17998"/>
        <w:bookmarkEnd w:id="17999"/>
        <w:bookmarkEnd w:id="18000"/>
        <w:bookmarkEnd w:id="18001"/>
        <w:bookmarkEnd w:id="18002"/>
        <w:bookmarkEnd w:id="18003"/>
        <w:bookmarkEnd w:id="18004"/>
      </w:tr>
      <w:tr w:rsidR="000E59B7" w:rsidRPr="00E056B6" w:rsidDel="00371A11" w:rsidTr="00325ABC">
        <w:trPr>
          <w:cantSplit/>
          <w:del w:id="18005" w:author="Sastry, Murali" w:date="2015-06-09T17:17:00Z"/>
        </w:trPr>
        <w:tc>
          <w:tcPr>
            <w:tcW w:w="1980" w:type="dxa"/>
            <w:tcBorders>
              <w:top w:val="single" w:sz="6" w:space="0" w:color="auto"/>
              <w:bottom w:val="single" w:sz="6" w:space="0" w:color="auto"/>
            </w:tcBorders>
          </w:tcPr>
          <w:p w:rsidR="000E59B7" w:rsidRPr="00E056B6" w:rsidDel="00371A11" w:rsidRDefault="00C0468B">
            <w:pPr>
              <w:pStyle w:val="body"/>
              <w:rPr>
                <w:del w:id="18006" w:author="Sastry, Murali" w:date="2015-06-09T17:17:00Z"/>
              </w:rPr>
              <w:pPrChange w:id="18007" w:author="Sastry, Murali" w:date="2015-06-10T10:23:00Z">
                <w:pPr>
                  <w:pStyle w:val="tableentry"/>
                </w:pPr>
              </w:pPrChange>
            </w:pPr>
            <w:del w:id="18008" w:author="Sastry, Murali" w:date="2015-06-09T17:17:00Z">
              <w:r w:rsidRPr="00E056B6" w:rsidDel="00371A11">
                <w:delText>Announcements</w:delText>
              </w:r>
              <w:bookmarkStart w:id="18009" w:name="_Toc421703018"/>
              <w:bookmarkStart w:id="18010" w:name="_Toc421706212"/>
              <w:bookmarkStart w:id="18011" w:name="_Toc422906192"/>
              <w:bookmarkStart w:id="18012" w:name="_Toc422936823"/>
              <w:bookmarkStart w:id="18013" w:name="_Toc422939885"/>
              <w:bookmarkStart w:id="18014" w:name="_Toc422931320"/>
              <w:bookmarkStart w:id="18015" w:name="_Toc494289452"/>
              <w:bookmarkStart w:id="18016" w:name="_Toc494292268"/>
              <w:bookmarkStart w:id="18017" w:name="_Toc494295082"/>
              <w:bookmarkEnd w:id="18009"/>
              <w:bookmarkEnd w:id="18010"/>
              <w:bookmarkEnd w:id="18011"/>
              <w:bookmarkEnd w:id="18012"/>
              <w:bookmarkEnd w:id="18013"/>
              <w:bookmarkEnd w:id="18014"/>
              <w:bookmarkEnd w:id="18015"/>
              <w:bookmarkEnd w:id="18016"/>
              <w:bookmarkEnd w:id="18017"/>
            </w:del>
          </w:p>
        </w:tc>
        <w:tc>
          <w:tcPr>
            <w:tcW w:w="6660" w:type="dxa"/>
            <w:tcBorders>
              <w:top w:val="single" w:sz="6" w:space="0" w:color="auto"/>
              <w:bottom w:val="single" w:sz="6" w:space="0" w:color="auto"/>
            </w:tcBorders>
          </w:tcPr>
          <w:p w:rsidR="000E59B7" w:rsidRPr="00E056B6" w:rsidDel="00371A11" w:rsidRDefault="00C0468B">
            <w:pPr>
              <w:pStyle w:val="body"/>
              <w:rPr>
                <w:del w:id="18018" w:author="Sastry, Murali" w:date="2015-06-09T17:17:00Z"/>
              </w:rPr>
              <w:pPrChange w:id="18019" w:author="Sastry, Murali" w:date="2015-06-10T10:23:00Z">
                <w:pPr>
                  <w:pStyle w:val="tableentry"/>
                </w:pPr>
              </w:pPrChange>
            </w:pPr>
            <w:del w:id="18020" w:author="Sastry, Murali" w:date="2015-06-09T17:17:00Z">
              <w:r w:rsidRPr="00E056B6" w:rsidDel="00371A11">
                <w:delText>Copy the WHATS NEW section from readme</w:delText>
              </w:r>
              <w:bookmarkStart w:id="18021" w:name="_Toc421703019"/>
              <w:bookmarkStart w:id="18022" w:name="_Toc421706213"/>
              <w:bookmarkStart w:id="18023" w:name="_Toc422906193"/>
              <w:bookmarkStart w:id="18024" w:name="_Toc422936824"/>
              <w:bookmarkStart w:id="18025" w:name="_Toc422939886"/>
              <w:bookmarkStart w:id="18026" w:name="_Toc422931321"/>
              <w:bookmarkStart w:id="18027" w:name="_Toc494289453"/>
              <w:bookmarkStart w:id="18028" w:name="_Toc494292269"/>
              <w:bookmarkStart w:id="18029" w:name="_Toc494295083"/>
              <w:bookmarkEnd w:id="18021"/>
              <w:bookmarkEnd w:id="18022"/>
              <w:bookmarkEnd w:id="18023"/>
              <w:bookmarkEnd w:id="18024"/>
              <w:bookmarkEnd w:id="18025"/>
              <w:bookmarkEnd w:id="18026"/>
              <w:bookmarkEnd w:id="18027"/>
              <w:bookmarkEnd w:id="18028"/>
              <w:bookmarkEnd w:id="18029"/>
            </w:del>
          </w:p>
        </w:tc>
        <w:bookmarkStart w:id="18030" w:name="_Toc421703020"/>
        <w:bookmarkStart w:id="18031" w:name="_Toc421706214"/>
        <w:bookmarkStart w:id="18032" w:name="_Toc422906194"/>
        <w:bookmarkStart w:id="18033" w:name="_Toc422936825"/>
        <w:bookmarkStart w:id="18034" w:name="_Toc422939887"/>
        <w:bookmarkStart w:id="18035" w:name="_Toc422931322"/>
        <w:bookmarkStart w:id="18036" w:name="_Toc494289454"/>
        <w:bookmarkStart w:id="18037" w:name="_Toc494292270"/>
        <w:bookmarkStart w:id="18038" w:name="_Toc494295084"/>
        <w:bookmarkEnd w:id="18030"/>
        <w:bookmarkEnd w:id="18031"/>
        <w:bookmarkEnd w:id="18032"/>
        <w:bookmarkEnd w:id="18033"/>
        <w:bookmarkEnd w:id="18034"/>
        <w:bookmarkEnd w:id="18035"/>
        <w:bookmarkEnd w:id="18036"/>
        <w:bookmarkEnd w:id="18037"/>
        <w:bookmarkEnd w:id="18038"/>
      </w:tr>
      <w:tr w:rsidR="000E59B7" w:rsidRPr="00E056B6" w:rsidDel="00371A11" w:rsidTr="00325ABC">
        <w:trPr>
          <w:cantSplit/>
          <w:del w:id="18039" w:author="Sastry, Murali" w:date="2015-06-09T17:17:00Z"/>
        </w:trPr>
        <w:tc>
          <w:tcPr>
            <w:tcW w:w="1980" w:type="dxa"/>
            <w:tcBorders>
              <w:top w:val="single" w:sz="6" w:space="0" w:color="auto"/>
              <w:bottom w:val="single" w:sz="6" w:space="0" w:color="auto"/>
            </w:tcBorders>
          </w:tcPr>
          <w:p w:rsidR="000E59B7" w:rsidRPr="00E056B6" w:rsidDel="00371A11" w:rsidRDefault="00C0468B">
            <w:pPr>
              <w:pStyle w:val="body"/>
              <w:rPr>
                <w:del w:id="18040" w:author="Sastry, Murali" w:date="2015-06-09T17:17:00Z"/>
              </w:rPr>
              <w:pPrChange w:id="18041" w:author="Sastry, Murali" w:date="2015-06-10T10:23:00Z">
                <w:pPr>
                  <w:pStyle w:val="tableentry"/>
                </w:pPr>
              </w:pPrChange>
            </w:pPr>
            <w:del w:id="18042" w:author="Sastry, Murali" w:date="2015-06-09T17:17:00Z">
              <w:r w:rsidRPr="00E056B6" w:rsidDel="00371A11">
                <w:delText>Purpose</w:delText>
              </w:r>
              <w:bookmarkStart w:id="18043" w:name="_Toc421703021"/>
              <w:bookmarkStart w:id="18044" w:name="_Toc421706215"/>
              <w:bookmarkStart w:id="18045" w:name="_Toc422906195"/>
              <w:bookmarkStart w:id="18046" w:name="_Toc422936826"/>
              <w:bookmarkStart w:id="18047" w:name="_Toc422939888"/>
              <w:bookmarkStart w:id="18048" w:name="_Toc422931323"/>
              <w:bookmarkStart w:id="18049" w:name="_Toc494289455"/>
              <w:bookmarkStart w:id="18050" w:name="_Toc494292271"/>
              <w:bookmarkStart w:id="18051" w:name="_Toc494295085"/>
              <w:bookmarkEnd w:id="18043"/>
              <w:bookmarkEnd w:id="18044"/>
              <w:bookmarkEnd w:id="18045"/>
              <w:bookmarkEnd w:id="18046"/>
              <w:bookmarkEnd w:id="18047"/>
              <w:bookmarkEnd w:id="18048"/>
              <w:bookmarkEnd w:id="18049"/>
              <w:bookmarkEnd w:id="18050"/>
              <w:bookmarkEnd w:id="18051"/>
            </w:del>
          </w:p>
        </w:tc>
        <w:tc>
          <w:tcPr>
            <w:tcW w:w="6660" w:type="dxa"/>
            <w:tcBorders>
              <w:top w:val="single" w:sz="6" w:space="0" w:color="auto"/>
              <w:bottom w:val="single" w:sz="6" w:space="0" w:color="auto"/>
            </w:tcBorders>
          </w:tcPr>
          <w:p w:rsidR="000E59B7" w:rsidRPr="00E056B6" w:rsidDel="00371A11" w:rsidRDefault="00C0468B">
            <w:pPr>
              <w:pStyle w:val="body"/>
              <w:rPr>
                <w:del w:id="18052" w:author="Sastry, Murali" w:date="2015-06-09T17:17:00Z"/>
              </w:rPr>
              <w:pPrChange w:id="18053" w:author="Sastry, Murali" w:date="2015-06-10T10:23:00Z">
                <w:pPr>
                  <w:pStyle w:val="tableentry"/>
                </w:pPr>
              </w:pPrChange>
            </w:pPr>
            <w:del w:id="18054" w:author="Sastry, Murali" w:date="2015-06-09T17:17:00Z">
              <w:r w:rsidRPr="00E056B6" w:rsidDel="00371A11">
                <w:delText>General purpose point release to Verizon, Smith Micro</w:delText>
              </w:r>
              <w:bookmarkStart w:id="18055" w:name="_Toc421703022"/>
              <w:bookmarkStart w:id="18056" w:name="_Toc421706216"/>
              <w:bookmarkStart w:id="18057" w:name="_Toc422906196"/>
              <w:bookmarkStart w:id="18058" w:name="_Toc422936827"/>
              <w:bookmarkStart w:id="18059" w:name="_Toc422939889"/>
              <w:bookmarkStart w:id="18060" w:name="_Toc422931324"/>
              <w:bookmarkStart w:id="18061" w:name="_Toc494289456"/>
              <w:bookmarkStart w:id="18062" w:name="_Toc494292272"/>
              <w:bookmarkStart w:id="18063" w:name="_Toc494295086"/>
              <w:bookmarkEnd w:id="18055"/>
              <w:bookmarkEnd w:id="18056"/>
              <w:bookmarkEnd w:id="18057"/>
              <w:bookmarkEnd w:id="18058"/>
              <w:bookmarkEnd w:id="18059"/>
              <w:bookmarkEnd w:id="18060"/>
              <w:bookmarkEnd w:id="18061"/>
              <w:bookmarkEnd w:id="18062"/>
              <w:bookmarkEnd w:id="18063"/>
            </w:del>
          </w:p>
        </w:tc>
        <w:bookmarkStart w:id="18064" w:name="_Toc421703023"/>
        <w:bookmarkStart w:id="18065" w:name="_Toc421706217"/>
        <w:bookmarkStart w:id="18066" w:name="_Toc422906197"/>
        <w:bookmarkStart w:id="18067" w:name="_Toc422936828"/>
        <w:bookmarkStart w:id="18068" w:name="_Toc422939890"/>
        <w:bookmarkStart w:id="18069" w:name="_Toc422931325"/>
        <w:bookmarkStart w:id="18070" w:name="_Toc494289457"/>
        <w:bookmarkStart w:id="18071" w:name="_Toc494292273"/>
        <w:bookmarkStart w:id="18072" w:name="_Toc494295087"/>
        <w:bookmarkEnd w:id="18064"/>
        <w:bookmarkEnd w:id="18065"/>
        <w:bookmarkEnd w:id="18066"/>
        <w:bookmarkEnd w:id="18067"/>
        <w:bookmarkEnd w:id="18068"/>
        <w:bookmarkEnd w:id="18069"/>
        <w:bookmarkEnd w:id="18070"/>
        <w:bookmarkEnd w:id="18071"/>
        <w:bookmarkEnd w:id="18072"/>
      </w:tr>
      <w:tr w:rsidR="000E59B7" w:rsidRPr="00E056B6" w:rsidDel="00371A11" w:rsidTr="00325ABC">
        <w:trPr>
          <w:cantSplit/>
          <w:del w:id="18073" w:author="Sastry, Murali" w:date="2015-06-09T17:17:00Z"/>
        </w:trPr>
        <w:tc>
          <w:tcPr>
            <w:tcW w:w="1980" w:type="dxa"/>
            <w:tcBorders>
              <w:top w:val="single" w:sz="6" w:space="0" w:color="auto"/>
              <w:bottom w:val="single" w:sz="6" w:space="0" w:color="auto"/>
            </w:tcBorders>
          </w:tcPr>
          <w:p w:rsidR="000E59B7" w:rsidRPr="00E056B6" w:rsidDel="00371A11" w:rsidRDefault="00C0468B">
            <w:pPr>
              <w:pStyle w:val="body"/>
              <w:rPr>
                <w:del w:id="18074" w:author="Sastry, Murali" w:date="2015-06-09T17:17:00Z"/>
              </w:rPr>
              <w:pPrChange w:id="18075" w:author="Sastry, Murali" w:date="2015-06-10T10:23:00Z">
                <w:pPr>
                  <w:pStyle w:val="tableentry"/>
                </w:pPr>
              </w:pPrChange>
            </w:pPr>
            <w:del w:id="18076" w:author="Sastry, Murali" w:date="2015-06-09T17:17:00Z">
              <w:r w:rsidRPr="00E056B6" w:rsidDel="00371A11">
                <w:delText>Customers</w:delText>
              </w:r>
              <w:bookmarkStart w:id="18077" w:name="_Toc421703024"/>
              <w:bookmarkStart w:id="18078" w:name="_Toc421706218"/>
              <w:bookmarkStart w:id="18079" w:name="_Toc422906198"/>
              <w:bookmarkStart w:id="18080" w:name="_Toc422936829"/>
              <w:bookmarkStart w:id="18081" w:name="_Toc422939891"/>
              <w:bookmarkStart w:id="18082" w:name="_Toc422931326"/>
              <w:bookmarkStart w:id="18083" w:name="_Toc494289458"/>
              <w:bookmarkStart w:id="18084" w:name="_Toc494292274"/>
              <w:bookmarkStart w:id="18085" w:name="_Toc494295088"/>
              <w:bookmarkEnd w:id="18077"/>
              <w:bookmarkEnd w:id="18078"/>
              <w:bookmarkEnd w:id="18079"/>
              <w:bookmarkEnd w:id="18080"/>
              <w:bookmarkEnd w:id="18081"/>
              <w:bookmarkEnd w:id="18082"/>
              <w:bookmarkEnd w:id="18083"/>
              <w:bookmarkEnd w:id="18084"/>
              <w:bookmarkEnd w:id="18085"/>
            </w:del>
          </w:p>
        </w:tc>
        <w:tc>
          <w:tcPr>
            <w:tcW w:w="6660" w:type="dxa"/>
            <w:tcBorders>
              <w:top w:val="single" w:sz="6" w:space="0" w:color="auto"/>
              <w:bottom w:val="single" w:sz="6" w:space="0" w:color="auto"/>
            </w:tcBorders>
          </w:tcPr>
          <w:p w:rsidR="000E59B7" w:rsidRPr="00E056B6" w:rsidDel="00371A11" w:rsidRDefault="00C0468B">
            <w:pPr>
              <w:pStyle w:val="body"/>
              <w:rPr>
                <w:del w:id="18086" w:author="Sastry, Murali" w:date="2015-06-09T17:17:00Z"/>
              </w:rPr>
              <w:pPrChange w:id="18087" w:author="Sastry, Murali" w:date="2015-06-10T10:23:00Z">
                <w:pPr>
                  <w:pStyle w:val="tableentry"/>
                </w:pPr>
              </w:pPrChange>
            </w:pPr>
            <w:del w:id="18088" w:author="Sastry, Murali" w:date="2015-06-09T17:17:00Z">
              <w:r w:rsidRPr="00E056B6" w:rsidDel="00371A11">
                <w:delText>Verizon, Smith Micro</w:delText>
              </w:r>
              <w:bookmarkStart w:id="18089" w:name="_Toc421703025"/>
              <w:bookmarkStart w:id="18090" w:name="_Toc421706219"/>
              <w:bookmarkStart w:id="18091" w:name="_Toc422906199"/>
              <w:bookmarkStart w:id="18092" w:name="_Toc422936830"/>
              <w:bookmarkStart w:id="18093" w:name="_Toc422939892"/>
              <w:bookmarkStart w:id="18094" w:name="_Toc422931327"/>
              <w:bookmarkStart w:id="18095" w:name="_Toc494289459"/>
              <w:bookmarkStart w:id="18096" w:name="_Toc494292275"/>
              <w:bookmarkStart w:id="18097" w:name="_Toc494295089"/>
              <w:bookmarkEnd w:id="18089"/>
              <w:bookmarkEnd w:id="18090"/>
              <w:bookmarkEnd w:id="18091"/>
              <w:bookmarkEnd w:id="18092"/>
              <w:bookmarkEnd w:id="18093"/>
              <w:bookmarkEnd w:id="18094"/>
              <w:bookmarkEnd w:id="18095"/>
              <w:bookmarkEnd w:id="18096"/>
              <w:bookmarkEnd w:id="18097"/>
            </w:del>
          </w:p>
        </w:tc>
        <w:bookmarkStart w:id="18098" w:name="_Toc421703026"/>
        <w:bookmarkStart w:id="18099" w:name="_Toc421706220"/>
        <w:bookmarkStart w:id="18100" w:name="_Toc422906200"/>
        <w:bookmarkStart w:id="18101" w:name="_Toc422936831"/>
        <w:bookmarkStart w:id="18102" w:name="_Toc422939893"/>
        <w:bookmarkStart w:id="18103" w:name="_Toc422931328"/>
        <w:bookmarkStart w:id="18104" w:name="_Toc494289460"/>
        <w:bookmarkStart w:id="18105" w:name="_Toc494292276"/>
        <w:bookmarkStart w:id="18106" w:name="_Toc494295090"/>
        <w:bookmarkEnd w:id="18098"/>
        <w:bookmarkEnd w:id="18099"/>
        <w:bookmarkEnd w:id="18100"/>
        <w:bookmarkEnd w:id="18101"/>
        <w:bookmarkEnd w:id="18102"/>
        <w:bookmarkEnd w:id="18103"/>
        <w:bookmarkEnd w:id="18104"/>
        <w:bookmarkEnd w:id="18105"/>
        <w:bookmarkEnd w:id="18106"/>
      </w:tr>
    </w:tbl>
    <w:p w:rsidR="000E59B7" w:rsidRPr="00E056B6" w:rsidDel="00371A11" w:rsidRDefault="00C0468B">
      <w:pPr>
        <w:pStyle w:val="body"/>
        <w:rPr>
          <w:del w:id="18107" w:author="Sastry, Murali" w:date="2015-06-09T17:17:00Z"/>
        </w:rPr>
      </w:pPr>
      <w:del w:id="18108" w:author="Sastry, Murali" w:date="2015-06-09T17:17:00Z">
        <w:r w:rsidRPr="00E056B6" w:rsidDel="00371A11">
          <w:delText>Once completing all fields press Send Request, then OK after confirming all information.  Status on the build will be received by email.</w:delText>
        </w:r>
        <w:bookmarkStart w:id="18109" w:name="_Toc421703027"/>
        <w:bookmarkStart w:id="18110" w:name="_Toc421706221"/>
        <w:bookmarkStart w:id="18111" w:name="_Toc422906201"/>
        <w:bookmarkStart w:id="18112" w:name="_Toc422936832"/>
        <w:bookmarkStart w:id="18113" w:name="_Toc422939894"/>
        <w:bookmarkStart w:id="18114" w:name="_Toc422931329"/>
        <w:bookmarkStart w:id="18115" w:name="_Toc494289461"/>
        <w:bookmarkStart w:id="18116" w:name="_Toc494292277"/>
        <w:bookmarkStart w:id="18117" w:name="_Toc494295091"/>
        <w:bookmarkEnd w:id="18109"/>
        <w:bookmarkEnd w:id="18110"/>
        <w:bookmarkEnd w:id="18111"/>
        <w:bookmarkEnd w:id="18112"/>
        <w:bookmarkEnd w:id="18113"/>
        <w:bookmarkEnd w:id="18114"/>
        <w:bookmarkEnd w:id="18115"/>
        <w:bookmarkEnd w:id="18116"/>
        <w:bookmarkEnd w:id="18117"/>
      </w:del>
    </w:p>
    <w:p w:rsidR="000E59B7" w:rsidRPr="00E056B6" w:rsidDel="00371A11" w:rsidRDefault="00C0468B">
      <w:pPr>
        <w:pStyle w:val="body"/>
        <w:rPr>
          <w:del w:id="18118" w:author="Sastry, Murali" w:date="2015-06-09T17:17:00Z"/>
        </w:rPr>
      </w:pPr>
      <w:del w:id="18119" w:author="Sastry, Murali" w:date="2015-06-09T17:17:00Z">
        <w:r w:rsidRPr="00E056B6" w:rsidDel="00371A11">
          <w:delText xml:space="preserve">Builds will take approximately 5 minutes and can be found at: </w:delText>
        </w:r>
        <w:r w:rsidR="00E2103E" w:rsidDel="00371A11">
          <w:fldChar w:fldCharType="begin"/>
        </w:r>
        <w:r w:rsidR="00E2103E" w:rsidDel="00371A11">
          <w:delInstrText xml:space="preserve"> HYPERLINK "file:///\\\\stone\\aswcrm\\builds\\tools\\PROD\\GOBI2000_WMC" </w:delInstrText>
        </w:r>
        <w:r w:rsidR="00E2103E" w:rsidDel="00371A11">
          <w:fldChar w:fldCharType="separate"/>
        </w:r>
        <w:r w:rsidRPr="00E056B6" w:rsidDel="00371A11">
          <w:rPr>
            <w:rStyle w:val="Hyperlink"/>
          </w:rPr>
          <w:delText>\\stone\aswcrm\builds\tools\PROD\GOBI2000_WMC</w:delText>
        </w:r>
        <w:r w:rsidR="00E2103E" w:rsidDel="00371A11">
          <w:rPr>
            <w:rStyle w:val="Hyperlink"/>
            <w:b/>
          </w:rPr>
          <w:fldChar w:fldCharType="end"/>
        </w:r>
        <w:bookmarkStart w:id="18120" w:name="_Toc421703028"/>
        <w:bookmarkStart w:id="18121" w:name="_Toc421706222"/>
        <w:bookmarkStart w:id="18122" w:name="_Toc422906202"/>
        <w:bookmarkStart w:id="18123" w:name="_Toc422936833"/>
        <w:bookmarkStart w:id="18124" w:name="_Toc422939895"/>
        <w:bookmarkStart w:id="18125" w:name="_Toc422931330"/>
        <w:bookmarkStart w:id="18126" w:name="_Toc494289462"/>
        <w:bookmarkStart w:id="18127" w:name="_Toc494292278"/>
        <w:bookmarkStart w:id="18128" w:name="_Toc494295092"/>
        <w:bookmarkEnd w:id="18120"/>
        <w:bookmarkEnd w:id="18121"/>
        <w:bookmarkEnd w:id="18122"/>
        <w:bookmarkEnd w:id="18123"/>
        <w:bookmarkEnd w:id="18124"/>
        <w:bookmarkEnd w:id="18125"/>
        <w:bookmarkEnd w:id="18126"/>
        <w:bookmarkEnd w:id="18127"/>
        <w:bookmarkEnd w:id="18128"/>
      </w:del>
    </w:p>
    <w:p w:rsidR="000E59B7" w:rsidRPr="00E056B6" w:rsidDel="00371A11" w:rsidRDefault="00C0468B">
      <w:pPr>
        <w:pStyle w:val="body"/>
        <w:rPr>
          <w:del w:id="18129" w:author="Sastry, Murali" w:date="2015-06-09T17:17:00Z"/>
        </w:rPr>
        <w:pPrChange w:id="18130" w:author="Sastry, Murali" w:date="2015-06-10T10:23:00Z">
          <w:pPr>
            <w:pStyle w:val="Heading2"/>
          </w:pPr>
        </w:pPrChange>
      </w:pPr>
      <w:del w:id="18131" w:author="Sastry, Murali" w:date="2015-06-09T17:17:00Z">
        <w:r w:rsidRPr="00E056B6" w:rsidDel="00371A11">
          <w:delText>Build Testing for GOBI2000_WMC</w:delText>
        </w:r>
        <w:bookmarkStart w:id="18132" w:name="_Toc421703029"/>
        <w:bookmarkStart w:id="18133" w:name="_Toc421706223"/>
        <w:bookmarkStart w:id="18134" w:name="_Toc422906203"/>
        <w:bookmarkStart w:id="18135" w:name="_Toc422936834"/>
        <w:bookmarkStart w:id="18136" w:name="_Toc422939896"/>
        <w:bookmarkStart w:id="18137" w:name="_Toc422931331"/>
        <w:bookmarkStart w:id="18138" w:name="_Toc494289463"/>
        <w:bookmarkStart w:id="18139" w:name="_Toc494292279"/>
        <w:bookmarkStart w:id="18140" w:name="_Toc494295093"/>
        <w:bookmarkEnd w:id="18132"/>
        <w:bookmarkEnd w:id="18133"/>
        <w:bookmarkEnd w:id="18134"/>
        <w:bookmarkEnd w:id="18135"/>
        <w:bookmarkEnd w:id="18136"/>
        <w:bookmarkEnd w:id="18137"/>
        <w:bookmarkEnd w:id="18138"/>
        <w:bookmarkEnd w:id="18139"/>
        <w:bookmarkEnd w:id="18140"/>
      </w:del>
    </w:p>
    <w:p w:rsidR="000E59B7" w:rsidRPr="00E056B6" w:rsidDel="00371A11" w:rsidRDefault="00C0468B">
      <w:pPr>
        <w:pStyle w:val="body"/>
        <w:rPr>
          <w:del w:id="18141" w:author="Sastry, Murali" w:date="2015-06-09T17:17:00Z"/>
        </w:rPr>
      </w:pPr>
      <w:del w:id="18142" w:author="Sastry, Murali" w:date="2015-06-09T17:17:00Z">
        <w:r w:rsidRPr="00E056B6" w:rsidDel="00371A11">
          <w:delText>Testing of new features will be done by the person adding them, and by PT during their testing.  For this reason, only basic installer testing is needed for the UTS installer.</w:delText>
        </w:r>
        <w:bookmarkStart w:id="18143" w:name="_Toc421703030"/>
        <w:bookmarkStart w:id="18144" w:name="_Toc421706224"/>
        <w:bookmarkStart w:id="18145" w:name="_Toc422906204"/>
        <w:bookmarkStart w:id="18146" w:name="_Toc422936835"/>
        <w:bookmarkStart w:id="18147" w:name="_Toc422939897"/>
        <w:bookmarkStart w:id="18148" w:name="_Toc422931332"/>
        <w:bookmarkStart w:id="18149" w:name="_Toc494289464"/>
        <w:bookmarkStart w:id="18150" w:name="_Toc494292280"/>
        <w:bookmarkStart w:id="18151" w:name="_Toc494295094"/>
        <w:bookmarkEnd w:id="18143"/>
        <w:bookmarkEnd w:id="18144"/>
        <w:bookmarkEnd w:id="18145"/>
        <w:bookmarkEnd w:id="18146"/>
        <w:bookmarkEnd w:id="18147"/>
        <w:bookmarkEnd w:id="18148"/>
        <w:bookmarkEnd w:id="18149"/>
        <w:bookmarkEnd w:id="18150"/>
        <w:bookmarkEnd w:id="18151"/>
      </w:del>
    </w:p>
    <w:p w:rsidR="000E59B7" w:rsidRPr="00E056B6" w:rsidDel="00371A11" w:rsidRDefault="00C0468B">
      <w:pPr>
        <w:pStyle w:val="body"/>
        <w:rPr>
          <w:del w:id="18152" w:author="Sastry, Murali" w:date="2015-06-09T17:17:00Z"/>
        </w:rPr>
      </w:pPr>
      <w:del w:id="18153" w:author="Sastry, Murali" w:date="2015-06-09T17:17:00Z">
        <w:r w:rsidRPr="00E056B6" w:rsidDel="00371A11">
          <w:delText>Run the installer and verify the version of WMCQG2.dll.</w:delText>
        </w:r>
        <w:bookmarkStart w:id="18154" w:name="_Toc421703031"/>
        <w:bookmarkStart w:id="18155" w:name="_Toc421706225"/>
        <w:bookmarkStart w:id="18156" w:name="_Toc422906205"/>
        <w:bookmarkStart w:id="18157" w:name="_Toc422936836"/>
        <w:bookmarkStart w:id="18158" w:name="_Toc422939898"/>
        <w:bookmarkStart w:id="18159" w:name="_Toc422931333"/>
        <w:bookmarkStart w:id="18160" w:name="_Toc494289465"/>
        <w:bookmarkStart w:id="18161" w:name="_Toc494292281"/>
        <w:bookmarkStart w:id="18162" w:name="_Toc494295095"/>
        <w:bookmarkEnd w:id="18154"/>
        <w:bookmarkEnd w:id="18155"/>
        <w:bookmarkEnd w:id="18156"/>
        <w:bookmarkEnd w:id="18157"/>
        <w:bookmarkEnd w:id="18158"/>
        <w:bookmarkEnd w:id="18159"/>
        <w:bookmarkEnd w:id="18160"/>
        <w:bookmarkEnd w:id="18161"/>
        <w:bookmarkEnd w:id="18162"/>
      </w:del>
    </w:p>
    <w:p w:rsidR="00D7739E" w:rsidRPr="00E056B6" w:rsidDel="00371A11" w:rsidRDefault="00C0468B">
      <w:pPr>
        <w:pStyle w:val="body"/>
        <w:rPr>
          <w:del w:id="18163" w:author="Sastry, Murali" w:date="2015-06-09T17:17:00Z"/>
        </w:rPr>
        <w:pPrChange w:id="18164" w:author="Sastry, Murali" w:date="2015-06-10T10:23:00Z">
          <w:pPr>
            <w:pStyle w:val="Heading1"/>
            <w:pageBreakBefore/>
          </w:pPr>
        </w:pPrChange>
      </w:pPr>
      <w:del w:id="18165" w:author="Sastry, Murali" w:date="2015-06-09T17:17:00Z">
        <w:r w:rsidRPr="00E056B6" w:rsidDel="00371A11">
          <w:delText>GOBI2000_FLASH_PROG</w:delText>
        </w:r>
        <w:bookmarkStart w:id="18166" w:name="_Toc421703032"/>
        <w:bookmarkStart w:id="18167" w:name="_Toc421706226"/>
        <w:bookmarkStart w:id="18168" w:name="_Toc422906206"/>
        <w:bookmarkStart w:id="18169" w:name="_Toc422936837"/>
        <w:bookmarkStart w:id="18170" w:name="_Toc422939899"/>
        <w:bookmarkStart w:id="18171" w:name="_Toc422931334"/>
        <w:bookmarkStart w:id="18172" w:name="_Toc494289466"/>
        <w:bookmarkStart w:id="18173" w:name="_Toc494292282"/>
        <w:bookmarkStart w:id="18174" w:name="_Toc494295096"/>
        <w:bookmarkEnd w:id="18166"/>
        <w:bookmarkEnd w:id="18167"/>
        <w:bookmarkEnd w:id="18168"/>
        <w:bookmarkEnd w:id="18169"/>
        <w:bookmarkEnd w:id="18170"/>
        <w:bookmarkEnd w:id="18171"/>
        <w:bookmarkEnd w:id="18172"/>
        <w:bookmarkEnd w:id="18173"/>
        <w:bookmarkEnd w:id="18174"/>
      </w:del>
    </w:p>
    <w:p w:rsidR="00D7739E" w:rsidRPr="00E056B6" w:rsidDel="00371A11" w:rsidRDefault="00C0468B">
      <w:pPr>
        <w:pStyle w:val="body"/>
        <w:rPr>
          <w:del w:id="18175" w:author="Sastry, Murali" w:date="2015-06-09T17:17:00Z"/>
        </w:rPr>
        <w:pPrChange w:id="18176" w:author="Sastry, Murali" w:date="2015-06-10T10:23:00Z">
          <w:pPr>
            <w:pStyle w:val="Heading2"/>
          </w:pPr>
        </w:pPrChange>
      </w:pPr>
      <w:del w:id="18177" w:author="Sastry, Murali" w:date="2015-06-09T17:17:00Z">
        <w:r w:rsidRPr="00E056B6" w:rsidDel="00371A11">
          <w:delText>Introduction</w:delText>
        </w:r>
        <w:bookmarkStart w:id="18178" w:name="_Toc421703033"/>
        <w:bookmarkStart w:id="18179" w:name="_Toc421706227"/>
        <w:bookmarkStart w:id="18180" w:name="_Toc422906207"/>
        <w:bookmarkStart w:id="18181" w:name="_Toc422936838"/>
        <w:bookmarkStart w:id="18182" w:name="_Toc422939900"/>
        <w:bookmarkStart w:id="18183" w:name="_Toc422931335"/>
        <w:bookmarkStart w:id="18184" w:name="_Toc494289467"/>
        <w:bookmarkStart w:id="18185" w:name="_Toc494292283"/>
        <w:bookmarkStart w:id="18186" w:name="_Toc494295097"/>
        <w:bookmarkEnd w:id="18178"/>
        <w:bookmarkEnd w:id="18179"/>
        <w:bookmarkEnd w:id="18180"/>
        <w:bookmarkEnd w:id="18181"/>
        <w:bookmarkEnd w:id="18182"/>
        <w:bookmarkEnd w:id="18183"/>
        <w:bookmarkEnd w:id="18184"/>
        <w:bookmarkEnd w:id="18185"/>
        <w:bookmarkEnd w:id="18186"/>
      </w:del>
    </w:p>
    <w:p w:rsidR="00D7739E" w:rsidRPr="00E056B6" w:rsidDel="00371A11" w:rsidRDefault="00C0468B">
      <w:pPr>
        <w:pStyle w:val="body"/>
        <w:rPr>
          <w:del w:id="18187" w:author="Sastry, Murali" w:date="2015-06-09T17:17:00Z"/>
        </w:rPr>
      </w:pPr>
      <w:del w:id="18188" w:author="Sastry, Murali" w:date="2015-06-09T17:17:00Z">
        <w:r w:rsidRPr="00E056B6" w:rsidDel="00371A11">
          <w:delText>The GOBI2000_FLASH_PROG is rarely built and just provides a tool for flashing a device with that has already been deployed with specific firmware.</w:delText>
        </w:r>
        <w:bookmarkStart w:id="18189" w:name="_Toc421703034"/>
        <w:bookmarkStart w:id="18190" w:name="_Toc421706228"/>
        <w:bookmarkStart w:id="18191" w:name="_Toc422906208"/>
        <w:bookmarkStart w:id="18192" w:name="_Toc422936839"/>
        <w:bookmarkStart w:id="18193" w:name="_Toc422939901"/>
        <w:bookmarkStart w:id="18194" w:name="_Toc422931336"/>
        <w:bookmarkStart w:id="18195" w:name="_Toc494289468"/>
        <w:bookmarkStart w:id="18196" w:name="_Toc494292284"/>
        <w:bookmarkStart w:id="18197" w:name="_Toc494295098"/>
        <w:bookmarkEnd w:id="18189"/>
        <w:bookmarkEnd w:id="18190"/>
        <w:bookmarkEnd w:id="18191"/>
        <w:bookmarkEnd w:id="18192"/>
        <w:bookmarkEnd w:id="18193"/>
        <w:bookmarkEnd w:id="18194"/>
        <w:bookmarkEnd w:id="18195"/>
        <w:bookmarkEnd w:id="18196"/>
        <w:bookmarkEnd w:id="18197"/>
      </w:del>
    </w:p>
    <w:p w:rsidR="00D7739E" w:rsidRPr="00E056B6" w:rsidDel="00371A11" w:rsidRDefault="00C0468B">
      <w:pPr>
        <w:pStyle w:val="body"/>
        <w:rPr>
          <w:del w:id="18198" w:author="Sastry, Murali" w:date="2015-06-09T17:17:00Z"/>
        </w:rPr>
        <w:pPrChange w:id="18199" w:author="Sastry, Murali" w:date="2015-06-10T10:23:00Z">
          <w:pPr>
            <w:pStyle w:val="Heading2"/>
          </w:pPr>
        </w:pPrChange>
      </w:pPr>
      <w:del w:id="18200" w:author="Sastry, Murali" w:date="2015-06-09T17:17:00Z">
        <w:r w:rsidRPr="00E056B6" w:rsidDel="00371A11">
          <w:delText>Build script description</w:delText>
        </w:r>
        <w:bookmarkStart w:id="18201" w:name="_Toc421703035"/>
        <w:bookmarkStart w:id="18202" w:name="_Toc421706229"/>
        <w:bookmarkStart w:id="18203" w:name="_Toc422906209"/>
        <w:bookmarkStart w:id="18204" w:name="_Toc422936840"/>
        <w:bookmarkStart w:id="18205" w:name="_Toc422939902"/>
        <w:bookmarkStart w:id="18206" w:name="_Toc422931337"/>
        <w:bookmarkStart w:id="18207" w:name="_Toc494289469"/>
        <w:bookmarkStart w:id="18208" w:name="_Toc494292285"/>
        <w:bookmarkStart w:id="18209" w:name="_Toc494295099"/>
        <w:bookmarkEnd w:id="18201"/>
        <w:bookmarkEnd w:id="18202"/>
        <w:bookmarkEnd w:id="18203"/>
        <w:bookmarkEnd w:id="18204"/>
        <w:bookmarkEnd w:id="18205"/>
        <w:bookmarkEnd w:id="18206"/>
        <w:bookmarkEnd w:id="18207"/>
        <w:bookmarkEnd w:id="18208"/>
        <w:bookmarkEnd w:id="18209"/>
      </w:del>
    </w:p>
    <w:p w:rsidR="00D7739E" w:rsidRPr="00E056B6" w:rsidDel="00371A11" w:rsidRDefault="00C0468B">
      <w:pPr>
        <w:pStyle w:val="body"/>
        <w:rPr>
          <w:del w:id="18210" w:author="Sastry, Murali" w:date="2015-06-09T17:17:00Z"/>
        </w:rPr>
        <w:pPrChange w:id="18211" w:author="Sastry, Murali" w:date="2015-06-10T10:23:00Z">
          <w:pPr>
            <w:pStyle w:val="Heading3"/>
          </w:pPr>
        </w:pPrChange>
      </w:pPr>
      <w:del w:id="18212" w:author="Sastry, Murali" w:date="2015-06-09T17:17:00Z">
        <w:r w:rsidRPr="00E056B6" w:rsidDel="00371A11">
          <w:delText xml:space="preserve">Syntax  </w:delText>
        </w:r>
        <w:bookmarkStart w:id="18213" w:name="_Toc421703036"/>
        <w:bookmarkStart w:id="18214" w:name="_Toc421706230"/>
        <w:bookmarkStart w:id="18215" w:name="_Toc422906210"/>
        <w:bookmarkStart w:id="18216" w:name="_Toc422936841"/>
        <w:bookmarkStart w:id="18217" w:name="_Toc422939903"/>
        <w:bookmarkStart w:id="18218" w:name="_Toc422931338"/>
        <w:bookmarkStart w:id="18219" w:name="_Toc494289470"/>
        <w:bookmarkStart w:id="18220" w:name="_Toc494292286"/>
        <w:bookmarkStart w:id="18221" w:name="_Toc494295100"/>
        <w:bookmarkEnd w:id="18213"/>
        <w:bookmarkEnd w:id="18214"/>
        <w:bookmarkEnd w:id="18215"/>
        <w:bookmarkEnd w:id="18216"/>
        <w:bookmarkEnd w:id="18217"/>
        <w:bookmarkEnd w:id="18218"/>
        <w:bookmarkEnd w:id="18219"/>
        <w:bookmarkEnd w:id="18220"/>
        <w:bookmarkEnd w:id="18221"/>
      </w:del>
    </w:p>
    <w:p w:rsidR="00D7739E" w:rsidRPr="00E056B6" w:rsidDel="00371A11" w:rsidRDefault="00C0468B">
      <w:pPr>
        <w:pStyle w:val="body"/>
        <w:rPr>
          <w:del w:id="18222" w:author="Sastry, Murali" w:date="2015-06-09T17:17:00Z"/>
        </w:rPr>
      </w:pPr>
      <w:del w:id="18223" w:author="Sastry, Murali" w:date="2015-06-09T17:17:00Z">
        <w:r w:rsidRPr="00E056B6" w:rsidDel="00371A11">
          <w:delText>Perl buildGobi2000Flash.pl [options]</w:delText>
        </w:r>
        <w:bookmarkStart w:id="18224" w:name="_Toc421703037"/>
        <w:bookmarkStart w:id="18225" w:name="_Toc421706231"/>
        <w:bookmarkStart w:id="18226" w:name="_Toc422906211"/>
        <w:bookmarkStart w:id="18227" w:name="_Toc422936842"/>
        <w:bookmarkStart w:id="18228" w:name="_Toc422939904"/>
        <w:bookmarkStart w:id="18229" w:name="_Toc422931339"/>
        <w:bookmarkStart w:id="18230" w:name="_Toc494289471"/>
        <w:bookmarkStart w:id="18231" w:name="_Toc494292287"/>
        <w:bookmarkStart w:id="18232" w:name="_Toc494295101"/>
        <w:bookmarkEnd w:id="18224"/>
        <w:bookmarkEnd w:id="18225"/>
        <w:bookmarkEnd w:id="18226"/>
        <w:bookmarkEnd w:id="18227"/>
        <w:bookmarkEnd w:id="18228"/>
        <w:bookmarkEnd w:id="18229"/>
        <w:bookmarkEnd w:id="18230"/>
        <w:bookmarkEnd w:id="18231"/>
        <w:bookmarkEnd w:id="18232"/>
      </w:del>
    </w:p>
    <w:p w:rsidR="00D7739E" w:rsidRPr="00E056B6" w:rsidDel="00371A11" w:rsidRDefault="00C0468B">
      <w:pPr>
        <w:pStyle w:val="body"/>
        <w:rPr>
          <w:del w:id="18233" w:author="Sastry, Murali" w:date="2015-06-09T17:17:00Z"/>
        </w:rPr>
      </w:pPr>
      <w:del w:id="18234" w:author="Sastry, Murali" w:date="2015-06-09T17:17:00Z">
        <w:r w:rsidRPr="00E056B6" w:rsidDel="00371A11">
          <w:delText>Command line parameters:</w:delText>
        </w:r>
        <w:bookmarkStart w:id="18235" w:name="_Toc421703038"/>
        <w:bookmarkStart w:id="18236" w:name="_Toc421706232"/>
        <w:bookmarkStart w:id="18237" w:name="_Toc422906212"/>
        <w:bookmarkStart w:id="18238" w:name="_Toc422936843"/>
        <w:bookmarkStart w:id="18239" w:name="_Toc422939905"/>
        <w:bookmarkStart w:id="18240" w:name="_Toc422931340"/>
        <w:bookmarkStart w:id="18241" w:name="_Toc494289472"/>
        <w:bookmarkStart w:id="18242" w:name="_Toc494292288"/>
        <w:bookmarkStart w:id="18243" w:name="_Toc494295102"/>
        <w:bookmarkEnd w:id="18235"/>
        <w:bookmarkEnd w:id="18236"/>
        <w:bookmarkEnd w:id="18237"/>
        <w:bookmarkEnd w:id="18238"/>
        <w:bookmarkEnd w:id="18239"/>
        <w:bookmarkEnd w:id="18240"/>
        <w:bookmarkEnd w:id="18241"/>
        <w:bookmarkEnd w:id="18242"/>
        <w:bookmarkEnd w:id="18243"/>
      </w:del>
    </w:p>
    <w:p w:rsidR="00D7739E" w:rsidRPr="00E056B6" w:rsidDel="00371A11" w:rsidRDefault="00C0468B">
      <w:pPr>
        <w:pStyle w:val="body"/>
        <w:rPr>
          <w:del w:id="18244" w:author="Sastry, Murali" w:date="2015-06-09T17:17:00Z"/>
        </w:rPr>
        <w:pPrChange w:id="18245" w:author="Sastry, Murali" w:date="2015-06-10T10:23:00Z">
          <w:pPr>
            <w:pStyle w:val="body"/>
            <w:spacing w:before="0" w:after="0"/>
            <w:ind w:left="1440"/>
          </w:pPr>
        </w:pPrChange>
      </w:pPr>
      <w:del w:id="18246" w:author="Sastry, Murali" w:date="2015-06-09T17:17:00Z">
        <w:r w:rsidRPr="00E056B6" w:rsidDel="00371A11">
          <w:delText>-help</w:delText>
        </w:r>
        <w:r w:rsidRPr="00E056B6" w:rsidDel="00371A11">
          <w:tab/>
        </w:r>
        <w:r w:rsidRPr="00E056B6" w:rsidDel="00371A11">
          <w:tab/>
        </w:r>
        <w:r w:rsidRPr="00E056B6" w:rsidDel="00371A11">
          <w:tab/>
          <w:delText>Displays syntax and parameters, then quits</w:delText>
        </w:r>
        <w:bookmarkStart w:id="18247" w:name="_Toc421703039"/>
        <w:bookmarkStart w:id="18248" w:name="_Toc421706233"/>
        <w:bookmarkStart w:id="18249" w:name="_Toc422906213"/>
        <w:bookmarkStart w:id="18250" w:name="_Toc422936844"/>
        <w:bookmarkStart w:id="18251" w:name="_Toc422939906"/>
        <w:bookmarkStart w:id="18252" w:name="_Toc422931341"/>
        <w:bookmarkStart w:id="18253" w:name="_Toc494289473"/>
        <w:bookmarkStart w:id="18254" w:name="_Toc494292289"/>
        <w:bookmarkStart w:id="18255" w:name="_Toc494295103"/>
        <w:bookmarkEnd w:id="18247"/>
        <w:bookmarkEnd w:id="18248"/>
        <w:bookmarkEnd w:id="18249"/>
        <w:bookmarkEnd w:id="18250"/>
        <w:bookmarkEnd w:id="18251"/>
        <w:bookmarkEnd w:id="18252"/>
        <w:bookmarkEnd w:id="18253"/>
        <w:bookmarkEnd w:id="18254"/>
        <w:bookmarkEnd w:id="18255"/>
      </w:del>
    </w:p>
    <w:p w:rsidR="00D7739E" w:rsidRPr="00E056B6" w:rsidDel="00371A11" w:rsidRDefault="00C0468B">
      <w:pPr>
        <w:pStyle w:val="body"/>
        <w:rPr>
          <w:del w:id="18256" w:author="Sastry, Murali" w:date="2015-06-09T17:17:00Z"/>
        </w:rPr>
        <w:pPrChange w:id="18257" w:author="Sastry, Murali" w:date="2015-06-10T10:23:00Z">
          <w:pPr>
            <w:pStyle w:val="body"/>
            <w:spacing w:before="0" w:after="0"/>
            <w:ind w:left="1440"/>
          </w:pPr>
        </w:pPrChange>
      </w:pPr>
      <w:del w:id="18258" w:author="Sastry, Murali" w:date="2015-06-09T17:17:00Z">
        <w:r w:rsidRPr="00E056B6" w:rsidDel="00371A11">
          <w:delText>-test</w:delText>
        </w:r>
        <w:r w:rsidRPr="00E056B6" w:rsidDel="00371A11">
          <w:tab/>
        </w:r>
        <w:r w:rsidRPr="00E056B6" w:rsidDel="00371A11">
          <w:tab/>
        </w:r>
        <w:r w:rsidRPr="00E056B6" w:rsidDel="00371A11">
          <w:tab/>
          <w:delText>Does not clobber files when syncing</w:delText>
        </w:r>
        <w:bookmarkStart w:id="18259" w:name="_Toc421703040"/>
        <w:bookmarkStart w:id="18260" w:name="_Toc421706234"/>
        <w:bookmarkStart w:id="18261" w:name="_Toc422906214"/>
        <w:bookmarkStart w:id="18262" w:name="_Toc422936845"/>
        <w:bookmarkStart w:id="18263" w:name="_Toc422939907"/>
        <w:bookmarkStart w:id="18264" w:name="_Toc422931342"/>
        <w:bookmarkStart w:id="18265" w:name="_Toc494289474"/>
        <w:bookmarkStart w:id="18266" w:name="_Toc494292290"/>
        <w:bookmarkStart w:id="18267" w:name="_Toc494295104"/>
        <w:bookmarkEnd w:id="18259"/>
        <w:bookmarkEnd w:id="18260"/>
        <w:bookmarkEnd w:id="18261"/>
        <w:bookmarkEnd w:id="18262"/>
        <w:bookmarkEnd w:id="18263"/>
        <w:bookmarkEnd w:id="18264"/>
        <w:bookmarkEnd w:id="18265"/>
        <w:bookmarkEnd w:id="18266"/>
        <w:bookmarkEnd w:id="18267"/>
      </w:del>
    </w:p>
    <w:p w:rsidR="00D7739E" w:rsidRPr="00E056B6" w:rsidDel="00371A11" w:rsidRDefault="00C0468B">
      <w:pPr>
        <w:pStyle w:val="body"/>
        <w:rPr>
          <w:del w:id="18268" w:author="Sastry, Murali" w:date="2015-06-09T17:17:00Z"/>
        </w:rPr>
        <w:pPrChange w:id="18269" w:author="Sastry, Murali" w:date="2015-06-10T10:23:00Z">
          <w:pPr>
            <w:pStyle w:val="body"/>
            <w:spacing w:before="0" w:after="0"/>
            <w:ind w:left="2880" w:firstLine="720"/>
          </w:pPr>
        </w:pPrChange>
      </w:pPr>
      <w:del w:id="18270" w:author="Sastry, Murali" w:date="2015-06-09T17:17:00Z">
        <w:r w:rsidRPr="00E056B6" w:rsidDel="00371A11">
          <w:delText>Does not force rebuild of projects</w:delText>
        </w:r>
        <w:bookmarkStart w:id="18271" w:name="_Toc421703041"/>
        <w:bookmarkStart w:id="18272" w:name="_Toc421706235"/>
        <w:bookmarkStart w:id="18273" w:name="_Toc422906215"/>
        <w:bookmarkStart w:id="18274" w:name="_Toc422936846"/>
        <w:bookmarkStart w:id="18275" w:name="_Toc422939908"/>
        <w:bookmarkStart w:id="18276" w:name="_Toc422931343"/>
        <w:bookmarkStart w:id="18277" w:name="_Toc494289475"/>
        <w:bookmarkStart w:id="18278" w:name="_Toc494292291"/>
        <w:bookmarkStart w:id="18279" w:name="_Toc494295105"/>
        <w:bookmarkEnd w:id="18271"/>
        <w:bookmarkEnd w:id="18272"/>
        <w:bookmarkEnd w:id="18273"/>
        <w:bookmarkEnd w:id="18274"/>
        <w:bookmarkEnd w:id="18275"/>
        <w:bookmarkEnd w:id="18276"/>
        <w:bookmarkEnd w:id="18277"/>
        <w:bookmarkEnd w:id="18278"/>
        <w:bookmarkEnd w:id="18279"/>
      </w:del>
    </w:p>
    <w:p w:rsidR="00D7739E" w:rsidRPr="00E056B6" w:rsidDel="00371A11" w:rsidRDefault="00C0468B">
      <w:pPr>
        <w:pStyle w:val="body"/>
        <w:rPr>
          <w:del w:id="18280" w:author="Sastry, Murali" w:date="2015-06-09T17:17:00Z"/>
        </w:rPr>
        <w:pPrChange w:id="18281" w:author="Sastry, Murali" w:date="2015-06-10T10:23:00Z">
          <w:pPr>
            <w:pStyle w:val="body"/>
            <w:spacing w:before="0"/>
            <w:ind w:left="1440"/>
          </w:pPr>
        </w:pPrChange>
      </w:pPr>
      <w:del w:id="18282" w:author="Sastry, Murali" w:date="2015-06-09T17:17:00Z">
        <w:r w:rsidRPr="00E056B6" w:rsidDel="00371A11">
          <w:delText>-syncOnly</w:delText>
        </w:r>
        <w:r w:rsidRPr="00E056B6" w:rsidDel="00371A11">
          <w:tab/>
        </w:r>
        <w:r w:rsidRPr="00E056B6" w:rsidDel="00371A11">
          <w:tab/>
          <w:delText>Does not build, just syncs files</w:delText>
        </w:r>
        <w:bookmarkStart w:id="18283" w:name="_Toc421703042"/>
        <w:bookmarkStart w:id="18284" w:name="_Toc421706236"/>
        <w:bookmarkStart w:id="18285" w:name="_Toc422906216"/>
        <w:bookmarkStart w:id="18286" w:name="_Toc422936847"/>
        <w:bookmarkStart w:id="18287" w:name="_Toc422939909"/>
        <w:bookmarkStart w:id="18288" w:name="_Toc422931344"/>
        <w:bookmarkStart w:id="18289" w:name="_Toc494289476"/>
        <w:bookmarkStart w:id="18290" w:name="_Toc494292292"/>
        <w:bookmarkStart w:id="18291" w:name="_Toc494295106"/>
        <w:bookmarkEnd w:id="18283"/>
        <w:bookmarkEnd w:id="18284"/>
        <w:bookmarkEnd w:id="18285"/>
        <w:bookmarkEnd w:id="18286"/>
        <w:bookmarkEnd w:id="18287"/>
        <w:bookmarkEnd w:id="18288"/>
        <w:bookmarkEnd w:id="18289"/>
        <w:bookmarkEnd w:id="18290"/>
        <w:bookmarkEnd w:id="18291"/>
      </w:del>
    </w:p>
    <w:p w:rsidR="00D7739E" w:rsidRPr="00E056B6" w:rsidDel="00371A11" w:rsidRDefault="00C0468B">
      <w:pPr>
        <w:pStyle w:val="body"/>
        <w:rPr>
          <w:del w:id="18292" w:author="Sastry, Murali" w:date="2015-06-09T17:17:00Z"/>
        </w:rPr>
        <w:pPrChange w:id="18293" w:author="Sastry, Murali" w:date="2015-06-10T10:23:00Z">
          <w:pPr>
            <w:pStyle w:val="Heading3"/>
            <w:pageBreakBefore/>
          </w:pPr>
        </w:pPrChange>
      </w:pPr>
      <w:del w:id="18294" w:author="Sastry, Murali" w:date="2015-06-09T17:17:00Z">
        <w:r w:rsidRPr="00E056B6" w:rsidDel="00371A11">
          <w:delText>FlashProgrammer.config</w:delText>
        </w:r>
        <w:bookmarkStart w:id="18295" w:name="_Toc421703043"/>
        <w:bookmarkStart w:id="18296" w:name="_Toc421706237"/>
        <w:bookmarkStart w:id="18297" w:name="_Toc422906217"/>
        <w:bookmarkStart w:id="18298" w:name="_Toc422936848"/>
        <w:bookmarkStart w:id="18299" w:name="_Toc422939910"/>
        <w:bookmarkStart w:id="18300" w:name="_Toc422931345"/>
        <w:bookmarkStart w:id="18301" w:name="_Toc494289477"/>
        <w:bookmarkStart w:id="18302" w:name="_Toc494292293"/>
        <w:bookmarkStart w:id="18303" w:name="_Toc494295107"/>
        <w:bookmarkEnd w:id="18295"/>
        <w:bookmarkEnd w:id="18296"/>
        <w:bookmarkEnd w:id="18297"/>
        <w:bookmarkEnd w:id="18298"/>
        <w:bookmarkEnd w:id="18299"/>
        <w:bookmarkEnd w:id="18300"/>
        <w:bookmarkEnd w:id="18301"/>
        <w:bookmarkEnd w:id="18302"/>
        <w:bookmarkEnd w:id="18303"/>
      </w:del>
    </w:p>
    <w:p w:rsidR="00983820" w:rsidRPr="00E056B6" w:rsidDel="00371A11" w:rsidRDefault="00C0468B">
      <w:pPr>
        <w:pStyle w:val="body"/>
        <w:rPr>
          <w:del w:id="18304" w:author="Sastry, Murali" w:date="2015-06-09T17:17:00Z"/>
        </w:rPr>
        <w:pPrChange w:id="18305" w:author="Sastry, Murali" w:date="2015-06-10T10:23:00Z">
          <w:pPr>
            <w:pStyle w:val="Caption"/>
            <w:keepNext/>
          </w:pPr>
        </w:pPrChange>
      </w:pPr>
      <w:del w:id="18306" w:author="Sastry, Murali" w:date="2015-06-09T17:17:00Z">
        <w:r w:rsidRPr="00E056B6" w:rsidDel="00371A11">
          <w:delText xml:space="preserve">Table </w:delText>
        </w:r>
        <w:r w:rsidR="00E2103E" w:rsidDel="00371A11">
          <w:rPr>
            <w:b/>
          </w:rPr>
          <w:fldChar w:fldCharType="begin"/>
        </w:r>
        <w:r w:rsidR="00E2103E" w:rsidDel="00371A11">
          <w:delInstrText xml:space="preserve"> SEQ Table \* ARABIC </w:delInstrText>
        </w:r>
        <w:r w:rsidR="00E2103E" w:rsidDel="00371A11">
          <w:rPr>
            <w:b/>
          </w:rPr>
          <w:fldChar w:fldCharType="separate"/>
        </w:r>
        <w:r w:rsidR="005516A5" w:rsidDel="00371A11">
          <w:rPr>
            <w:noProof/>
          </w:rPr>
          <w:delText>26</w:delText>
        </w:r>
        <w:r w:rsidR="00E2103E" w:rsidDel="00371A11">
          <w:rPr>
            <w:b/>
            <w:noProof/>
          </w:rPr>
          <w:fldChar w:fldCharType="end"/>
        </w:r>
        <w:r w:rsidRPr="00E056B6" w:rsidDel="00371A11">
          <w:delText xml:space="preserve"> Flash Programmer config</w:delText>
        </w:r>
        <w:bookmarkStart w:id="18307" w:name="_Toc421703044"/>
        <w:bookmarkStart w:id="18308" w:name="_Toc421706238"/>
        <w:bookmarkStart w:id="18309" w:name="_Toc422906218"/>
        <w:bookmarkStart w:id="18310" w:name="_Toc422936849"/>
        <w:bookmarkStart w:id="18311" w:name="_Toc422939911"/>
        <w:bookmarkStart w:id="18312" w:name="_Toc422931346"/>
        <w:bookmarkStart w:id="18313" w:name="_Toc494289478"/>
        <w:bookmarkStart w:id="18314" w:name="_Toc494292294"/>
        <w:bookmarkStart w:id="18315" w:name="_Toc494295108"/>
        <w:bookmarkEnd w:id="18307"/>
        <w:bookmarkEnd w:id="18308"/>
        <w:bookmarkEnd w:id="18309"/>
        <w:bookmarkEnd w:id="18310"/>
        <w:bookmarkEnd w:id="18311"/>
        <w:bookmarkEnd w:id="18312"/>
        <w:bookmarkEnd w:id="18313"/>
        <w:bookmarkEnd w:id="18314"/>
        <w:bookmarkEnd w:id="18315"/>
      </w:del>
    </w:p>
    <w:tbl>
      <w:tblPr>
        <w:tblW w:w="855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330"/>
        <w:gridCol w:w="3330"/>
      </w:tblGrid>
      <w:tr w:rsidR="00D7739E" w:rsidRPr="00E056B6" w:rsidDel="00371A11" w:rsidTr="0099191C">
        <w:trPr>
          <w:cantSplit/>
          <w:tblHeader/>
          <w:del w:id="18316" w:author="Sastry, Murali" w:date="2015-06-09T17:17:00Z"/>
        </w:trPr>
        <w:tc>
          <w:tcPr>
            <w:tcW w:w="1890" w:type="dxa"/>
            <w:tcBorders>
              <w:bottom w:val="single" w:sz="12" w:space="0" w:color="auto"/>
            </w:tcBorders>
          </w:tcPr>
          <w:p w:rsidR="00D7739E" w:rsidRPr="00E056B6" w:rsidDel="00371A11" w:rsidRDefault="00C0468B">
            <w:pPr>
              <w:pStyle w:val="body"/>
              <w:rPr>
                <w:del w:id="18317" w:author="Sastry, Murali" w:date="2015-06-09T17:17:00Z"/>
              </w:rPr>
              <w:pPrChange w:id="18318" w:author="Sastry, Murali" w:date="2015-06-10T10:23:00Z">
                <w:pPr>
                  <w:pStyle w:val="tableheading"/>
                </w:pPr>
              </w:pPrChange>
            </w:pPr>
            <w:del w:id="18319" w:author="Sastry, Murali" w:date="2015-06-09T17:17:00Z">
              <w:r w:rsidRPr="00E056B6" w:rsidDel="00371A11">
                <w:delText>Keywords</w:delText>
              </w:r>
              <w:bookmarkStart w:id="18320" w:name="_Toc421703045"/>
              <w:bookmarkStart w:id="18321" w:name="_Toc421706239"/>
              <w:bookmarkStart w:id="18322" w:name="_Toc422906219"/>
              <w:bookmarkStart w:id="18323" w:name="_Toc422936850"/>
              <w:bookmarkStart w:id="18324" w:name="_Toc422939912"/>
              <w:bookmarkStart w:id="18325" w:name="_Toc422931347"/>
              <w:bookmarkStart w:id="18326" w:name="_Toc494289479"/>
              <w:bookmarkStart w:id="18327" w:name="_Toc494292295"/>
              <w:bookmarkStart w:id="18328" w:name="_Toc494295109"/>
              <w:bookmarkEnd w:id="18320"/>
              <w:bookmarkEnd w:id="18321"/>
              <w:bookmarkEnd w:id="18322"/>
              <w:bookmarkEnd w:id="18323"/>
              <w:bookmarkEnd w:id="18324"/>
              <w:bookmarkEnd w:id="18325"/>
              <w:bookmarkEnd w:id="18326"/>
              <w:bookmarkEnd w:id="18327"/>
              <w:bookmarkEnd w:id="18328"/>
            </w:del>
          </w:p>
        </w:tc>
        <w:tc>
          <w:tcPr>
            <w:tcW w:w="3330" w:type="dxa"/>
            <w:tcBorders>
              <w:bottom w:val="single" w:sz="12" w:space="0" w:color="auto"/>
            </w:tcBorders>
          </w:tcPr>
          <w:p w:rsidR="00D7739E" w:rsidRPr="00E056B6" w:rsidDel="00371A11" w:rsidRDefault="00C0468B">
            <w:pPr>
              <w:pStyle w:val="body"/>
              <w:rPr>
                <w:del w:id="18329" w:author="Sastry, Murali" w:date="2015-06-09T17:17:00Z"/>
              </w:rPr>
              <w:pPrChange w:id="18330" w:author="Sastry, Murali" w:date="2015-06-10T10:23:00Z">
                <w:pPr>
                  <w:pStyle w:val="tableheading"/>
                </w:pPr>
              </w:pPrChange>
            </w:pPr>
            <w:del w:id="18331" w:author="Sastry, Murali" w:date="2015-06-09T17:17:00Z">
              <w:r w:rsidRPr="00E056B6" w:rsidDel="00371A11">
                <w:delText>Value</w:delText>
              </w:r>
              <w:bookmarkStart w:id="18332" w:name="_Toc421703046"/>
              <w:bookmarkStart w:id="18333" w:name="_Toc421706240"/>
              <w:bookmarkStart w:id="18334" w:name="_Toc422906220"/>
              <w:bookmarkStart w:id="18335" w:name="_Toc422936851"/>
              <w:bookmarkStart w:id="18336" w:name="_Toc422939913"/>
              <w:bookmarkStart w:id="18337" w:name="_Toc422931348"/>
              <w:bookmarkStart w:id="18338" w:name="_Toc494289480"/>
              <w:bookmarkStart w:id="18339" w:name="_Toc494292296"/>
              <w:bookmarkStart w:id="18340" w:name="_Toc494295110"/>
              <w:bookmarkEnd w:id="18332"/>
              <w:bookmarkEnd w:id="18333"/>
              <w:bookmarkEnd w:id="18334"/>
              <w:bookmarkEnd w:id="18335"/>
              <w:bookmarkEnd w:id="18336"/>
              <w:bookmarkEnd w:id="18337"/>
              <w:bookmarkEnd w:id="18338"/>
              <w:bookmarkEnd w:id="18339"/>
              <w:bookmarkEnd w:id="18340"/>
            </w:del>
          </w:p>
        </w:tc>
        <w:tc>
          <w:tcPr>
            <w:tcW w:w="3330" w:type="dxa"/>
            <w:tcBorders>
              <w:bottom w:val="single" w:sz="12" w:space="0" w:color="auto"/>
            </w:tcBorders>
          </w:tcPr>
          <w:p w:rsidR="00D7739E" w:rsidRPr="00E056B6" w:rsidDel="00371A11" w:rsidRDefault="00C0468B">
            <w:pPr>
              <w:pStyle w:val="body"/>
              <w:rPr>
                <w:del w:id="18341" w:author="Sastry, Murali" w:date="2015-06-09T17:17:00Z"/>
              </w:rPr>
              <w:pPrChange w:id="18342" w:author="Sastry, Murali" w:date="2015-06-10T10:23:00Z">
                <w:pPr>
                  <w:pStyle w:val="tableheading"/>
                </w:pPr>
              </w:pPrChange>
            </w:pPr>
            <w:del w:id="18343" w:author="Sastry, Murali" w:date="2015-06-09T17:17:00Z">
              <w:r w:rsidRPr="00E056B6" w:rsidDel="00371A11">
                <w:delText>Description</w:delText>
              </w:r>
              <w:bookmarkStart w:id="18344" w:name="_Toc421703047"/>
              <w:bookmarkStart w:id="18345" w:name="_Toc421706241"/>
              <w:bookmarkStart w:id="18346" w:name="_Toc422906221"/>
              <w:bookmarkStart w:id="18347" w:name="_Toc422936852"/>
              <w:bookmarkStart w:id="18348" w:name="_Toc422939914"/>
              <w:bookmarkStart w:id="18349" w:name="_Toc422931349"/>
              <w:bookmarkStart w:id="18350" w:name="_Toc494289481"/>
              <w:bookmarkStart w:id="18351" w:name="_Toc494292297"/>
              <w:bookmarkStart w:id="18352" w:name="_Toc494295111"/>
              <w:bookmarkEnd w:id="18344"/>
              <w:bookmarkEnd w:id="18345"/>
              <w:bookmarkEnd w:id="18346"/>
              <w:bookmarkEnd w:id="18347"/>
              <w:bookmarkEnd w:id="18348"/>
              <w:bookmarkEnd w:id="18349"/>
              <w:bookmarkEnd w:id="18350"/>
              <w:bookmarkEnd w:id="18351"/>
              <w:bookmarkEnd w:id="18352"/>
            </w:del>
          </w:p>
        </w:tc>
        <w:bookmarkStart w:id="18353" w:name="_Toc421703048"/>
        <w:bookmarkStart w:id="18354" w:name="_Toc421706242"/>
        <w:bookmarkStart w:id="18355" w:name="_Toc422906222"/>
        <w:bookmarkStart w:id="18356" w:name="_Toc422936853"/>
        <w:bookmarkStart w:id="18357" w:name="_Toc422939915"/>
        <w:bookmarkStart w:id="18358" w:name="_Toc422931350"/>
        <w:bookmarkStart w:id="18359" w:name="_Toc494289482"/>
        <w:bookmarkStart w:id="18360" w:name="_Toc494292298"/>
        <w:bookmarkStart w:id="18361" w:name="_Toc494295112"/>
        <w:bookmarkEnd w:id="18353"/>
        <w:bookmarkEnd w:id="18354"/>
        <w:bookmarkEnd w:id="18355"/>
        <w:bookmarkEnd w:id="18356"/>
        <w:bookmarkEnd w:id="18357"/>
        <w:bookmarkEnd w:id="18358"/>
        <w:bookmarkEnd w:id="18359"/>
        <w:bookmarkEnd w:id="18360"/>
        <w:bookmarkEnd w:id="18361"/>
      </w:tr>
      <w:tr w:rsidR="00D7739E" w:rsidRPr="00E056B6" w:rsidDel="00371A11" w:rsidTr="0099191C">
        <w:trPr>
          <w:cantSplit/>
          <w:del w:id="18362" w:author="Sastry, Murali" w:date="2015-06-09T17:17:00Z"/>
        </w:trPr>
        <w:tc>
          <w:tcPr>
            <w:tcW w:w="1890" w:type="dxa"/>
            <w:tcBorders>
              <w:top w:val="nil"/>
              <w:bottom w:val="single" w:sz="6" w:space="0" w:color="auto"/>
            </w:tcBorders>
          </w:tcPr>
          <w:p w:rsidR="00D7739E" w:rsidRPr="00E056B6" w:rsidDel="00371A11" w:rsidRDefault="00C0468B">
            <w:pPr>
              <w:pStyle w:val="body"/>
              <w:rPr>
                <w:del w:id="18363" w:author="Sastry, Murali" w:date="2015-06-09T17:17:00Z"/>
              </w:rPr>
              <w:pPrChange w:id="18364" w:author="Sastry, Murali" w:date="2015-06-10T10:23:00Z">
                <w:pPr>
                  <w:pStyle w:val="tableentry"/>
                </w:pPr>
              </w:pPrChange>
            </w:pPr>
            <w:del w:id="18365" w:author="Sastry, Murali" w:date="2015-06-09T17:17:00Z">
              <w:r w:rsidRPr="00E056B6" w:rsidDel="00371A11">
                <w:delText>build:</w:delText>
              </w:r>
              <w:bookmarkStart w:id="18366" w:name="_Toc421703049"/>
              <w:bookmarkStart w:id="18367" w:name="_Toc421706243"/>
              <w:bookmarkStart w:id="18368" w:name="_Toc422906223"/>
              <w:bookmarkStart w:id="18369" w:name="_Toc422936854"/>
              <w:bookmarkStart w:id="18370" w:name="_Toc422939916"/>
              <w:bookmarkStart w:id="18371" w:name="_Toc422931351"/>
              <w:bookmarkStart w:id="18372" w:name="_Toc494289483"/>
              <w:bookmarkStart w:id="18373" w:name="_Toc494292299"/>
              <w:bookmarkStart w:id="18374" w:name="_Toc494295113"/>
              <w:bookmarkEnd w:id="18366"/>
              <w:bookmarkEnd w:id="18367"/>
              <w:bookmarkEnd w:id="18368"/>
              <w:bookmarkEnd w:id="18369"/>
              <w:bookmarkEnd w:id="18370"/>
              <w:bookmarkEnd w:id="18371"/>
              <w:bookmarkEnd w:id="18372"/>
              <w:bookmarkEnd w:id="18373"/>
              <w:bookmarkEnd w:id="18374"/>
            </w:del>
          </w:p>
        </w:tc>
        <w:tc>
          <w:tcPr>
            <w:tcW w:w="3330" w:type="dxa"/>
            <w:tcBorders>
              <w:top w:val="nil"/>
              <w:bottom w:val="single" w:sz="6" w:space="0" w:color="auto"/>
            </w:tcBorders>
          </w:tcPr>
          <w:p w:rsidR="00D7739E" w:rsidRPr="00E056B6" w:rsidDel="00371A11" w:rsidRDefault="00C0468B">
            <w:pPr>
              <w:pStyle w:val="body"/>
              <w:rPr>
                <w:del w:id="18375" w:author="Sastry, Murali" w:date="2015-06-09T17:17:00Z"/>
              </w:rPr>
              <w:pPrChange w:id="18376" w:author="Sastry, Murali" w:date="2015-06-10T10:23:00Z">
                <w:pPr>
                  <w:pStyle w:val="tableentry"/>
                </w:pPr>
              </w:pPrChange>
            </w:pPr>
            <w:del w:id="18377" w:author="Sastry, Murali" w:date="2015-06-09T17:17:00Z">
              <w:r w:rsidRPr="00E056B6" w:rsidDel="00371A11">
                <w:delText>head</w:delText>
              </w:r>
              <w:bookmarkStart w:id="18378" w:name="_Toc421703050"/>
              <w:bookmarkStart w:id="18379" w:name="_Toc421706244"/>
              <w:bookmarkStart w:id="18380" w:name="_Toc422906224"/>
              <w:bookmarkStart w:id="18381" w:name="_Toc422936855"/>
              <w:bookmarkStart w:id="18382" w:name="_Toc422939917"/>
              <w:bookmarkStart w:id="18383" w:name="_Toc422931352"/>
              <w:bookmarkStart w:id="18384" w:name="_Toc494289484"/>
              <w:bookmarkStart w:id="18385" w:name="_Toc494292300"/>
              <w:bookmarkStart w:id="18386" w:name="_Toc494295114"/>
              <w:bookmarkEnd w:id="18378"/>
              <w:bookmarkEnd w:id="18379"/>
              <w:bookmarkEnd w:id="18380"/>
              <w:bookmarkEnd w:id="18381"/>
              <w:bookmarkEnd w:id="18382"/>
              <w:bookmarkEnd w:id="18383"/>
              <w:bookmarkEnd w:id="18384"/>
              <w:bookmarkEnd w:id="18385"/>
              <w:bookmarkEnd w:id="18386"/>
            </w:del>
          </w:p>
          <w:p w:rsidR="00D7739E" w:rsidRPr="00E056B6" w:rsidDel="00371A11" w:rsidRDefault="00C0468B">
            <w:pPr>
              <w:pStyle w:val="body"/>
              <w:rPr>
                <w:del w:id="18387" w:author="Sastry, Murali" w:date="2015-06-09T17:17:00Z"/>
              </w:rPr>
              <w:pPrChange w:id="18388" w:author="Sastry, Murali" w:date="2015-06-10T10:23:00Z">
                <w:pPr>
                  <w:pStyle w:val="tableentry"/>
                </w:pPr>
              </w:pPrChange>
            </w:pPr>
            <w:del w:id="18389" w:author="Sastry, Murali" w:date="2015-06-09T17:17:00Z">
              <w:r w:rsidRPr="00E056B6" w:rsidDel="00371A11">
                <w:delText>label (not typically used)</w:delText>
              </w:r>
              <w:bookmarkStart w:id="18390" w:name="_Toc421703051"/>
              <w:bookmarkStart w:id="18391" w:name="_Toc421706245"/>
              <w:bookmarkStart w:id="18392" w:name="_Toc422906225"/>
              <w:bookmarkStart w:id="18393" w:name="_Toc422936856"/>
              <w:bookmarkStart w:id="18394" w:name="_Toc422939918"/>
              <w:bookmarkStart w:id="18395" w:name="_Toc422931353"/>
              <w:bookmarkStart w:id="18396" w:name="_Toc494289485"/>
              <w:bookmarkStart w:id="18397" w:name="_Toc494292301"/>
              <w:bookmarkStart w:id="18398" w:name="_Toc494295115"/>
              <w:bookmarkEnd w:id="18390"/>
              <w:bookmarkEnd w:id="18391"/>
              <w:bookmarkEnd w:id="18392"/>
              <w:bookmarkEnd w:id="18393"/>
              <w:bookmarkEnd w:id="18394"/>
              <w:bookmarkEnd w:id="18395"/>
              <w:bookmarkEnd w:id="18396"/>
              <w:bookmarkEnd w:id="18397"/>
              <w:bookmarkEnd w:id="18398"/>
            </w:del>
          </w:p>
        </w:tc>
        <w:tc>
          <w:tcPr>
            <w:tcW w:w="3330" w:type="dxa"/>
            <w:tcBorders>
              <w:top w:val="nil"/>
              <w:bottom w:val="single" w:sz="6" w:space="0" w:color="auto"/>
            </w:tcBorders>
          </w:tcPr>
          <w:p w:rsidR="00D7739E" w:rsidRPr="00E056B6" w:rsidDel="00371A11" w:rsidRDefault="00C0468B">
            <w:pPr>
              <w:pStyle w:val="body"/>
              <w:rPr>
                <w:del w:id="18399" w:author="Sastry, Murali" w:date="2015-06-09T17:17:00Z"/>
              </w:rPr>
              <w:pPrChange w:id="18400" w:author="Sastry, Murali" w:date="2015-06-10T10:23:00Z">
                <w:pPr>
                  <w:pStyle w:val="tableentry"/>
                </w:pPr>
              </w:pPrChange>
            </w:pPr>
            <w:del w:id="18401" w:author="Sastry, Murali" w:date="2015-06-09T17:17:00Z">
              <w:r w:rsidRPr="00E056B6" w:rsidDel="00371A11">
                <w:delText>Sync to head revision</w:delText>
              </w:r>
              <w:bookmarkStart w:id="18402" w:name="_Toc421703052"/>
              <w:bookmarkStart w:id="18403" w:name="_Toc421706246"/>
              <w:bookmarkStart w:id="18404" w:name="_Toc422906226"/>
              <w:bookmarkStart w:id="18405" w:name="_Toc422936857"/>
              <w:bookmarkStart w:id="18406" w:name="_Toc422939919"/>
              <w:bookmarkStart w:id="18407" w:name="_Toc422931354"/>
              <w:bookmarkStart w:id="18408" w:name="_Toc494289486"/>
              <w:bookmarkStart w:id="18409" w:name="_Toc494292302"/>
              <w:bookmarkStart w:id="18410" w:name="_Toc494295116"/>
              <w:bookmarkEnd w:id="18402"/>
              <w:bookmarkEnd w:id="18403"/>
              <w:bookmarkEnd w:id="18404"/>
              <w:bookmarkEnd w:id="18405"/>
              <w:bookmarkEnd w:id="18406"/>
              <w:bookmarkEnd w:id="18407"/>
              <w:bookmarkEnd w:id="18408"/>
              <w:bookmarkEnd w:id="18409"/>
              <w:bookmarkEnd w:id="18410"/>
            </w:del>
          </w:p>
          <w:p w:rsidR="00D7739E" w:rsidRPr="00E056B6" w:rsidDel="00371A11" w:rsidRDefault="00C0468B">
            <w:pPr>
              <w:pStyle w:val="body"/>
              <w:rPr>
                <w:del w:id="18411" w:author="Sastry, Murali" w:date="2015-06-09T17:17:00Z"/>
              </w:rPr>
              <w:pPrChange w:id="18412" w:author="Sastry, Murali" w:date="2015-06-10T10:23:00Z">
                <w:pPr>
                  <w:pStyle w:val="tableentry"/>
                </w:pPr>
              </w:pPrChange>
            </w:pPr>
            <w:del w:id="18413" w:author="Sastry, Murali" w:date="2015-06-09T17:17:00Z">
              <w:r w:rsidRPr="00E056B6" w:rsidDel="00371A11">
                <w:delText>Sync client to label</w:delText>
              </w:r>
              <w:bookmarkStart w:id="18414" w:name="_Toc421703053"/>
              <w:bookmarkStart w:id="18415" w:name="_Toc421706247"/>
              <w:bookmarkStart w:id="18416" w:name="_Toc422906227"/>
              <w:bookmarkStart w:id="18417" w:name="_Toc422936858"/>
              <w:bookmarkStart w:id="18418" w:name="_Toc422939920"/>
              <w:bookmarkStart w:id="18419" w:name="_Toc422931355"/>
              <w:bookmarkStart w:id="18420" w:name="_Toc494289487"/>
              <w:bookmarkStart w:id="18421" w:name="_Toc494292303"/>
              <w:bookmarkStart w:id="18422" w:name="_Toc494295117"/>
              <w:bookmarkEnd w:id="18414"/>
              <w:bookmarkEnd w:id="18415"/>
              <w:bookmarkEnd w:id="18416"/>
              <w:bookmarkEnd w:id="18417"/>
              <w:bookmarkEnd w:id="18418"/>
              <w:bookmarkEnd w:id="18419"/>
              <w:bookmarkEnd w:id="18420"/>
              <w:bookmarkEnd w:id="18421"/>
              <w:bookmarkEnd w:id="18422"/>
            </w:del>
          </w:p>
        </w:tc>
        <w:bookmarkStart w:id="18423" w:name="_Toc421703054"/>
        <w:bookmarkStart w:id="18424" w:name="_Toc421706248"/>
        <w:bookmarkStart w:id="18425" w:name="_Toc422906228"/>
        <w:bookmarkStart w:id="18426" w:name="_Toc422936859"/>
        <w:bookmarkStart w:id="18427" w:name="_Toc422939921"/>
        <w:bookmarkStart w:id="18428" w:name="_Toc422931356"/>
        <w:bookmarkStart w:id="18429" w:name="_Toc494289488"/>
        <w:bookmarkStart w:id="18430" w:name="_Toc494292304"/>
        <w:bookmarkStart w:id="18431" w:name="_Toc494295118"/>
        <w:bookmarkEnd w:id="18423"/>
        <w:bookmarkEnd w:id="18424"/>
        <w:bookmarkEnd w:id="18425"/>
        <w:bookmarkEnd w:id="18426"/>
        <w:bookmarkEnd w:id="18427"/>
        <w:bookmarkEnd w:id="18428"/>
        <w:bookmarkEnd w:id="18429"/>
        <w:bookmarkEnd w:id="18430"/>
        <w:bookmarkEnd w:id="18431"/>
      </w:tr>
      <w:tr w:rsidR="00D7739E" w:rsidRPr="00E056B6" w:rsidDel="00371A11" w:rsidTr="0099191C">
        <w:trPr>
          <w:cantSplit/>
          <w:del w:id="18432" w:author="Sastry, Murali" w:date="2015-06-09T17:17:00Z"/>
        </w:trPr>
        <w:tc>
          <w:tcPr>
            <w:tcW w:w="1890" w:type="dxa"/>
            <w:tcBorders>
              <w:top w:val="single" w:sz="6" w:space="0" w:color="auto"/>
              <w:bottom w:val="single" w:sz="6" w:space="0" w:color="auto"/>
            </w:tcBorders>
          </w:tcPr>
          <w:p w:rsidR="00D7739E" w:rsidRPr="00E056B6" w:rsidDel="00371A11" w:rsidRDefault="00C0468B">
            <w:pPr>
              <w:pStyle w:val="body"/>
              <w:rPr>
                <w:del w:id="18433" w:author="Sastry, Murali" w:date="2015-06-09T17:17:00Z"/>
              </w:rPr>
              <w:pPrChange w:id="18434" w:author="Sastry, Murali" w:date="2015-06-10T10:23:00Z">
                <w:pPr>
                  <w:pStyle w:val="tableentry"/>
                </w:pPr>
              </w:pPrChange>
            </w:pPr>
            <w:del w:id="18435" w:author="Sastry, Murali" w:date="2015-06-09T17:17:00Z">
              <w:r w:rsidRPr="00E056B6" w:rsidDel="00371A11">
                <w:delText>label:</w:delText>
              </w:r>
              <w:bookmarkStart w:id="18436" w:name="_Toc421703055"/>
              <w:bookmarkStart w:id="18437" w:name="_Toc421706249"/>
              <w:bookmarkStart w:id="18438" w:name="_Toc422906229"/>
              <w:bookmarkStart w:id="18439" w:name="_Toc422936860"/>
              <w:bookmarkStart w:id="18440" w:name="_Toc422939922"/>
              <w:bookmarkStart w:id="18441" w:name="_Toc422931357"/>
              <w:bookmarkStart w:id="18442" w:name="_Toc494289489"/>
              <w:bookmarkStart w:id="18443" w:name="_Toc494292305"/>
              <w:bookmarkStart w:id="18444" w:name="_Toc494295119"/>
              <w:bookmarkEnd w:id="18436"/>
              <w:bookmarkEnd w:id="18437"/>
              <w:bookmarkEnd w:id="18438"/>
              <w:bookmarkEnd w:id="18439"/>
              <w:bookmarkEnd w:id="18440"/>
              <w:bookmarkEnd w:id="18441"/>
              <w:bookmarkEnd w:id="18442"/>
              <w:bookmarkEnd w:id="18443"/>
              <w:bookmarkEnd w:id="18444"/>
            </w:del>
          </w:p>
        </w:tc>
        <w:tc>
          <w:tcPr>
            <w:tcW w:w="3330" w:type="dxa"/>
            <w:tcBorders>
              <w:top w:val="single" w:sz="6" w:space="0" w:color="auto"/>
              <w:bottom w:val="single" w:sz="6" w:space="0" w:color="auto"/>
            </w:tcBorders>
          </w:tcPr>
          <w:p w:rsidR="00D7739E" w:rsidRPr="00E056B6" w:rsidDel="00371A11" w:rsidRDefault="00C0468B">
            <w:pPr>
              <w:pStyle w:val="body"/>
              <w:rPr>
                <w:del w:id="18445" w:author="Sastry, Murali" w:date="2015-06-09T17:17:00Z"/>
              </w:rPr>
              <w:pPrChange w:id="18446" w:author="Sastry, Murali" w:date="2015-06-10T10:23:00Z">
                <w:pPr>
                  <w:pStyle w:val="tableentry"/>
                </w:pPr>
              </w:pPrChange>
            </w:pPr>
            <w:del w:id="18447" w:author="Sastry, Murali" w:date="2015-06-09T17:17:00Z">
              <w:r w:rsidRPr="00E056B6" w:rsidDel="00371A11">
                <w:delText>(not typically used)</w:delText>
              </w:r>
              <w:bookmarkStart w:id="18448" w:name="_Toc421703056"/>
              <w:bookmarkStart w:id="18449" w:name="_Toc421706250"/>
              <w:bookmarkStart w:id="18450" w:name="_Toc422906230"/>
              <w:bookmarkStart w:id="18451" w:name="_Toc422936861"/>
              <w:bookmarkStart w:id="18452" w:name="_Toc422939923"/>
              <w:bookmarkStart w:id="18453" w:name="_Toc422931358"/>
              <w:bookmarkStart w:id="18454" w:name="_Toc494289490"/>
              <w:bookmarkStart w:id="18455" w:name="_Toc494292306"/>
              <w:bookmarkStart w:id="18456" w:name="_Toc494295120"/>
              <w:bookmarkEnd w:id="18448"/>
              <w:bookmarkEnd w:id="18449"/>
              <w:bookmarkEnd w:id="18450"/>
              <w:bookmarkEnd w:id="18451"/>
              <w:bookmarkEnd w:id="18452"/>
              <w:bookmarkEnd w:id="18453"/>
              <w:bookmarkEnd w:id="18454"/>
              <w:bookmarkEnd w:id="18455"/>
              <w:bookmarkEnd w:id="18456"/>
            </w:del>
          </w:p>
        </w:tc>
        <w:tc>
          <w:tcPr>
            <w:tcW w:w="3330" w:type="dxa"/>
            <w:tcBorders>
              <w:top w:val="single" w:sz="6" w:space="0" w:color="auto"/>
              <w:bottom w:val="single" w:sz="6" w:space="0" w:color="auto"/>
            </w:tcBorders>
          </w:tcPr>
          <w:p w:rsidR="00D7739E" w:rsidRPr="00E056B6" w:rsidDel="00371A11" w:rsidRDefault="00C0468B">
            <w:pPr>
              <w:pStyle w:val="body"/>
              <w:rPr>
                <w:del w:id="18457" w:author="Sastry, Murali" w:date="2015-06-09T17:17:00Z"/>
              </w:rPr>
              <w:pPrChange w:id="18458" w:author="Sastry, Murali" w:date="2015-06-10T10:23:00Z">
                <w:pPr>
                  <w:pStyle w:val="tableentry"/>
                </w:pPr>
              </w:pPrChange>
            </w:pPr>
            <w:del w:id="18459" w:author="Sastry, Murali" w:date="2015-06-09T17:17:00Z">
              <w:r w:rsidRPr="00E056B6" w:rsidDel="00371A11">
                <w:delText>Add if syncing to label</w:delText>
              </w:r>
              <w:bookmarkStart w:id="18460" w:name="_Toc421703057"/>
              <w:bookmarkStart w:id="18461" w:name="_Toc421706251"/>
              <w:bookmarkStart w:id="18462" w:name="_Toc422906231"/>
              <w:bookmarkStart w:id="18463" w:name="_Toc422936862"/>
              <w:bookmarkStart w:id="18464" w:name="_Toc422939924"/>
              <w:bookmarkStart w:id="18465" w:name="_Toc422931359"/>
              <w:bookmarkStart w:id="18466" w:name="_Toc494289491"/>
              <w:bookmarkStart w:id="18467" w:name="_Toc494292307"/>
              <w:bookmarkStart w:id="18468" w:name="_Toc494295121"/>
              <w:bookmarkEnd w:id="18460"/>
              <w:bookmarkEnd w:id="18461"/>
              <w:bookmarkEnd w:id="18462"/>
              <w:bookmarkEnd w:id="18463"/>
              <w:bookmarkEnd w:id="18464"/>
              <w:bookmarkEnd w:id="18465"/>
              <w:bookmarkEnd w:id="18466"/>
              <w:bookmarkEnd w:id="18467"/>
              <w:bookmarkEnd w:id="18468"/>
            </w:del>
          </w:p>
          <w:p w:rsidR="00D7739E" w:rsidRPr="00E056B6" w:rsidDel="00371A11" w:rsidRDefault="00C0468B">
            <w:pPr>
              <w:pStyle w:val="body"/>
              <w:rPr>
                <w:del w:id="18469" w:author="Sastry, Murali" w:date="2015-06-09T17:17:00Z"/>
              </w:rPr>
              <w:pPrChange w:id="18470" w:author="Sastry, Murali" w:date="2015-06-10T10:23:00Z">
                <w:pPr>
                  <w:pStyle w:val="tableentry"/>
                </w:pPr>
              </w:pPrChange>
            </w:pPr>
            <w:del w:id="18471" w:author="Sastry, Murali" w:date="2015-06-09T17:17:00Z">
              <w:r w:rsidRPr="00E056B6" w:rsidDel="00371A11">
                <w:delText>Only one label should be used</w:delText>
              </w:r>
              <w:bookmarkStart w:id="18472" w:name="_Toc421703058"/>
              <w:bookmarkStart w:id="18473" w:name="_Toc421706252"/>
              <w:bookmarkStart w:id="18474" w:name="_Toc422906232"/>
              <w:bookmarkStart w:id="18475" w:name="_Toc422936863"/>
              <w:bookmarkStart w:id="18476" w:name="_Toc422939925"/>
              <w:bookmarkStart w:id="18477" w:name="_Toc422931360"/>
              <w:bookmarkStart w:id="18478" w:name="_Toc494289492"/>
              <w:bookmarkStart w:id="18479" w:name="_Toc494292308"/>
              <w:bookmarkStart w:id="18480" w:name="_Toc494295122"/>
              <w:bookmarkEnd w:id="18472"/>
              <w:bookmarkEnd w:id="18473"/>
              <w:bookmarkEnd w:id="18474"/>
              <w:bookmarkEnd w:id="18475"/>
              <w:bookmarkEnd w:id="18476"/>
              <w:bookmarkEnd w:id="18477"/>
              <w:bookmarkEnd w:id="18478"/>
              <w:bookmarkEnd w:id="18479"/>
              <w:bookmarkEnd w:id="18480"/>
            </w:del>
          </w:p>
        </w:tc>
        <w:bookmarkStart w:id="18481" w:name="_Toc421703059"/>
        <w:bookmarkStart w:id="18482" w:name="_Toc421706253"/>
        <w:bookmarkStart w:id="18483" w:name="_Toc422906233"/>
        <w:bookmarkStart w:id="18484" w:name="_Toc422936864"/>
        <w:bookmarkStart w:id="18485" w:name="_Toc422939926"/>
        <w:bookmarkStart w:id="18486" w:name="_Toc422931361"/>
        <w:bookmarkStart w:id="18487" w:name="_Toc494289493"/>
        <w:bookmarkStart w:id="18488" w:name="_Toc494292309"/>
        <w:bookmarkStart w:id="18489" w:name="_Toc494295123"/>
        <w:bookmarkEnd w:id="18481"/>
        <w:bookmarkEnd w:id="18482"/>
        <w:bookmarkEnd w:id="18483"/>
        <w:bookmarkEnd w:id="18484"/>
        <w:bookmarkEnd w:id="18485"/>
        <w:bookmarkEnd w:id="18486"/>
        <w:bookmarkEnd w:id="18487"/>
        <w:bookmarkEnd w:id="18488"/>
        <w:bookmarkEnd w:id="18489"/>
      </w:tr>
      <w:tr w:rsidR="00D7739E" w:rsidRPr="00E056B6" w:rsidDel="00371A11" w:rsidTr="0099191C">
        <w:trPr>
          <w:cantSplit/>
          <w:del w:id="18490" w:author="Sastry, Murali" w:date="2015-06-09T17:17:00Z"/>
        </w:trPr>
        <w:tc>
          <w:tcPr>
            <w:tcW w:w="1890" w:type="dxa"/>
            <w:tcBorders>
              <w:top w:val="single" w:sz="6" w:space="0" w:color="auto"/>
              <w:bottom w:val="single" w:sz="6" w:space="0" w:color="auto"/>
            </w:tcBorders>
          </w:tcPr>
          <w:p w:rsidR="00D7739E" w:rsidRPr="00E056B6" w:rsidDel="00371A11" w:rsidRDefault="00C0468B">
            <w:pPr>
              <w:pStyle w:val="body"/>
              <w:rPr>
                <w:del w:id="18491" w:author="Sastry, Murali" w:date="2015-06-09T17:17:00Z"/>
              </w:rPr>
              <w:pPrChange w:id="18492" w:author="Sastry, Murali" w:date="2015-06-10T10:23:00Z">
                <w:pPr>
                  <w:pStyle w:val="tableentry"/>
                </w:pPr>
              </w:pPrChange>
            </w:pPr>
            <w:del w:id="18493" w:author="Sastry, Murali" w:date="2015-06-09T17:17:00Z">
              <w:r w:rsidRPr="00E056B6" w:rsidDel="00371A11">
                <w:delText>head_paths:</w:delText>
              </w:r>
              <w:bookmarkStart w:id="18494" w:name="_Toc421703060"/>
              <w:bookmarkStart w:id="18495" w:name="_Toc421706254"/>
              <w:bookmarkStart w:id="18496" w:name="_Toc422906234"/>
              <w:bookmarkStart w:id="18497" w:name="_Toc422936865"/>
              <w:bookmarkStart w:id="18498" w:name="_Toc422939927"/>
              <w:bookmarkStart w:id="18499" w:name="_Toc422931362"/>
              <w:bookmarkStart w:id="18500" w:name="_Toc494289494"/>
              <w:bookmarkStart w:id="18501" w:name="_Toc494292310"/>
              <w:bookmarkStart w:id="18502" w:name="_Toc494295124"/>
              <w:bookmarkEnd w:id="18494"/>
              <w:bookmarkEnd w:id="18495"/>
              <w:bookmarkEnd w:id="18496"/>
              <w:bookmarkEnd w:id="18497"/>
              <w:bookmarkEnd w:id="18498"/>
              <w:bookmarkEnd w:id="18499"/>
              <w:bookmarkEnd w:id="18500"/>
              <w:bookmarkEnd w:id="18501"/>
              <w:bookmarkEnd w:id="18502"/>
            </w:del>
          </w:p>
        </w:tc>
        <w:tc>
          <w:tcPr>
            <w:tcW w:w="3330" w:type="dxa"/>
            <w:tcBorders>
              <w:top w:val="single" w:sz="6" w:space="0" w:color="auto"/>
              <w:bottom w:val="single" w:sz="6" w:space="0" w:color="auto"/>
            </w:tcBorders>
          </w:tcPr>
          <w:p w:rsidR="00D7739E" w:rsidRPr="00E056B6" w:rsidDel="00371A11" w:rsidRDefault="00C0468B">
            <w:pPr>
              <w:pStyle w:val="body"/>
              <w:rPr>
                <w:del w:id="18503" w:author="Sastry, Murali" w:date="2015-06-09T17:17:00Z"/>
              </w:rPr>
              <w:pPrChange w:id="18504" w:author="Sastry, Murali" w:date="2015-06-10T10:23:00Z">
                <w:pPr>
                  <w:pStyle w:val="tableentry"/>
                </w:pPr>
              </w:pPrChange>
            </w:pPr>
            <w:del w:id="18505" w:author="Sastry, Murali" w:date="2015-06-09T17:17:00Z">
              <w:r w:rsidRPr="00E056B6" w:rsidDel="00371A11">
                <w:delText>(not typically used)</w:delText>
              </w:r>
              <w:bookmarkStart w:id="18506" w:name="_Toc421703061"/>
              <w:bookmarkStart w:id="18507" w:name="_Toc421706255"/>
              <w:bookmarkStart w:id="18508" w:name="_Toc422906235"/>
              <w:bookmarkStart w:id="18509" w:name="_Toc422936866"/>
              <w:bookmarkStart w:id="18510" w:name="_Toc422939928"/>
              <w:bookmarkStart w:id="18511" w:name="_Toc422931363"/>
              <w:bookmarkStart w:id="18512" w:name="_Toc494289495"/>
              <w:bookmarkStart w:id="18513" w:name="_Toc494292311"/>
              <w:bookmarkStart w:id="18514" w:name="_Toc494295125"/>
              <w:bookmarkEnd w:id="18506"/>
              <w:bookmarkEnd w:id="18507"/>
              <w:bookmarkEnd w:id="18508"/>
              <w:bookmarkEnd w:id="18509"/>
              <w:bookmarkEnd w:id="18510"/>
              <w:bookmarkEnd w:id="18511"/>
              <w:bookmarkEnd w:id="18512"/>
              <w:bookmarkEnd w:id="18513"/>
              <w:bookmarkEnd w:id="18514"/>
            </w:del>
          </w:p>
        </w:tc>
        <w:tc>
          <w:tcPr>
            <w:tcW w:w="3330" w:type="dxa"/>
            <w:tcBorders>
              <w:top w:val="single" w:sz="6" w:space="0" w:color="auto"/>
              <w:bottom w:val="single" w:sz="6" w:space="0" w:color="auto"/>
            </w:tcBorders>
          </w:tcPr>
          <w:p w:rsidR="00D7739E" w:rsidRPr="00E056B6" w:rsidDel="00371A11" w:rsidRDefault="00C0468B">
            <w:pPr>
              <w:pStyle w:val="body"/>
              <w:rPr>
                <w:del w:id="18515" w:author="Sastry, Murali" w:date="2015-06-09T17:17:00Z"/>
              </w:rPr>
              <w:pPrChange w:id="18516" w:author="Sastry, Murali" w:date="2015-06-10T10:23:00Z">
                <w:pPr>
                  <w:pStyle w:val="tableentry"/>
                </w:pPr>
              </w:pPrChange>
            </w:pPr>
            <w:del w:id="18517" w:author="Sastry, Murali" w:date="2015-06-09T17:17:00Z">
              <w:r w:rsidRPr="00E056B6" w:rsidDel="00371A11">
                <w:delText>Add if using head path</w:delText>
              </w:r>
              <w:bookmarkStart w:id="18518" w:name="_Toc421703062"/>
              <w:bookmarkStart w:id="18519" w:name="_Toc421706256"/>
              <w:bookmarkStart w:id="18520" w:name="_Toc422906236"/>
              <w:bookmarkStart w:id="18521" w:name="_Toc422936867"/>
              <w:bookmarkStart w:id="18522" w:name="_Toc422939929"/>
              <w:bookmarkStart w:id="18523" w:name="_Toc422931364"/>
              <w:bookmarkStart w:id="18524" w:name="_Toc494289496"/>
              <w:bookmarkStart w:id="18525" w:name="_Toc494292312"/>
              <w:bookmarkStart w:id="18526" w:name="_Toc494295126"/>
              <w:bookmarkEnd w:id="18518"/>
              <w:bookmarkEnd w:id="18519"/>
              <w:bookmarkEnd w:id="18520"/>
              <w:bookmarkEnd w:id="18521"/>
              <w:bookmarkEnd w:id="18522"/>
              <w:bookmarkEnd w:id="18523"/>
              <w:bookmarkEnd w:id="18524"/>
              <w:bookmarkEnd w:id="18525"/>
              <w:bookmarkEnd w:id="18526"/>
            </w:del>
          </w:p>
        </w:tc>
        <w:bookmarkStart w:id="18527" w:name="_Toc421703063"/>
        <w:bookmarkStart w:id="18528" w:name="_Toc421706257"/>
        <w:bookmarkStart w:id="18529" w:name="_Toc422906237"/>
        <w:bookmarkStart w:id="18530" w:name="_Toc422936868"/>
        <w:bookmarkStart w:id="18531" w:name="_Toc422939930"/>
        <w:bookmarkStart w:id="18532" w:name="_Toc422931365"/>
        <w:bookmarkStart w:id="18533" w:name="_Toc494289497"/>
        <w:bookmarkStart w:id="18534" w:name="_Toc494292313"/>
        <w:bookmarkStart w:id="18535" w:name="_Toc494295127"/>
        <w:bookmarkEnd w:id="18527"/>
        <w:bookmarkEnd w:id="18528"/>
        <w:bookmarkEnd w:id="18529"/>
        <w:bookmarkEnd w:id="18530"/>
        <w:bookmarkEnd w:id="18531"/>
        <w:bookmarkEnd w:id="18532"/>
        <w:bookmarkEnd w:id="18533"/>
        <w:bookmarkEnd w:id="18534"/>
        <w:bookmarkEnd w:id="18535"/>
      </w:tr>
      <w:tr w:rsidR="00D7739E" w:rsidRPr="00E056B6" w:rsidDel="00371A11" w:rsidTr="0099191C">
        <w:trPr>
          <w:cantSplit/>
          <w:del w:id="18536" w:author="Sastry, Murali" w:date="2015-06-09T17:17:00Z"/>
        </w:trPr>
        <w:tc>
          <w:tcPr>
            <w:tcW w:w="1890" w:type="dxa"/>
            <w:tcBorders>
              <w:top w:val="single" w:sz="6" w:space="0" w:color="auto"/>
              <w:bottom w:val="single" w:sz="6" w:space="0" w:color="auto"/>
            </w:tcBorders>
          </w:tcPr>
          <w:p w:rsidR="00D7739E" w:rsidRPr="00E056B6" w:rsidDel="00371A11" w:rsidRDefault="00C0468B">
            <w:pPr>
              <w:pStyle w:val="body"/>
              <w:rPr>
                <w:del w:id="18537" w:author="Sastry, Murali" w:date="2015-06-09T17:17:00Z"/>
              </w:rPr>
              <w:pPrChange w:id="18538" w:author="Sastry, Murali" w:date="2015-06-10T10:23:00Z">
                <w:pPr>
                  <w:pStyle w:val="tableentry"/>
                </w:pPr>
              </w:pPrChange>
            </w:pPr>
            <w:del w:id="18539" w:author="Sastry, Murali" w:date="2015-06-09T17:17:00Z">
              <w:r w:rsidRPr="00E056B6" w:rsidDel="00371A11">
                <w:delText>addtl_files:</w:delText>
              </w:r>
              <w:bookmarkStart w:id="18540" w:name="_Toc421703064"/>
              <w:bookmarkStart w:id="18541" w:name="_Toc421706258"/>
              <w:bookmarkStart w:id="18542" w:name="_Toc422906238"/>
              <w:bookmarkStart w:id="18543" w:name="_Toc422936869"/>
              <w:bookmarkStart w:id="18544" w:name="_Toc422939931"/>
              <w:bookmarkStart w:id="18545" w:name="_Toc422931366"/>
              <w:bookmarkStart w:id="18546" w:name="_Toc494289498"/>
              <w:bookmarkStart w:id="18547" w:name="_Toc494292314"/>
              <w:bookmarkStart w:id="18548" w:name="_Toc494295128"/>
              <w:bookmarkEnd w:id="18540"/>
              <w:bookmarkEnd w:id="18541"/>
              <w:bookmarkEnd w:id="18542"/>
              <w:bookmarkEnd w:id="18543"/>
              <w:bookmarkEnd w:id="18544"/>
              <w:bookmarkEnd w:id="18545"/>
              <w:bookmarkEnd w:id="18546"/>
              <w:bookmarkEnd w:id="18547"/>
              <w:bookmarkEnd w:id="18548"/>
            </w:del>
          </w:p>
        </w:tc>
        <w:tc>
          <w:tcPr>
            <w:tcW w:w="3330" w:type="dxa"/>
            <w:tcBorders>
              <w:top w:val="single" w:sz="6" w:space="0" w:color="auto"/>
              <w:bottom w:val="single" w:sz="6" w:space="0" w:color="auto"/>
            </w:tcBorders>
          </w:tcPr>
          <w:p w:rsidR="00D7739E" w:rsidRPr="00E056B6" w:rsidDel="00371A11" w:rsidRDefault="00C0468B">
            <w:pPr>
              <w:pStyle w:val="body"/>
              <w:rPr>
                <w:del w:id="18549" w:author="Sastry, Murali" w:date="2015-06-09T17:17:00Z"/>
              </w:rPr>
              <w:pPrChange w:id="18550" w:author="Sastry, Murali" w:date="2015-06-10T10:23:00Z">
                <w:pPr>
                  <w:pStyle w:val="tableentry"/>
                </w:pPr>
              </w:pPrChange>
            </w:pPr>
            <w:del w:id="18551" w:author="Sastry, Murali" w:date="2015-06-09T17:17:00Z">
              <w:r w:rsidRPr="00E056B6" w:rsidDel="00371A11">
                <w:delText>(not typically used)</w:delText>
              </w:r>
              <w:bookmarkStart w:id="18552" w:name="_Toc421703065"/>
              <w:bookmarkStart w:id="18553" w:name="_Toc421706259"/>
              <w:bookmarkStart w:id="18554" w:name="_Toc422906239"/>
              <w:bookmarkStart w:id="18555" w:name="_Toc422936870"/>
              <w:bookmarkStart w:id="18556" w:name="_Toc422939932"/>
              <w:bookmarkStart w:id="18557" w:name="_Toc422931367"/>
              <w:bookmarkStart w:id="18558" w:name="_Toc494289499"/>
              <w:bookmarkStart w:id="18559" w:name="_Toc494292315"/>
              <w:bookmarkStart w:id="18560" w:name="_Toc494295129"/>
              <w:bookmarkEnd w:id="18552"/>
              <w:bookmarkEnd w:id="18553"/>
              <w:bookmarkEnd w:id="18554"/>
              <w:bookmarkEnd w:id="18555"/>
              <w:bookmarkEnd w:id="18556"/>
              <w:bookmarkEnd w:id="18557"/>
              <w:bookmarkEnd w:id="18558"/>
              <w:bookmarkEnd w:id="18559"/>
              <w:bookmarkEnd w:id="18560"/>
            </w:del>
          </w:p>
        </w:tc>
        <w:tc>
          <w:tcPr>
            <w:tcW w:w="3330" w:type="dxa"/>
            <w:tcBorders>
              <w:top w:val="single" w:sz="6" w:space="0" w:color="auto"/>
              <w:bottom w:val="single" w:sz="6" w:space="0" w:color="auto"/>
            </w:tcBorders>
          </w:tcPr>
          <w:p w:rsidR="00D7739E" w:rsidRPr="00E056B6" w:rsidDel="00371A11" w:rsidRDefault="00C0468B">
            <w:pPr>
              <w:pStyle w:val="body"/>
              <w:rPr>
                <w:del w:id="18561" w:author="Sastry, Murali" w:date="2015-06-09T17:17:00Z"/>
              </w:rPr>
              <w:pPrChange w:id="18562" w:author="Sastry, Murali" w:date="2015-06-10T10:23:00Z">
                <w:pPr>
                  <w:pStyle w:val="tableentry"/>
                </w:pPr>
              </w:pPrChange>
            </w:pPr>
            <w:del w:id="18563" w:author="Sastry, Murali" w:date="2015-06-09T17:17:00Z">
              <w:r w:rsidRPr="00E056B6" w:rsidDel="00371A11">
                <w:delText>Add if need additional files</w:delText>
              </w:r>
              <w:bookmarkStart w:id="18564" w:name="_Toc421703066"/>
              <w:bookmarkStart w:id="18565" w:name="_Toc421706260"/>
              <w:bookmarkStart w:id="18566" w:name="_Toc422906240"/>
              <w:bookmarkStart w:id="18567" w:name="_Toc422936871"/>
              <w:bookmarkStart w:id="18568" w:name="_Toc422939933"/>
              <w:bookmarkStart w:id="18569" w:name="_Toc422931368"/>
              <w:bookmarkStart w:id="18570" w:name="_Toc494289500"/>
              <w:bookmarkStart w:id="18571" w:name="_Toc494292316"/>
              <w:bookmarkStart w:id="18572" w:name="_Toc494295130"/>
              <w:bookmarkEnd w:id="18564"/>
              <w:bookmarkEnd w:id="18565"/>
              <w:bookmarkEnd w:id="18566"/>
              <w:bookmarkEnd w:id="18567"/>
              <w:bookmarkEnd w:id="18568"/>
              <w:bookmarkEnd w:id="18569"/>
              <w:bookmarkEnd w:id="18570"/>
              <w:bookmarkEnd w:id="18571"/>
              <w:bookmarkEnd w:id="18572"/>
            </w:del>
          </w:p>
        </w:tc>
        <w:bookmarkStart w:id="18573" w:name="_Toc421703067"/>
        <w:bookmarkStart w:id="18574" w:name="_Toc421706261"/>
        <w:bookmarkStart w:id="18575" w:name="_Toc422906241"/>
        <w:bookmarkStart w:id="18576" w:name="_Toc422936872"/>
        <w:bookmarkStart w:id="18577" w:name="_Toc422939934"/>
        <w:bookmarkStart w:id="18578" w:name="_Toc422931369"/>
        <w:bookmarkStart w:id="18579" w:name="_Toc494289501"/>
        <w:bookmarkStart w:id="18580" w:name="_Toc494292317"/>
        <w:bookmarkStart w:id="18581" w:name="_Toc494295131"/>
        <w:bookmarkEnd w:id="18573"/>
        <w:bookmarkEnd w:id="18574"/>
        <w:bookmarkEnd w:id="18575"/>
        <w:bookmarkEnd w:id="18576"/>
        <w:bookmarkEnd w:id="18577"/>
        <w:bookmarkEnd w:id="18578"/>
        <w:bookmarkEnd w:id="18579"/>
        <w:bookmarkEnd w:id="18580"/>
        <w:bookmarkEnd w:id="18581"/>
      </w:tr>
      <w:tr w:rsidR="00D7739E" w:rsidRPr="00E056B6" w:rsidDel="00371A11" w:rsidTr="0099191C">
        <w:trPr>
          <w:cantSplit/>
          <w:del w:id="18582" w:author="Sastry, Murali" w:date="2015-06-09T17:17:00Z"/>
        </w:trPr>
        <w:tc>
          <w:tcPr>
            <w:tcW w:w="1890" w:type="dxa"/>
            <w:tcBorders>
              <w:top w:val="single" w:sz="6" w:space="0" w:color="auto"/>
              <w:bottom w:val="single" w:sz="6" w:space="0" w:color="auto"/>
            </w:tcBorders>
          </w:tcPr>
          <w:p w:rsidR="00D7739E" w:rsidRPr="00E056B6" w:rsidDel="00371A11" w:rsidRDefault="00C0468B">
            <w:pPr>
              <w:pStyle w:val="body"/>
              <w:rPr>
                <w:del w:id="18583" w:author="Sastry, Murali" w:date="2015-06-09T17:17:00Z"/>
              </w:rPr>
              <w:pPrChange w:id="18584" w:author="Sastry, Murali" w:date="2015-06-10T10:23:00Z">
                <w:pPr>
                  <w:pStyle w:val="tableentry"/>
                </w:pPr>
              </w:pPrChange>
            </w:pPr>
            <w:del w:id="18585" w:author="Sastry, Murali" w:date="2015-06-09T17:17:00Z">
              <w:r w:rsidRPr="00E056B6" w:rsidDel="00371A11">
                <w:delText>client_root:</w:delText>
              </w:r>
              <w:bookmarkStart w:id="18586" w:name="_Toc421703068"/>
              <w:bookmarkStart w:id="18587" w:name="_Toc421706262"/>
              <w:bookmarkStart w:id="18588" w:name="_Toc422906242"/>
              <w:bookmarkStart w:id="18589" w:name="_Toc422936873"/>
              <w:bookmarkStart w:id="18590" w:name="_Toc422939935"/>
              <w:bookmarkStart w:id="18591" w:name="_Toc422931370"/>
              <w:bookmarkStart w:id="18592" w:name="_Toc494289502"/>
              <w:bookmarkStart w:id="18593" w:name="_Toc494292318"/>
              <w:bookmarkStart w:id="18594" w:name="_Toc494295132"/>
              <w:bookmarkEnd w:id="18586"/>
              <w:bookmarkEnd w:id="18587"/>
              <w:bookmarkEnd w:id="18588"/>
              <w:bookmarkEnd w:id="18589"/>
              <w:bookmarkEnd w:id="18590"/>
              <w:bookmarkEnd w:id="18591"/>
              <w:bookmarkEnd w:id="18592"/>
              <w:bookmarkEnd w:id="18593"/>
              <w:bookmarkEnd w:id="18594"/>
            </w:del>
          </w:p>
        </w:tc>
        <w:tc>
          <w:tcPr>
            <w:tcW w:w="3330" w:type="dxa"/>
            <w:tcBorders>
              <w:top w:val="single" w:sz="6" w:space="0" w:color="auto"/>
              <w:bottom w:val="single" w:sz="6" w:space="0" w:color="auto"/>
            </w:tcBorders>
          </w:tcPr>
          <w:p w:rsidR="00D7739E" w:rsidRPr="00E056B6" w:rsidDel="00371A11" w:rsidRDefault="00C0468B">
            <w:pPr>
              <w:pStyle w:val="body"/>
              <w:rPr>
                <w:del w:id="18595" w:author="Sastry, Murali" w:date="2015-06-09T17:17:00Z"/>
              </w:rPr>
              <w:pPrChange w:id="18596" w:author="Sastry, Murali" w:date="2015-06-10T10:23:00Z">
                <w:pPr>
                  <w:pStyle w:val="tableentry"/>
                </w:pPr>
              </w:pPrChange>
            </w:pPr>
            <w:del w:id="18597" w:author="Sastry, Murali" w:date="2015-06-09T17:17:00Z">
              <w:r w:rsidRPr="00E056B6" w:rsidDel="00371A11">
                <w:delText>C:\Work\Gobi2000FlashProgrammer\HM11</w:delText>
              </w:r>
              <w:bookmarkStart w:id="18598" w:name="_Toc421703069"/>
              <w:bookmarkStart w:id="18599" w:name="_Toc421706263"/>
              <w:bookmarkStart w:id="18600" w:name="_Toc422906243"/>
              <w:bookmarkStart w:id="18601" w:name="_Toc422936874"/>
              <w:bookmarkStart w:id="18602" w:name="_Toc422939936"/>
              <w:bookmarkStart w:id="18603" w:name="_Toc422931371"/>
              <w:bookmarkStart w:id="18604" w:name="_Toc494289503"/>
              <w:bookmarkStart w:id="18605" w:name="_Toc494292319"/>
              <w:bookmarkStart w:id="18606" w:name="_Toc494295133"/>
              <w:bookmarkEnd w:id="18598"/>
              <w:bookmarkEnd w:id="18599"/>
              <w:bookmarkEnd w:id="18600"/>
              <w:bookmarkEnd w:id="18601"/>
              <w:bookmarkEnd w:id="18602"/>
              <w:bookmarkEnd w:id="18603"/>
              <w:bookmarkEnd w:id="18604"/>
              <w:bookmarkEnd w:id="18605"/>
              <w:bookmarkEnd w:id="18606"/>
            </w:del>
          </w:p>
        </w:tc>
        <w:tc>
          <w:tcPr>
            <w:tcW w:w="3330" w:type="dxa"/>
            <w:tcBorders>
              <w:top w:val="single" w:sz="6" w:space="0" w:color="auto"/>
              <w:bottom w:val="single" w:sz="6" w:space="0" w:color="auto"/>
            </w:tcBorders>
          </w:tcPr>
          <w:p w:rsidR="00D7739E" w:rsidRPr="00E056B6" w:rsidDel="00371A11" w:rsidRDefault="00C0468B">
            <w:pPr>
              <w:pStyle w:val="body"/>
              <w:rPr>
                <w:del w:id="18607" w:author="Sastry, Murali" w:date="2015-06-09T17:17:00Z"/>
              </w:rPr>
              <w:pPrChange w:id="18608" w:author="Sastry, Murali" w:date="2015-06-10T10:23:00Z">
                <w:pPr>
                  <w:pStyle w:val="tableentry"/>
                </w:pPr>
              </w:pPrChange>
            </w:pPr>
            <w:del w:id="18609" w:author="Sastry, Murali" w:date="2015-06-09T17:17:00Z">
              <w:r w:rsidRPr="00E056B6" w:rsidDel="00371A11">
                <w:delText>Location of where all source files will be synced and built for local builds</w:delText>
              </w:r>
              <w:bookmarkStart w:id="18610" w:name="_Toc421703070"/>
              <w:bookmarkStart w:id="18611" w:name="_Toc421706264"/>
              <w:bookmarkStart w:id="18612" w:name="_Toc422906244"/>
              <w:bookmarkStart w:id="18613" w:name="_Toc422936875"/>
              <w:bookmarkStart w:id="18614" w:name="_Toc422939937"/>
              <w:bookmarkStart w:id="18615" w:name="_Toc422931372"/>
              <w:bookmarkStart w:id="18616" w:name="_Toc494289504"/>
              <w:bookmarkStart w:id="18617" w:name="_Toc494292320"/>
              <w:bookmarkStart w:id="18618" w:name="_Toc494295134"/>
              <w:bookmarkEnd w:id="18610"/>
              <w:bookmarkEnd w:id="18611"/>
              <w:bookmarkEnd w:id="18612"/>
              <w:bookmarkEnd w:id="18613"/>
              <w:bookmarkEnd w:id="18614"/>
              <w:bookmarkEnd w:id="18615"/>
              <w:bookmarkEnd w:id="18616"/>
              <w:bookmarkEnd w:id="18617"/>
              <w:bookmarkEnd w:id="18618"/>
            </w:del>
          </w:p>
        </w:tc>
        <w:bookmarkStart w:id="18619" w:name="_Toc421703071"/>
        <w:bookmarkStart w:id="18620" w:name="_Toc421706265"/>
        <w:bookmarkStart w:id="18621" w:name="_Toc422906245"/>
        <w:bookmarkStart w:id="18622" w:name="_Toc422936876"/>
        <w:bookmarkStart w:id="18623" w:name="_Toc422939938"/>
        <w:bookmarkStart w:id="18624" w:name="_Toc422931373"/>
        <w:bookmarkStart w:id="18625" w:name="_Toc494289505"/>
        <w:bookmarkStart w:id="18626" w:name="_Toc494292321"/>
        <w:bookmarkStart w:id="18627" w:name="_Toc494295135"/>
        <w:bookmarkEnd w:id="18619"/>
        <w:bookmarkEnd w:id="18620"/>
        <w:bookmarkEnd w:id="18621"/>
        <w:bookmarkEnd w:id="18622"/>
        <w:bookmarkEnd w:id="18623"/>
        <w:bookmarkEnd w:id="18624"/>
        <w:bookmarkEnd w:id="18625"/>
        <w:bookmarkEnd w:id="18626"/>
        <w:bookmarkEnd w:id="18627"/>
      </w:tr>
      <w:tr w:rsidR="00D7739E" w:rsidRPr="00E056B6" w:rsidDel="00371A11" w:rsidTr="0099191C">
        <w:trPr>
          <w:cantSplit/>
          <w:del w:id="18628" w:author="Sastry, Murali" w:date="2015-06-09T17:17:00Z"/>
        </w:trPr>
        <w:tc>
          <w:tcPr>
            <w:tcW w:w="1890" w:type="dxa"/>
            <w:tcBorders>
              <w:top w:val="single" w:sz="6" w:space="0" w:color="auto"/>
              <w:bottom w:val="single" w:sz="6" w:space="0" w:color="auto"/>
            </w:tcBorders>
          </w:tcPr>
          <w:p w:rsidR="00D7739E" w:rsidRPr="00E056B6" w:rsidDel="00371A11" w:rsidRDefault="00C0468B">
            <w:pPr>
              <w:pStyle w:val="body"/>
              <w:rPr>
                <w:del w:id="18629" w:author="Sastry, Murali" w:date="2015-06-09T17:17:00Z"/>
              </w:rPr>
              <w:pPrChange w:id="18630" w:author="Sastry, Murali" w:date="2015-06-10T10:23:00Z">
                <w:pPr>
                  <w:pStyle w:val="tableentry"/>
                </w:pPr>
              </w:pPrChange>
            </w:pPr>
            <w:del w:id="18631" w:author="Sastry, Murali" w:date="2015-06-09T17:17:00Z">
              <w:r w:rsidRPr="00E056B6" w:rsidDel="00371A11">
                <w:delText>intaller_output:</w:delText>
              </w:r>
              <w:bookmarkStart w:id="18632" w:name="_Toc421703072"/>
              <w:bookmarkStart w:id="18633" w:name="_Toc421706266"/>
              <w:bookmarkStart w:id="18634" w:name="_Toc422906246"/>
              <w:bookmarkStart w:id="18635" w:name="_Toc422936877"/>
              <w:bookmarkStart w:id="18636" w:name="_Toc422939939"/>
              <w:bookmarkStart w:id="18637" w:name="_Toc422931374"/>
              <w:bookmarkStart w:id="18638" w:name="_Toc494289506"/>
              <w:bookmarkStart w:id="18639" w:name="_Toc494292322"/>
              <w:bookmarkStart w:id="18640" w:name="_Toc494295136"/>
              <w:bookmarkEnd w:id="18632"/>
              <w:bookmarkEnd w:id="18633"/>
              <w:bookmarkEnd w:id="18634"/>
              <w:bookmarkEnd w:id="18635"/>
              <w:bookmarkEnd w:id="18636"/>
              <w:bookmarkEnd w:id="18637"/>
              <w:bookmarkEnd w:id="18638"/>
              <w:bookmarkEnd w:id="18639"/>
              <w:bookmarkEnd w:id="18640"/>
            </w:del>
          </w:p>
        </w:tc>
        <w:tc>
          <w:tcPr>
            <w:tcW w:w="3330" w:type="dxa"/>
            <w:tcBorders>
              <w:top w:val="single" w:sz="6" w:space="0" w:color="auto"/>
              <w:bottom w:val="single" w:sz="6" w:space="0" w:color="auto"/>
            </w:tcBorders>
          </w:tcPr>
          <w:p w:rsidR="00D7739E" w:rsidRPr="00E056B6" w:rsidDel="00371A11" w:rsidRDefault="00C0468B">
            <w:pPr>
              <w:pStyle w:val="body"/>
              <w:rPr>
                <w:del w:id="18641" w:author="Sastry, Murali" w:date="2015-06-09T17:17:00Z"/>
              </w:rPr>
              <w:pPrChange w:id="18642" w:author="Sastry, Murali" w:date="2015-06-10T10:23:00Z">
                <w:pPr>
                  <w:pStyle w:val="tableentry"/>
                </w:pPr>
              </w:pPrChange>
            </w:pPr>
            <w:del w:id="18643" w:author="Sastry, Murali" w:date="2015-06-09T17:17:00Z">
              <w:r w:rsidRPr="00E056B6" w:rsidDel="00371A11">
                <w:delText>72</w:delText>
              </w:r>
              <w:bookmarkStart w:id="18644" w:name="_Toc421703073"/>
              <w:bookmarkStart w:id="18645" w:name="_Toc421706267"/>
              <w:bookmarkStart w:id="18646" w:name="_Toc422906247"/>
              <w:bookmarkStart w:id="18647" w:name="_Toc422936878"/>
              <w:bookmarkStart w:id="18648" w:name="_Toc422939940"/>
              <w:bookmarkStart w:id="18649" w:name="_Toc422931375"/>
              <w:bookmarkStart w:id="18650" w:name="_Toc494289507"/>
              <w:bookmarkStart w:id="18651" w:name="_Toc494292323"/>
              <w:bookmarkStart w:id="18652" w:name="_Toc494295137"/>
              <w:bookmarkEnd w:id="18644"/>
              <w:bookmarkEnd w:id="18645"/>
              <w:bookmarkEnd w:id="18646"/>
              <w:bookmarkEnd w:id="18647"/>
              <w:bookmarkEnd w:id="18648"/>
              <w:bookmarkEnd w:id="18649"/>
              <w:bookmarkEnd w:id="18650"/>
              <w:bookmarkEnd w:id="18651"/>
              <w:bookmarkEnd w:id="18652"/>
            </w:del>
          </w:p>
        </w:tc>
        <w:tc>
          <w:tcPr>
            <w:tcW w:w="3330" w:type="dxa"/>
            <w:tcBorders>
              <w:top w:val="single" w:sz="6" w:space="0" w:color="auto"/>
              <w:bottom w:val="single" w:sz="6" w:space="0" w:color="auto"/>
            </w:tcBorders>
          </w:tcPr>
          <w:p w:rsidR="00D7739E" w:rsidRPr="00E056B6" w:rsidDel="00371A11" w:rsidRDefault="00C0468B">
            <w:pPr>
              <w:pStyle w:val="body"/>
              <w:rPr>
                <w:del w:id="18653" w:author="Sastry, Murali" w:date="2015-06-09T17:17:00Z"/>
              </w:rPr>
              <w:pPrChange w:id="18654" w:author="Sastry, Murali" w:date="2015-06-10T10:23:00Z">
                <w:pPr>
                  <w:pStyle w:val="tableentry"/>
                </w:pPr>
              </w:pPrChange>
            </w:pPr>
            <w:del w:id="18655" w:author="Sastry, Murali" w:date="2015-06-09T17:17:00Z">
              <w:r w:rsidRPr="00E056B6" w:rsidDel="00371A11">
                <w:delText>Prefix of output folder where all deliverables will be placed</w:delText>
              </w:r>
              <w:bookmarkStart w:id="18656" w:name="_Toc421703074"/>
              <w:bookmarkStart w:id="18657" w:name="_Toc421706268"/>
              <w:bookmarkStart w:id="18658" w:name="_Toc422906248"/>
              <w:bookmarkStart w:id="18659" w:name="_Toc422936879"/>
              <w:bookmarkStart w:id="18660" w:name="_Toc422939941"/>
              <w:bookmarkStart w:id="18661" w:name="_Toc422931376"/>
              <w:bookmarkStart w:id="18662" w:name="_Toc494289508"/>
              <w:bookmarkStart w:id="18663" w:name="_Toc494292324"/>
              <w:bookmarkStart w:id="18664" w:name="_Toc494295138"/>
              <w:bookmarkEnd w:id="18656"/>
              <w:bookmarkEnd w:id="18657"/>
              <w:bookmarkEnd w:id="18658"/>
              <w:bookmarkEnd w:id="18659"/>
              <w:bookmarkEnd w:id="18660"/>
              <w:bookmarkEnd w:id="18661"/>
              <w:bookmarkEnd w:id="18662"/>
              <w:bookmarkEnd w:id="18663"/>
              <w:bookmarkEnd w:id="18664"/>
            </w:del>
          </w:p>
        </w:tc>
        <w:bookmarkStart w:id="18665" w:name="_Toc421703075"/>
        <w:bookmarkStart w:id="18666" w:name="_Toc421706269"/>
        <w:bookmarkStart w:id="18667" w:name="_Toc422906249"/>
        <w:bookmarkStart w:id="18668" w:name="_Toc422936880"/>
        <w:bookmarkStart w:id="18669" w:name="_Toc422939942"/>
        <w:bookmarkStart w:id="18670" w:name="_Toc422931377"/>
        <w:bookmarkStart w:id="18671" w:name="_Toc494289509"/>
        <w:bookmarkStart w:id="18672" w:name="_Toc494292325"/>
        <w:bookmarkStart w:id="18673" w:name="_Toc494295139"/>
        <w:bookmarkEnd w:id="18665"/>
        <w:bookmarkEnd w:id="18666"/>
        <w:bookmarkEnd w:id="18667"/>
        <w:bookmarkEnd w:id="18668"/>
        <w:bookmarkEnd w:id="18669"/>
        <w:bookmarkEnd w:id="18670"/>
        <w:bookmarkEnd w:id="18671"/>
        <w:bookmarkEnd w:id="18672"/>
        <w:bookmarkEnd w:id="18673"/>
      </w:tr>
      <w:tr w:rsidR="00D7739E" w:rsidRPr="00E056B6" w:rsidDel="00371A11" w:rsidTr="0099191C">
        <w:trPr>
          <w:cantSplit/>
          <w:del w:id="18674" w:author="Sastry, Murali" w:date="2015-06-09T17:17:00Z"/>
        </w:trPr>
        <w:tc>
          <w:tcPr>
            <w:tcW w:w="1890" w:type="dxa"/>
            <w:tcBorders>
              <w:top w:val="single" w:sz="6" w:space="0" w:color="auto"/>
              <w:bottom w:val="single" w:sz="6" w:space="0" w:color="auto"/>
            </w:tcBorders>
          </w:tcPr>
          <w:p w:rsidR="00D7739E" w:rsidRPr="00E056B6" w:rsidDel="00371A11" w:rsidRDefault="00C0468B">
            <w:pPr>
              <w:pStyle w:val="body"/>
              <w:rPr>
                <w:del w:id="18675" w:author="Sastry, Murali" w:date="2015-06-09T17:17:00Z"/>
              </w:rPr>
              <w:pPrChange w:id="18676" w:author="Sastry, Murali" w:date="2015-06-10T10:23:00Z">
                <w:pPr>
                  <w:pStyle w:val="tableentry"/>
                </w:pPr>
              </w:pPrChange>
            </w:pPr>
            <w:del w:id="18677" w:author="Sastry, Murali" w:date="2015-06-09T17:17:00Z">
              <w:r w:rsidRPr="00E056B6" w:rsidDel="00371A11">
                <w:delText>client_name:</w:delText>
              </w:r>
              <w:bookmarkStart w:id="18678" w:name="_Toc421703076"/>
              <w:bookmarkStart w:id="18679" w:name="_Toc421706270"/>
              <w:bookmarkStart w:id="18680" w:name="_Toc422906250"/>
              <w:bookmarkStart w:id="18681" w:name="_Toc422936881"/>
              <w:bookmarkStart w:id="18682" w:name="_Toc422939943"/>
              <w:bookmarkStart w:id="18683" w:name="_Toc422931378"/>
              <w:bookmarkStart w:id="18684" w:name="_Toc494289510"/>
              <w:bookmarkStart w:id="18685" w:name="_Toc494292326"/>
              <w:bookmarkStart w:id="18686" w:name="_Toc494295140"/>
              <w:bookmarkEnd w:id="18678"/>
              <w:bookmarkEnd w:id="18679"/>
              <w:bookmarkEnd w:id="18680"/>
              <w:bookmarkEnd w:id="18681"/>
              <w:bookmarkEnd w:id="18682"/>
              <w:bookmarkEnd w:id="18683"/>
              <w:bookmarkEnd w:id="18684"/>
              <w:bookmarkEnd w:id="18685"/>
              <w:bookmarkEnd w:id="18686"/>
            </w:del>
          </w:p>
        </w:tc>
        <w:tc>
          <w:tcPr>
            <w:tcW w:w="3330" w:type="dxa"/>
            <w:tcBorders>
              <w:top w:val="single" w:sz="6" w:space="0" w:color="auto"/>
              <w:bottom w:val="single" w:sz="6" w:space="0" w:color="auto"/>
            </w:tcBorders>
          </w:tcPr>
          <w:p w:rsidR="00D7739E" w:rsidRPr="00E056B6" w:rsidDel="00371A11" w:rsidRDefault="00C0468B">
            <w:pPr>
              <w:pStyle w:val="body"/>
              <w:rPr>
                <w:del w:id="18687" w:author="Sastry, Murali" w:date="2015-06-09T17:17:00Z"/>
              </w:rPr>
              <w:pPrChange w:id="18688" w:author="Sastry, Murali" w:date="2015-06-10T10:23:00Z">
                <w:pPr>
                  <w:pStyle w:val="tableentry"/>
                </w:pPr>
              </w:pPrChange>
            </w:pPr>
            <w:del w:id="18689" w:author="Sastry, Murali" w:date="2015-06-09T17:17:00Z">
              <w:r w:rsidRPr="00E056B6" w:rsidDel="00371A11">
                <w:delText>Gobi2000FlashClientSpec</w:delText>
              </w:r>
              <w:bookmarkStart w:id="18690" w:name="_Toc421703077"/>
              <w:bookmarkStart w:id="18691" w:name="_Toc421706271"/>
              <w:bookmarkStart w:id="18692" w:name="_Toc422906251"/>
              <w:bookmarkStart w:id="18693" w:name="_Toc422936882"/>
              <w:bookmarkStart w:id="18694" w:name="_Toc422939944"/>
              <w:bookmarkStart w:id="18695" w:name="_Toc422931379"/>
              <w:bookmarkStart w:id="18696" w:name="_Toc494289511"/>
              <w:bookmarkStart w:id="18697" w:name="_Toc494292327"/>
              <w:bookmarkStart w:id="18698" w:name="_Toc494295141"/>
              <w:bookmarkEnd w:id="18690"/>
              <w:bookmarkEnd w:id="18691"/>
              <w:bookmarkEnd w:id="18692"/>
              <w:bookmarkEnd w:id="18693"/>
              <w:bookmarkEnd w:id="18694"/>
              <w:bookmarkEnd w:id="18695"/>
              <w:bookmarkEnd w:id="18696"/>
              <w:bookmarkEnd w:id="18697"/>
              <w:bookmarkEnd w:id="18698"/>
            </w:del>
          </w:p>
        </w:tc>
        <w:tc>
          <w:tcPr>
            <w:tcW w:w="3330" w:type="dxa"/>
            <w:tcBorders>
              <w:top w:val="single" w:sz="6" w:space="0" w:color="auto"/>
              <w:bottom w:val="single" w:sz="6" w:space="0" w:color="auto"/>
            </w:tcBorders>
          </w:tcPr>
          <w:p w:rsidR="00D7739E" w:rsidRPr="00E056B6" w:rsidDel="00371A11" w:rsidRDefault="00C0468B">
            <w:pPr>
              <w:pStyle w:val="body"/>
              <w:rPr>
                <w:del w:id="18699" w:author="Sastry, Murali" w:date="2015-06-09T17:17:00Z"/>
              </w:rPr>
              <w:pPrChange w:id="18700" w:author="Sastry, Murali" w:date="2015-06-10T10:23:00Z">
                <w:pPr>
                  <w:pStyle w:val="tableentry"/>
                </w:pPr>
              </w:pPrChange>
            </w:pPr>
            <w:del w:id="18701" w:author="Sastry, Murali" w:date="2015-06-09T17:17:00Z">
              <w:r w:rsidRPr="00E056B6" w:rsidDel="00371A11">
                <w:delText>Perforce client spec used for building</w:delText>
              </w:r>
              <w:bookmarkStart w:id="18702" w:name="_Toc421703078"/>
              <w:bookmarkStart w:id="18703" w:name="_Toc421706272"/>
              <w:bookmarkStart w:id="18704" w:name="_Toc422906252"/>
              <w:bookmarkStart w:id="18705" w:name="_Toc422936883"/>
              <w:bookmarkStart w:id="18706" w:name="_Toc422939945"/>
              <w:bookmarkStart w:id="18707" w:name="_Toc422931380"/>
              <w:bookmarkStart w:id="18708" w:name="_Toc494289512"/>
              <w:bookmarkStart w:id="18709" w:name="_Toc494292328"/>
              <w:bookmarkStart w:id="18710" w:name="_Toc494295142"/>
              <w:bookmarkEnd w:id="18702"/>
              <w:bookmarkEnd w:id="18703"/>
              <w:bookmarkEnd w:id="18704"/>
              <w:bookmarkEnd w:id="18705"/>
              <w:bookmarkEnd w:id="18706"/>
              <w:bookmarkEnd w:id="18707"/>
              <w:bookmarkEnd w:id="18708"/>
              <w:bookmarkEnd w:id="18709"/>
              <w:bookmarkEnd w:id="18710"/>
            </w:del>
          </w:p>
        </w:tc>
        <w:bookmarkStart w:id="18711" w:name="_Toc421703079"/>
        <w:bookmarkStart w:id="18712" w:name="_Toc421706273"/>
        <w:bookmarkStart w:id="18713" w:name="_Toc422906253"/>
        <w:bookmarkStart w:id="18714" w:name="_Toc422936884"/>
        <w:bookmarkStart w:id="18715" w:name="_Toc422939946"/>
        <w:bookmarkStart w:id="18716" w:name="_Toc422931381"/>
        <w:bookmarkStart w:id="18717" w:name="_Toc494289513"/>
        <w:bookmarkStart w:id="18718" w:name="_Toc494292329"/>
        <w:bookmarkStart w:id="18719" w:name="_Toc494295143"/>
        <w:bookmarkEnd w:id="18711"/>
        <w:bookmarkEnd w:id="18712"/>
        <w:bookmarkEnd w:id="18713"/>
        <w:bookmarkEnd w:id="18714"/>
        <w:bookmarkEnd w:id="18715"/>
        <w:bookmarkEnd w:id="18716"/>
        <w:bookmarkEnd w:id="18717"/>
        <w:bookmarkEnd w:id="18718"/>
        <w:bookmarkEnd w:id="18719"/>
      </w:tr>
      <w:tr w:rsidR="00D7739E" w:rsidRPr="00E056B6" w:rsidDel="00371A11" w:rsidTr="0099191C">
        <w:trPr>
          <w:cantSplit/>
          <w:del w:id="18720" w:author="Sastry, Murali" w:date="2015-06-09T17:17:00Z"/>
        </w:trPr>
        <w:tc>
          <w:tcPr>
            <w:tcW w:w="1890" w:type="dxa"/>
            <w:tcBorders>
              <w:top w:val="single" w:sz="6" w:space="0" w:color="auto"/>
              <w:bottom w:val="single" w:sz="6" w:space="0" w:color="auto"/>
            </w:tcBorders>
          </w:tcPr>
          <w:p w:rsidR="00D7739E" w:rsidRPr="00E056B6" w:rsidDel="00371A11" w:rsidRDefault="00C0468B">
            <w:pPr>
              <w:pStyle w:val="body"/>
              <w:rPr>
                <w:del w:id="18721" w:author="Sastry, Murali" w:date="2015-06-09T17:17:00Z"/>
              </w:rPr>
              <w:pPrChange w:id="18722" w:author="Sastry, Murali" w:date="2015-06-10T10:23:00Z">
                <w:pPr>
                  <w:pStyle w:val="tableentry"/>
                </w:pPr>
              </w:pPrChange>
            </w:pPr>
            <w:del w:id="18723" w:author="Sastry, Murali" w:date="2015-06-09T17:17:00Z">
              <w:r w:rsidRPr="00E056B6" w:rsidDel="00371A11">
                <w:delText>revision_name:</w:delText>
              </w:r>
              <w:bookmarkStart w:id="18724" w:name="_Toc421703080"/>
              <w:bookmarkStart w:id="18725" w:name="_Toc421706274"/>
              <w:bookmarkStart w:id="18726" w:name="_Toc422906254"/>
              <w:bookmarkStart w:id="18727" w:name="_Toc422936885"/>
              <w:bookmarkStart w:id="18728" w:name="_Toc422939947"/>
              <w:bookmarkStart w:id="18729" w:name="_Toc422931382"/>
              <w:bookmarkStart w:id="18730" w:name="_Toc494289514"/>
              <w:bookmarkStart w:id="18731" w:name="_Toc494292330"/>
              <w:bookmarkStart w:id="18732" w:name="_Toc494295144"/>
              <w:bookmarkEnd w:id="18724"/>
              <w:bookmarkEnd w:id="18725"/>
              <w:bookmarkEnd w:id="18726"/>
              <w:bookmarkEnd w:id="18727"/>
              <w:bookmarkEnd w:id="18728"/>
              <w:bookmarkEnd w:id="18729"/>
              <w:bookmarkEnd w:id="18730"/>
              <w:bookmarkEnd w:id="18731"/>
              <w:bookmarkEnd w:id="18732"/>
            </w:del>
          </w:p>
        </w:tc>
        <w:tc>
          <w:tcPr>
            <w:tcW w:w="3330" w:type="dxa"/>
            <w:tcBorders>
              <w:top w:val="single" w:sz="6" w:space="0" w:color="auto"/>
              <w:bottom w:val="single" w:sz="6" w:space="0" w:color="auto"/>
            </w:tcBorders>
          </w:tcPr>
          <w:p w:rsidR="00D7739E" w:rsidRPr="00E056B6" w:rsidDel="00371A11" w:rsidRDefault="00C0468B">
            <w:pPr>
              <w:pStyle w:val="body"/>
              <w:rPr>
                <w:del w:id="18733" w:author="Sastry, Murali" w:date="2015-06-09T17:17:00Z"/>
              </w:rPr>
              <w:pPrChange w:id="18734" w:author="Sastry, Murali" w:date="2015-06-10T10:23:00Z">
                <w:pPr>
                  <w:pStyle w:val="tableentry"/>
                </w:pPr>
              </w:pPrChange>
            </w:pPr>
            <w:del w:id="18735" w:author="Sastry, Murali" w:date="2015-06-09T17:17:00Z">
              <w:r w:rsidRPr="00E056B6" w:rsidDel="00371A11">
                <w:delText>GOBI2000_FLASH</w:delText>
              </w:r>
              <w:r w:rsidR="00D7739E" w:rsidRPr="00E056B6" w:rsidDel="00371A11">
                <w:delText>.</w:delText>
              </w:r>
              <w:r w:rsidRPr="00E056B6" w:rsidDel="00371A11">
                <w:delText>XX.XX.XX</w:delText>
              </w:r>
              <w:bookmarkStart w:id="18736" w:name="_Toc421703081"/>
              <w:bookmarkStart w:id="18737" w:name="_Toc421706275"/>
              <w:bookmarkStart w:id="18738" w:name="_Toc422906255"/>
              <w:bookmarkStart w:id="18739" w:name="_Toc422936886"/>
              <w:bookmarkStart w:id="18740" w:name="_Toc422939948"/>
              <w:bookmarkStart w:id="18741" w:name="_Toc422931383"/>
              <w:bookmarkStart w:id="18742" w:name="_Toc494289515"/>
              <w:bookmarkStart w:id="18743" w:name="_Toc494292331"/>
              <w:bookmarkStart w:id="18744" w:name="_Toc494295145"/>
              <w:bookmarkEnd w:id="18736"/>
              <w:bookmarkEnd w:id="18737"/>
              <w:bookmarkEnd w:id="18738"/>
              <w:bookmarkEnd w:id="18739"/>
              <w:bookmarkEnd w:id="18740"/>
              <w:bookmarkEnd w:id="18741"/>
              <w:bookmarkEnd w:id="18742"/>
              <w:bookmarkEnd w:id="18743"/>
              <w:bookmarkEnd w:id="18744"/>
            </w:del>
          </w:p>
        </w:tc>
        <w:tc>
          <w:tcPr>
            <w:tcW w:w="3330" w:type="dxa"/>
            <w:tcBorders>
              <w:top w:val="single" w:sz="6" w:space="0" w:color="auto"/>
              <w:bottom w:val="single" w:sz="6" w:space="0" w:color="auto"/>
            </w:tcBorders>
          </w:tcPr>
          <w:p w:rsidR="00D7739E" w:rsidRPr="00E056B6" w:rsidDel="00371A11" w:rsidRDefault="00C0468B">
            <w:pPr>
              <w:pStyle w:val="body"/>
              <w:rPr>
                <w:del w:id="18745" w:author="Sastry, Murali" w:date="2015-06-09T17:17:00Z"/>
              </w:rPr>
              <w:pPrChange w:id="18746" w:author="Sastry, Murali" w:date="2015-06-10T10:23:00Z">
                <w:pPr>
                  <w:pStyle w:val="tableentry"/>
                </w:pPr>
              </w:pPrChange>
            </w:pPr>
            <w:del w:id="18747" w:author="Sastry, Murali" w:date="2015-06-09T17:17:00Z">
              <w:r w:rsidRPr="00E056B6" w:rsidDel="00371A11">
                <w:delText>Once build is complete it creates/updates this label to mark this build</w:delText>
              </w:r>
              <w:bookmarkStart w:id="18748" w:name="_Toc421703082"/>
              <w:bookmarkStart w:id="18749" w:name="_Toc421706276"/>
              <w:bookmarkStart w:id="18750" w:name="_Toc422906256"/>
              <w:bookmarkStart w:id="18751" w:name="_Toc422936887"/>
              <w:bookmarkStart w:id="18752" w:name="_Toc422939949"/>
              <w:bookmarkStart w:id="18753" w:name="_Toc422931384"/>
              <w:bookmarkStart w:id="18754" w:name="_Toc494289516"/>
              <w:bookmarkStart w:id="18755" w:name="_Toc494292332"/>
              <w:bookmarkStart w:id="18756" w:name="_Toc494295146"/>
              <w:bookmarkEnd w:id="18748"/>
              <w:bookmarkEnd w:id="18749"/>
              <w:bookmarkEnd w:id="18750"/>
              <w:bookmarkEnd w:id="18751"/>
              <w:bookmarkEnd w:id="18752"/>
              <w:bookmarkEnd w:id="18753"/>
              <w:bookmarkEnd w:id="18754"/>
              <w:bookmarkEnd w:id="18755"/>
              <w:bookmarkEnd w:id="18756"/>
            </w:del>
          </w:p>
        </w:tc>
        <w:bookmarkStart w:id="18757" w:name="_Toc421703083"/>
        <w:bookmarkStart w:id="18758" w:name="_Toc421706277"/>
        <w:bookmarkStart w:id="18759" w:name="_Toc422906257"/>
        <w:bookmarkStart w:id="18760" w:name="_Toc422936888"/>
        <w:bookmarkStart w:id="18761" w:name="_Toc422939950"/>
        <w:bookmarkStart w:id="18762" w:name="_Toc422931385"/>
        <w:bookmarkStart w:id="18763" w:name="_Toc494289517"/>
        <w:bookmarkStart w:id="18764" w:name="_Toc494292333"/>
        <w:bookmarkStart w:id="18765" w:name="_Toc494295147"/>
        <w:bookmarkEnd w:id="18757"/>
        <w:bookmarkEnd w:id="18758"/>
        <w:bookmarkEnd w:id="18759"/>
        <w:bookmarkEnd w:id="18760"/>
        <w:bookmarkEnd w:id="18761"/>
        <w:bookmarkEnd w:id="18762"/>
        <w:bookmarkEnd w:id="18763"/>
        <w:bookmarkEnd w:id="18764"/>
        <w:bookmarkEnd w:id="18765"/>
      </w:tr>
      <w:tr w:rsidR="00756B0D" w:rsidRPr="00E056B6" w:rsidDel="00371A11" w:rsidTr="0099191C">
        <w:trPr>
          <w:cantSplit/>
          <w:del w:id="18766" w:author="Sastry, Murali" w:date="2015-06-09T17:17:00Z"/>
        </w:trPr>
        <w:tc>
          <w:tcPr>
            <w:tcW w:w="1890" w:type="dxa"/>
            <w:tcBorders>
              <w:top w:val="single" w:sz="6" w:space="0" w:color="auto"/>
              <w:bottom w:val="single" w:sz="6" w:space="0" w:color="auto"/>
            </w:tcBorders>
          </w:tcPr>
          <w:p w:rsidR="00756B0D" w:rsidRPr="00E056B6" w:rsidDel="00371A11" w:rsidRDefault="00C0468B">
            <w:pPr>
              <w:pStyle w:val="body"/>
              <w:rPr>
                <w:del w:id="18767" w:author="Sastry, Murali" w:date="2015-06-09T17:17:00Z"/>
              </w:rPr>
              <w:pPrChange w:id="18768" w:author="Sastry, Murali" w:date="2015-06-10T10:23:00Z">
                <w:pPr>
                  <w:pStyle w:val="tableentry"/>
                </w:pPr>
              </w:pPrChange>
            </w:pPr>
            <w:del w:id="18769" w:author="Sastry, Murali" w:date="2015-06-09T17:17:00Z">
              <w:r w:rsidRPr="00E056B6" w:rsidDel="00371A11">
                <w:delText>firmware_id:</w:delText>
              </w:r>
              <w:bookmarkStart w:id="18770" w:name="_Toc421703084"/>
              <w:bookmarkStart w:id="18771" w:name="_Toc421706278"/>
              <w:bookmarkStart w:id="18772" w:name="_Toc422906258"/>
              <w:bookmarkStart w:id="18773" w:name="_Toc422936889"/>
              <w:bookmarkStart w:id="18774" w:name="_Toc422939951"/>
              <w:bookmarkStart w:id="18775" w:name="_Toc422931386"/>
              <w:bookmarkStart w:id="18776" w:name="_Toc494289518"/>
              <w:bookmarkStart w:id="18777" w:name="_Toc494292334"/>
              <w:bookmarkStart w:id="18778" w:name="_Toc494295148"/>
              <w:bookmarkEnd w:id="18770"/>
              <w:bookmarkEnd w:id="18771"/>
              <w:bookmarkEnd w:id="18772"/>
              <w:bookmarkEnd w:id="18773"/>
              <w:bookmarkEnd w:id="18774"/>
              <w:bookmarkEnd w:id="18775"/>
              <w:bookmarkEnd w:id="18776"/>
              <w:bookmarkEnd w:id="18777"/>
              <w:bookmarkEnd w:id="18778"/>
            </w:del>
          </w:p>
        </w:tc>
        <w:tc>
          <w:tcPr>
            <w:tcW w:w="3330" w:type="dxa"/>
            <w:tcBorders>
              <w:top w:val="single" w:sz="6" w:space="0" w:color="auto"/>
              <w:bottom w:val="single" w:sz="6" w:space="0" w:color="auto"/>
            </w:tcBorders>
          </w:tcPr>
          <w:p w:rsidR="00756B0D" w:rsidRPr="00E056B6" w:rsidDel="00371A11" w:rsidRDefault="00C0468B">
            <w:pPr>
              <w:pStyle w:val="body"/>
              <w:rPr>
                <w:del w:id="18779" w:author="Sastry, Murali" w:date="2015-06-09T17:17:00Z"/>
              </w:rPr>
              <w:pPrChange w:id="18780" w:author="Sastry, Murali" w:date="2015-06-10T10:23:00Z">
                <w:pPr>
                  <w:pStyle w:val="tableentry"/>
                </w:pPr>
              </w:pPrChange>
            </w:pPr>
            <w:del w:id="18781" w:author="Sastry, Murali" w:date="2015-06-09T17:17:00Z">
              <w:r w:rsidRPr="00E056B6" w:rsidDel="00371A11">
                <w:delText>D1025MSTUTABMD3599</w:delText>
              </w:r>
              <w:bookmarkStart w:id="18782" w:name="_Toc421703085"/>
              <w:bookmarkStart w:id="18783" w:name="_Toc421706279"/>
              <w:bookmarkStart w:id="18784" w:name="_Toc422906259"/>
              <w:bookmarkStart w:id="18785" w:name="_Toc422936890"/>
              <w:bookmarkStart w:id="18786" w:name="_Toc422939952"/>
              <w:bookmarkStart w:id="18787" w:name="_Toc422931387"/>
              <w:bookmarkStart w:id="18788" w:name="_Toc494289519"/>
              <w:bookmarkStart w:id="18789" w:name="_Toc494292335"/>
              <w:bookmarkStart w:id="18790" w:name="_Toc494295149"/>
              <w:bookmarkEnd w:id="18782"/>
              <w:bookmarkEnd w:id="18783"/>
              <w:bookmarkEnd w:id="18784"/>
              <w:bookmarkEnd w:id="18785"/>
              <w:bookmarkEnd w:id="18786"/>
              <w:bookmarkEnd w:id="18787"/>
              <w:bookmarkEnd w:id="18788"/>
              <w:bookmarkEnd w:id="18789"/>
              <w:bookmarkEnd w:id="18790"/>
            </w:del>
          </w:p>
        </w:tc>
        <w:tc>
          <w:tcPr>
            <w:tcW w:w="3330" w:type="dxa"/>
            <w:tcBorders>
              <w:top w:val="single" w:sz="6" w:space="0" w:color="auto"/>
              <w:bottom w:val="single" w:sz="6" w:space="0" w:color="auto"/>
            </w:tcBorders>
          </w:tcPr>
          <w:p w:rsidR="00756B0D" w:rsidRPr="00E056B6" w:rsidDel="00371A11" w:rsidRDefault="00C0468B">
            <w:pPr>
              <w:pStyle w:val="body"/>
              <w:rPr>
                <w:del w:id="18791" w:author="Sastry, Murali" w:date="2015-06-09T17:17:00Z"/>
              </w:rPr>
              <w:pPrChange w:id="18792" w:author="Sastry, Murali" w:date="2015-06-10T10:23:00Z">
                <w:pPr>
                  <w:pStyle w:val="tableentry"/>
                </w:pPr>
              </w:pPrChange>
            </w:pPr>
            <w:del w:id="18793" w:author="Sastry, Murali" w:date="2015-06-09T17:17:00Z">
              <w:r w:rsidRPr="00E056B6" w:rsidDel="00371A11">
                <w:delText>Build ID of firmware to be flashed.</w:delText>
              </w:r>
              <w:bookmarkStart w:id="18794" w:name="_Toc421703086"/>
              <w:bookmarkStart w:id="18795" w:name="_Toc421706280"/>
              <w:bookmarkStart w:id="18796" w:name="_Toc422906260"/>
              <w:bookmarkStart w:id="18797" w:name="_Toc422936891"/>
              <w:bookmarkStart w:id="18798" w:name="_Toc422939953"/>
              <w:bookmarkStart w:id="18799" w:name="_Toc422931388"/>
              <w:bookmarkStart w:id="18800" w:name="_Toc494289520"/>
              <w:bookmarkStart w:id="18801" w:name="_Toc494292336"/>
              <w:bookmarkStart w:id="18802" w:name="_Toc494295150"/>
              <w:bookmarkEnd w:id="18794"/>
              <w:bookmarkEnd w:id="18795"/>
              <w:bookmarkEnd w:id="18796"/>
              <w:bookmarkEnd w:id="18797"/>
              <w:bookmarkEnd w:id="18798"/>
              <w:bookmarkEnd w:id="18799"/>
              <w:bookmarkEnd w:id="18800"/>
              <w:bookmarkEnd w:id="18801"/>
              <w:bookmarkEnd w:id="18802"/>
            </w:del>
          </w:p>
        </w:tc>
        <w:bookmarkStart w:id="18803" w:name="_Toc421703087"/>
        <w:bookmarkStart w:id="18804" w:name="_Toc421706281"/>
        <w:bookmarkStart w:id="18805" w:name="_Toc422906261"/>
        <w:bookmarkStart w:id="18806" w:name="_Toc422936892"/>
        <w:bookmarkStart w:id="18807" w:name="_Toc422939954"/>
        <w:bookmarkStart w:id="18808" w:name="_Toc422931389"/>
        <w:bookmarkStart w:id="18809" w:name="_Toc494289521"/>
        <w:bookmarkStart w:id="18810" w:name="_Toc494292337"/>
        <w:bookmarkStart w:id="18811" w:name="_Toc494295151"/>
        <w:bookmarkEnd w:id="18803"/>
        <w:bookmarkEnd w:id="18804"/>
        <w:bookmarkEnd w:id="18805"/>
        <w:bookmarkEnd w:id="18806"/>
        <w:bookmarkEnd w:id="18807"/>
        <w:bookmarkEnd w:id="18808"/>
        <w:bookmarkEnd w:id="18809"/>
        <w:bookmarkEnd w:id="18810"/>
        <w:bookmarkEnd w:id="18811"/>
      </w:tr>
      <w:tr w:rsidR="00D7739E" w:rsidRPr="00E056B6" w:rsidDel="00371A11" w:rsidTr="0099191C">
        <w:trPr>
          <w:cantSplit/>
          <w:del w:id="18812" w:author="Sastry, Murali" w:date="2015-06-09T17:17:00Z"/>
        </w:trPr>
        <w:tc>
          <w:tcPr>
            <w:tcW w:w="1890" w:type="dxa"/>
            <w:tcBorders>
              <w:top w:val="single" w:sz="6" w:space="0" w:color="auto"/>
              <w:bottom w:val="single" w:sz="6" w:space="0" w:color="auto"/>
            </w:tcBorders>
          </w:tcPr>
          <w:p w:rsidR="00D7739E" w:rsidRPr="00E056B6" w:rsidDel="00371A11" w:rsidRDefault="00C0468B">
            <w:pPr>
              <w:pStyle w:val="body"/>
              <w:rPr>
                <w:del w:id="18813" w:author="Sastry, Murali" w:date="2015-06-09T17:17:00Z"/>
              </w:rPr>
              <w:pPrChange w:id="18814" w:author="Sastry, Murali" w:date="2015-06-10T10:23:00Z">
                <w:pPr>
                  <w:pStyle w:val="tableentry"/>
                </w:pPr>
              </w:pPrChange>
            </w:pPr>
            <w:del w:id="18815" w:author="Sastry, Murali" w:date="2015-06-09T17:17:00Z">
              <w:r w:rsidRPr="00E056B6" w:rsidDel="00371A11">
                <w:delText>view:</w:delText>
              </w:r>
              <w:bookmarkStart w:id="18816" w:name="_Toc421703088"/>
              <w:bookmarkStart w:id="18817" w:name="_Toc421706282"/>
              <w:bookmarkStart w:id="18818" w:name="_Toc422906262"/>
              <w:bookmarkStart w:id="18819" w:name="_Toc422936893"/>
              <w:bookmarkStart w:id="18820" w:name="_Toc422939955"/>
              <w:bookmarkStart w:id="18821" w:name="_Toc422931390"/>
              <w:bookmarkStart w:id="18822" w:name="_Toc494289522"/>
              <w:bookmarkStart w:id="18823" w:name="_Toc494292338"/>
              <w:bookmarkStart w:id="18824" w:name="_Toc494295152"/>
              <w:bookmarkEnd w:id="18816"/>
              <w:bookmarkEnd w:id="18817"/>
              <w:bookmarkEnd w:id="18818"/>
              <w:bookmarkEnd w:id="18819"/>
              <w:bookmarkEnd w:id="18820"/>
              <w:bookmarkEnd w:id="18821"/>
              <w:bookmarkEnd w:id="18822"/>
              <w:bookmarkEnd w:id="18823"/>
              <w:bookmarkEnd w:id="18824"/>
            </w:del>
          </w:p>
        </w:tc>
        <w:tc>
          <w:tcPr>
            <w:tcW w:w="3330" w:type="dxa"/>
            <w:tcBorders>
              <w:top w:val="single" w:sz="6" w:space="0" w:color="auto"/>
              <w:bottom w:val="single" w:sz="6" w:space="0" w:color="auto"/>
            </w:tcBorders>
          </w:tcPr>
          <w:p w:rsidR="00D7739E" w:rsidRPr="00E056B6" w:rsidDel="00371A11" w:rsidRDefault="00C0468B">
            <w:pPr>
              <w:pStyle w:val="body"/>
              <w:rPr>
                <w:del w:id="18825" w:author="Sastry, Murali" w:date="2015-06-09T17:17:00Z"/>
              </w:rPr>
              <w:pPrChange w:id="18826" w:author="Sastry, Murali" w:date="2015-06-10T10:23:00Z">
                <w:pPr>
                  <w:pStyle w:val="tableentry"/>
                </w:pPr>
              </w:pPrChange>
            </w:pPr>
            <w:del w:id="18827" w:author="Sastry, Murali" w:date="2015-06-09T17:17:00Z">
              <w:r w:rsidRPr="00E056B6" w:rsidDel="00371A11">
                <w:delText xml:space="preserve">&lt;paths&gt; </w:delText>
              </w:r>
              <w:bookmarkStart w:id="18828" w:name="_Toc421703089"/>
              <w:bookmarkStart w:id="18829" w:name="_Toc421706283"/>
              <w:bookmarkStart w:id="18830" w:name="_Toc422906263"/>
              <w:bookmarkStart w:id="18831" w:name="_Toc422936894"/>
              <w:bookmarkStart w:id="18832" w:name="_Toc422939956"/>
              <w:bookmarkStart w:id="18833" w:name="_Toc422931391"/>
              <w:bookmarkStart w:id="18834" w:name="_Toc494289523"/>
              <w:bookmarkStart w:id="18835" w:name="_Toc494292339"/>
              <w:bookmarkStart w:id="18836" w:name="_Toc494295153"/>
              <w:bookmarkEnd w:id="18828"/>
              <w:bookmarkEnd w:id="18829"/>
              <w:bookmarkEnd w:id="18830"/>
              <w:bookmarkEnd w:id="18831"/>
              <w:bookmarkEnd w:id="18832"/>
              <w:bookmarkEnd w:id="18833"/>
              <w:bookmarkEnd w:id="18834"/>
              <w:bookmarkEnd w:id="18835"/>
              <w:bookmarkEnd w:id="18836"/>
            </w:del>
          </w:p>
        </w:tc>
        <w:tc>
          <w:tcPr>
            <w:tcW w:w="3330" w:type="dxa"/>
            <w:tcBorders>
              <w:top w:val="single" w:sz="6" w:space="0" w:color="auto"/>
              <w:bottom w:val="single" w:sz="6" w:space="0" w:color="auto"/>
            </w:tcBorders>
          </w:tcPr>
          <w:p w:rsidR="00D7739E" w:rsidRPr="00E056B6" w:rsidDel="00371A11" w:rsidRDefault="00C0468B">
            <w:pPr>
              <w:pStyle w:val="body"/>
              <w:rPr>
                <w:del w:id="18837" w:author="Sastry, Murali" w:date="2015-06-09T17:17:00Z"/>
              </w:rPr>
              <w:pPrChange w:id="18838" w:author="Sastry, Murali" w:date="2015-06-10T10:23:00Z">
                <w:pPr>
                  <w:pStyle w:val="tableentry"/>
                </w:pPr>
              </w:pPrChange>
            </w:pPr>
            <w:del w:id="18839" w:author="Sastry, Murali" w:date="2015-06-09T17:17:00Z">
              <w:r w:rsidRPr="00E056B6" w:rsidDel="00371A11">
                <w:delText>List the paths to every source file used in this build.  This is the view used by the Client Spec, so any file not included will not be accessible.</w:delText>
              </w:r>
              <w:bookmarkStart w:id="18840" w:name="_Toc421703090"/>
              <w:bookmarkStart w:id="18841" w:name="_Toc421706284"/>
              <w:bookmarkStart w:id="18842" w:name="_Toc422906264"/>
              <w:bookmarkStart w:id="18843" w:name="_Toc422936895"/>
              <w:bookmarkStart w:id="18844" w:name="_Toc422939957"/>
              <w:bookmarkStart w:id="18845" w:name="_Toc422931392"/>
              <w:bookmarkStart w:id="18846" w:name="_Toc494289524"/>
              <w:bookmarkStart w:id="18847" w:name="_Toc494292340"/>
              <w:bookmarkStart w:id="18848" w:name="_Toc494295154"/>
              <w:bookmarkEnd w:id="18840"/>
              <w:bookmarkEnd w:id="18841"/>
              <w:bookmarkEnd w:id="18842"/>
              <w:bookmarkEnd w:id="18843"/>
              <w:bookmarkEnd w:id="18844"/>
              <w:bookmarkEnd w:id="18845"/>
              <w:bookmarkEnd w:id="18846"/>
              <w:bookmarkEnd w:id="18847"/>
              <w:bookmarkEnd w:id="18848"/>
            </w:del>
          </w:p>
        </w:tc>
        <w:bookmarkStart w:id="18849" w:name="_Toc421703091"/>
        <w:bookmarkStart w:id="18850" w:name="_Toc421706285"/>
        <w:bookmarkStart w:id="18851" w:name="_Toc422906265"/>
        <w:bookmarkStart w:id="18852" w:name="_Toc422936896"/>
        <w:bookmarkStart w:id="18853" w:name="_Toc422939958"/>
        <w:bookmarkStart w:id="18854" w:name="_Toc422931393"/>
        <w:bookmarkStart w:id="18855" w:name="_Toc494289525"/>
        <w:bookmarkStart w:id="18856" w:name="_Toc494292341"/>
        <w:bookmarkStart w:id="18857" w:name="_Toc494295155"/>
        <w:bookmarkEnd w:id="18849"/>
        <w:bookmarkEnd w:id="18850"/>
        <w:bookmarkEnd w:id="18851"/>
        <w:bookmarkEnd w:id="18852"/>
        <w:bookmarkEnd w:id="18853"/>
        <w:bookmarkEnd w:id="18854"/>
        <w:bookmarkEnd w:id="18855"/>
        <w:bookmarkEnd w:id="18856"/>
        <w:bookmarkEnd w:id="18857"/>
      </w:tr>
      <w:tr w:rsidR="00D7739E" w:rsidRPr="00E056B6" w:rsidDel="00371A11" w:rsidTr="0099191C">
        <w:trPr>
          <w:cantSplit/>
          <w:del w:id="18858" w:author="Sastry, Murali" w:date="2015-06-09T17:17:00Z"/>
        </w:trPr>
        <w:tc>
          <w:tcPr>
            <w:tcW w:w="1890" w:type="dxa"/>
            <w:tcBorders>
              <w:top w:val="single" w:sz="6" w:space="0" w:color="auto"/>
              <w:bottom w:val="single" w:sz="6" w:space="0" w:color="auto"/>
            </w:tcBorders>
          </w:tcPr>
          <w:p w:rsidR="00D7739E" w:rsidRPr="00E056B6" w:rsidDel="00371A11" w:rsidRDefault="00C0468B">
            <w:pPr>
              <w:pStyle w:val="body"/>
              <w:rPr>
                <w:del w:id="18859" w:author="Sastry, Murali" w:date="2015-06-09T17:17:00Z"/>
              </w:rPr>
              <w:pPrChange w:id="18860" w:author="Sastry, Murali" w:date="2015-06-10T10:23:00Z">
                <w:pPr>
                  <w:pStyle w:val="tableentry"/>
                </w:pPr>
              </w:pPrChange>
            </w:pPr>
            <w:del w:id="18861" w:author="Sastry, Murali" w:date="2015-06-09T17:17:00Z">
              <w:r w:rsidRPr="00E056B6" w:rsidDel="00371A11">
                <w:delText xml:space="preserve">view_label: </w:delText>
              </w:r>
              <w:bookmarkStart w:id="18862" w:name="_Toc421703092"/>
              <w:bookmarkStart w:id="18863" w:name="_Toc421706286"/>
              <w:bookmarkStart w:id="18864" w:name="_Toc422906266"/>
              <w:bookmarkStart w:id="18865" w:name="_Toc422936897"/>
              <w:bookmarkStart w:id="18866" w:name="_Toc422939959"/>
              <w:bookmarkStart w:id="18867" w:name="_Toc422931394"/>
              <w:bookmarkStart w:id="18868" w:name="_Toc494289526"/>
              <w:bookmarkStart w:id="18869" w:name="_Toc494292342"/>
              <w:bookmarkStart w:id="18870" w:name="_Toc494295156"/>
              <w:bookmarkEnd w:id="18862"/>
              <w:bookmarkEnd w:id="18863"/>
              <w:bookmarkEnd w:id="18864"/>
              <w:bookmarkEnd w:id="18865"/>
              <w:bookmarkEnd w:id="18866"/>
              <w:bookmarkEnd w:id="18867"/>
              <w:bookmarkEnd w:id="18868"/>
              <w:bookmarkEnd w:id="18869"/>
              <w:bookmarkEnd w:id="18870"/>
            </w:del>
          </w:p>
        </w:tc>
        <w:tc>
          <w:tcPr>
            <w:tcW w:w="3330" w:type="dxa"/>
            <w:tcBorders>
              <w:top w:val="single" w:sz="6" w:space="0" w:color="auto"/>
              <w:bottom w:val="single" w:sz="6" w:space="0" w:color="auto"/>
            </w:tcBorders>
          </w:tcPr>
          <w:p w:rsidR="00D7739E" w:rsidRPr="00E056B6" w:rsidDel="00371A11" w:rsidRDefault="00C0468B">
            <w:pPr>
              <w:pStyle w:val="body"/>
              <w:rPr>
                <w:del w:id="18871" w:author="Sastry, Murali" w:date="2015-06-09T17:17:00Z"/>
              </w:rPr>
              <w:pPrChange w:id="18872" w:author="Sastry, Murali" w:date="2015-06-10T10:23:00Z">
                <w:pPr>
                  <w:pStyle w:val="tableentry"/>
                </w:pPr>
              </w:pPrChange>
            </w:pPr>
            <w:del w:id="18873" w:author="Sastry, Murali" w:date="2015-06-09T17:17:00Z">
              <w:r w:rsidRPr="00E056B6" w:rsidDel="00371A11">
                <w:delText>&lt;paths&gt;</w:delText>
              </w:r>
              <w:bookmarkStart w:id="18874" w:name="_Toc421703093"/>
              <w:bookmarkStart w:id="18875" w:name="_Toc421706287"/>
              <w:bookmarkStart w:id="18876" w:name="_Toc422906267"/>
              <w:bookmarkStart w:id="18877" w:name="_Toc422936898"/>
              <w:bookmarkStart w:id="18878" w:name="_Toc422939960"/>
              <w:bookmarkStart w:id="18879" w:name="_Toc422931395"/>
              <w:bookmarkStart w:id="18880" w:name="_Toc494289527"/>
              <w:bookmarkStart w:id="18881" w:name="_Toc494292343"/>
              <w:bookmarkStart w:id="18882" w:name="_Toc494295157"/>
              <w:bookmarkEnd w:id="18874"/>
              <w:bookmarkEnd w:id="18875"/>
              <w:bookmarkEnd w:id="18876"/>
              <w:bookmarkEnd w:id="18877"/>
              <w:bookmarkEnd w:id="18878"/>
              <w:bookmarkEnd w:id="18879"/>
              <w:bookmarkEnd w:id="18880"/>
              <w:bookmarkEnd w:id="18881"/>
              <w:bookmarkEnd w:id="18882"/>
            </w:del>
          </w:p>
        </w:tc>
        <w:tc>
          <w:tcPr>
            <w:tcW w:w="3330" w:type="dxa"/>
            <w:tcBorders>
              <w:top w:val="single" w:sz="6" w:space="0" w:color="auto"/>
              <w:bottom w:val="single" w:sz="6" w:space="0" w:color="auto"/>
            </w:tcBorders>
          </w:tcPr>
          <w:p w:rsidR="00D7739E" w:rsidRPr="00E056B6" w:rsidDel="00371A11" w:rsidRDefault="00C0468B">
            <w:pPr>
              <w:pStyle w:val="body"/>
              <w:rPr>
                <w:del w:id="18883" w:author="Sastry, Murali" w:date="2015-06-09T17:17:00Z"/>
              </w:rPr>
              <w:pPrChange w:id="18884" w:author="Sastry, Murali" w:date="2015-06-10T10:23:00Z">
                <w:pPr>
                  <w:pStyle w:val="tableentry"/>
                </w:pPr>
              </w:pPrChange>
            </w:pPr>
            <w:del w:id="18885" w:author="Sastry, Murali" w:date="2015-06-09T17:17:00Z">
              <w:r w:rsidRPr="00E056B6" w:rsidDel="00371A11">
                <w:delText>List the paths of all files that should be marked with the label for this build.</w:delText>
              </w:r>
              <w:bookmarkStart w:id="18886" w:name="_Toc421703094"/>
              <w:bookmarkStart w:id="18887" w:name="_Toc421706288"/>
              <w:bookmarkStart w:id="18888" w:name="_Toc422906268"/>
              <w:bookmarkStart w:id="18889" w:name="_Toc422936899"/>
              <w:bookmarkStart w:id="18890" w:name="_Toc422939961"/>
              <w:bookmarkStart w:id="18891" w:name="_Toc422931396"/>
              <w:bookmarkStart w:id="18892" w:name="_Toc494289528"/>
              <w:bookmarkStart w:id="18893" w:name="_Toc494292344"/>
              <w:bookmarkStart w:id="18894" w:name="_Toc494295158"/>
              <w:bookmarkEnd w:id="18886"/>
              <w:bookmarkEnd w:id="18887"/>
              <w:bookmarkEnd w:id="18888"/>
              <w:bookmarkEnd w:id="18889"/>
              <w:bookmarkEnd w:id="18890"/>
              <w:bookmarkEnd w:id="18891"/>
              <w:bookmarkEnd w:id="18892"/>
              <w:bookmarkEnd w:id="18893"/>
              <w:bookmarkEnd w:id="18894"/>
            </w:del>
          </w:p>
        </w:tc>
        <w:bookmarkStart w:id="18895" w:name="_Toc421703095"/>
        <w:bookmarkStart w:id="18896" w:name="_Toc421706289"/>
        <w:bookmarkStart w:id="18897" w:name="_Toc422906269"/>
        <w:bookmarkStart w:id="18898" w:name="_Toc422936900"/>
        <w:bookmarkStart w:id="18899" w:name="_Toc422939962"/>
        <w:bookmarkStart w:id="18900" w:name="_Toc422931397"/>
        <w:bookmarkStart w:id="18901" w:name="_Toc494289529"/>
        <w:bookmarkStart w:id="18902" w:name="_Toc494292345"/>
        <w:bookmarkStart w:id="18903" w:name="_Toc494295159"/>
        <w:bookmarkEnd w:id="18895"/>
        <w:bookmarkEnd w:id="18896"/>
        <w:bookmarkEnd w:id="18897"/>
        <w:bookmarkEnd w:id="18898"/>
        <w:bookmarkEnd w:id="18899"/>
        <w:bookmarkEnd w:id="18900"/>
        <w:bookmarkEnd w:id="18901"/>
        <w:bookmarkEnd w:id="18902"/>
        <w:bookmarkEnd w:id="18903"/>
      </w:tr>
    </w:tbl>
    <w:p w:rsidR="00D7739E" w:rsidRPr="00E056B6" w:rsidDel="00371A11" w:rsidRDefault="00C0468B">
      <w:pPr>
        <w:pStyle w:val="body"/>
        <w:rPr>
          <w:del w:id="18904" w:author="Sastry, Murali" w:date="2015-06-09T17:17:00Z"/>
        </w:rPr>
        <w:pPrChange w:id="18905" w:author="Sastry, Murali" w:date="2015-06-10T10:23:00Z">
          <w:pPr>
            <w:pStyle w:val="Heading3"/>
          </w:pPr>
        </w:pPrChange>
      </w:pPr>
      <w:del w:id="18906" w:author="Sastry, Murali" w:date="2015-06-09T17:17:00Z">
        <w:r w:rsidRPr="00E056B6" w:rsidDel="00371A11">
          <w:delText xml:space="preserve">Description </w:delText>
        </w:r>
        <w:bookmarkStart w:id="18907" w:name="_Toc421703096"/>
        <w:bookmarkStart w:id="18908" w:name="_Toc421706290"/>
        <w:bookmarkStart w:id="18909" w:name="_Toc422906270"/>
        <w:bookmarkStart w:id="18910" w:name="_Toc422936901"/>
        <w:bookmarkStart w:id="18911" w:name="_Toc422939963"/>
        <w:bookmarkStart w:id="18912" w:name="_Toc422931398"/>
        <w:bookmarkStart w:id="18913" w:name="_Toc494289530"/>
        <w:bookmarkStart w:id="18914" w:name="_Toc494292346"/>
        <w:bookmarkStart w:id="18915" w:name="_Toc494295160"/>
        <w:bookmarkEnd w:id="18907"/>
        <w:bookmarkEnd w:id="18908"/>
        <w:bookmarkEnd w:id="18909"/>
        <w:bookmarkEnd w:id="18910"/>
        <w:bookmarkEnd w:id="18911"/>
        <w:bookmarkEnd w:id="18912"/>
        <w:bookmarkEnd w:id="18913"/>
        <w:bookmarkEnd w:id="18914"/>
        <w:bookmarkEnd w:id="18915"/>
      </w:del>
    </w:p>
    <w:p w:rsidR="00D7739E" w:rsidRPr="00E056B6" w:rsidDel="00371A11" w:rsidRDefault="00C0468B">
      <w:pPr>
        <w:pStyle w:val="body"/>
        <w:rPr>
          <w:del w:id="18916" w:author="Sastry, Murali" w:date="2015-06-09T17:17:00Z"/>
        </w:rPr>
      </w:pPr>
      <w:del w:id="18917" w:author="Sastry, Murali" w:date="2015-06-09T17:17:00Z">
        <w:r w:rsidRPr="00E056B6" w:rsidDel="00371A11">
          <w:delText xml:space="preserve">This build script begins by syncing to label, head paths, and addtl files specified to the &lt;client_root &gt;\HM11 folder.  </w:delText>
        </w:r>
        <w:bookmarkStart w:id="18918" w:name="_Toc421703097"/>
        <w:bookmarkStart w:id="18919" w:name="_Toc421706291"/>
        <w:bookmarkStart w:id="18920" w:name="_Toc422906271"/>
        <w:bookmarkStart w:id="18921" w:name="_Toc422936902"/>
        <w:bookmarkStart w:id="18922" w:name="_Toc422939964"/>
        <w:bookmarkStart w:id="18923" w:name="_Toc422931399"/>
        <w:bookmarkStart w:id="18924" w:name="_Toc494289531"/>
        <w:bookmarkStart w:id="18925" w:name="_Toc494292347"/>
        <w:bookmarkStart w:id="18926" w:name="_Toc494295161"/>
        <w:bookmarkEnd w:id="18918"/>
        <w:bookmarkEnd w:id="18919"/>
        <w:bookmarkEnd w:id="18920"/>
        <w:bookmarkEnd w:id="18921"/>
        <w:bookmarkEnd w:id="18922"/>
        <w:bookmarkEnd w:id="18923"/>
        <w:bookmarkEnd w:id="18924"/>
        <w:bookmarkEnd w:id="18925"/>
        <w:bookmarkEnd w:id="18926"/>
      </w:del>
    </w:p>
    <w:p w:rsidR="00D7739E" w:rsidRPr="00E056B6" w:rsidDel="00371A11" w:rsidRDefault="00C0468B">
      <w:pPr>
        <w:pStyle w:val="body"/>
        <w:rPr>
          <w:del w:id="18927" w:author="Sastry, Murali" w:date="2015-06-09T17:17:00Z"/>
        </w:rPr>
      </w:pPr>
      <w:del w:id="18928" w:author="Sastry, Murali" w:date="2015-06-09T17:17:00Z">
        <w:r w:rsidRPr="00E056B6" w:rsidDel="00371A11">
          <w:delText>It uses whereisbuild to get the firmware’s APRGMDM.hex and all.mbn from the server.  It then builds the FlashProgrammer solution and copies it to the output directory.</w:delText>
        </w:r>
        <w:bookmarkStart w:id="18929" w:name="_Toc421703098"/>
        <w:bookmarkStart w:id="18930" w:name="_Toc421706292"/>
        <w:bookmarkStart w:id="18931" w:name="_Toc422906272"/>
        <w:bookmarkStart w:id="18932" w:name="_Toc422936903"/>
        <w:bookmarkStart w:id="18933" w:name="_Toc422939965"/>
        <w:bookmarkStart w:id="18934" w:name="_Toc422931400"/>
        <w:bookmarkStart w:id="18935" w:name="_Toc494289532"/>
        <w:bookmarkStart w:id="18936" w:name="_Toc494292348"/>
        <w:bookmarkStart w:id="18937" w:name="_Toc494295162"/>
        <w:bookmarkEnd w:id="18929"/>
        <w:bookmarkEnd w:id="18930"/>
        <w:bookmarkEnd w:id="18931"/>
        <w:bookmarkEnd w:id="18932"/>
        <w:bookmarkEnd w:id="18933"/>
        <w:bookmarkEnd w:id="18934"/>
        <w:bookmarkEnd w:id="18935"/>
        <w:bookmarkEnd w:id="18936"/>
        <w:bookmarkEnd w:id="18937"/>
      </w:del>
    </w:p>
    <w:p w:rsidR="00D7739E" w:rsidRPr="00E056B6" w:rsidDel="00371A11" w:rsidRDefault="00C0468B">
      <w:pPr>
        <w:pStyle w:val="body"/>
        <w:rPr>
          <w:del w:id="18938" w:author="Sastry, Murali" w:date="2015-06-09T17:17:00Z"/>
        </w:rPr>
      </w:pPr>
      <w:del w:id="18939" w:author="Sastry, Murali" w:date="2015-06-09T17:17:00Z">
        <w:r w:rsidRPr="00E056B6" w:rsidDel="00371A11">
          <w:delText>Output files are copied to the output folder, and if the –test option was not specified the &lt;revision_name&gt; label is updated to contain all the files used in this build.</w:delText>
        </w:r>
        <w:bookmarkStart w:id="18940" w:name="_Toc421703099"/>
        <w:bookmarkStart w:id="18941" w:name="_Toc421706293"/>
        <w:bookmarkStart w:id="18942" w:name="_Toc422906273"/>
        <w:bookmarkStart w:id="18943" w:name="_Toc422936904"/>
        <w:bookmarkStart w:id="18944" w:name="_Toc422939966"/>
        <w:bookmarkStart w:id="18945" w:name="_Toc422931401"/>
        <w:bookmarkStart w:id="18946" w:name="_Toc494289533"/>
        <w:bookmarkStart w:id="18947" w:name="_Toc494292349"/>
        <w:bookmarkStart w:id="18948" w:name="_Toc494295163"/>
        <w:bookmarkEnd w:id="18940"/>
        <w:bookmarkEnd w:id="18941"/>
        <w:bookmarkEnd w:id="18942"/>
        <w:bookmarkEnd w:id="18943"/>
        <w:bookmarkEnd w:id="18944"/>
        <w:bookmarkEnd w:id="18945"/>
        <w:bookmarkEnd w:id="18946"/>
        <w:bookmarkEnd w:id="18947"/>
        <w:bookmarkEnd w:id="18948"/>
      </w:del>
    </w:p>
    <w:p w:rsidR="00D7739E" w:rsidRPr="00E056B6" w:rsidDel="00371A11" w:rsidRDefault="00C0468B">
      <w:pPr>
        <w:pStyle w:val="body"/>
        <w:rPr>
          <w:del w:id="18949" w:author="Sastry, Murali" w:date="2015-06-09T17:17:00Z"/>
        </w:rPr>
        <w:pPrChange w:id="18950" w:author="Sastry, Murali" w:date="2015-06-10T10:23:00Z">
          <w:pPr>
            <w:pStyle w:val="Heading3"/>
          </w:pPr>
        </w:pPrChange>
      </w:pPr>
      <w:del w:id="18951" w:author="Sastry, Murali" w:date="2015-06-09T17:17:00Z">
        <w:r w:rsidRPr="00E056B6" w:rsidDel="00371A11">
          <w:delText>Output folder file structure</w:delText>
        </w:r>
        <w:bookmarkStart w:id="18952" w:name="_Toc421703100"/>
        <w:bookmarkStart w:id="18953" w:name="_Toc421706294"/>
        <w:bookmarkStart w:id="18954" w:name="_Toc422906274"/>
        <w:bookmarkStart w:id="18955" w:name="_Toc422936905"/>
        <w:bookmarkStart w:id="18956" w:name="_Toc422939967"/>
        <w:bookmarkStart w:id="18957" w:name="_Toc422931402"/>
        <w:bookmarkStart w:id="18958" w:name="_Toc494289534"/>
        <w:bookmarkStart w:id="18959" w:name="_Toc494292350"/>
        <w:bookmarkStart w:id="18960" w:name="_Toc494295164"/>
        <w:bookmarkEnd w:id="18952"/>
        <w:bookmarkEnd w:id="18953"/>
        <w:bookmarkEnd w:id="18954"/>
        <w:bookmarkEnd w:id="18955"/>
        <w:bookmarkEnd w:id="18956"/>
        <w:bookmarkEnd w:id="18957"/>
        <w:bookmarkEnd w:id="18958"/>
        <w:bookmarkEnd w:id="18959"/>
        <w:bookmarkEnd w:id="18960"/>
      </w:del>
    </w:p>
    <w:p w:rsidR="00D7739E" w:rsidRPr="00E056B6" w:rsidDel="00371A11" w:rsidRDefault="00C0468B">
      <w:pPr>
        <w:pStyle w:val="body"/>
        <w:rPr>
          <w:del w:id="18961" w:author="Sastry, Murali" w:date="2015-06-09T17:17:00Z"/>
        </w:rPr>
      </w:pPr>
      <w:del w:id="18962" w:author="Sastry, Murali" w:date="2015-06-09T17:17:00Z">
        <w:r w:rsidRPr="00E056B6" w:rsidDel="00371A11">
          <w:delText>The 72 folder contains:  Readme file and FlashProgrammer.exe</w:delText>
        </w:r>
        <w:bookmarkStart w:id="18963" w:name="_Toc421703101"/>
        <w:bookmarkStart w:id="18964" w:name="_Toc421706295"/>
        <w:bookmarkStart w:id="18965" w:name="_Toc422906275"/>
        <w:bookmarkStart w:id="18966" w:name="_Toc422936906"/>
        <w:bookmarkStart w:id="18967" w:name="_Toc422939968"/>
        <w:bookmarkStart w:id="18968" w:name="_Toc422931403"/>
        <w:bookmarkStart w:id="18969" w:name="_Toc494289535"/>
        <w:bookmarkStart w:id="18970" w:name="_Toc494292351"/>
        <w:bookmarkStart w:id="18971" w:name="_Toc494295165"/>
        <w:bookmarkEnd w:id="18963"/>
        <w:bookmarkEnd w:id="18964"/>
        <w:bookmarkEnd w:id="18965"/>
        <w:bookmarkEnd w:id="18966"/>
        <w:bookmarkEnd w:id="18967"/>
        <w:bookmarkEnd w:id="18968"/>
        <w:bookmarkEnd w:id="18969"/>
        <w:bookmarkEnd w:id="18970"/>
        <w:bookmarkEnd w:id="18971"/>
      </w:del>
    </w:p>
    <w:p w:rsidR="00D7739E" w:rsidRPr="00E056B6" w:rsidDel="00371A11" w:rsidRDefault="00C0468B">
      <w:pPr>
        <w:pStyle w:val="body"/>
        <w:rPr>
          <w:del w:id="18972" w:author="Sastry, Murali" w:date="2015-06-09T17:17:00Z"/>
        </w:rPr>
        <w:pPrChange w:id="18973" w:author="Sastry, Murali" w:date="2015-06-10T10:23:00Z">
          <w:pPr>
            <w:pStyle w:val="Heading2"/>
            <w:pageBreakBefore/>
          </w:pPr>
        </w:pPrChange>
      </w:pPr>
      <w:del w:id="18974" w:author="Sastry, Murali" w:date="2015-06-09T17:17:00Z">
        <w:r w:rsidRPr="00E056B6" w:rsidDel="00371A11">
          <w:delText>P4 files to update</w:delText>
        </w:r>
        <w:bookmarkStart w:id="18975" w:name="_Toc421703102"/>
        <w:bookmarkStart w:id="18976" w:name="_Toc421706296"/>
        <w:bookmarkStart w:id="18977" w:name="_Toc422906276"/>
        <w:bookmarkStart w:id="18978" w:name="_Toc422936907"/>
        <w:bookmarkStart w:id="18979" w:name="_Toc422939969"/>
        <w:bookmarkStart w:id="18980" w:name="_Toc422931404"/>
        <w:bookmarkStart w:id="18981" w:name="_Toc494289536"/>
        <w:bookmarkStart w:id="18982" w:name="_Toc494292352"/>
        <w:bookmarkStart w:id="18983" w:name="_Toc494295166"/>
        <w:bookmarkEnd w:id="18975"/>
        <w:bookmarkEnd w:id="18976"/>
        <w:bookmarkEnd w:id="18977"/>
        <w:bookmarkEnd w:id="18978"/>
        <w:bookmarkEnd w:id="18979"/>
        <w:bookmarkEnd w:id="18980"/>
        <w:bookmarkEnd w:id="18981"/>
        <w:bookmarkEnd w:id="18982"/>
        <w:bookmarkEnd w:id="18983"/>
      </w:del>
    </w:p>
    <w:p w:rsidR="00983820" w:rsidRPr="00E056B6" w:rsidDel="00371A11" w:rsidRDefault="00C0468B">
      <w:pPr>
        <w:pStyle w:val="body"/>
        <w:rPr>
          <w:del w:id="18984" w:author="Sastry, Murali" w:date="2015-06-09T17:17:00Z"/>
        </w:rPr>
        <w:pPrChange w:id="18985" w:author="Sastry, Murali" w:date="2015-06-10T10:23:00Z">
          <w:pPr>
            <w:pStyle w:val="Caption"/>
            <w:keepNext/>
          </w:pPr>
        </w:pPrChange>
      </w:pPr>
      <w:del w:id="18986" w:author="Sastry, Murali" w:date="2015-06-09T17:17:00Z">
        <w:r w:rsidRPr="00E056B6" w:rsidDel="00371A11">
          <w:delText xml:space="preserve">Table </w:delText>
        </w:r>
        <w:r w:rsidR="00E2103E" w:rsidDel="00371A11">
          <w:rPr>
            <w:b/>
          </w:rPr>
          <w:fldChar w:fldCharType="begin"/>
        </w:r>
        <w:r w:rsidR="00E2103E" w:rsidDel="00371A11">
          <w:delInstrText xml:space="preserve"> SEQ Table \* ARABIC </w:delInstrText>
        </w:r>
        <w:r w:rsidR="00E2103E" w:rsidDel="00371A11">
          <w:rPr>
            <w:b/>
          </w:rPr>
          <w:fldChar w:fldCharType="separate"/>
        </w:r>
        <w:r w:rsidR="005516A5" w:rsidDel="00371A11">
          <w:rPr>
            <w:noProof/>
          </w:rPr>
          <w:delText>27</w:delText>
        </w:r>
        <w:r w:rsidR="00E2103E" w:rsidDel="00371A11">
          <w:rPr>
            <w:b/>
            <w:noProof/>
          </w:rPr>
          <w:fldChar w:fldCharType="end"/>
        </w:r>
        <w:r w:rsidRPr="00E056B6" w:rsidDel="00371A11">
          <w:delText xml:space="preserve"> GOBI2000_FLASH_PROG Files to edit</w:delText>
        </w:r>
        <w:bookmarkStart w:id="18987" w:name="_Toc421703103"/>
        <w:bookmarkStart w:id="18988" w:name="_Toc421706297"/>
        <w:bookmarkStart w:id="18989" w:name="_Toc422906277"/>
        <w:bookmarkStart w:id="18990" w:name="_Toc422936908"/>
        <w:bookmarkStart w:id="18991" w:name="_Toc422939970"/>
        <w:bookmarkStart w:id="18992" w:name="_Toc422931405"/>
        <w:bookmarkStart w:id="18993" w:name="_Toc494289537"/>
        <w:bookmarkStart w:id="18994" w:name="_Toc494292353"/>
        <w:bookmarkStart w:id="18995" w:name="_Toc494295167"/>
        <w:bookmarkEnd w:id="18987"/>
        <w:bookmarkEnd w:id="18988"/>
        <w:bookmarkEnd w:id="18989"/>
        <w:bookmarkEnd w:id="18990"/>
        <w:bookmarkEnd w:id="18991"/>
        <w:bookmarkEnd w:id="18992"/>
        <w:bookmarkEnd w:id="18993"/>
        <w:bookmarkEnd w:id="18994"/>
        <w:bookmarkEnd w:id="18995"/>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6120"/>
      </w:tblGrid>
      <w:tr w:rsidR="00D7739E" w:rsidRPr="00E056B6" w:rsidDel="00371A11" w:rsidTr="0099191C">
        <w:trPr>
          <w:cantSplit/>
          <w:tblHeader/>
          <w:del w:id="18996" w:author="Sastry, Murali" w:date="2015-06-09T17:17:00Z"/>
        </w:trPr>
        <w:tc>
          <w:tcPr>
            <w:tcW w:w="2520" w:type="dxa"/>
            <w:tcBorders>
              <w:bottom w:val="single" w:sz="12" w:space="0" w:color="auto"/>
            </w:tcBorders>
          </w:tcPr>
          <w:p w:rsidR="00D7739E" w:rsidRPr="00E056B6" w:rsidDel="00371A11" w:rsidRDefault="00C0468B">
            <w:pPr>
              <w:pStyle w:val="body"/>
              <w:rPr>
                <w:del w:id="18997" w:author="Sastry, Murali" w:date="2015-06-09T17:17:00Z"/>
              </w:rPr>
              <w:pPrChange w:id="18998" w:author="Sastry, Murali" w:date="2015-06-10T10:23:00Z">
                <w:pPr>
                  <w:pStyle w:val="tableheading"/>
                </w:pPr>
              </w:pPrChange>
            </w:pPr>
            <w:del w:id="18999" w:author="Sastry, Murali" w:date="2015-06-09T17:17:00Z">
              <w:r w:rsidRPr="00E056B6" w:rsidDel="00371A11">
                <w:delText>File</w:delText>
              </w:r>
              <w:bookmarkStart w:id="19000" w:name="_Toc421703104"/>
              <w:bookmarkStart w:id="19001" w:name="_Toc421706298"/>
              <w:bookmarkStart w:id="19002" w:name="_Toc422906278"/>
              <w:bookmarkStart w:id="19003" w:name="_Toc422936909"/>
              <w:bookmarkStart w:id="19004" w:name="_Toc422939971"/>
              <w:bookmarkStart w:id="19005" w:name="_Toc422931406"/>
              <w:bookmarkStart w:id="19006" w:name="_Toc494289538"/>
              <w:bookmarkStart w:id="19007" w:name="_Toc494292354"/>
              <w:bookmarkStart w:id="19008" w:name="_Toc494295168"/>
              <w:bookmarkEnd w:id="19000"/>
              <w:bookmarkEnd w:id="19001"/>
              <w:bookmarkEnd w:id="19002"/>
              <w:bookmarkEnd w:id="19003"/>
              <w:bookmarkEnd w:id="19004"/>
              <w:bookmarkEnd w:id="19005"/>
              <w:bookmarkEnd w:id="19006"/>
              <w:bookmarkEnd w:id="19007"/>
              <w:bookmarkEnd w:id="19008"/>
            </w:del>
          </w:p>
        </w:tc>
        <w:tc>
          <w:tcPr>
            <w:tcW w:w="6120" w:type="dxa"/>
            <w:tcBorders>
              <w:bottom w:val="single" w:sz="12" w:space="0" w:color="auto"/>
            </w:tcBorders>
          </w:tcPr>
          <w:p w:rsidR="00D7739E" w:rsidRPr="00E056B6" w:rsidDel="00371A11" w:rsidRDefault="00C0468B">
            <w:pPr>
              <w:pStyle w:val="body"/>
              <w:rPr>
                <w:del w:id="19009" w:author="Sastry, Murali" w:date="2015-06-09T17:17:00Z"/>
              </w:rPr>
              <w:pPrChange w:id="19010" w:author="Sastry, Murali" w:date="2015-06-10T10:23:00Z">
                <w:pPr>
                  <w:pStyle w:val="tableheading"/>
                </w:pPr>
              </w:pPrChange>
            </w:pPr>
            <w:del w:id="19011" w:author="Sastry, Murali" w:date="2015-06-09T17:17:00Z">
              <w:r w:rsidRPr="00E056B6" w:rsidDel="00371A11">
                <w:delText>Description</w:delText>
              </w:r>
              <w:bookmarkStart w:id="19012" w:name="_Toc421703105"/>
              <w:bookmarkStart w:id="19013" w:name="_Toc421706299"/>
              <w:bookmarkStart w:id="19014" w:name="_Toc422906279"/>
              <w:bookmarkStart w:id="19015" w:name="_Toc422936910"/>
              <w:bookmarkStart w:id="19016" w:name="_Toc422939972"/>
              <w:bookmarkStart w:id="19017" w:name="_Toc422931407"/>
              <w:bookmarkStart w:id="19018" w:name="_Toc494289539"/>
              <w:bookmarkStart w:id="19019" w:name="_Toc494292355"/>
              <w:bookmarkStart w:id="19020" w:name="_Toc494295169"/>
              <w:bookmarkEnd w:id="19012"/>
              <w:bookmarkEnd w:id="19013"/>
              <w:bookmarkEnd w:id="19014"/>
              <w:bookmarkEnd w:id="19015"/>
              <w:bookmarkEnd w:id="19016"/>
              <w:bookmarkEnd w:id="19017"/>
              <w:bookmarkEnd w:id="19018"/>
              <w:bookmarkEnd w:id="19019"/>
              <w:bookmarkEnd w:id="19020"/>
            </w:del>
          </w:p>
        </w:tc>
        <w:bookmarkStart w:id="19021" w:name="_Toc421703106"/>
        <w:bookmarkStart w:id="19022" w:name="_Toc421706300"/>
        <w:bookmarkStart w:id="19023" w:name="_Toc422906280"/>
        <w:bookmarkStart w:id="19024" w:name="_Toc422936911"/>
        <w:bookmarkStart w:id="19025" w:name="_Toc422939973"/>
        <w:bookmarkStart w:id="19026" w:name="_Toc422931408"/>
        <w:bookmarkStart w:id="19027" w:name="_Toc494289540"/>
        <w:bookmarkStart w:id="19028" w:name="_Toc494292356"/>
        <w:bookmarkStart w:id="19029" w:name="_Toc494295170"/>
        <w:bookmarkEnd w:id="19021"/>
        <w:bookmarkEnd w:id="19022"/>
        <w:bookmarkEnd w:id="19023"/>
        <w:bookmarkEnd w:id="19024"/>
        <w:bookmarkEnd w:id="19025"/>
        <w:bookmarkEnd w:id="19026"/>
        <w:bookmarkEnd w:id="19027"/>
        <w:bookmarkEnd w:id="19028"/>
        <w:bookmarkEnd w:id="19029"/>
      </w:tr>
      <w:tr w:rsidR="00D7739E" w:rsidRPr="00E056B6" w:rsidDel="00371A11" w:rsidTr="0099191C">
        <w:trPr>
          <w:cantSplit/>
          <w:del w:id="19030" w:author="Sastry, Murali" w:date="2015-06-09T17:17:00Z"/>
        </w:trPr>
        <w:tc>
          <w:tcPr>
            <w:tcW w:w="2520" w:type="dxa"/>
            <w:tcBorders>
              <w:top w:val="nil"/>
              <w:bottom w:val="single" w:sz="6" w:space="0" w:color="auto"/>
            </w:tcBorders>
          </w:tcPr>
          <w:p w:rsidR="00D7739E" w:rsidRPr="00E056B6" w:rsidDel="00371A11" w:rsidRDefault="00C0468B">
            <w:pPr>
              <w:pStyle w:val="body"/>
              <w:rPr>
                <w:del w:id="19031" w:author="Sastry, Murali" w:date="2015-06-09T17:17:00Z"/>
              </w:rPr>
              <w:pPrChange w:id="19032" w:author="Sastry, Murali" w:date="2015-06-10T10:23:00Z">
                <w:pPr>
                  <w:pStyle w:val="tableentry"/>
                </w:pPr>
              </w:pPrChange>
            </w:pPr>
            <w:del w:id="19033" w:author="Sastry, Murali" w:date="2015-06-09T17:17:00Z">
              <w:r w:rsidRPr="00E056B6" w:rsidDel="00371A11">
                <w:delText>FlashProgrammer.rc</w:delText>
              </w:r>
              <w:bookmarkStart w:id="19034" w:name="_Toc421703107"/>
              <w:bookmarkStart w:id="19035" w:name="_Toc421706301"/>
              <w:bookmarkStart w:id="19036" w:name="_Toc422906281"/>
              <w:bookmarkStart w:id="19037" w:name="_Toc422936912"/>
              <w:bookmarkStart w:id="19038" w:name="_Toc422939974"/>
              <w:bookmarkStart w:id="19039" w:name="_Toc422931409"/>
              <w:bookmarkStart w:id="19040" w:name="_Toc494289541"/>
              <w:bookmarkStart w:id="19041" w:name="_Toc494292357"/>
              <w:bookmarkStart w:id="19042" w:name="_Toc494295171"/>
              <w:bookmarkEnd w:id="19034"/>
              <w:bookmarkEnd w:id="19035"/>
              <w:bookmarkEnd w:id="19036"/>
              <w:bookmarkEnd w:id="19037"/>
              <w:bookmarkEnd w:id="19038"/>
              <w:bookmarkEnd w:id="19039"/>
              <w:bookmarkEnd w:id="19040"/>
              <w:bookmarkEnd w:id="19041"/>
              <w:bookmarkEnd w:id="19042"/>
            </w:del>
          </w:p>
        </w:tc>
        <w:tc>
          <w:tcPr>
            <w:tcW w:w="6120" w:type="dxa"/>
            <w:tcBorders>
              <w:top w:val="nil"/>
              <w:bottom w:val="single" w:sz="6" w:space="0" w:color="auto"/>
            </w:tcBorders>
          </w:tcPr>
          <w:p w:rsidR="00D7739E" w:rsidRPr="00E056B6" w:rsidDel="00371A11" w:rsidRDefault="00C0468B">
            <w:pPr>
              <w:pStyle w:val="body"/>
              <w:rPr>
                <w:del w:id="19043" w:author="Sastry, Murali" w:date="2015-06-09T17:17:00Z"/>
              </w:rPr>
              <w:pPrChange w:id="19044" w:author="Sastry, Murali" w:date="2015-06-10T10:23:00Z">
                <w:pPr>
                  <w:pStyle w:val="tableentry"/>
                </w:pPr>
              </w:pPrChange>
            </w:pPr>
            <w:del w:id="19045" w:author="Sastry, Murali" w:date="2015-06-09T17:17:00Z">
              <w:r w:rsidRPr="00E056B6" w:rsidDel="00371A11">
                <w:delText>Update version number</w:delText>
              </w:r>
              <w:bookmarkStart w:id="19046" w:name="_Toc421703108"/>
              <w:bookmarkStart w:id="19047" w:name="_Toc421706302"/>
              <w:bookmarkStart w:id="19048" w:name="_Toc422906282"/>
              <w:bookmarkStart w:id="19049" w:name="_Toc422936913"/>
              <w:bookmarkStart w:id="19050" w:name="_Toc422939975"/>
              <w:bookmarkStart w:id="19051" w:name="_Toc422931410"/>
              <w:bookmarkStart w:id="19052" w:name="_Toc494289542"/>
              <w:bookmarkStart w:id="19053" w:name="_Toc494292358"/>
              <w:bookmarkStart w:id="19054" w:name="_Toc494295172"/>
              <w:bookmarkEnd w:id="19046"/>
              <w:bookmarkEnd w:id="19047"/>
              <w:bookmarkEnd w:id="19048"/>
              <w:bookmarkEnd w:id="19049"/>
              <w:bookmarkEnd w:id="19050"/>
              <w:bookmarkEnd w:id="19051"/>
              <w:bookmarkEnd w:id="19052"/>
              <w:bookmarkEnd w:id="19053"/>
              <w:bookmarkEnd w:id="19054"/>
            </w:del>
          </w:p>
        </w:tc>
        <w:bookmarkStart w:id="19055" w:name="_Toc421703109"/>
        <w:bookmarkStart w:id="19056" w:name="_Toc421706303"/>
        <w:bookmarkStart w:id="19057" w:name="_Toc422906283"/>
        <w:bookmarkStart w:id="19058" w:name="_Toc422936914"/>
        <w:bookmarkStart w:id="19059" w:name="_Toc422939976"/>
        <w:bookmarkStart w:id="19060" w:name="_Toc422931411"/>
        <w:bookmarkStart w:id="19061" w:name="_Toc494289543"/>
        <w:bookmarkStart w:id="19062" w:name="_Toc494292359"/>
        <w:bookmarkStart w:id="19063" w:name="_Toc494295173"/>
        <w:bookmarkEnd w:id="19055"/>
        <w:bookmarkEnd w:id="19056"/>
        <w:bookmarkEnd w:id="19057"/>
        <w:bookmarkEnd w:id="19058"/>
        <w:bookmarkEnd w:id="19059"/>
        <w:bookmarkEnd w:id="19060"/>
        <w:bookmarkEnd w:id="19061"/>
        <w:bookmarkEnd w:id="19062"/>
        <w:bookmarkEnd w:id="19063"/>
      </w:tr>
      <w:tr w:rsidR="00D7739E" w:rsidRPr="00E056B6" w:rsidDel="00371A11" w:rsidTr="0099191C">
        <w:trPr>
          <w:cantSplit/>
          <w:del w:id="19064" w:author="Sastry, Murali" w:date="2015-06-09T17:17:00Z"/>
        </w:trPr>
        <w:tc>
          <w:tcPr>
            <w:tcW w:w="2520" w:type="dxa"/>
            <w:tcBorders>
              <w:top w:val="single" w:sz="6" w:space="0" w:color="auto"/>
              <w:bottom w:val="single" w:sz="6" w:space="0" w:color="auto"/>
            </w:tcBorders>
          </w:tcPr>
          <w:p w:rsidR="00D7739E" w:rsidRPr="00E056B6" w:rsidDel="00371A11" w:rsidRDefault="00C0468B">
            <w:pPr>
              <w:pStyle w:val="body"/>
              <w:rPr>
                <w:del w:id="19065" w:author="Sastry, Murali" w:date="2015-06-09T17:17:00Z"/>
              </w:rPr>
              <w:pPrChange w:id="19066" w:author="Sastry, Murali" w:date="2015-06-10T10:23:00Z">
                <w:pPr>
                  <w:pStyle w:val="tableentry"/>
                </w:pPr>
              </w:pPrChange>
            </w:pPr>
            <w:del w:id="19067" w:author="Sastry, Murali" w:date="2015-06-09T17:17:00Z">
              <w:r w:rsidRPr="00E056B6" w:rsidDel="00371A11">
                <w:delText>FlashProgrammer.config</w:delText>
              </w:r>
              <w:bookmarkStart w:id="19068" w:name="_Toc421703110"/>
              <w:bookmarkStart w:id="19069" w:name="_Toc421706304"/>
              <w:bookmarkStart w:id="19070" w:name="_Toc422906284"/>
              <w:bookmarkStart w:id="19071" w:name="_Toc422936915"/>
              <w:bookmarkStart w:id="19072" w:name="_Toc422939977"/>
              <w:bookmarkStart w:id="19073" w:name="_Toc422931412"/>
              <w:bookmarkStart w:id="19074" w:name="_Toc494289544"/>
              <w:bookmarkStart w:id="19075" w:name="_Toc494292360"/>
              <w:bookmarkStart w:id="19076" w:name="_Toc494295174"/>
              <w:bookmarkEnd w:id="19068"/>
              <w:bookmarkEnd w:id="19069"/>
              <w:bookmarkEnd w:id="19070"/>
              <w:bookmarkEnd w:id="19071"/>
              <w:bookmarkEnd w:id="19072"/>
              <w:bookmarkEnd w:id="19073"/>
              <w:bookmarkEnd w:id="19074"/>
              <w:bookmarkEnd w:id="19075"/>
              <w:bookmarkEnd w:id="19076"/>
            </w:del>
          </w:p>
        </w:tc>
        <w:tc>
          <w:tcPr>
            <w:tcW w:w="6120" w:type="dxa"/>
            <w:tcBorders>
              <w:top w:val="single" w:sz="6" w:space="0" w:color="auto"/>
              <w:bottom w:val="single" w:sz="6" w:space="0" w:color="auto"/>
            </w:tcBorders>
          </w:tcPr>
          <w:p w:rsidR="00D7739E" w:rsidRPr="00E056B6" w:rsidDel="00371A11" w:rsidRDefault="00C0468B">
            <w:pPr>
              <w:pStyle w:val="body"/>
              <w:rPr>
                <w:del w:id="19077" w:author="Sastry, Murali" w:date="2015-06-09T17:17:00Z"/>
              </w:rPr>
              <w:pPrChange w:id="19078" w:author="Sastry, Murali" w:date="2015-06-10T10:23:00Z">
                <w:pPr>
                  <w:pStyle w:val="tableentry"/>
                </w:pPr>
              </w:pPrChange>
            </w:pPr>
            <w:del w:id="19079" w:author="Sastry, Murali" w:date="2015-06-09T17:17:00Z">
              <w:r w:rsidRPr="00E056B6" w:rsidDel="00371A11">
                <w:delText>Update revision_name</w:delText>
              </w:r>
              <w:bookmarkStart w:id="19080" w:name="_Toc421703111"/>
              <w:bookmarkStart w:id="19081" w:name="_Toc421706305"/>
              <w:bookmarkStart w:id="19082" w:name="_Toc422906285"/>
              <w:bookmarkStart w:id="19083" w:name="_Toc422936916"/>
              <w:bookmarkStart w:id="19084" w:name="_Toc422939978"/>
              <w:bookmarkStart w:id="19085" w:name="_Toc422931413"/>
              <w:bookmarkStart w:id="19086" w:name="_Toc494289545"/>
              <w:bookmarkStart w:id="19087" w:name="_Toc494292361"/>
              <w:bookmarkStart w:id="19088" w:name="_Toc494295175"/>
              <w:bookmarkEnd w:id="19080"/>
              <w:bookmarkEnd w:id="19081"/>
              <w:bookmarkEnd w:id="19082"/>
              <w:bookmarkEnd w:id="19083"/>
              <w:bookmarkEnd w:id="19084"/>
              <w:bookmarkEnd w:id="19085"/>
              <w:bookmarkEnd w:id="19086"/>
              <w:bookmarkEnd w:id="19087"/>
              <w:bookmarkEnd w:id="19088"/>
            </w:del>
          </w:p>
        </w:tc>
        <w:bookmarkStart w:id="19089" w:name="_Toc421703112"/>
        <w:bookmarkStart w:id="19090" w:name="_Toc421706306"/>
        <w:bookmarkStart w:id="19091" w:name="_Toc422906286"/>
        <w:bookmarkStart w:id="19092" w:name="_Toc422936917"/>
        <w:bookmarkStart w:id="19093" w:name="_Toc422939979"/>
        <w:bookmarkStart w:id="19094" w:name="_Toc422931414"/>
        <w:bookmarkStart w:id="19095" w:name="_Toc494289546"/>
        <w:bookmarkStart w:id="19096" w:name="_Toc494292362"/>
        <w:bookmarkStart w:id="19097" w:name="_Toc494295176"/>
        <w:bookmarkEnd w:id="19089"/>
        <w:bookmarkEnd w:id="19090"/>
        <w:bookmarkEnd w:id="19091"/>
        <w:bookmarkEnd w:id="19092"/>
        <w:bookmarkEnd w:id="19093"/>
        <w:bookmarkEnd w:id="19094"/>
        <w:bookmarkEnd w:id="19095"/>
        <w:bookmarkEnd w:id="19096"/>
        <w:bookmarkEnd w:id="19097"/>
      </w:tr>
      <w:tr w:rsidR="00D7739E" w:rsidRPr="00E056B6" w:rsidDel="00371A11" w:rsidTr="0099191C">
        <w:trPr>
          <w:cantSplit/>
          <w:del w:id="19098" w:author="Sastry, Murali" w:date="2015-06-09T17:17:00Z"/>
        </w:trPr>
        <w:tc>
          <w:tcPr>
            <w:tcW w:w="2520" w:type="dxa"/>
            <w:tcBorders>
              <w:top w:val="single" w:sz="6" w:space="0" w:color="auto"/>
              <w:bottom w:val="single" w:sz="6" w:space="0" w:color="auto"/>
            </w:tcBorders>
          </w:tcPr>
          <w:p w:rsidR="00D7739E" w:rsidRPr="00E056B6" w:rsidDel="00371A11" w:rsidRDefault="00C0468B">
            <w:pPr>
              <w:pStyle w:val="body"/>
              <w:rPr>
                <w:del w:id="19099" w:author="Sastry, Murali" w:date="2015-06-09T17:17:00Z"/>
              </w:rPr>
              <w:pPrChange w:id="19100" w:author="Sastry, Murali" w:date="2015-06-10T10:23:00Z">
                <w:pPr>
                  <w:pStyle w:val="tableentry"/>
                </w:pPr>
              </w:pPrChange>
            </w:pPr>
            <w:del w:id="19101" w:author="Sastry, Murali" w:date="2015-06-09T17:17:00Z">
              <w:r w:rsidRPr="00E056B6" w:rsidDel="00371A11">
                <w:delText>Readme.rtf</w:delText>
              </w:r>
              <w:bookmarkStart w:id="19102" w:name="_Toc421703113"/>
              <w:bookmarkStart w:id="19103" w:name="_Toc421706307"/>
              <w:bookmarkStart w:id="19104" w:name="_Toc422906287"/>
              <w:bookmarkStart w:id="19105" w:name="_Toc422936918"/>
              <w:bookmarkStart w:id="19106" w:name="_Toc422939980"/>
              <w:bookmarkStart w:id="19107" w:name="_Toc422931415"/>
              <w:bookmarkStart w:id="19108" w:name="_Toc494289547"/>
              <w:bookmarkStart w:id="19109" w:name="_Toc494292363"/>
              <w:bookmarkStart w:id="19110" w:name="_Toc494295177"/>
              <w:bookmarkEnd w:id="19102"/>
              <w:bookmarkEnd w:id="19103"/>
              <w:bookmarkEnd w:id="19104"/>
              <w:bookmarkEnd w:id="19105"/>
              <w:bookmarkEnd w:id="19106"/>
              <w:bookmarkEnd w:id="19107"/>
              <w:bookmarkEnd w:id="19108"/>
              <w:bookmarkEnd w:id="19109"/>
              <w:bookmarkEnd w:id="19110"/>
            </w:del>
          </w:p>
        </w:tc>
        <w:tc>
          <w:tcPr>
            <w:tcW w:w="6120" w:type="dxa"/>
            <w:tcBorders>
              <w:top w:val="single" w:sz="6" w:space="0" w:color="auto"/>
              <w:bottom w:val="single" w:sz="6" w:space="0" w:color="auto"/>
            </w:tcBorders>
          </w:tcPr>
          <w:p w:rsidR="00D7739E" w:rsidRPr="00E056B6" w:rsidDel="00371A11" w:rsidRDefault="00C0468B">
            <w:pPr>
              <w:pStyle w:val="body"/>
              <w:rPr>
                <w:del w:id="19111" w:author="Sastry, Murali" w:date="2015-06-09T17:17:00Z"/>
              </w:rPr>
              <w:pPrChange w:id="19112" w:author="Sastry, Murali" w:date="2015-06-10T10:23:00Z">
                <w:pPr>
                  <w:pStyle w:val="tableentry"/>
                </w:pPr>
              </w:pPrChange>
            </w:pPr>
            <w:del w:id="19113" w:author="Sastry, Murali" w:date="2015-06-09T17:17:00Z">
              <w:r w:rsidRPr="00E056B6" w:rsidDel="00371A11">
                <w:delText>Version at top</w:delText>
              </w:r>
              <w:bookmarkStart w:id="19114" w:name="_Toc421703114"/>
              <w:bookmarkStart w:id="19115" w:name="_Toc421706308"/>
              <w:bookmarkStart w:id="19116" w:name="_Toc422906288"/>
              <w:bookmarkStart w:id="19117" w:name="_Toc422936919"/>
              <w:bookmarkStart w:id="19118" w:name="_Toc422939981"/>
              <w:bookmarkStart w:id="19119" w:name="_Toc422931416"/>
              <w:bookmarkStart w:id="19120" w:name="_Toc494289548"/>
              <w:bookmarkStart w:id="19121" w:name="_Toc494292364"/>
              <w:bookmarkStart w:id="19122" w:name="_Toc494295178"/>
              <w:bookmarkEnd w:id="19114"/>
              <w:bookmarkEnd w:id="19115"/>
              <w:bookmarkEnd w:id="19116"/>
              <w:bookmarkEnd w:id="19117"/>
              <w:bookmarkEnd w:id="19118"/>
              <w:bookmarkEnd w:id="19119"/>
              <w:bookmarkEnd w:id="19120"/>
              <w:bookmarkEnd w:id="19121"/>
              <w:bookmarkEnd w:id="19122"/>
            </w:del>
          </w:p>
          <w:p w:rsidR="00D7739E" w:rsidRPr="00E056B6" w:rsidDel="00371A11" w:rsidRDefault="00C0468B">
            <w:pPr>
              <w:pStyle w:val="body"/>
              <w:rPr>
                <w:del w:id="19123" w:author="Sastry, Murali" w:date="2015-06-09T17:17:00Z"/>
              </w:rPr>
              <w:pPrChange w:id="19124" w:author="Sastry, Murali" w:date="2015-06-10T10:23:00Z">
                <w:pPr>
                  <w:pStyle w:val="tableentry"/>
                </w:pPr>
              </w:pPrChange>
            </w:pPr>
            <w:del w:id="19125" w:author="Sastry, Murali" w:date="2015-06-09T17:17:00Z">
              <w:r w:rsidRPr="00E056B6" w:rsidDel="00371A11">
                <w:delText>Date at top</w:delText>
              </w:r>
              <w:bookmarkStart w:id="19126" w:name="_Toc421703115"/>
              <w:bookmarkStart w:id="19127" w:name="_Toc421706309"/>
              <w:bookmarkStart w:id="19128" w:name="_Toc422906289"/>
              <w:bookmarkStart w:id="19129" w:name="_Toc422936920"/>
              <w:bookmarkStart w:id="19130" w:name="_Toc422939982"/>
              <w:bookmarkStart w:id="19131" w:name="_Toc422931417"/>
              <w:bookmarkStart w:id="19132" w:name="_Toc494289549"/>
              <w:bookmarkStart w:id="19133" w:name="_Toc494292365"/>
              <w:bookmarkStart w:id="19134" w:name="_Toc494295179"/>
              <w:bookmarkEnd w:id="19126"/>
              <w:bookmarkEnd w:id="19127"/>
              <w:bookmarkEnd w:id="19128"/>
              <w:bookmarkEnd w:id="19129"/>
              <w:bookmarkEnd w:id="19130"/>
              <w:bookmarkEnd w:id="19131"/>
              <w:bookmarkEnd w:id="19132"/>
              <w:bookmarkEnd w:id="19133"/>
              <w:bookmarkEnd w:id="19134"/>
            </w:del>
          </w:p>
          <w:p w:rsidR="00D7739E" w:rsidRPr="00E056B6" w:rsidDel="00371A11" w:rsidRDefault="00C0468B">
            <w:pPr>
              <w:pStyle w:val="body"/>
              <w:rPr>
                <w:del w:id="19135" w:author="Sastry, Murali" w:date="2015-06-09T17:17:00Z"/>
              </w:rPr>
              <w:pPrChange w:id="19136" w:author="Sastry, Murali" w:date="2015-06-10T10:23:00Z">
                <w:pPr>
                  <w:pStyle w:val="tableentry"/>
                </w:pPr>
              </w:pPrChange>
            </w:pPr>
            <w:del w:id="19137" w:author="Sastry, Murali" w:date="2015-06-09T17:17:00Z">
              <w:r w:rsidRPr="00E056B6" w:rsidDel="00371A11">
                <w:delText>Add any installation notes</w:delText>
              </w:r>
              <w:bookmarkStart w:id="19138" w:name="_Toc421703116"/>
              <w:bookmarkStart w:id="19139" w:name="_Toc421706310"/>
              <w:bookmarkStart w:id="19140" w:name="_Toc422906290"/>
              <w:bookmarkStart w:id="19141" w:name="_Toc422936921"/>
              <w:bookmarkStart w:id="19142" w:name="_Toc422939983"/>
              <w:bookmarkStart w:id="19143" w:name="_Toc422931418"/>
              <w:bookmarkStart w:id="19144" w:name="_Toc494289550"/>
              <w:bookmarkStart w:id="19145" w:name="_Toc494292366"/>
              <w:bookmarkStart w:id="19146" w:name="_Toc494295180"/>
              <w:bookmarkEnd w:id="19138"/>
              <w:bookmarkEnd w:id="19139"/>
              <w:bookmarkEnd w:id="19140"/>
              <w:bookmarkEnd w:id="19141"/>
              <w:bookmarkEnd w:id="19142"/>
              <w:bookmarkEnd w:id="19143"/>
              <w:bookmarkEnd w:id="19144"/>
              <w:bookmarkEnd w:id="19145"/>
              <w:bookmarkEnd w:id="19146"/>
            </w:del>
          </w:p>
          <w:p w:rsidR="00D7739E" w:rsidRPr="00E056B6" w:rsidDel="00371A11" w:rsidRDefault="00C0468B">
            <w:pPr>
              <w:pStyle w:val="body"/>
              <w:rPr>
                <w:del w:id="19147" w:author="Sastry, Murali" w:date="2015-06-09T17:17:00Z"/>
              </w:rPr>
              <w:pPrChange w:id="19148" w:author="Sastry, Murali" w:date="2015-06-10T10:23:00Z">
                <w:pPr>
                  <w:pStyle w:val="tableentry"/>
                </w:pPr>
              </w:pPrChange>
            </w:pPr>
            <w:del w:id="19149" w:author="Sastry, Murali" w:date="2015-06-09T17:17:00Z">
              <w:r w:rsidRPr="00E056B6" w:rsidDel="00371A11">
                <w:delText>Change “This” release section to “</w:delText>
              </w:r>
              <w:r w:rsidRPr="00E056B6" w:rsidDel="00371A11">
                <w:rPr>
                  <w:iCs/>
                </w:rPr>
                <w:delText>Prior”</w:delText>
              </w:r>
              <w:r w:rsidRPr="00E056B6" w:rsidDel="00371A11">
                <w:delText xml:space="preserve"> Release</w:delText>
              </w:r>
              <w:bookmarkStart w:id="19150" w:name="_Toc421703117"/>
              <w:bookmarkStart w:id="19151" w:name="_Toc421706311"/>
              <w:bookmarkStart w:id="19152" w:name="_Toc422906291"/>
              <w:bookmarkStart w:id="19153" w:name="_Toc422936922"/>
              <w:bookmarkStart w:id="19154" w:name="_Toc422939984"/>
              <w:bookmarkStart w:id="19155" w:name="_Toc422931419"/>
              <w:bookmarkStart w:id="19156" w:name="_Toc494289551"/>
              <w:bookmarkStart w:id="19157" w:name="_Toc494292367"/>
              <w:bookmarkStart w:id="19158" w:name="_Toc494295181"/>
              <w:bookmarkEnd w:id="19150"/>
              <w:bookmarkEnd w:id="19151"/>
              <w:bookmarkEnd w:id="19152"/>
              <w:bookmarkEnd w:id="19153"/>
              <w:bookmarkEnd w:id="19154"/>
              <w:bookmarkEnd w:id="19155"/>
              <w:bookmarkEnd w:id="19156"/>
              <w:bookmarkEnd w:id="19157"/>
              <w:bookmarkEnd w:id="19158"/>
            </w:del>
          </w:p>
          <w:p w:rsidR="00D7739E" w:rsidRPr="00E056B6" w:rsidDel="00371A11" w:rsidRDefault="00C0468B">
            <w:pPr>
              <w:pStyle w:val="body"/>
              <w:rPr>
                <w:del w:id="19159" w:author="Sastry, Murali" w:date="2015-06-09T17:17:00Z"/>
              </w:rPr>
              <w:pPrChange w:id="19160" w:author="Sastry, Murali" w:date="2015-06-10T10:23:00Z">
                <w:pPr>
                  <w:pStyle w:val="tableentry"/>
                </w:pPr>
              </w:pPrChange>
            </w:pPr>
            <w:del w:id="19161" w:author="Sastry, Murali" w:date="2015-06-09T17:17:00Z">
              <w:r w:rsidRPr="00E056B6" w:rsidDel="00371A11">
                <w:delText>Add the new “This”</w:delText>
              </w:r>
              <w:r w:rsidRPr="00E056B6" w:rsidDel="00371A11">
                <w:rPr>
                  <w:iCs/>
                </w:rPr>
                <w:delText xml:space="preserve"> Release</w:delText>
              </w:r>
              <w:r w:rsidRPr="00E056B6" w:rsidDel="00371A11">
                <w:delText xml:space="preserve"> section</w:delText>
              </w:r>
              <w:bookmarkStart w:id="19162" w:name="_Toc421703118"/>
              <w:bookmarkStart w:id="19163" w:name="_Toc421706312"/>
              <w:bookmarkStart w:id="19164" w:name="_Toc422906292"/>
              <w:bookmarkStart w:id="19165" w:name="_Toc422936923"/>
              <w:bookmarkStart w:id="19166" w:name="_Toc422939985"/>
              <w:bookmarkStart w:id="19167" w:name="_Toc422931420"/>
              <w:bookmarkStart w:id="19168" w:name="_Toc494289552"/>
              <w:bookmarkStart w:id="19169" w:name="_Toc494292368"/>
              <w:bookmarkStart w:id="19170" w:name="_Toc494295182"/>
              <w:bookmarkEnd w:id="19162"/>
              <w:bookmarkEnd w:id="19163"/>
              <w:bookmarkEnd w:id="19164"/>
              <w:bookmarkEnd w:id="19165"/>
              <w:bookmarkEnd w:id="19166"/>
              <w:bookmarkEnd w:id="19167"/>
              <w:bookmarkEnd w:id="19168"/>
              <w:bookmarkEnd w:id="19169"/>
              <w:bookmarkEnd w:id="19170"/>
            </w:del>
          </w:p>
          <w:p w:rsidR="00D7739E" w:rsidRPr="00E056B6" w:rsidDel="00371A11" w:rsidRDefault="00C0468B">
            <w:pPr>
              <w:pStyle w:val="body"/>
              <w:rPr>
                <w:del w:id="19171" w:author="Sastry, Murali" w:date="2015-06-09T17:17:00Z"/>
              </w:rPr>
              <w:pPrChange w:id="19172" w:author="Sastry, Murali" w:date="2015-06-10T10:23:00Z">
                <w:pPr>
                  <w:pStyle w:val="tableentry"/>
                </w:pPr>
              </w:pPrChange>
            </w:pPr>
            <w:del w:id="19173" w:author="Sastry, Murali" w:date="2015-06-09T17:17:00Z">
              <w:r w:rsidRPr="00E056B6" w:rsidDel="00371A11">
                <w:delText>Add any known issues</w:delText>
              </w:r>
              <w:bookmarkStart w:id="19174" w:name="_Toc421703119"/>
              <w:bookmarkStart w:id="19175" w:name="_Toc421706313"/>
              <w:bookmarkStart w:id="19176" w:name="_Toc422906293"/>
              <w:bookmarkStart w:id="19177" w:name="_Toc422936924"/>
              <w:bookmarkStart w:id="19178" w:name="_Toc422939986"/>
              <w:bookmarkStart w:id="19179" w:name="_Toc422931421"/>
              <w:bookmarkStart w:id="19180" w:name="_Toc494289553"/>
              <w:bookmarkStart w:id="19181" w:name="_Toc494292369"/>
              <w:bookmarkStart w:id="19182" w:name="_Toc494295183"/>
              <w:bookmarkEnd w:id="19174"/>
              <w:bookmarkEnd w:id="19175"/>
              <w:bookmarkEnd w:id="19176"/>
              <w:bookmarkEnd w:id="19177"/>
              <w:bookmarkEnd w:id="19178"/>
              <w:bookmarkEnd w:id="19179"/>
              <w:bookmarkEnd w:id="19180"/>
              <w:bookmarkEnd w:id="19181"/>
              <w:bookmarkEnd w:id="19182"/>
            </w:del>
          </w:p>
        </w:tc>
        <w:bookmarkStart w:id="19183" w:name="_Toc421703120"/>
        <w:bookmarkStart w:id="19184" w:name="_Toc421706314"/>
        <w:bookmarkStart w:id="19185" w:name="_Toc422906294"/>
        <w:bookmarkStart w:id="19186" w:name="_Toc422936925"/>
        <w:bookmarkStart w:id="19187" w:name="_Toc422939987"/>
        <w:bookmarkStart w:id="19188" w:name="_Toc422931422"/>
        <w:bookmarkStart w:id="19189" w:name="_Toc494289554"/>
        <w:bookmarkStart w:id="19190" w:name="_Toc494292370"/>
        <w:bookmarkStart w:id="19191" w:name="_Toc494295184"/>
        <w:bookmarkEnd w:id="19183"/>
        <w:bookmarkEnd w:id="19184"/>
        <w:bookmarkEnd w:id="19185"/>
        <w:bookmarkEnd w:id="19186"/>
        <w:bookmarkEnd w:id="19187"/>
        <w:bookmarkEnd w:id="19188"/>
        <w:bookmarkEnd w:id="19189"/>
        <w:bookmarkEnd w:id="19190"/>
        <w:bookmarkEnd w:id="19191"/>
      </w:tr>
    </w:tbl>
    <w:p w:rsidR="00D7739E" w:rsidRPr="00E056B6" w:rsidDel="00371A11" w:rsidRDefault="00D7739E">
      <w:pPr>
        <w:pStyle w:val="body"/>
        <w:rPr>
          <w:del w:id="19192" w:author="Sastry, Murali" w:date="2015-06-09T17:17:00Z"/>
        </w:rPr>
        <w:pPrChange w:id="19193" w:author="Sastry, Murali" w:date="2015-06-10T10:23:00Z">
          <w:pPr>
            <w:pStyle w:val="tablecode"/>
          </w:pPr>
        </w:pPrChange>
      </w:pPr>
      <w:bookmarkStart w:id="19194" w:name="_Toc421703121"/>
      <w:bookmarkStart w:id="19195" w:name="_Toc421706315"/>
      <w:bookmarkStart w:id="19196" w:name="_Toc422906295"/>
      <w:bookmarkStart w:id="19197" w:name="_Toc422936926"/>
      <w:bookmarkStart w:id="19198" w:name="_Toc422939988"/>
      <w:bookmarkStart w:id="19199" w:name="_Toc422931423"/>
      <w:bookmarkStart w:id="19200" w:name="_Toc494289555"/>
      <w:bookmarkStart w:id="19201" w:name="_Toc494292371"/>
      <w:bookmarkStart w:id="19202" w:name="_Toc494295185"/>
      <w:bookmarkEnd w:id="19194"/>
      <w:bookmarkEnd w:id="19195"/>
      <w:bookmarkEnd w:id="19196"/>
      <w:bookmarkEnd w:id="19197"/>
      <w:bookmarkEnd w:id="19198"/>
      <w:bookmarkEnd w:id="19199"/>
      <w:bookmarkEnd w:id="19200"/>
      <w:bookmarkEnd w:id="19201"/>
      <w:bookmarkEnd w:id="19202"/>
    </w:p>
    <w:p w:rsidR="00D7739E" w:rsidRPr="00E056B6" w:rsidDel="00371A11" w:rsidRDefault="00C0468B">
      <w:pPr>
        <w:pStyle w:val="body"/>
        <w:rPr>
          <w:del w:id="19203" w:author="Sastry, Murali" w:date="2015-06-09T17:17:00Z"/>
        </w:rPr>
        <w:pPrChange w:id="19204" w:author="Sastry, Murali" w:date="2015-06-10T10:23:00Z">
          <w:pPr>
            <w:pStyle w:val="Heading2"/>
          </w:pPr>
        </w:pPrChange>
      </w:pPr>
      <w:del w:id="19205" w:author="Sastry, Murali" w:date="2015-06-09T17:17:00Z">
        <w:r w:rsidRPr="00E056B6" w:rsidDel="00371A11">
          <w:delText>Build GOBI2000_FLASH_PROG</w:delText>
        </w:r>
        <w:bookmarkStart w:id="19206" w:name="_Toc421703122"/>
        <w:bookmarkStart w:id="19207" w:name="_Toc421706316"/>
        <w:bookmarkStart w:id="19208" w:name="_Toc422906296"/>
        <w:bookmarkStart w:id="19209" w:name="_Toc422936927"/>
        <w:bookmarkStart w:id="19210" w:name="_Toc422939989"/>
        <w:bookmarkStart w:id="19211" w:name="_Toc422931424"/>
        <w:bookmarkStart w:id="19212" w:name="_Toc494289556"/>
        <w:bookmarkStart w:id="19213" w:name="_Toc494292372"/>
        <w:bookmarkStart w:id="19214" w:name="_Toc494295186"/>
        <w:bookmarkEnd w:id="19206"/>
        <w:bookmarkEnd w:id="19207"/>
        <w:bookmarkEnd w:id="19208"/>
        <w:bookmarkEnd w:id="19209"/>
        <w:bookmarkEnd w:id="19210"/>
        <w:bookmarkEnd w:id="19211"/>
        <w:bookmarkEnd w:id="19212"/>
        <w:bookmarkEnd w:id="19213"/>
        <w:bookmarkEnd w:id="19214"/>
      </w:del>
    </w:p>
    <w:p w:rsidR="00D7739E" w:rsidRPr="00E056B6" w:rsidDel="00371A11" w:rsidRDefault="00C0468B">
      <w:pPr>
        <w:pStyle w:val="body"/>
        <w:rPr>
          <w:del w:id="19215" w:author="Sastry, Murali" w:date="2015-06-09T17:17:00Z"/>
        </w:rPr>
      </w:pPr>
      <w:del w:id="19216" w:author="Sastry, Murali" w:date="2015-06-09T17:17:00Z">
        <w:r w:rsidRPr="00E056B6" w:rsidDel="00371A11">
          <w:delText>From command prompt:</w:delText>
        </w:r>
        <w:bookmarkStart w:id="19217" w:name="_Toc421703123"/>
        <w:bookmarkStart w:id="19218" w:name="_Toc421706317"/>
        <w:bookmarkStart w:id="19219" w:name="_Toc422906297"/>
        <w:bookmarkStart w:id="19220" w:name="_Toc422936928"/>
        <w:bookmarkStart w:id="19221" w:name="_Toc422939990"/>
        <w:bookmarkStart w:id="19222" w:name="_Toc422931425"/>
        <w:bookmarkStart w:id="19223" w:name="_Toc494289557"/>
        <w:bookmarkStart w:id="19224" w:name="_Toc494292373"/>
        <w:bookmarkStart w:id="19225" w:name="_Toc494295187"/>
        <w:bookmarkEnd w:id="19217"/>
        <w:bookmarkEnd w:id="19218"/>
        <w:bookmarkEnd w:id="19219"/>
        <w:bookmarkEnd w:id="19220"/>
        <w:bookmarkEnd w:id="19221"/>
        <w:bookmarkEnd w:id="19222"/>
        <w:bookmarkEnd w:id="19223"/>
        <w:bookmarkEnd w:id="19224"/>
        <w:bookmarkEnd w:id="19225"/>
      </w:del>
    </w:p>
    <w:p w:rsidR="00D7739E" w:rsidRPr="00E056B6" w:rsidDel="00371A11" w:rsidRDefault="00C0468B">
      <w:pPr>
        <w:pStyle w:val="body"/>
        <w:rPr>
          <w:del w:id="19226" w:author="Sastry, Murali" w:date="2015-06-09T17:17:00Z"/>
          <w:rFonts w:ascii="Courier" w:hAnsi="Courier" w:cs="Tahoma"/>
          <w:sz w:val="20"/>
        </w:rPr>
      </w:pPr>
      <w:del w:id="19227" w:author="Sastry, Murali" w:date="2015-06-09T17:17:00Z">
        <w:r w:rsidRPr="00E056B6" w:rsidDel="00371A11">
          <w:rPr>
            <w:rFonts w:ascii="Courier" w:hAnsi="Courier" w:cs="Tahoma"/>
            <w:sz w:val="20"/>
          </w:rPr>
          <w:delText>C:\P4\U2\2000\FlashProgrammer&gt;Perl buildGobi2000Flash.pl</w:delText>
        </w:r>
        <w:bookmarkStart w:id="19228" w:name="_Toc421703124"/>
        <w:bookmarkStart w:id="19229" w:name="_Toc421706318"/>
        <w:bookmarkStart w:id="19230" w:name="_Toc422906298"/>
        <w:bookmarkStart w:id="19231" w:name="_Toc422936929"/>
        <w:bookmarkStart w:id="19232" w:name="_Toc422939991"/>
        <w:bookmarkStart w:id="19233" w:name="_Toc422931426"/>
        <w:bookmarkStart w:id="19234" w:name="_Toc494289558"/>
        <w:bookmarkStart w:id="19235" w:name="_Toc494292374"/>
        <w:bookmarkStart w:id="19236" w:name="_Toc494295188"/>
        <w:bookmarkEnd w:id="19228"/>
        <w:bookmarkEnd w:id="19229"/>
        <w:bookmarkEnd w:id="19230"/>
        <w:bookmarkEnd w:id="19231"/>
        <w:bookmarkEnd w:id="19232"/>
        <w:bookmarkEnd w:id="19233"/>
        <w:bookmarkEnd w:id="19234"/>
        <w:bookmarkEnd w:id="19235"/>
        <w:bookmarkEnd w:id="19236"/>
      </w:del>
    </w:p>
    <w:p w:rsidR="00226804" w:rsidRPr="00E056B6" w:rsidDel="00371A11" w:rsidRDefault="00C0468B">
      <w:pPr>
        <w:pStyle w:val="body"/>
        <w:rPr>
          <w:del w:id="19237" w:author="Sastry, Murali" w:date="2015-06-09T17:17:00Z"/>
        </w:rPr>
        <w:pPrChange w:id="19238" w:author="Sastry, Murali" w:date="2015-06-10T10:23:00Z">
          <w:pPr>
            <w:pStyle w:val="Heading2"/>
            <w:pageBreakBefore/>
          </w:pPr>
        </w:pPrChange>
      </w:pPr>
      <w:bookmarkStart w:id="19239" w:name="_Toc261965138"/>
      <w:bookmarkStart w:id="19240" w:name="_Toc262040375"/>
      <w:bookmarkStart w:id="19241" w:name="_Toc262043159"/>
      <w:bookmarkStart w:id="19242" w:name="_Toc262043693"/>
      <w:bookmarkStart w:id="19243" w:name="_Toc262568674"/>
      <w:bookmarkStart w:id="19244" w:name="_Toc262570127"/>
      <w:bookmarkStart w:id="19245" w:name="_Toc262570445"/>
      <w:bookmarkStart w:id="19246" w:name="_Toc234138301"/>
      <w:bookmarkEnd w:id="19239"/>
      <w:bookmarkEnd w:id="19240"/>
      <w:bookmarkEnd w:id="19241"/>
      <w:bookmarkEnd w:id="19242"/>
      <w:bookmarkEnd w:id="19243"/>
      <w:bookmarkEnd w:id="19244"/>
      <w:bookmarkEnd w:id="19245"/>
      <w:del w:id="19247" w:author="Sastry, Murali" w:date="2015-06-09T17:17:00Z">
        <w:r w:rsidRPr="00E056B6" w:rsidDel="00371A11">
          <w:delText>Build GOBI2000_FLASH_PROG using CRM Build Request</w:delText>
        </w:r>
        <w:bookmarkStart w:id="19248" w:name="_Toc421703125"/>
        <w:bookmarkStart w:id="19249" w:name="_Toc421706319"/>
        <w:bookmarkStart w:id="19250" w:name="_Toc422906299"/>
        <w:bookmarkStart w:id="19251" w:name="_Toc422936930"/>
        <w:bookmarkStart w:id="19252" w:name="_Toc422939992"/>
        <w:bookmarkStart w:id="19253" w:name="_Toc422931427"/>
        <w:bookmarkStart w:id="19254" w:name="_Toc494289559"/>
        <w:bookmarkStart w:id="19255" w:name="_Toc494292375"/>
        <w:bookmarkStart w:id="19256" w:name="_Toc494295189"/>
        <w:bookmarkEnd w:id="19246"/>
        <w:bookmarkEnd w:id="19248"/>
        <w:bookmarkEnd w:id="19249"/>
        <w:bookmarkEnd w:id="19250"/>
        <w:bookmarkEnd w:id="19251"/>
        <w:bookmarkEnd w:id="19252"/>
        <w:bookmarkEnd w:id="19253"/>
        <w:bookmarkEnd w:id="19254"/>
        <w:bookmarkEnd w:id="19255"/>
        <w:bookmarkEnd w:id="19256"/>
      </w:del>
    </w:p>
    <w:p w:rsidR="00983820" w:rsidRPr="00E056B6" w:rsidDel="00371A11" w:rsidRDefault="00C0468B">
      <w:pPr>
        <w:pStyle w:val="body"/>
        <w:rPr>
          <w:del w:id="19257" w:author="Sastry, Murali" w:date="2015-06-09T17:17:00Z"/>
        </w:rPr>
        <w:pPrChange w:id="19258" w:author="Sastry, Murali" w:date="2015-06-10T10:23:00Z">
          <w:pPr>
            <w:pStyle w:val="Caption"/>
            <w:keepNext/>
          </w:pPr>
        </w:pPrChange>
      </w:pPr>
      <w:del w:id="19259"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28</w:delText>
        </w:r>
        <w:r w:rsidR="00A31CAF" w:rsidDel="00371A11">
          <w:rPr>
            <w:b/>
          </w:rPr>
          <w:fldChar w:fldCharType="end"/>
        </w:r>
        <w:r w:rsidRPr="00E056B6" w:rsidDel="00371A11">
          <w:delText xml:space="preserve"> CRM Build Request fields for GOBI2000_FLASH_PROG</w:delText>
        </w:r>
        <w:bookmarkStart w:id="19260" w:name="_Toc421703126"/>
        <w:bookmarkStart w:id="19261" w:name="_Toc421706320"/>
        <w:bookmarkStart w:id="19262" w:name="_Toc422906300"/>
        <w:bookmarkStart w:id="19263" w:name="_Toc422936931"/>
        <w:bookmarkStart w:id="19264" w:name="_Toc422939993"/>
        <w:bookmarkStart w:id="19265" w:name="_Toc422931428"/>
        <w:bookmarkStart w:id="19266" w:name="_Toc494289560"/>
        <w:bookmarkStart w:id="19267" w:name="_Toc494292376"/>
        <w:bookmarkStart w:id="19268" w:name="_Toc494295190"/>
        <w:bookmarkEnd w:id="19260"/>
        <w:bookmarkEnd w:id="19261"/>
        <w:bookmarkEnd w:id="19262"/>
        <w:bookmarkEnd w:id="19263"/>
        <w:bookmarkEnd w:id="19264"/>
        <w:bookmarkEnd w:id="19265"/>
        <w:bookmarkEnd w:id="19266"/>
        <w:bookmarkEnd w:id="19267"/>
        <w:bookmarkEnd w:id="19268"/>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6660"/>
      </w:tblGrid>
      <w:tr w:rsidR="00226804" w:rsidRPr="00E056B6" w:rsidDel="00371A11" w:rsidTr="00AE2A7C">
        <w:trPr>
          <w:cantSplit/>
          <w:tblHeader/>
          <w:del w:id="19269" w:author="Sastry, Murali" w:date="2015-06-09T17:17:00Z"/>
        </w:trPr>
        <w:tc>
          <w:tcPr>
            <w:tcW w:w="1980" w:type="dxa"/>
            <w:tcBorders>
              <w:bottom w:val="single" w:sz="12" w:space="0" w:color="auto"/>
            </w:tcBorders>
          </w:tcPr>
          <w:p w:rsidR="00226804" w:rsidRPr="00E056B6" w:rsidDel="00371A11" w:rsidRDefault="00C0468B">
            <w:pPr>
              <w:pStyle w:val="body"/>
              <w:rPr>
                <w:del w:id="19270" w:author="Sastry, Murali" w:date="2015-06-09T17:17:00Z"/>
              </w:rPr>
              <w:pPrChange w:id="19271" w:author="Sastry, Murali" w:date="2015-06-10T10:23:00Z">
                <w:pPr>
                  <w:pStyle w:val="tableheading"/>
                  <w:jc w:val="left"/>
                  <w:outlineLvl w:val="1"/>
                </w:pPr>
              </w:pPrChange>
            </w:pPr>
            <w:del w:id="19272" w:author="Sastry, Murali" w:date="2015-06-09T17:17:00Z">
              <w:r w:rsidRPr="00E056B6" w:rsidDel="00371A11">
                <w:delText>File</w:delText>
              </w:r>
              <w:bookmarkStart w:id="19273" w:name="_Toc421703127"/>
              <w:bookmarkStart w:id="19274" w:name="_Toc421706321"/>
              <w:bookmarkStart w:id="19275" w:name="_Toc422906301"/>
              <w:bookmarkStart w:id="19276" w:name="_Toc422936932"/>
              <w:bookmarkStart w:id="19277" w:name="_Toc422939994"/>
              <w:bookmarkStart w:id="19278" w:name="_Toc422931429"/>
              <w:bookmarkStart w:id="19279" w:name="_Toc494289561"/>
              <w:bookmarkStart w:id="19280" w:name="_Toc494292377"/>
              <w:bookmarkStart w:id="19281" w:name="_Toc494295191"/>
              <w:bookmarkEnd w:id="19273"/>
              <w:bookmarkEnd w:id="19274"/>
              <w:bookmarkEnd w:id="19275"/>
              <w:bookmarkEnd w:id="19276"/>
              <w:bookmarkEnd w:id="19277"/>
              <w:bookmarkEnd w:id="19278"/>
              <w:bookmarkEnd w:id="19279"/>
              <w:bookmarkEnd w:id="19280"/>
              <w:bookmarkEnd w:id="19281"/>
            </w:del>
          </w:p>
        </w:tc>
        <w:tc>
          <w:tcPr>
            <w:tcW w:w="6660" w:type="dxa"/>
            <w:tcBorders>
              <w:bottom w:val="single" w:sz="12" w:space="0" w:color="auto"/>
            </w:tcBorders>
          </w:tcPr>
          <w:p w:rsidR="00226804" w:rsidRPr="00E056B6" w:rsidDel="00371A11" w:rsidRDefault="00C0468B">
            <w:pPr>
              <w:pStyle w:val="body"/>
              <w:rPr>
                <w:del w:id="19282" w:author="Sastry, Murali" w:date="2015-06-09T17:17:00Z"/>
              </w:rPr>
              <w:pPrChange w:id="19283" w:author="Sastry, Murali" w:date="2015-06-10T10:23:00Z">
                <w:pPr>
                  <w:pStyle w:val="tableheading"/>
                  <w:jc w:val="left"/>
                  <w:outlineLvl w:val="1"/>
                </w:pPr>
              </w:pPrChange>
            </w:pPr>
            <w:del w:id="19284" w:author="Sastry, Murali" w:date="2015-06-09T17:17:00Z">
              <w:r w:rsidRPr="00E056B6" w:rsidDel="00371A11">
                <w:delText>Description</w:delText>
              </w:r>
              <w:bookmarkStart w:id="19285" w:name="_Toc421703128"/>
              <w:bookmarkStart w:id="19286" w:name="_Toc421706322"/>
              <w:bookmarkStart w:id="19287" w:name="_Toc422906302"/>
              <w:bookmarkStart w:id="19288" w:name="_Toc422936933"/>
              <w:bookmarkStart w:id="19289" w:name="_Toc422939995"/>
              <w:bookmarkStart w:id="19290" w:name="_Toc422931430"/>
              <w:bookmarkStart w:id="19291" w:name="_Toc494289562"/>
              <w:bookmarkStart w:id="19292" w:name="_Toc494292378"/>
              <w:bookmarkStart w:id="19293" w:name="_Toc494295192"/>
              <w:bookmarkEnd w:id="19285"/>
              <w:bookmarkEnd w:id="19286"/>
              <w:bookmarkEnd w:id="19287"/>
              <w:bookmarkEnd w:id="19288"/>
              <w:bookmarkEnd w:id="19289"/>
              <w:bookmarkEnd w:id="19290"/>
              <w:bookmarkEnd w:id="19291"/>
              <w:bookmarkEnd w:id="19292"/>
              <w:bookmarkEnd w:id="19293"/>
            </w:del>
          </w:p>
        </w:tc>
        <w:bookmarkStart w:id="19294" w:name="_Toc421703129"/>
        <w:bookmarkStart w:id="19295" w:name="_Toc421706323"/>
        <w:bookmarkStart w:id="19296" w:name="_Toc422906303"/>
        <w:bookmarkStart w:id="19297" w:name="_Toc422936934"/>
        <w:bookmarkStart w:id="19298" w:name="_Toc422939996"/>
        <w:bookmarkStart w:id="19299" w:name="_Toc422931431"/>
        <w:bookmarkStart w:id="19300" w:name="_Toc494289563"/>
        <w:bookmarkStart w:id="19301" w:name="_Toc494292379"/>
        <w:bookmarkStart w:id="19302" w:name="_Toc494295193"/>
        <w:bookmarkEnd w:id="19294"/>
        <w:bookmarkEnd w:id="19295"/>
        <w:bookmarkEnd w:id="19296"/>
        <w:bookmarkEnd w:id="19297"/>
        <w:bookmarkEnd w:id="19298"/>
        <w:bookmarkEnd w:id="19299"/>
        <w:bookmarkEnd w:id="19300"/>
        <w:bookmarkEnd w:id="19301"/>
        <w:bookmarkEnd w:id="19302"/>
      </w:tr>
      <w:tr w:rsidR="00226804" w:rsidRPr="00E056B6" w:rsidDel="00371A11" w:rsidTr="00AE2A7C">
        <w:trPr>
          <w:cantSplit/>
          <w:del w:id="19303" w:author="Sastry, Murali" w:date="2015-06-09T17:17:00Z"/>
        </w:trPr>
        <w:tc>
          <w:tcPr>
            <w:tcW w:w="1980" w:type="dxa"/>
            <w:tcBorders>
              <w:top w:val="nil"/>
              <w:bottom w:val="single" w:sz="6" w:space="0" w:color="auto"/>
            </w:tcBorders>
          </w:tcPr>
          <w:p w:rsidR="00226804" w:rsidRPr="00E056B6" w:rsidDel="00371A11" w:rsidRDefault="00C0468B">
            <w:pPr>
              <w:pStyle w:val="body"/>
              <w:rPr>
                <w:del w:id="19304" w:author="Sastry, Murali" w:date="2015-06-09T17:17:00Z"/>
              </w:rPr>
              <w:pPrChange w:id="19305" w:author="Sastry, Murali" w:date="2015-06-10T10:23:00Z">
                <w:pPr>
                  <w:pStyle w:val="tableentry"/>
                  <w:keepNext/>
                  <w:outlineLvl w:val="1"/>
                </w:pPr>
              </w:pPrChange>
            </w:pPr>
            <w:del w:id="19306" w:author="Sastry, Murali" w:date="2015-06-09T17:17:00Z">
              <w:r w:rsidRPr="00E056B6" w:rsidDel="00371A11">
                <w:delText>Target Name</w:delText>
              </w:r>
              <w:bookmarkStart w:id="19307" w:name="_Toc421703130"/>
              <w:bookmarkStart w:id="19308" w:name="_Toc421706324"/>
              <w:bookmarkStart w:id="19309" w:name="_Toc422906304"/>
              <w:bookmarkStart w:id="19310" w:name="_Toc422936935"/>
              <w:bookmarkStart w:id="19311" w:name="_Toc422939997"/>
              <w:bookmarkStart w:id="19312" w:name="_Toc422931432"/>
              <w:bookmarkStart w:id="19313" w:name="_Toc494289564"/>
              <w:bookmarkStart w:id="19314" w:name="_Toc494292380"/>
              <w:bookmarkStart w:id="19315" w:name="_Toc494295194"/>
              <w:bookmarkEnd w:id="19307"/>
              <w:bookmarkEnd w:id="19308"/>
              <w:bookmarkEnd w:id="19309"/>
              <w:bookmarkEnd w:id="19310"/>
              <w:bookmarkEnd w:id="19311"/>
              <w:bookmarkEnd w:id="19312"/>
              <w:bookmarkEnd w:id="19313"/>
              <w:bookmarkEnd w:id="19314"/>
              <w:bookmarkEnd w:id="19315"/>
            </w:del>
          </w:p>
        </w:tc>
        <w:tc>
          <w:tcPr>
            <w:tcW w:w="6660" w:type="dxa"/>
            <w:tcBorders>
              <w:top w:val="nil"/>
              <w:bottom w:val="single" w:sz="6" w:space="0" w:color="auto"/>
            </w:tcBorders>
          </w:tcPr>
          <w:p w:rsidR="00226804" w:rsidRPr="00E056B6" w:rsidDel="00371A11" w:rsidRDefault="00C0468B">
            <w:pPr>
              <w:pStyle w:val="body"/>
              <w:rPr>
                <w:del w:id="19316" w:author="Sastry, Murali" w:date="2015-06-09T17:17:00Z"/>
              </w:rPr>
              <w:pPrChange w:id="19317" w:author="Sastry, Murali" w:date="2015-06-10T10:23:00Z">
                <w:pPr>
                  <w:pStyle w:val="tableentry"/>
                </w:pPr>
              </w:pPrChange>
            </w:pPr>
            <w:del w:id="19318" w:author="Sastry, Murali" w:date="2015-06-09T17:17:00Z">
              <w:r w:rsidRPr="00E056B6" w:rsidDel="00371A11">
                <w:delText>GOBI2000_FLASH_PROG</w:delText>
              </w:r>
              <w:bookmarkStart w:id="19319" w:name="_Toc421703131"/>
              <w:bookmarkStart w:id="19320" w:name="_Toc421706325"/>
              <w:bookmarkStart w:id="19321" w:name="_Toc422906305"/>
              <w:bookmarkStart w:id="19322" w:name="_Toc422936936"/>
              <w:bookmarkStart w:id="19323" w:name="_Toc422939998"/>
              <w:bookmarkStart w:id="19324" w:name="_Toc422931433"/>
              <w:bookmarkStart w:id="19325" w:name="_Toc494289565"/>
              <w:bookmarkStart w:id="19326" w:name="_Toc494292381"/>
              <w:bookmarkStart w:id="19327" w:name="_Toc494295195"/>
              <w:bookmarkEnd w:id="19319"/>
              <w:bookmarkEnd w:id="19320"/>
              <w:bookmarkEnd w:id="19321"/>
              <w:bookmarkEnd w:id="19322"/>
              <w:bookmarkEnd w:id="19323"/>
              <w:bookmarkEnd w:id="19324"/>
              <w:bookmarkEnd w:id="19325"/>
              <w:bookmarkEnd w:id="19326"/>
              <w:bookmarkEnd w:id="19327"/>
            </w:del>
          </w:p>
        </w:tc>
        <w:bookmarkStart w:id="19328" w:name="_Toc421703132"/>
        <w:bookmarkStart w:id="19329" w:name="_Toc421706326"/>
        <w:bookmarkStart w:id="19330" w:name="_Toc422906306"/>
        <w:bookmarkStart w:id="19331" w:name="_Toc422936937"/>
        <w:bookmarkStart w:id="19332" w:name="_Toc422939999"/>
        <w:bookmarkStart w:id="19333" w:name="_Toc422931434"/>
        <w:bookmarkStart w:id="19334" w:name="_Toc494289566"/>
        <w:bookmarkStart w:id="19335" w:name="_Toc494292382"/>
        <w:bookmarkStart w:id="19336" w:name="_Toc494295196"/>
        <w:bookmarkEnd w:id="19328"/>
        <w:bookmarkEnd w:id="19329"/>
        <w:bookmarkEnd w:id="19330"/>
        <w:bookmarkEnd w:id="19331"/>
        <w:bookmarkEnd w:id="19332"/>
        <w:bookmarkEnd w:id="19333"/>
        <w:bookmarkEnd w:id="19334"/>
        <w:bookmarkEnd w:id="19335"/>
        <w:bookmarkEnd w:id="19336"/>
      </w:tr>
      <w:tr w:rsidR="00226804" w:rsidRPr="00E056B6" w:rsidDel="00371A11" w:rsidTr="00AE2A7C">
        <w:trPr>
          <w:cantSplit/>
          <w:del w:id="19337" w:author="Sastry, Murali" w:date="2015-06-09T17:17:00Z"/>
        </w:trPr>
        <w:tc>
          <w:tcPr>
            <w:tcW w:w="1980" w:type="dxa"/>
            <w:tcBorders>
              <w:top w:val="single" w:sz="6" w:space="0" w:color="auto"/>
              <w:bottom w:val="single" w:sz="6" w:space="0" w:color="auto"/>
            </w:tcBorders>
          </w:tcPr>
          <w:p w:rsidR="00226804" w:rsidRPr="00E056B6" w:rsidDel="00371A11" w:rsidRDefault="00C0468B">
            <w:pPr>
              <w:pStyle w:val="body"/>
              <w:rPr>
                <w:del w:id="19338" w:author="Sastry, Murali" w:date="2015-06-09T17:17:00Z"/>
              </w:rPr>
              <w:pPrChange w:id="19339" w:author="Sastry, Murali" w:date="2015-06-10T10:23:00Z">
                <w:pPr>
                  <w:pStyle w:val="tableentry"/>
                </w:pPr>
              </w:pPrChange>
            </w:pPr>
            <w:del w:id="19340" w:author="Sastry, Murali" w:date="2015-06-09T17:17:00Z">
              <w:r w:rsidRPr="00E056B6" w:rsidDel="00371A11">
                <w:delText>Target Version</w:delText>
              </w:r>
              <w:bookmarkStart w:id="19341" w:name="_Toc421703133"/>
              <w:bookmarkStart w:id="19342" w:name="_Toc421706327"/>
              <w:bookmarkStart w:id="19343" w:name="_Toc422906307"/>
              <w:bookmarkStart w:id="19344" w:name="_Toc422936938"/>
              <w:bookmarkStart w:id="19345" w:name="_Toc422940000"/>
              <w:bookmarkStart w:id="19346" w:name="_Toc422931435"/>
              <w:bookmarkStart w:id="19347" w:name="_Toc494289567"/>
              <w:bookmarkStart w:id="19348" w:name="_Toc494292383"/>
              <w:bookmarkStart w:id="19349" w:name="_Toc494295197"/>
              <w:bookmarkEnd w:id="19341"/>
              <w:bookmarkEnd w:id="19342"/>
              <w:bookmarkEnd w:id="19343"/>
              <w:bookmarkEnd w:id="19344"/>
              <w:bookmarkEnd w:id="19345"/>
              <w:bookmarkEnd w:id="19346"/>
              <w:bookmarkEnd w:id="19347"/>
              <w:bookmarkEnd w:id="19348"/>
              <w:bookmarkEnd w:id="19349"/>
            </w:del>
          </w:p>
        </w:tc>
        <w:tc>
          <w:tcPr>
            <w:tcW w:w="6660" w:type="dxa"/>
            <w:tcBorders>
              <w:top w:val="single" w:sz="6" w:space="0" w:color="auto"/>
              <w:bottom w:val="single" w:sz="6" w:space="0" w:color="auto"/>
            </w:tcBorders>
          </w:tcPr>
          <w:p w:rsidR="00226804" w:rsidRPr="00E056B6" w:rsidDel="00371A11" w:rsidRDefault="00C0468B">
            <w:pPr>
              <w:pStyle w:val="body"/>
              <w:rPr>
                <w:del w:id="19350" w:author="Sastry, Murali" w:date="2015-06-09T17:17:00Z"/>
              </w:rPr>
              <w:pPrChange w:id="19351" w:author="Sastry, Murali" w:date="2015-06-10T10:23:00Z">
                <w:pPr>
                  <w:pStyle w:val="tableentry"/>
                </w:pPr>
              </w:pPrChange>
            </w:pPr>
            <w:del w:id="19352" w:author="Sastry, Murali" w:date="2015-06-09T17:17:00Z">
              <w:r w:rsidRPr="00E056B6" w:rsidDel="00371A11">
                <w:delText>Version (ie. 1.0.02)</w:delText>
              </w:r>
              <w:bookmarkStart w:id="19353" w:name="_Toc421703134"/>
              <w:bookmarkStart w:id="19354" w:name="_Toc421706328"/>
              <w:bookmarkStart w:id="19355" w:name="_Toc422906308"/>
              <w:bookmarkStart w:id="19356" w:name="_Toc422936939"/>
              <w:bookmarkStart w:id="19357" w:name="_Toc422940001"/>
              <w:bookmarkStart w:id="19358" w:name="_Toc422931436"/>
              <w:bookmarkStart w:id="19359" w:name="_Toc494289568"/>
              <w:bookmarkStart w:id="19360" w:name="_Toc494292384"/>
              <w:bookmarkStart w:id="19361" w:name="_Toc494295198"/>
              <w:bookmarkEnd w:id="19353"/>
              <w:bookmarkEnd w:id="19354"/>
              <w:bookmarkEnd w:id="19355"/>
              <w:bookmarkEnd w:id="19356"/>
              <w:bookmarkEnd w:id="19357"/>
              <w:bookmarkEnd w:id="19358"/>
              <w:bookmarkEnd w:id="19359"/>
              <w:bookmarkEnd w:id="19360"/>
              <w:bookmarkEnd w:id="19361"/>
            </w:del>
          </w:p>
        </w:tc>
        <w:bookmarkStart w:id="19362" w:name="_Toc421703135"/>
        <w:bookmarkStart w:id="19363" w:name="_Toc421706329"/>
        <w:bookmarkStart w:id="19364" w:name="_Toc422906309"/>
        <w:bookmarkStart w:id="19365" w:name="_Toc422936940"/>
        <w:bookmarkStart w:id="19366" w:name="_Toc422940002"/>
        <w:bookmarkStart w:id="19367" w:name="_Toc422931437"/>
        <w:bookmarkStart w:id="19368" w:name="_Toc494289569"/>
        <w:bookmarkStart w:id="19369" w:name="_Toc494292385"/>
        <w:bookmarkStart w:id="19370" w:name="_Toc494295199"/>
        <w:bookmarkEnd w:id="19362"/>
        <w:bookmarkEnd w:id="19363"/>
        <w:bookmarkEnd w:id="19364"/>
        <w:bookmarkEnd w:id="19365"/>
        <w:bookmarkEnd w:id="19366"/>
        <w:bookmarkEnd w:id="19367"/>
        <w:bookmarkEnd w:id="19368"/>
        <w:bookmarkEnd w:id="19369"/>
        <w:bookmarkEnd w:id="19370"/>
      </w:tr>
      <w:tr w:rsidR="00226804" w:rsidRPr="00E056B6" w:rsidDel="00371A11" w:rsidTr="00AE2A7C">
        <w:trPr>
          <w:cantSplit/>
          <w:del w:id="19371" w:author="Sastry, Murali" w:date="2015-06-09T17:17:00Z"/>
        </w:trPr>
        <w:tc>
          <w:tcPr>
            <w:tcW w:w="1980" w:type="dxa"/>
            <w:tcBorders>
              <w:top w:val="single" w:sz="6" w:space="0" w:color="auto"/>
              <w:bottom w:val="single" w:sz="6" w:space="0" w:color="auto"/>
            </w:tcBorders>
          </w:tcPr>
          <w:p w:rsidR="00226804" w:rsidRPr="00E056B6" w:rsidDel="00371A11" w:rsidRDefault="00C0468B">
            <w:pPr>
              <w:pStyle w:val="body"/>
              <w:rPr>
                <w:del w:id="19372" w:author="Sastry, Murali" w:date="2015-06-09T17:17:00Z"/>
              </w:rPr>
              <w:pPrChange w:id="19373" w:author="Sastry, Murali" w:date="2015-06-10T10:23:00Z">
                <w:pPr>
                  <w:pStyle w:val="tableentry"/>
                  <w:tabs>
                    <w:tab w:val="left" w:pos="761"/>
                  </w:tabs>
                </w:pPr>
              </w:pPrChange>
            </w:pPr>
            <w:del w:id="19374" w:author="Sastry, Murali" w:date="2015-06-09T17:17:00Z">
              <w:r w:rsidRPr="00E056B6" w:rsidDel="00371A11">
                <w:delText>Type</w:delText>
              </w:r>
              <w:r w:rsidRPr="00E056B6" w:rsidDel="00371A11">
                <w:tab/>
              </w:r>
              <w:bookmarkStart w:id="19375" w:name="_Toc421703136"/>
              <w:bookmarkStart w:id="19376" w:name="_Toc421706330"/>
              <w:bookmarkStart w:id="19377" w:name="_Toc422906310"/>
              <w:bookmarkStart w:id="19378" w:name="_Toc422936941"/>
              <w:bookmarkStart w:id="19379" w:name="_Toc422940003"/>
              <w:bookmarkStart w:id="19380" w:name="_Toc422931438"/>
              <w:bookmarkStart w:id="19381" w:name="_Toc494289570"/>
              <w:bookmarkStart w:id="19382" w:name="_Toc494292386"/>
              <w:bookmarkStart w:id="19383" w:name="_Toc494295200"/>
              <w:bookmarkEnd w:id="19375"/>
              <w:bookmarkEnd w:id="19376"/>
              <w:bookmarkEnd w:id="19377"/>
              <w:bookmarkEnd w:id="19378"/>
              <w:bookmarkEnd w:id="19379"/>
              <w:bookmarkEnd w:id="19380"/>
              <w:bookmarkEnd w:id="19381"/>
              <w:bookmarkEnd w:id="19382"/>
              <w:bookmarkEnd w:id="19383"/>
            </w:del>
          </w:p>
        </w:tc>
        <w:tc>
          <w:tcPr>
            <w:tcW w:w="6660" w:type="dxa"/>
            <w:tcBorders>
              <w:top w:val="single" w:sz="6" w:space="0" w:color="auto"/>
              <w:bottom w:val="single" w:sz="6" w:space="0" w:color="auto"/>
            </w:tcBorders>
          </w:tcPr>
          <w:p w:rsidR="00226804" w:rsidRPr="00E056B6" w:rsidDel="00371A11" w:rsidRDefault="00C0468B">
            <w:pPr>
              <w:pStyle w:val="body"/>
              <w:rPr>
                <w:del w:id="19384" w:author="Sastry, Murali" w:date="2015-06-09T17:17:00Z"/>
              </w:rPr>
              <w:pPrChange w:id="19385" w:author="Sastry, Murali" w:date="2015-06-10T10:23:00Z">
                <w:pPr>
                  <w:pStyle w:val="tableentry"/>
                </w:pPr>
              </w:pPrChange>
            </w:pPr>
            <w:del w:id="19386" w:author="Sastry, Murali" w:date="2015-06-09T17:17:00Z">
              <w:r w:rsidRPr="00E056B6" w:rsidDel="00371A11">
                <w:delText>Prod, Point Release</w:delText>
              </w:r>
              <w:bookmarkStart w:id="19387" w:name="_Toc421703137"/>
              <w:bookmarkStart w:id="19388" w:name="_Toc421706331"/>
              <w:bookmarkStart w:id="19389" w:name="_Toc422906311"/>
              <w:bookmarkStart w:id="19390" w:name="_Toc422936942"/>
              <w:bookmarkStart w:id="19391" w:name="_Toc422940004"/>
              <w:bookmarkStart w:id="19392" w:name="_Toc422931439"/>
              <w:bookmarkStart w:id="19393" w:name="_Toc494289571"/>
              <w:bookmarkStart w:id="19394" w:name="_Toc494292387"/>
              <w:bookmarkStart w:id="19395" w:name="_Toc494295201"/>
              <w:bookmarkEnd w:id="19387"/>
              <w:bookmarkEnd w:id="19388"/>
              <w:bookmarkEnd w:id="19389"/>
              <w:bookmarkEnd w:id="19390"/>
              <w:bookmarkEnd w:id="19391"/>
              <w:bookmarkEnd w:id="19392"/>
              <w:bookmarkEnd w:id="19393"/>
              <w:bookmarkEnd w:id="19394"/>
              <w:bookmarkEnd w:id="19395"/>
            </w:del>
          </w:p>
        </w:tc>
        <w:bookmarkStart w:id="19396" w:name="_Toc421703138"/>
        <w:bookmarkStart w:id="19397" w:name="_Toc421706332"/>
        <w:bookmarkStart w:id="19398" w:name="_Toc422906312"/>
        <w:bookmarkStart w:id="19399" w:name="_Toc422936943"/>
        <w:bookmarkStart w:id="19400" w:name="_Toc422940005"/>
        <w:bookmarkStart w:id="19401" w:name="_Toc422931440"/>
        <w:bookmarkStart w:id="19402" w:name="_Toc494289572"/>
        <w:bookmarkStart w:id="19403" w:name="_Toc494292388"/>
        <w:bookmarkStart w:id="19404" w:name="_Toc494295202"/>
        <w:bookmarkEnd w:id="19396"/>
        <w:bookmarkEnd w:id="19397"/>
        <w:bookmarkEnd w:id="19398"/>
        <w:bookmarkEnd w:id="19399"/>
        <w:bookmarkEnd w:id="19400"/>
        <w:bookmarkEnd w:id="19401"/>
        <w:bookmarkEnd w:id="19402"/>
        <w:bookmarkEnd w:id="19403"/>
        <w:bookmarkEnd w:id="19404"/>
      </w:tr>
      <w:tr w:rsidR="00226804" w:rsidRPr="00E056B6" w:rsidDel="00371A11" w:rsidTr="00AE2A7C">
        <w:trPr>
          <w:cantSplit/>
          <w:del w:id="19405" w:author="Sastry, Murali" w:date="2015-06-09T17:17:00Z"/>
        </w:trPr>
        <w:tc>
          <w:tcPr>
            <w:tcW w:w="1980" w:type="dxa"/>
            <w:tcBorders>
              <w:top w:val="single" w:sz="6" w:space="0" w:color="auto"/>
              <w:bottom w:val="single" w:sz="6" w:space="0" w:color="auto"/>
            </w:tcBorders>
          </w:tcPr>
          <w:p w:rsidR="00226804" w:rsidRPr="00E056B6" w:rsidDel="00371A11" w:rsidRDefault="00C0468B">
            <w:pPr>
              <w:pStyle w:val="body"/>
              <w:rPr>
                <w:del w:id="19406" w:author="Sastry, Murali" w:date="2015-06-09T17:17:00Z"/>
              </w:rPr>
              <w:pPrChange w:id="19407" w:author="Sastry, Murali" w:date="2015-06-10T10:23:00Z">
                <w:pPr>
                  <w:pStyle w:val="tableentry"/>
                </w:pPr>
              </w:pPrChange>
            </w:pPr>
            <w:del w:id="19408" w:author="Sastry, Murali" w:date="2015-06-09T17:17:00Z">
              <w:r w:rsidRPr="00E056B6" w:rsidDel="00371A11">
                <w:delText>Compiler</w:delText>
              </w:r>
              <w:bookmarkStart w:id="19409" w:name="_Toc421703139"/>
              <w:bookmarkStart w:id="19410" w:name="_Toc421706333"/>
              <w:bookmarkStart w:id="19411" w:name="_Toc422906313"/>
              <w:bookmarkStart w:id="19412" w:name="_Toc422936944"/>
              <w:bookmarkStart w:id="19413" w:name="_Toc422940006"/>
              <w:bookmarkStart w:id="19414" w:name="_Toc422931441"/>
              <w:bookmarkStart w:id="19415" w:name="_Toc494289573"/>
              <w:bookmarkStart w:id="19416" w:name="_Toc494292389"/>
              <w:bookmarkStart w:id="19417" w:name="_Toc494295203"/>
              <w:bookmarkEnd w:id="19409"/>
              <w:bookmarkEnd w:id="19410"/>
              <w:bookmarkEnd w:id="19411"/>
              <w:bookmarkEnd w:id="19412"/>
              <w:bookmarkEnd w:id="19413"/>
              <w:bookmarkEnd w:id="19414"/>
              <w:bookmarkEnd w:id="19415"/>
              <w:bookmarkEnd w:id="19416"/>
              <w:bookmarkEnd w:id="19417"/>
            </w:del>
          </w:p>
        </w:tc>
        <w:tc>
          <w:tcPr>
            <w:tcW w:w="6660" w:type="dxa"/>
            <w:tcBorders>
              <w:top w:val="single" w:sz="6" w:space="0" w:color="auto"/>
              <w:bottom w:val="single" w:sz="6" w:space="0" w:color="auto"/>
            </w:tcBorders>
          </w:tcPr>
          <w:p w:rsidR="00226804" w:rsidRPr="00E056B6" w:rsidDel="00371A11" w:rsidRDefault="00C0468B">
            <w:pPr>
              <w:pStyle w:val="body"/>
              <w:rPr>
                <w:del w:id="19418" w:author="Sastry, Murali" w:date="2015-06-09T17:17:00Z"/>
              </w:rPr>
              <w:pPrChange w:id="19419" w:author="Sastry, Murali" w:date="2015-06-10T10:23:00Z">
                <w:pPr>
                  <w:pStyle w:val="tableentry"/>
                </w:pPr>
              </w:pPrChange>
            </w:pPr>
            <w:del w:id="19420" w:author="Sastry, Murali" w:date="2015-06-09T17:17:00Z">
              <w:r w:rsidRPr="00E056B6" w:rsidDel="00371A11">
                <w:delText>MS VS2008</w:delText>
              </w:r>
              <w:bookmarkStart w:id="19421" w:name="_Toc421703140"/>
              <w:bookmarkStart w:id="19422" w:name="_Toc421706334"/>
              <w:bookmarkStart w:id="19423" w:name="_Toc422906314"/>
              <w:bookmarkStart w:id="19424" w:name="_Toc422936945"/>
              <w:bookmarkStart w:id="19425" w:name="_Toc422940007"/>
              <w:bookmarkStart w:id="19426" w:name="_Toc422931442"/>
              <w:bookmarkStart w:id="19427" w:name="_Toc494289574"/>
              <w:bookmarkStart w:id="19428" w:name="_Toc494292390"/>
              <w:bookmarkStart w:id="19429" w:name="_Toc494295204"/>
              <w:bookmarkEnd w:id="19421"/>
              <w:bookmarkEnd w:id="19422"/>
              <w:bookmarkEnd w:id="19423"/>
              <w:bookmarkEnd w:id="19424"/>
              <w:bookmarkEnd w:id="19425"/>
              <w:bookmarkEnd w:id="19426"/>
              <w:bookmarkEnd w:id="19427"/>
              <w:bookmarkEnd w:id="19428"/>
              <w:bookmarkEnd w:id="19429"/>
            </w:del>
          </w:p>
        </w:tc>
        <w:bookmarkStart w:id="19430" w:name="_Toc421703141"/>
        <w:bookmarkStart w:id="19431" w:name="_Toc421706335"/>
        <w:bookmarkStart w:id="19432" w:name="_Toc422906315"/>
        <w:bookmarkStart w:id="19433" w:name="_Toc422936946"/>
        <w:bookmarkStart w:id="19434" w:name="_Toc422940008"/>
        <w:bookmarkStart w:id="19435" w:name="_Toc422931443"/>
        <w:bookmarkStart w:id="19436" w:name="_Toc494289575"/>
        <w:bookmarkStart w:id="19437" w:name="_Toc494292391"/>
        <w:bookmarkStart w:id="19438" w:name="_Toc494295205"/>
        <w:bookmarkEnd w:id="19430"/>
        <w:bookmarkEnd w:id="19431"/>
        <w:bookmarkEnd w:id="19432"/>
        <w:bookmarkEnd w:id="19433"/>
        <w:bookmarkEnd w:id="19434"/>
        <w:bookmarkEnd w:id="19435"/>
        <w:bookmarkEnd w:id="19436"/>
        <w:bookmarkEnd w:id="19437"/>
        <w:bookmarkEnd w:id="19438"/>
      </w:tr>
      <w:tr w:rsidR="00226804" w:rsidRPr="00E056B6" w:rsidDel="00371A11" w:rsidTr="00AE2A7C">
        <w:trPr>
          <w:cantSplit/>
          <w:del w:id="19439" w:author="Sastry, Murali" w:date="2015-06-09T17:17:00Z"/>
        </w:trPr>
        <w:tc>
          <w:tcPr>
            <w:tcW w:w="1980" w:type="dxa"/>
            <w:tcBorders>
              <w:top w:val="single" w:sz="6" w:space="0" w:color="auto"/>
              <w:bottom w:val="single" w:sz="6" w:space="0" w:color="auto"/>
            </w:tcBorders>
          </w:tcPr>
          <w:p w:rsidR="00226804" w:rsidRPr="00E056B6" w:rsidDel="00371A11" w:rsidRDefault="00C0468B">
            <w:pPr>
              <w:pStyle w:val="body"/>
              <w:rPr>
                <w:del w:id="19440" w:author="Sastry, Murali" w:date="2015-06-09T17:17:00Z"/>
              </w:rPr>
              <w:pPrChange w:id="19441" w:author="Sastry, Murali" w:date="2015-06-10T10:23:00Z">
                <w:pPr>
                  <w:pStyle w:val="tableentry"/>
                </w:pPr>
              </w:pPrChange>
            </w:pPr>
            <w:del w:id="19442" w:author="Sastry, Murali" w:date="2015-06-09T17:17:00Z">
              <w:r w:rsidRPr="00E056B6" w:rsidDel="00371A11">
                <w:delText>Label</w:delText>
              </w:r>
              <w:bookmarkStart w:id="19443" w:name="_Toc421703142"/>
              <w:bookmarkStart w:id="19444" w:name="_Toc421706336"/>
              <w:bookmarkStart w:id="19445" w:name="_Toc422906316"/>
              <w:bookmarkStart w:id="19446" w:name="_Toc422936947"/>
              <w:bookmarkStart w:id="19447" w:name="_Toc422940009"/>
              <w:bookmarkStart w:id="19448" w:name="_Toc422931444"/>
              <w:bookmarkStart w:id="19449" w:name="_Toc494289576"/>
              <w:bookmarkStart w:id="19450" w:name="_Toc494292392"/>
              <w:bookmarkStart w:id="19451" w:name="_Toc494295206"/>
              <w:bookmarkEnd w:id="19443"/>
              <w:bookmarkEnd w:id="19444"/>
              <w:bookmarkEnd w:id="19445"/>
              <w:bookmarkEnd w:id="19446"/>
              <w:bookmarkEnd w:id="19447"/>
              <w:bookmarkEnd w:id="19448"/>
              <w:bookmarkEnd w:id="19449"/>
              <w:bookmarkEnd w:id="19450"/>
              <w:bookmarkEnd w:id="19451"/>
            </w:del>
          </w:p>
        </w:tc>
        <w:tc>
          <w:tcPr>
            <w:tcW w:w="6660" w:type="dxa"/>
            <w:tcBorders>
              <w:top w:val="single" w:sz="6" w:space="0" w:color="auto"/>
              <w:bottom w:val="single" w:sz="6" w:space="0" w:color="auto"/>
            </w:tcBorders>
          </w:tcPr>
          <w:p w:rsidR="00226804" w:rsidRPr="00E056B6" w:rsidDel="00371A11" w:rsidRDefault="00C0468B">
            <w:pPr>
              <w:pStyle w:val="body"/>
              <w:rPr>
                <w:del w:id="19452" w:author="Sastry, Murali" w:date="2015-06-09T17:17:00Z"/>
              </w:rPr>
              <w:pPrChange w:id="19453" w:author="Sastry, Murali" w:date="2015-06-10T10:23:00Z">
                <w:pPr>
                  <w:pStyle w:val="tableentry"/>
                </w:pPr>
              </w:pPrChange>
            </w:pPr>
            <w:del w:id="19454" w:author="Sastry, Murali" w:date="2015-06-09T17:17:00Z">
              <w:r w:rsidRPr="00E056B6" w:rsidDel="00371A11">
                <w:delText>Perforce Label (ie. GOBI2000_FLASH_PROG.01.00.02)</w:delText>
              </w:r>
              <w:bookmarkStart w:id="19455" w:name="_Toc421703143"/>
              <w:bookmarkStart w:id="19456" w:name="_Toc421706337"/>
              <w:bookmarkStart w:id="19457" w:name="_Toc422906317"/>
              <w:bookmarkStart w:id="19458" w:name="_Toc422936948"/>
              <w:bookmarkStart w:id="19459" w:name="_Toc422940010"/>
              <w:bookmarkStart w:id="19460" w:name="_Toc422931445"/>
              <w:bookmarkStart w:id="19461" w:name="_Toc494289577"/>
              <w:bookmarkStart w:id="19462" w:name="_Toc494292393"/>
              <w:bookmarkStart w:id="19463" w:name="_Toc494295207"/>
              <w:bookmarkEnd w:id="19455"/>
              <w:bookmarkEnd w:id="19456"/>
              <w:bookmarkEnd w:id="19457"/>
              <w:bookmarkEnd w:id="19458"/>
              <w:bookmarkEnd w:id="19459"/>
              <w:bookmarkEnd w:id="19460"/>
              <w:bookmarkEnd w:id="19461"/>
              <w:bookmarkEnd w:id="19462"/>
              <w:bookmarkEnd w:id="19463"/>
            </w:del>
          </w:p>
        </w:tc>
        <w:bookmarkStart w:id="19464" w:name="_Toc421703144"/>
        <w:bookmarkStart w:id="19465" w:name="_Toc421706338"/>
        <w:bookmarkStart w:id="19466" w:name="_Toc422906318"/>
        <w:bookmarkStart w:id="19467" w:name="_Toc422936949"/>
        <w:bookmarkStart w:id="19468" w:name="_Toc422940011"/>
        <w:bookmarkStart w:id="19469" w:name="_Toc422931446"/>
        <w:bookmarkStart w:id="19470" w:name="_Toc494289578"/>
        <w:bookmarkStart w:id="19471" w:name="_Toc494292394"/>
        <w:bookmarkStart w:id="19472" w:name="_Toc494295208"/>
        <w:bookmarkEnd w:id="19464"/>
        <w:bookmarkEnd w:id="19465"/>
        <w:bookmarkEnd w:id="19466"/>
        <w:bookmarkEnd w:id="19467"/>
        <w:bookmarkEnd w:id="19468"/>
        <w:bookmarkEnd w:id="19469"/>
        <w:bookmarkEnd w:id="19470"/>
        <w:bookmarkEnd w:id="19471"/>
        <w:bookmarkEnd w:id="19472"/>
      </w:tr>
      <w:tr w:rsidR="00226804" w:rsidRPr="00E056B6" w:rsidDel="00371A11" w:rsidTr="00AE2A7C">
        <w:trPr>
          <w:cantSplit/>
          <w:del w:id="19473" w:author="Sastry, Murali" w:date="2015-06-09T17:17:00Z"/>
        </w:trPr>
        <w:tc>
          <w:tcPr>
            <w:tcW w:w="1980" w:type="dxa"/>
            <w:tcBorders>
              <w:top w:val="single" w:sz="6" w:space="0" w:color="auto"/>
              <w:bottom w:val="single" w:sz="6" w:space="0" w:color="auto"/>
            </w:tcBorders>
          </w:tcPr>
          <w:p w:rsidR="00226804" w:rsidRPr="00E056B6" w:rsidDel="00371A11" w:rsidRDefault="00C0468B">
            <w:pPr>
              <w:pStyle w:val="body"/>
              <w:rPr>
                <w:del w:id="19474" w:author="Sastry, Murali" w:date="2015-06-09T17:17:00Z"/>
              </w:rPr>
              <w:pPrChange w:id="19475" w:author="Sastry, Murali" w:date="2015-06-10T10:23:00Z">
                <w:pPr>
                  <w:pStyle w:val="tableentry"/>
                </w:pPr>
              </w:pPrChange>
            </w:pPr>
            <w:del w:id="19476" w:author="Sastry, Murali" w:date="2015-06-09T17:17:00Z">
              <w:r w:rsidRPr="00E056B6" w:rsidDel="00371A11">
                <w:delText>Subsystem</w:delText>
              </w:r>
              <w:bookmarkStart w:id="19477" w:name="_Toc421703145"/>
              <w:bookmarkStart w:id="19478" w:name="_Toc421706339"/>
              <w:bookmarkStart w:id="19479" w:name="_Toc422906319"/>
              <w:bookmarkStart w:id="19480" w:name="_Toc422936950"/>
              <w:bookmarkStart w:id="19481" w:name="_Toc422940012"/>
              <w:bookmarkStart w:id="19482" w:name="_Toc422931447"/>
              <w:bookmarkStart w:id="19483" w:name="_Toc494289579"/>
              <w:bookmarkStart w:id="19484" w:name="_Toc494292395"/>
              <w:bookmarkStart w:id="19485" w:name="_Toc494295209"/>
              <w:bookmarkEnd w:id="19477"/>
              <w:bookmarkEnd w:id="19478"/>
              <w:bookmarkEnd w:id="19479"/>
              <w:bookmarkEnd w:id="19480"/>
              <w:bookmarkEnd w:id="19481"/>
              <w:bookmarkEnd w:id="19482"/>
              <w:bookmarkEnd w:id="19483"/>
              <w:bookmarkEnd w:id="19484"/>
              <w:bookmarkEnd w:id="19485"/>
            </w:del>
          </w:p>
        </w:tc>
        <w:tc>
          <w:tcPr>
            <w:tcW w:w="6660" w:type="dxa"/>
            <w:tcBorders>
              <w:top w:val="single" w:sz="6" w:space="0" w:color="auto"/>
              <w:bottom w:val="single" w:sz="6" w:space="0" w:color="auto"/>
            </w:tcBorders>
          </w:tcPr>
          <w:p w:rsidR="00226804" w:rsidRPr="00E056B6" w:rsidDel="00371A11" w:rsidRDefault="00C0468B">
            <w:pPr>
              <w:pStyle w:val="body"/>
              <w:rPr>
                <w:del w:id="19486" w:author="Sastry, Murali" w:date="2015-06-09T17:17:00Z"/>
              </w:rPr>
              <w:pPrChange w:id="19487" w:author="Sastry, Murali" w:date="2015-06-10T10:23:00Z">
                <w:pPr>
                  <w:pStyle w:val="tableentry"/>
                </w:pPr>
              </w:pPrChange>
            </w:pPr>
            <w:del w:id="19488" w:author="Sastry, Murali" w:date="2015-06-09T17:17:00Z">
              <w:r w:rsidRPr="00E056B6" w:rsidDel="00371A11">
                <w:delText>GOBI2000_FLASH_PROG</w:delText>
              </w:r>
              <w:bookmarkStart w:id="19489" w:name="_Toc421703146"/>
              <w:bookmarkStart w:id="19490" w:name="_Toc421706340"/>
              <w:bookmarkStart w:id="19491" w:name="_Toc422906320"/>
              <w:bookmarkStart w:id="19492" w:name="_Toc422936951"/>
              <w:bookmarkStart w:id="19493" w:name="_Toc422940013"/>
              <w:bookmarkStart w:id="19494" w:name="_Toc422931448"/>
              <w:bookmarkStart w:id="19495" w:name="_Toc494289580"/>
              <w:bookmarkStart w:id="19496" w:name="_Toc494292396"/>
              <w:bookmarkStart w:id="19497" w:name="_Toc494295210"/>
              <w:bookmarkEnd w:id="19489"/>
              <w:bookmarkEnd w:id="19490"/>
              <w:bookmarkEnd w:id="19491"/>
              <w:bookmarkEnd w:id="19492"/>
              <w:bookmarkEnd w:id="19493"/>
              <w:bookmarkEnd w:id="19494"/>
              <w:bookmarkEnd w:id="19495"/>
              <w:bookmarkEnd w:id="19496"/>
              <w:bookmarkEnd w:id="19497"/>
            </w:del>
          </w:p>
        </w:tc>
        <w:bookmarkStart w:id="19498" w:name="_Toc421703147"/>
        <w:bookmarkStart w:id="19499" w:name="_Toc421706341"/>
        <w:bookmarkStart w:id="19500" w:name="_Toc422906321"/>
        <w:bookmarkStart w:id="19501" w:name="_Toc422936952"/>
        <w:bookmarkStart w:id="19502" w:name="_Toc422940014"/>
        <w:bookmarkStart w:id="19503" w:name="_Toc422931449"/>
        <w:bookmarkStart w:id="19504" w:name="_Toc494289581"/>
        <w:bookmarkStart w:id="19505" w:name="_Toc494292397"/>
        <w:bookmarkStart w:id="19506" w:name="_Toc494295211"/>
        <w:bookmarkEnd w:id="19498"/>
        <w:bookmarkEnd w:id="19499"/>
        <w:bookmarkEnd w:id="19500"/>
        <w:bookmarkEnd w:id="19501"/>
        <w:bookmarkEnd w:id="19502"/>
        <w:bookmarkEnd w:id="19503"/>
        <w:bookmarkEnd w:id="19504"/>
        <w:bookmarkEnd w:id="19505"/>
        <w:bookmarkEnd w:id="19506"/>
      </w:tr>
      <w:tr w:rsidR="00226804" w:rsidRPr="00E056B6" w:rsidDel="00371A11" w:rsidTr="00AE2A7C">
        <w:trPr>
          <w:cantSplit/>
          <w:del w:id="19507" w:author="Sastry, Murali" w:date="2015-06-09T17:17:00Z"/>
        </w:trPr>
        <w:tc>
          <w:tcPr>
            <w:tcW w:w="1980" w:type="dxa"/>
            <w:tcBorders>
              <w:top w:val="single" w:sz="6" w:space="0" w:color="auto"/>
              <w:bottom w:val="single" w:sz="6" w:space="0" w:color="auto"/>
            </w:tcBorders>
          </w:tcPr>
          <w:p w:rsidR="00226804" w:rsidRPr="00E056B6" w:rsidDel="00371A11" w:rsidRDefault="00C0468B">
            <w:pPr>
              <w:pStyle w:val="body"/>
              <w:rPr>
                <w:del w:id="19508" w:author="Sastry, Murali" w:date="2015-06-09T17:17:00Z"/>
              </w:rPr>
              <w:pPrChange w:id="19509" w:author="Sastry, Murali" w:date="2015-06-10T10:23:00Z">
                <w:pPr>
                  <w:pStyle w:val="tableentry"/>
                </w:pPr>
              </w:pPrChange>
            </w:pPr>
            <w:del w:id="19510" w:author="Sastry, Murali" w:date="2015-06-09T17:17:00Z">
              <w:r w:rsidRPr="00E056B6" w:rsidDel="00371A11">
                <w:delText>List Files</w:delText>
              </w:r>
              <w:bookmarkStart w:id="19511" w:name="_Toc421703148"/>
              <w:bookmarkStart w:id="19512" w:name="_Toc421706342"/>
              <w:bookmarkStart w:id="19513" w:name="_Toc422906322"/>
              <w:bookmarkStart w:id="19514" w:name="_Toc422936953"/>
              <w:bookmarkStart w:id="19515" w:name="_Toc422940015"/>
              <w:bookmarkStart w:id="19516" w:name="_Toc422931450"/>
              <w:bookmarkStart w:id="19517" w:name="_Toc494289582"/>
              <w:bookmarkStart w:id="19518" w:name="_Toc494292398"/>
              <w:bookmarkStart w:id="19519" w:name="_Toc494295212"/>
              <w:bookmarkEnd w:id="19511"/>
              <w:bookmarkEnd w:id="19512"/>
              <w:bookmarkEnd w:id="19513"/>
              <w:bookmarkEnd w:id="19514"/>
              <w:bookmarkEnd w:id="19515"/>
              <w:bookmarkEnd w:id="19516"/>
              <w:bookmarkEnd w:id="19517"/>
              <w:bookmarkEnd w:id="19518"/>
              <w:bookmarkEnd w:id="19519"/>
            </w:del>
          </w:p>
        </w:tc>
        <w:tc>
          <w:tcPr>
            <w:tcW w:w="6660" w:type="dxa"/>
            <w:tcBorders>
              <w:top w:val="single" w:sz="6" w:space="0" w:color="auto"/>
              <w:bottom w:val="single" w:sz="6" w:space="0" w:color="auto"/>
            </w:tcBorders>
          </w:tcPr>
          <w:p w:rsidR="00226804" w:rsidRPr="00E056B6" w:rsidDel="00371A11" w:rsidRDefault="00C0468B">
            <w:pPr>
              <w:pStyle w:val="body"/>
              <w:rPr>
                <w:del w:id="19520" w:author="Sastry, Murali" w:date="2015-06-09T17:17:00Z"/>
              </w:rPr>
              <w:pPrChange w:id="19521" w:author="Sastry, Murali" w:date="2015-06-10T10:23:00Z">
                <w:pPr>
                  <w:pStyle w:val="tableentry"/>
                </w:pPr>
              </w:pPrChange>
            </w:pPr>
            <w:del w:id="19522" w:author="Sastry, Murali" w:date="2015-06-09T17:17:00Z">
              <w:r w:rsidRPr="00E056B6" w:rsidDel="00371A11">
                <w:delText>none</w:delText>
              </w:r>
              <w:bookmarkStart w:id="19523" w:name="_Toc421703149"/>
              <w:bookmarkStart w:id="19524" w:name="_Toc421706343"/>
              <w:bookmarkStart w:id="19525" w:name="_Toc422906323"/>
              <w:bookmarkStart w:id="19526" w:name="_Toc422936954"/>
              <w:bookmarkStart w:id="19527" w:name="_Toc422940016"/>
              <w:bookmarkStart w:id="19528" w:name="_Toc422931451"/>
              <w:bookmarkStart w:id="19529" w:name="_Toc494289583"/>
              <w:bookmarkStart w:id="19530" w:name="_Toc494292399"/>
              <w:bookmarkStart w:id="19531" w:name="_Toc494295213"/>
              <w:bookmarkEnd w:id="19523"/>
              <w:bookmarkEnd w:id="19524"/>
              <w:bookmarkEnd w:id="19525"/>
              <w:bookmarkEnd w:id="19526"/>
              <w:bookmarkEnd w:id="19527"/>
              <w:bookmarkEnd w:id="19528"/>
              <w:bookmarkEnd w:id="19529"/>
              <w:bookmarkEnd w:id="19530"/>
              <w:bookmarkEnd w:id="19531"/>
            </w:del>
          </w:p>
        </w:tc>
        <w:bookmarkStart w:id="19532" w:name="_Toc421703150"/>
        <w:bookmarkStart w:id="19533" w:name="_Toc421706344"/>
        <w:bookmarkStart w:id="19534" w:name="_Toc422906324"/>
        <w:bookmarkStart w:id="19535" w:name="_Toc422936955"/>
        <w:bookmarkStart w:id="19536" w:name="_Toc422940017"/>
        <w:bookmarkStart w:id="19537" w:name="_Toc422931452"/>
        <w:bookmarkStart w:id="19538" w:name="_Toc494289584"/>
        <w:bookmarkStart w:id="19539" w:name="_Toc494292400"/>
        <w:bookmarkStart w:id="19540" w:name="_Toc494295214"/>
        <w:bookmarkEnd w:id="19532"/>
        <w:bookmarkEnd w:id="19533"/>
        <w:bookmarkEnd w:id="19534"/>
        <w:bookmarkEnd w:id="19535"/>
        <w:bookmarkEnd w:id="19536"/>
        <w:bookmarkEnd w:id="19537"/>
        <w:bookmarkEnd w:id="19538"/>
        <w:bookmarkEnd w:id="19539"/>
        <w:bookmarkEnd w:id="19540"/>
      </w:tr>
      <w:tr w:rsidR="00226804" w:rsidRPr="00E056B6" w:rsidDel="00371A11" w:rsidTr="00AE2A7C">
        <w:trPr>
          <w:cantSplit/>
          <w:del w:id="19541" w:author="Sastry, Murali" w:date="2015-06-09T17:17:00Z"/>
        </w:trPr>
        <w:tc>
          <w:tcPr>
            <w:tcW w:w="1980" w:type="dxa"/>
            <w:tcBorders>
              <w:top w:val="single" w:sz="6" w:space="0" w:color="auto"/>
              <w:bottom w:val="single" w:sz="6" w:space="0" w:color="auto"/>
            </w:tcBorders>
          </w:tcPr>
          <w:p w:rsidR="00226804" w:rsidRPr="00E056B6" w:rsidDel="00371A11" w:rsidRDefault="00C0468B">
            <w:pPr>
              <w:pStyle w:val="body"/>
              <w:rPr>
                <w:del w:id="19542" w:author="Sastry, Murali" w:date="2015-06-09T17:17:00Z"/>
              </w:rPr>
              <w:pPrChange w:id="19543" w:author="Sastry, Murali" w:date="2015-06-10T10:23:00Z">
                <w:pPr>
                  <w:pStyle w:val="tableentry"/>
                </w:pPr>
              </w:pPrChange>
            </w:pPr>
            <w:del w:id="19544" w:author="Sastry, Murali" w:date="2015-06-09T17:17:00Z">
              <w:r w:rsidRPr="00E056B6" w:rsidDel="00371A11">
                <w:delText>Make command</w:delText>
              </w:r>
              <w:bookmarkStart w:id="19545" w:name="_Toc421703151"/>
              <w:bookmarkStart w:id="19546" w:name="_Toc421706345"/>
              <w:bookmarkStart w:id="19547" w:name="_Toc422906325"/>
              <w:bookmarkStart w:id="19548" w:name="_Toc422936956"/>
              <w:bookmarkStart w:id="19549" w:name="_Toc422940018"/>
              <w:bookmarkStart w:id="19550" w:name="_Toc422931453"/>
              <w:bookmarkStart w:id="19551" w:name="_Toc494289585"/>
              <w:bookmarkStart w:id="19552" w:name="_Toc494292401"/>
              <w:bookmarkStart w:id="19553" w:name="_Toc494295215"/>
              <w:bookmarkEnd w:id="19545"/>
              <w:bookmarkEnd w:id="19546"/>
              <w:bookmarkEnd w:id="19547"/>
              <w:bookmarkEnd w:id="19548"/>
              <w:bookmarkEnd w:id="19549"/>
              <w:bookmarkEnd w:id="19550"/>
              <w:bookmarkEnd w:id="19551"/>
              <w:bookmarkEnd w:id="19552"/>
              <w:bookmarkEnd w:id="19553"/>
            </w:del>
          </w:p>
        </w:tc>
        <w:tc>
          <w:tcPr>
            <w:tcW w:w="6660" w:type="dxa"/>
            <w:tcBorders>
              <w:top w:val="single" w:sz="6" w:space="0" w:color="auto"/>
              <w:bottom w:val="single" w:sz="6" w:space="0" w:color="auto"/>
            </w:tcBorders>
          </w:tcPr>
          <w:p w:rsidR="00226804" w:rsidRPr="00E056B6" w:rsidDel="00371A11" w:rsidRDefault="00C0468B">
            <w:pPr>
              <w:pStyle w:val="body"/>
              <w:rPr>
                <w:del w:id="19554" w:author="Sastry, Murali" w:date="2015-06-09T17:17:00Z"/>
              </w:rPr>
              <w:pPrChange w:id="19555" w:author="Sastry, Murali" w:date="2015-06-10T10:23:00Z">
                <w:pPr>
                  <w:pStyle w:val="tableentry"/>
                </w:pPr>
              </w:pPrChange>
            </w:pPr>
            <w:del w:id="19556" w:author="Sastry, Murali" w:date="2015-06-09T17:17:00Z">
              <w:r w:rsidRPr="00E056B6" w:rsidDel="00371A11">
                <w:delText>buildGobi2000Flash.pl</w:delText>
              </w:r>
              <w:bookmarkStart w:id="19557" w:name="_Toc421703152"/>
              <w:bookmarkStart w:id="19558" w:name="_Toc421706346"/>
              <w:bookmarkStart w:id="19559" w:name="_Toc422906326"/>
              <w:bookmarkStart w:id="19560" w:name="_Toc422936957"/>
              <w:bookmarkStart w:id="19561" w:name="_Toc422940019"/>
              <w:bookmarkStart w:id="19562" w:name="_Toc422931454"/>
              <w:bookmarkStart w:id="19563" w:name="_Toc494289586"/>
              <w:bookmarkStart w:id="19564" w:name="_Toc494292402"/>
              <w:bookmarkStart w:id="19565" w:name="_Toc494295216"/>
              <w:bookmarkEnd w:id="19557"/>
              <w:bookmarkEnd w:id="19558"/>
              <w:bookmarkEnd w:id="19559"/>
              <w:bookmarkEnd w:id="19560"/>
              <w:bookmarkEnd w:id="19561"/>
              <w:bookmarkEnd w:id="19562"/>
              <w:bookmarkEnd w:id="19563"/>
              <w:bookmarkEnd w:id="19564"/>
              <w:bookmarkEnd w:id="19565"/>
            </w:del>
          </w:p>
        </w:tc>
        <w:bookmarkStart w:id="19566" w:name="_Toc421703153"/>
        <w:bookmarkStart w:id="19567" w:name="_Toc421706347"/>
        <w:bookmarkStart w:id="19568" w:name="_Toc422906327"/>
        <w:bookmarkStart w:id="19569" w:name="_Toc422936958"/>
        <w:bookmarkStart w:id="19570" w:name="_Toc422940020"/>
        <w:bookmarkStart w:id="19571" w:name="_Toc422931455"/>
        <w:bookmarkStart w:id="19572" w:name="_Toc494289587"/>
        <w:bookmarkStart w:id="19573" w:name="_Toc494292403"/>
        <w:bookmarkStart w:id="19574" w:name="_Toc494295217"/>
        <w:bookmarkEnd w:id="19566"/>
        <w:bookmarkEnd w:id="19567"/>
        <w:bookmarkEnd w:id="19568"/>
        <w:bookmarkEnd w:id="19569"/>
        <w:bookmarkEnd w:id="19570"/>
        <w:bookmarkEnd w:id="19571"/>
        <w:bookmarkEnd w:id="19572"/>
        <w:bookmarkEnd w:id="19573"/>
        <w:bookmarkEnd w:id="19574"/>
      </w:tr>
      <w:tr w:rsidR="00226804" w:rsidRPr="00E056B6" w:rsidDel="00371A11" w:rsidTr="00AE2A7C">
        <w:trPr>
          <w:cantSplit/>
          <w:del w:id="19575" w:author="Sastry, Murali" w:date="2015-06-09T17:17:00Z"/>
        </w:trPr>
        <w:tc>
          <w:tcPr>
            <w:tcW w:w="1980" w:type="dxa"/>
            <w:tcBorders>
              <w:top w:val="single" w:sz="6" w:space="0" w:color="auto"/>
              <w:bottom w:val="single" w:sz="6" w:space="0" w:color="auto"/>
            </w:tcBorders>
          </w:tcPr>
          <w:p w:rsidR="00226804" w:rsidRPr="00E056B6" w:rsidDel="00371A11" w:rsidRDefault="00C0468B">
            <w:pPr>
              <w:pStyle w:val="body"/>
              <w:rPr>
                <w:del w:id="19576" w:author="Sastry, Murali" w:date="2015-06-09T17:17:00Z"/>
              </w:rPr>
              <w:pPrChange w:id="19577" w:author="Sastry, Murali" w:date="2015-06-10T10:23:00Z">
                <w:pPr>
                  <w:pStyle w:val="tableentry"/>
                </w:pPr>
              </w:pPrChange>
            </w:pPr>
            <w:del w:id="19578" w:author="Sastry, Murali" w:date="2015-06-09T17:17:00Z">
              <w:r w:rsidRPr="00E056B6" w:rsidDel="00371A11">
                <w:delText>Client Specification</w:delText>
              </w:r>
              <w:bookmarkStart w:id="19579" w:name="_Toc421703154"/>
              <w:bookmarkStart w:id="19580" w:name="_Toc421706348"/>
              <w:bookmarkStart w:id="19581" w:name="_Toc422906328"/>
              <w:bookmarkStart w:id="19582" w:name="_Toc422936959"/>
              <w:bookmarkStart w:id="19583" w:name="_Toc422940021"/>
              <w:bookmarkStart w:id="19584" w:name="_Toc422931456"/>
              <w:bookmarkStart w:id="19585" w:name="_Toc494289588"/>
              <w:bookmarkStart w:id="19586" w:name="_Toc494292404"/>
              <w:bookmarkStart w:id="19587" w:name="_Toc494295218"/>
              <w:bookmarkEnd w:id="19579"/>
              <w:bookmarkEnd w:id="19580"/>
              <w:bookmarkEnd w:id="19581"/>
              <w:bookmarkEnd w:id="19582"/>
              <w:bookmarkEnd w:id="19583"/>
              <w:bookmarkEnd w:id="19584"/>
              <w:bookmarkEnd w:id="19585"/>
              <w:bookmarkEnd w:id="19586"/>
              <w:bookmarkEnd w:id="19587"/>
            </w:del>
          </w:p>
        </w:tc>
        <w:tc>
          <w:tcPr>
            <w:tcW w:w="6660" w:type="dxa"/>
            <w:tcBorders>
              <w:top w:val="single" w:sz="6" w:space="0" w:color="auto"/>
              <w:bottom w:val="single" w:sz="6" w:space="0" w:color="auto"/>
            </w:tcBorders>
          </w:tcPr>
          <w:p w:rsidR="00226804" w:rsidRPr="00E056B6" w:rsidDel="00371A11" w:rsidRDefault="00C0468B">
            <w:pPr>
              <w:pStyle w:val="body"/>
              <w:rPr>
                <w:del w:id="19588" w:author="Sastry, Murali" w:date="2015-06-09T17:17:00Z"/>
              </w:rPr>
              <w:pPrChange w:id="19589" w:author="Sastry, Murali" w:date="2015-06-10T10:23:00Z">
                <w:pPr>
                  <w:pStyle w:val="tableentry"/>
                </w:pPr>
              </w:pPrChange>
            </w:pPr>
            <w:del w:id="19590" w:author="Sastry, Murali" w:date="2015-06-09T17:17:00Z">
              <w:r w:rsidRPr="00E056B6" w:rsidDel="00371A11">
                <w:delText>Gobi2000FlashClientSpec</w:delText>
              </w:r>
              <w:bookmarkStart w:id="19591" w:name="_Toc421703155"/>
              <w:bookmarkStart w:id="19592" w:name="_Toc421706349"/>
              <w:bookmarkStart w:id="19593" w:name="_Toc422906329"/>
              <w:bookmarkStart w:id="19594" w:name="_Toc422936960"/>
              <w:bookmarkStart w:id="19595" w:name="_Toc422940022"/>
              <w:bookmarkStart w:id="19596" w:name="_Toc422931457"/>
              <w:bookmarkStart w:id="19597" w:name="_Toc494289589"/>
              <w:bookmarkStart w:id="19598" w:name="_Toc494292405"/>
              <w:bookmarkStart w:id="19599" w:name="_Toc494295219"/>
              <w:bookmarkEnd w:id="19591"/>
              <w:bookmarkEnd w:id="19592"/>
              <w:bookmarkEnd w:id="19593"/>
              <w:bookmarkEnd w:id="19594"/>
              <w:bookmarkEnd w:id="19595"/>
              <w:bookmarkEnd w:id="19596"/>
              <w:bookmarkEnd w:id="19597"/>
              <w:bookmarkEnd w:id="19598"/>
              <w:bookmarkEnd w:id="19599"/>
            </w:del>
          </w:p>
        </w:tc>
        <w:bookmarkStart w:id="19600" w:name="_Toc421703156"/>
        <w:bookmarkStart w:id="19601" w:name="_Toc421706350"/>
        <w:bookmarkStart w:id="19602" w:name="_Toc422906330"/>
        <w:bookmarkStart w:id="19603" w:name="_Toc422936961"/>
        <w:bookmarkStart w:id="19604" w:name="_Toc422940023"/>
        <w:bookmarkStart w:id="19605" w:name="_Toc422931458"/>
        <w:bookmarkStart w:id="19606" w:name="_Toc494289590"/>
        <w:bookmarkStart w:id="19607" w:name="_Toc494292406"/>
        <w:bookmarkStart w:id="19608" w:name="_Toc494295220"/>
        <w:bookmarkEnd w:id="19600"/>
        <w:bookmarkEnd w:id="19601"/>
        <w:bookmarkEnd w:id="19602"/>
        <w:bookmarkEnd w:id="19603"/>
        <w:bookmarkEnd w:id="19604"/>
        <w:bookmarkEnd w:id="19605"/>
        <w:bookmarkEnd w:id="19606"/>
        <w:bookmarkEnd w:id="19607"/>
        <w:bookmarkEnd w:id="19608"/>
      </w:tr>
      <w:tr w:rsidR="00226804" w:rsidRPr="00E056B6" w:rsidDel="00371A11" w:rsidTr="00AE2A7C">
        <w:trPr>
          <w:cantSplit/>
          <w:del w:id="19609" w:author="Sastry, Murali" w:date="2015-06-09T17:17:00Z"/>
        </w:trPr>
        <w:tc>
          <w:tcPr>
            <w:tcW w:w="1980" w:type="dxa"/>
            <w:tcBorders>
              <w:top w:val="single" w:sz="6" w:space="0" w:color="auto"/>
              <w:bottom w:val="single" w:sz="6" w:space="0" w:color="auto"/>
            </w:tcBorders>
          </w:tcPr>
          <w:p w:rsidR="00226804" w:rsidRPr="00E056B6" w:rsidDel="00371A11" w:rsidRDefault="00C0468B">
            <w:pPr>
              <w:pStyle w:val="body"/>
              <w:rPr>
                <w:del w:id="19610" w:author="Sastry, Murali" w:date="2015-06-09T17:17:00Z"/>
              </w:rPr>
              <w:pPrChange w:id="19611" w:author="Sastry, Murali" w:date="2015-06-10T10:23:00Z">
                <w:pPr>
                  <w:pStyle w:val="tableentry"/>
                </w:pPr>
              </w:pPrChange>
            </w:pPr>
            <w:del w:id="19612" w:author="Sastry, Murali" w:date="2015-06-09T17:17:00Z">
              <w:r w:rsidRPr="00E056B6" w:rsidDel="00371A11">
                <w:delText>Announcements</w:delText>
              </w:r>
              <w:bookmarkStart w:id="19613" w:name="_Toc421703157"/>
              <w:bookmarkStart w:id="19614" w:name="_Toc421706351"/>
              <w:bookmarkStart w:id="19615" w:name="_Toc422906331"/>
              <w:bookmarkStart w:id="19616" w:name="_Toc422936962"/>
              <w:bookmarkStart w:id="19617" w:name="_Toc422940024"/>
              <w:bookmarkStart w:id="19618" w:name="_Toc422931459"/>
              <w:bookmarkStart w:id="19619" w:name="_Toc494289591"/>
              <w:bookmarkStart w:id="19620" w:name="_Toc494292407"/>
              <w:bookmarkStart w:id="19621" w:name="_Toc494295221"/>
              <w:bookmarkEnd w:id="19613"/>
              <w:bookmarkEnd w:id="19614"/>
              <w:bookmarkEnd w:id="19615"/>
              <w:bookmarkEnd w:id="19616"/>
              <w:bookmarkEnd w:id="19617"/>
              <w:bookmarkEnd w:id="19618"/>
              <w:bookmarkEnd w:id="19619"/>
              <w:bookmarkEnd w:id="19620"/>
              <w:bookmarkEnd w:id="19621"/>
            </w:del>
          </w:p>
        </w:tc>
        <w:tc>
          <w:tcPr>
            <w:tcW w:w="6660" w:type="dxa"/>
            <w:tcBorders>
              <w:top w:val="single" w:sz="6" w:space="0" w:color="auto"/>
              <w:bottom w:val="single" w:sz="6" w:space="0" w:color="auto"/>
            </w:tcBorders>
          </w:tcPr>
          <w:p w:rsidR="00226804" w:rsidRPr="00E056B6" w:rsidDel="00371A11" w:rsidRDefault="00C0468B">
            <w:pPr>
              <w:pStyle w:val="body"/>
              <w:rPr>
                <w:del w:id="19622" w:author="Sastry, Murali" w:date="2015-06-09T17:17:00Z"/>
              </w:rPr>
              <w:pPrChange w:id="19623" w:author="Sastry, Murali" w:date="2015-06-10T10:23:00Z">
                <w:pPr>
                  <w:pStyle w:val="tableentry"/>
                </w:pPr>
              </w:pPrChange>
            </w:pPr>
            <w:del w:id="19624" w:author="Sastry, Murali" w:date="2015-06-09T17:17:00Z">
              <w:r w:rsidRPr="00E056B6" w:rsidDel="00371A11">
                <w:delText>Copy the WHATS NEW section from readme</w:delText>
              </w:r>
              <w:bookmarkStart w:id="19625" w:name="_Toc421703158"/>
              <w:bookmarkStart w:id="19626" w:name="_Toc421706352"/>
              <w:bookmarkStart w:id="19627" w:name="_Toc422906332"/>
              <w:bookmarkStart w:id="19628" w:name="_Toc422936963"/>
              <w:bookmarkStart w:id="19629" w:name="_Toc422940025"/>
              <w:bookmarkStart w:id="19630" w:name="_Toc422931460"/>
              <w:bookmarkStart w:id="19631" w:name="_Toc494289592"/>
              <w:bookmarkStart w:id="19632" w:name="_Toc494292408"/>
              <w:bookmarkStart w:id="19633" w:name="_Toc494295222"/>
              <w:bookmarkEnd w:id="19625"/>
              <w:bookmarkEnd w:id="19626"/>
              <w:bookmarkEnd w:id="19627"/>
              <w:bookmarkEnd w:id="19628"/>
              <w:bookmarkEnd w:id="19629"/>
              <w:bookmarkEnd w:id="19630"/>
              <w:bookmarkEnd w:id="19631"/>
              <w:bookmarkEnd w:id="19632"/>
              <w:bookmarkEnd w:id="19633"/>
            </w:del>
          </w:p>
        </w:tc>
        <w:bookmarkStart w:id="19634" w:name="_Toc421703159"/>
        <w:bookmarkStart w:id="19635" w:name="_Toc421706353"/>
        <w:bookmarkStart w:id="19636" w:name="_Toc422906333"/>
        <w:bookmarkStart w:id="19637" w:name="_Toc422936964"/>
        <w:bookmarkStart w:id="19638" w:name="_Toc422940026"/>
        <w:bookmarkStart w:id="19639" w:name="_Toc422931461"/>
        <w:bookmarkStart w:id="19640" w:name="_Toc494289593"/>
        <w:bookmarkStart w:id="19641" w:name="_Toc494292409"/>
        <w:bookmarkStart w:id="19642" w:name="_Toc494295223"/>
        <w:bookmarkEnd w:id="19634"/>
        <w:bookmarkEnd w:id="19635"/>
        <w:bookmarkEnd w:id="19636"/>
        <w:bookmarkEnd w:id="19637"/>
        <w:bookmarkEnd w:id="19638"/>
        <w:bookmarkEnd w:id="19639"/>
        <w:bookmarkEnd w:id="19640"/>
        <w:bookmarkEnd w:id="19641"/>
        <w:bookmarkEnd w:id="19642"/>
      </w:tr>
      <w:tr w:rsidR="00226804" w:rsidRPr="00E056B6" w:rsidDel="00371A11" w:rsidTr="00AE2A7C">
        <w:trPr>
          <w:cantSplit/>
          <w:del w:id="19643" w:author="Sastry, Murali" w:date="2015-06-09T17:17:00Z"/>
        </w:trPr>
        <w:tc>
          <w:tcPr>
            <w:tcW w:w="1980" w:type="dxa"/>
            <w:tcBorders>
              <w:top w:val="single" w:sz="6" w:space="0" w:color="auto"/>
              <w:bottom w:val="single" w:sz="6" w:space="0" w:color="auto"/>
            </w:tcBorders>
          </w:tcPr>
          <w:p w:rsidR="00226804" w:rsidRPr="00E056B6" w:rsidDel="00371A11" w:rsidRDefault="00C0468B">
            <w:pPr>
              <w:pStyle w:val="body"/>
              <w:rPr>
                <w:del w:id="19644" w:author="Sastry, Murali" w:date="2015-06-09T17:17:00Z"/>
              </w:rPr>
              <w:pPrChange w:id="19645" w:author="Sastry, Murali" w:date="2015-06-10T10:23:00Z">
                <w:pPr>
                  <w:pStyle w:val="tableentry"/>
                </w:pPr>
              </w:pPrChange>
            </w:pPr>
            <w:del w:id="19646" w:author="Sastry, Murali" w:date="2015-06-09T17:17:00Z">
              <w:r w:rsidRPr="00E056B6" w:rsidDel="00371A11">
                <w:delText>Purpose</w:delText>
              </w:r>
              <w:bookmarkStart w:id="19647" w:name="_Toc421703160"/>
              <w:bookmarkStart w:id="19648" w:name="_Toc421706354"/>
              <w:bookmarkStart w:id="19649" w:name="_Toc422906334"/>
              <w:bookmarkStart w:id="19650" w:name="_Toc422936965"/>
              <w:bookmarkStart w:id="19651" w:name="_Toc422940027"/>
              <w:bookmarkStart w:id="19652" w:name="_Toc422931462"/>
              <w:bookmarkStart w:id="19653" w:name="_Toc494289594"/>
              <w:bookmarkStart w:id="19654" w:name="_Toc494292410"/>
              <w:bookmarkStart w:id="19655" w:name="_Toc494295224"/>
              <w:bookmarkEnd w:id="19647"/>
              <w:bookmarkEnd w:id="19648"/>
              <w:bookmarkEnd w:id="19649"/>
              <w:bookmarkEnd w:id="19650"/>
              <w:bookmarkEnd w:id="19651"/>
              <w:bookmarkEnd w:id="19652"/>
              <w:bookmarkEnd w:id="19653"/>
              <w:bookmarkEnd w:id="19654"/>
              <w:bookmarkEnd w:id="19655"/>
            </w:del>
          </w:p>
        </w:tc>
        <w:tc>
          <w:tcPr>
            <w:tcW w:w="6660" w:type="dxa"/>
            <w:tcBorders>
              <w:top w:val="single" w:sz="6" w:space="0" w:color="auto"/>
              <w:bottom w:val="single" w:sz="6" w:space="0" w:color="auto"/>
            </w:tcBorders>
          </w:tcPr>
          <w:p w:rsidR="00226804" w:rsidRPr="00E056B6" w:rsidDel="00371A11" w:rsidRDefault="00C0468B">
            <w:pPr>
              <w:pStyle w:val="body"/>
              <w:rPr>
                <w:del w:id="19656" w:author="Sastry, Murali" w:date="2015-06-09T17:17:00Z"/>
              </w:rPr>
              <w:pPrChange w:id="19657" w:author="Sastry, Murali" w:date="2015-06-10T10:23:00Z">
                <w:pPr>
                  <w:pStyle w:val="tableentry"/>
                </w:pPr>
              </w:pPrChange>
            </w:pPr>
            <w:del w:id="19658" w:author="Sastry, Murali" w:date="2015-06-09T17:17:00Z">
              <w:r w:rsidRPr="00E056B6" w:rsidDel="00371A11">
                <w:delText>General purpose point release to signed licensees</w:delText>
              </w:r>
              <w:bookmarkStart w:id="19659" w:name="_Toc421703161"/>
              <w:bookmarkStart w:id="19660" w:name="_Toc421706355"/>
              <w:bookmarkStart w:id="19661" w:name="_Toc422906335"/>
              <w:bookmarkStart w:id="19662" w:name="_Toc422936966"/>
              <w:bookmarkStart w:id="19663" w:name="_Toc422940028"/>
              <w:bookmarkStart w:id="19664" w:name="_Toc422931463"/>
              <w:bookmarkStart w:id="19665" w:name="_Toc494289595"/>
              <w:bookmarkStart w:id="19666" w:name="_Toc494292411"/>
              <w:bookmarkStart w:id="19667" w:name="_Toc494295225"/>
              <w:bookmarkEnd w:id="19659"/>
              <w:bookmarkEnd w:id="19660"/>
              <w:bookmarkEnd w:id="19661"/>
              <w:bookmarkEnd w:id="19662"/>
              <w:bookmarkEnd w:id="19663"/>
              <w:bookmarkEnd w:id="19664"/>
              <w:bookmarkEnd w:id="19665"/>
              <w:bookmarkEnd w:id="19666"/>
              <w:bookmarkEnd w:id="19667"/>
            </w:del>
          </w:p>
        </w:tc>
        <w:bookmarkStart w:id="19668" w:name="_Toc421703162"/>
        <w:bookmarkStart w:id="19669" w:name="_Toc421706356"/>
        <w:bookmarkStart w:id="19670" w:name="_Toc422906336"/>
        <w:bookmarkStart w:id="19671" w:name="_Toc422936967"/>
        <w:bookmarkStart w:id="19672" w:name="_Toc422940029"/>
        <w:bookmarkStart w:id="19673" w:name="_Toc422931464"/>
        <w:bookmarkStart w:id="19674" w:name="_Toc494289596"/>
        <w:bookmarkStart w:id="19675" w:name="_Toc494292412"/>
        <w:bookmarkStart w:id="19676" w:name="_Toc494295226"/>
        <w:bookmarkEnd w:id="19668"/>
        <w:bookmarkEnd w:id="19669"/>
        <w:bookmarkEnd w:id="19670"/>
        <w:bookmarkEnd w:id="19671"/>
        <w:bookmarkEnd w:id="19672"/>
        <w:bookmarkEnd w:id="19673"/>
        <w:bookmarkEnd w:id="19674"/>
        <w:bookmarkEnd w:id="19675"/>
        <w:bookmarkEnd w:id="19676"/>
      </w:tr>
      <w:tr w:rsidR="00226804" w:rsidRPr="00E056B6" w:rsidDel="00371A11" w:rsidTr="00AE2A7C">
        <w:trPr>
          <w:cantSplit/>
          <w:del w:id="19677" w:author="Sastry, Murali" w:date="2015-06-09T17:17:00Z"/>
        </w:trPr>
        <w:tc>
          <w:tcPr>
            <w:tcW w:w="1980" w:type="dxa"/>
            <w:tcBorders>
              <w:top w:val="single" w:sz="6" w:space="0" w:color="auto"/>
              <w:bottom w:val="single" w:sz="6" w:space="0" w:color="auto"/>
            </w:tcBorders>
          </w:tcPr>
          <w:p w:rsidR="00226804" w:rsidRPr="00E056B6" w:rsidDel="00371A11" w:rsidRDefault="00C0468B">
            <w:pPr>
              <w:pStyle w:val="body"/>
              <w:rPr>
                <w:del w:id="19678" w:author="Sastry, Murali" w:date="2015-06-09T17:17:00Z"/>
              </w:rPr>
              <w:pPrChange w:id="19679" w:author="Sastry, Murali" w:date="2015-06-10T10:23:00Z">
                <w:pPr>
                  <w:pStyle w:val="tableentry"/>
                </w:pPr>
              </w:pPrChange>
            </w:pPr>
            <w:del w:id="19680" w:author="Sastry, Murali" w:date="2015-06-09T17:17:00Z">
              <w:r w:rsidRPr="00E056B6" w:rsidDel="00371A11">
                <w:delText>Customers</w:delText>
              </w:r>
              <w:bookmarkStart w:id="19681" w:name="_Toc421703163"/>
              <w:bookmarkStart w:id="19682" w:name="_Toc421706357"/>
              <w:bookmarkStart w:id="19683" w:name="_Toc422906337"/>
              <w:bookmarkStart w:id="19684" w:name="_Toc422936968"/>
              <w:bookmarkStart w:id="19685" w:name="_Toc422940030"/>
              <w:bookmarkStart w:id="19686" w:name="_Toc422931465"/>
              <w:bookmarkStart w:id="19687" w:name="_Toc494289597"/>
              <w:bookmarkStart w:id="19688" w:name="_Toc494292413"/>
              <w:bookmarkStart w:id="19689" w:name="_Toc494295227"/>
              <w:bookmarkEnd w:id="19681"/>
              <w:bookmarkEnd w:id="19682"/>
              <w:bookmarkEnd w:id="19683"/>
              <w:bookmarkEnd w:id="19684"/>
              <w:bookmarkEnd w:id="19685"/>
              <w:bookmarkEnd w:id="19686"/>
              <w:bookmarkEnd w:id="19687"/>
              <w:bookmarkEnd w:id="19688"/>
              <w:bookmarkEnd w:id="19689"/>
            </w:del>
          </w:p>
        </w:tc>
        <w:tc>
          <w:tcPr>
            <w:tcW w:w="6660" w:type="dxa"/>
            <w:tcBorders>
              <w:top w:val="single" w:sz="6" w:space="0" w:color="auto"/>
              <w:bottom w:val="single" w:sz="6" w:space="0" w:color="auto"/>
            </w:tcBorders>
          </w:tcPr>
          <w:p w:rsidR="00226804" w:rsidRPr="00E056B6" w:rsidDel="00371A11" w:rsidRDefault="00C0468B">
            <w:pPr>
              <w:pStyle w:val="body"/>
              <w:rPr>
                <w:del w:id="19690" w:author="Sastry, Murali" w:date="2015-06-09T17:17:00Z"/>
              </w:rPr>
              <w:pPrChange w:id="19691" w:author="Sastry, Murali" w:date="2015-06-10T10:23:00Z">
                <w:pPr>
                  <w:pStyle w:val="tableentry"/>
                </w:pPr>
              </w:pPrChange>
            </w:pPr>
            <w:del w:id="19692" w:author="Sastry, Murali" w:date="2015-06-09T17:17:00Z">
              <w:r w:rsidRPr="00E056B6" w:rsidDel="00371A11">
                <w:delText>signed licensees</w:delText>
              </w:r>
              <w:bookmarkStart w:id="19693" w:name="_Toc421703164"/>
              <w:bookmarkStart w:id="19694" w:name="_Toc421706358"/>
              <w:bookmarkStart w:id="19695" w:name="_Toc422906338"/>
              <w:bookmarkStart w:id="19696" w:name="_Toc422936969"/>
              <w:bookmarkStart w:id="19697" w:name="_Toc422940031"/>
              <w:bookmarkStart w:id="19698" w:name="_Toc422931466"/>
              <w:bookmarkStart w:id="19699" w:name="_Toc494289598"/>
              <w:bookmarkStart w:id="19700" w:name="_Toc494292414"/>
              <w:bookmarkStart w:id="19701" w:name="_Toc494295228"/>
              <w:bookmarkEnd w:id="19693"/>
              <w:bookmarkEnd w:id="19694"/>
              <w:bookmarkEnd w:id="19695"/>
              <w:bookmarkEnd w:id="19696"/>
              <w:bookmarkEnd w:id="19697"/>
              <w:bookmarkEnd w:id="19698"/>
              <w:bookmarkEnd w:id="19699"/>
              <w:bookmarkEnd w:id="19700"/>
              <w:bookmarkEnd w:id="19701"/>
            </w:del>
          </w:p>
        </w:tc>
        <w:bookmarkStart w:id="19702" w:name="_Toc421703165"/>
        <w:bookmarkStart w:id="19703" w:name="_Toc421706359"/>
        <w:bookmarkStart w:id="19704" w:name="_Toc422906339"/>
        <w:bookmarkStart w:id="19705" w:name="_Toc422936970"/>
        <w:bookmarkStart w:id="19706" w:name="_Toc422940032"/>
        <w:bookmarkStart w:id="19707" w:name="_Toc422931467"/>
        <w:bookmarkStart w:id="19708" w:name="_Toc494289599"/>
        <w:bookmarkStart w:id="19709" w:name="_Toc494292415"/>
        <w:bookmarkStart w:id="19710" w:name="_Toc494295229"/>
        <w:bookmarkEnd w:id="19702"/>
        <w:bookmarkEnd w:id="19703"/>
        <w:bookmarkEnd w:id="19704"/>
        <w:bookmarkEnd w:id="19705"/>
        <w:bookmarkEnd w:id="19706"/>
        <w:bookmarkEnd w:id="19707"/>
        <w:bookmarkEnd w:id="19708"/>
        <w:bookmarkEnd w:id="19709"/>
        <w:bookmarkEnd w:id="19710"/>
      </w:tr>
    </w:tbl>
    <w:p w:rsidR="00226804" w:rsidRPr="00E056B6" w:rsidDel="00371A11" w:rsidRDefault="00C0468B">
      <w:pPr>
        <w:pStyle w:val="body"/>
        <w:rPr>
          <w:del w:id="19711" w:author="Sastry, Murali" w:date="2015-06-09T17:17:00Z"/>
        </w:rPr>
      </w:pPr>
      <w:del w:id="19712" w:author="Sastry, Murali" w:date="2015-06-09T17:17:00Z">
        <w:r w:rsidRPr="00E056B6" w:rsidDel="00371A11">
          <w:delText>Once completing all fields press Send Request, then OK after confirming all information.  Status on the build will be received by email.</w:delText>
        </w:r>
        <w:bookmarkStart w:id="19713" w:name="_Toc421703166"/>
        <w:bookmarkStart w:id="19714" w:name="_Toc421706360"/>
        <w:bookmarkStart w:id="19715" w:name="_Toc422906340"/>
        <w:bookmarkStart w:id="19716" w:name="_Toc422936971"/>
        <w:bookmarkStart w:id="19717" w:name="_Toc422940033"/>
        <w:bookmarkStart w:id="19718" w:name="_Toc422931468"/>
        <w:bookmarkStart w:id="19719" w:name="_Toc494289600"/>
        <w:bookmarkStart w:id="19720" w:name="_Toc494292416"/>
        <w:bookmarkStart w:id="19721" w:name="_Toc494295230"/>
        <w:bookmarkEnd w:id="19713"/>
        <w:bookmarkEnd w:id="19714"/>
        <w:bookmarkEnd w:id="19715"/>
        <w:bookmarkEnd w:id="19716"/>
        <w:bookmarkEnd w:id="19717"/>
        <w:bookmarkEnd w:id="19718"/>
        <w:bookmarkEnd w:id="19719"/>
        <w:bookmarkEnd w:id="19720"/>
        <w:bookmarkEnd w:id="19721"/>
      </w:del>
    </w:p>
    <w:p w:rsidR="00D11AAE" w:rsidRPr="00E056B6" w:rsidDel="00371A11" w:rsidRDefault="00C0468B">
      <w:pPr>
        <w:pStyle w:val="body"/>
        <w:rPr>
          <w:del w:id="19722" w:author="Sastry, Murali" w:date="2015-06-09T17:17:00Z"/>
        </w:rPr>
      </w:pPr>
      <w:del w:id="19723" w:author="Sastry, Murali" w:date="2015-06-09T17:17:00Z">
        <w:r w:rsidRPr="00E056B6" w:rsidDel="00371A11">
          <w:delText xml:space="preserve">Builds will take approximately 5 minutes and can be found at: </w:delText>
        </w:r>
        <w:r w:rsidR="00E2103E" w:rsidDel="00371A11">
          <w:fldChar w:fldCharType="begin"/>
        </w:r>
        <w:r w:rsidR="00E2103E" w:rsidDel="00371A11">
          <w:delInstrText xml:space="preserve"> HYPERLINK "file:///\\\\stone\\aswcrm\\builds\\tools\\PROD\\GOBI2000_FLASH_PROG" </w:delInstrText>
        </w:r>
        <w:r w:rsidR="00E2103E" w:rsidDel="00371A11">
          <w:fldChar w:fldCharType="separate"/>
        </w:r>
        <w:r w:rsidRPr="00E056B6" w:rsidDel="00371A11">
          <w:rPr>
            <w:rStyle w:val="Hyperlink"/>
          </w:rPr>
          <w:delText>\\stone\aswcrm\builds\tools\PROD\GOBI2000_FLASH_PROG</w:delText>
        </w:r>
        <w:r w:rsidR="00E2103E" w:rsidDel="00371A11">
          <w:rPr>
            <w:rStyle w:val="Hyperlink"/>
            <w:b/>
          </w:rPr>
          <w:fldChar w:fldCharType="end"/>
        </w:r>
        <w:bookmarkStart w:id="19724" w:name="_Toc421703167"/>
        <w:bookmarkStart w:id="19725" w:name="_Toc421706361"/>
        <w:bookmarkStart w:id="19726" w:name="_Toc422906341"/>
        <w:bookmarkStart w:id="19727" w:name="_Toc422936972"/>
        <w:bookmarkStart w:id="19728" w:name="_Toc422940034"/>
        <w:bookmarkStart w:id="19729" w:name="_Toc422931469"/>
        <w:bookmarkStart w:id="19730" w:name="_Toc494289601"/>
        <w:bookmarkStart w:id="19731" w:name="_Toc494292417"/>
        <w:bookmarkStart w:id="19732" w:name="_Toc494295231"/>
        <w:bookmarkEnd w:id="19724"/>
        <w:bookmarkEnd w:id="19725"/>
        <w:bookmarkEnd w:id="19726"/>
        <w:bookmarkEnd w:id="19727"/>
        <w:bookmarkEnd w:id="19728"/>
        <w:bookmarkEnd w:id="19729"/>
        <w:bookmarkEnd w:id="19730"/>
        <w:bookmarkEnd w:id="19731"/>
        <w:bookmarkEnd w:id="19732"/>
      </w:del>
    </w:p>
    <w:p w:rsidR="00226804" w:rsidRPr="00E056B6" w:rsidDel="00371A11" w:rsidRDefault="00C0468B">
      <w:pPr>
        <w:pStyle w:val="body"/>
        <w:rPr>
          <w:del w:id="19733" w:author="Sastry, Murali" w:date="2015-06-09T17:17:00Z"/>
        </w:rPr>
        <w:pPrChange w:id="19734" w:author="Sastry, Murali" w:date="2015-06-10T10:23:00Z">
          <w:pPr>
            <w:pStyle w:val="Heading2"/>
          </w:pPr>
        </w:pPrChange>
      </w:pPr>
      <w:bookmarkStart w:id="19735" w:name="_Toc261965140"/>
      <w:bookmarkStart w:id="19736" w:name="_Toc262040377"/>
      <w:bookmarkStart w:id="19737" w:name="_Toc262043161"/>
      <w:bookmarkStart w:id="19738" w:name="_Toc262043695"/>
      <w:bookmarkStart w:id="19739" w:name="_Toc262568676"/>
      <w:bookmarkStart w:id="19740" w:name="_Toc262570129"/>
      <w:bookmarkStart w:id="19741" w:name="_Toc262570447"/>
      <w:bookmarkStart w:id="19742" w:name="_Toc262632434"/>
      <w:bookmarkStart w:id="19743" w:name="_Toc234138302"/>
      <w:bookmarkEnd w:id="19735"/>
      <w:bookmarkEnd w:id="19736"/>
      <w:bookmarkEnd w:id="19737"/>
      <w:bookmarkEnd w:id="19738"/>
      <w:bookmarkEnd w:id="19739"/>
      <w:bookmarkEnd w:id="19740"/>
      <w:bookmarkEnd w:id="19741"/>
      <w:bookmarkEnd w:id="19742"/>
      <w:del w:id="19744" w:author="Sastry, Murali" w:date="2015-06-09T17:17:00Z">
        <w:r w:rsidRPr="00E056B6" w:rsidDel="00371A11">
          <w:delText>Build Testing for GOBI2000_FLASH_PROG</w:delText>
        </w:r>
        <w:bookmarkStart w:id="19745" w:name="_Toc421703168"/>
        <w:bookmarkStart w:id="19746" w:name="_Toc421706362"/>
        <w:bookmarkStart w:id="19747" w:name="_Toc422906342"/>
        <w:bookmarkStart w:id="19748" w:name="_Toc422936973"/>
        <w:bookmarkStart w:id="19749" w:name="_Toc422940035"/>
        <w:bookmarkStart w:id="19750" w:name="_Toc422931470"/>
        <w:bookmarkStart w:id="19751" w:name="_Toc494289602"/>
        <w:bookmarkStart w:id="19752" w:name="_Toc494292418"/>
        <w:bookmarkStart w:id="19753" w:name="_Toc494295232"/>
        <w:bookmarkEnd w:id="19743"/>
        <w:bookmarkEnd w:id="19745"/>
        <w:bookmarkEnd w:id="19746"/>
        <w:bookmarkEnd w:id="19747"/>
        <w:bookmarkEnd w:id="19748"/>
        <w:bookmarkEnd w:id="19749"/>
        <w:bookmarkEnd w:id="19750"/>
        <w:bookmarkEnd w:id="19751"/>
        <w:bookmarkEnd w:id="19752"/>
        <w:bookmarkEnd w:id="19753"/>
      </w:del>
    </w:p>
    <w:p w:rsidR="00226804" w:rsidRPr="00E056B6" w:rsidDel="00371A11" w:rsidRDefault="00C0468B">
      <w:pPr>
        <w:pStyle w:val="body"/>
        <w:rPr>
          <w:del w:id="19754" w:author="Sastry, Murali" w:date="2015-06-09T17:17:00Z"/>
        </w:rPr>
      </w:pPr>
      <w:del w:id="19755" w:author="Sastry, Murali" w:date="2015-06-09T17:17:00Z">
        <w:r w:rsidRPr="00E056B6" w:rsidDel="00371A11">
          <w:delText>Testing of new features will be done by the person adding them, and by PT during their testing.  For this reason, only basic installer testing is needed.</w:delText>
        </w:r>
        <w:bookmarkStart w:id="19756" w:name="_Toc421703169"/>
        <w:bookmarkStart w:id="19757" w:name="_Toc421706363"/>
        <w:bookmarkStart w:id="19758" w:name="_Toc422906343"/>
        <w:bookmarkStart w:id="19759" w:name="_Toc422936974"/>
        <w:bookmarkStart w:id="19760" w:name="_Toc422940036"/>
        <w:bookmarkStart w:id="19761" w:name="_Toc422931471"/>
        <w:bookmarkStart w:id="19762" w:name="_Toc494289603"/>
        <w:bookmarkStart w:id="19763" w:name="_Toc494292419"/>
        <w:bookmarkStart w:id="19764" w:name="_Toc494295233"/>
        <w:bookmarkEnd w:id="19756"/>
        <w:bookmarkEnd w:id="19757"/>
        <w:bookmarkEnd w:id="19758"/>
        <w:bookmarkEnd w:id="19759"/>
        <w:bookmarkEnd w:id="19760"/>
        <w:bookmarkEnd w:id="19761"/>
        <w:bookmarkEnd w:id="19762"/>
        <w:bookmarkEnd w:id="19763"/>
        <w:bookmarkEnd w:id="19764"/>
      </w:del>
    </w:p>
    <w:p w:rsidR="00D804AD" w:rsidRPr="00E056B6" w:rsidDel="00371A11" w:rsidRDefault="00C0468B">
      <w:pPr>
        <w:pStyle w:val="body"/>
        <w:rPr>
          <w:del w:id="19765" w:author="Sastry, Murali" w:date="2015-06-09T17:17:00Z"/>
        </w:rPr>
      </w:pPr>
      <w:del w:id="19766" w:author="Sastry, Murali" w:date="2015-06-09T17:17:00Z">
        <w:r w:rsidRPr="00E056B6" w:rsidDel="00371A11">
          <w:delText>Verify version of FlashProgrammer.exe and contents of Readme.</w:delText>
        </w:r>
        <w:bookmarkStart w:id="19767" w:name="_Toc421703170"/>
        <w:bookmarkStart w:id="19768" w:name="_Toc421706364"/>
        <w:bookmarkStart w:id="19769" w:name="_Toc422906344"/>
        <w:bookmarkStart w:id="19770" w:name="_Toc422936975"/>
        <w:bookmarkStart w:id="19771" w:name="_Toc422940037"/>
        <w:bookmarkStart w:id="19772" w:name="_Toc422931472"/>
        <w:bookmarkStart w:id="19773" w:name="_Toc494289604"/>
        <w:bookmarkStart w:id="19774" w:name="_Toc494292420"/>
        <w:bookmarkStart w:id="19775" w:name="_Toc494295234"/>
        <w:bookmarkEnd w:id="19767"/>
        <w:bookmarkEnd w:id="19768"/>
        <w:bookmarkEnd w:id="19769"/>
        <w:bookmarkEnd w:id="19770"/>
        <w:bookmarkEnd w:id="19771"/>
        <w:bookmarkEnd w:id="19772"/>
        <w:bookmarkEnd w:id="19773"/>
        <w:bookmarkEnd w:id="19774"/>
        <w:bookmarkEnd w:id="19775"/>
      </w:del>
    </w:p>
    <w:p w:rsidR="00D02A27" w:rsidRPr="00E056B6" w:rsidDel="00371A11" w:rsidRDefault="00C0468B">
      <w:pPr>
        <w:pStyle w:val="body"/>
        <w:rPr>
          <w:del w:id="19776" w:author="Sastry, Murali" w:date="2015-06-09T17:17:00Z"/>
        </w:rPr>
        <w:pPrChange w:id="19777" w:author="Sastry, Murali" w:date="2015-06-10T10:23:00Z">
          <w:pPr>
            <w:pStyle w:val="Heading1"/>
            <w:pageBreakBefore/>
          </w:pPr>
        </w:pPrChange>
      </w:pPr>
      <w:bookmarkStart w:id="19778" w:name="_Toc234138303"/>
      <w:bookmarkEnd w:id="4937"/>
      <w:bookmarkEnd w:id="4938"/>
      <w:bookmarkEnd w:id="4939"/>
      <w:bookmarkEnd w:id="4940"/>
      <w:bookmarkEnd w:id="4941"/>
      <w:del w:id="19779" w:author="Sastry, Murali" w:date="2015-06-09T17:17:00Z">
        <w:r w:rsidRPr="00E056B6" w:rsidDel="00371A11">
          <w:delText>GOBI_SHARED_NMEA</w:delText>
        </w:r>
        <w:bookmarkStart w:id="19780" w:name="_Toc421703171"/>
        <w:bookmarkStart w:id="19781" w:name="_Toc421706365"/>
        <w:bookmarkStart w:id="19782" w:name="_Toc422906345"/>
        <w:bookmarkStart w:id="19783" w:name="_Toc422936976"/>
        <w:bookmarkStart w:id="19784" w:name="_Toc422940038"/>
        <w:bookmarkStart w:id="19785" w:name="_Toc422931473"/>
        <w:bookmarkStart w:id="19786" w:name="_Toc494289605"/>
        <w:bookmarkStart w:id="19787" w:name="_Toc494292421"/>
        <w:bookmarkStart w:id="19788" w:name="_Toc494295235"/>
        <w:bookmarkEnd w:id="19780"/>
        <w:bookmarkEnd w:id="19781"/>
        <w:bookmarkEnd w:id="19782"/>
        <w:bookmarkEnd w:id="19783"/>
        <w:bookmarkEnd w:id="19784"/>
        <w:bookmarkEnd w:id="19785"/>
        <w:bookmarkEnd w:id="19786"/>
        <w:bookmarkEnd w:id="19787"/>
        <w:bookmarkEnd w:id="19788"/>
      </w:del>
    </w:p>
    <w:p w:rsidR="00D02A27" w:rsidRPr="00E056B6" w:rsidDel="00371A11" w:rsidRDefault="00C0468B">
      <w:pPr>
        <w:pStyle w:val="body"/>
        <w:rPr>
          <w:del w:id="19789" w:author="Sastry, Murali" w:date="2015-06-09T17:17:00Z"/>
        </w:rPr>
        <w:pPrChange w:id="19790" w:author="Sastry, Murali" w:date="2015-06-10T10:23:00Z">
          <w:pPr>
            <w:pStyle w:val="Heading2"/>
          </w:pPr>
        </w:pPrChange>
      </w:pPr>
      <w:del w:id="19791" w:author="Sastry, Murali" w:date="2015-06-09T17:17:00Z">
        <w:r w:rsidRPr="00E056B6" w:rsidDel="00371A11">
          <w:delText>Introduction</w:delText>
        </w:r>
        <w:bookmarkStart w:id="19792" w:name="_Toc421703172"/>
        <w:bookmarkStart w:id="19793" w:name="_Toc421706366"/>
        <w:bookmarkStart w:id="19794" w:name="_Toc422906346"/>
        <w:bookmarkStart w:id="19795" w:name="_Toc422936977"/>
        <w:bookmarkStart w:id="19796" w:name="_Toc422940039"/>
        <w:bookmarkStart w:id="19797" w:name="_Toc422931474"/>
        <w:bookmarkStart w:id="19798" w:name="_Toc494289606"/>
        <w:bookmarkStart w:id="19799" w:name="_Toc494292422"/>
        <w:bookmarkStart w:id="19800" w:name="_Toc494295236"/>
        <w:bookmarkEnd w:id="19792"/>
        <w:bookmarkEnd w:id="19793"/>
        <w:bookmarkEnd w:id="19794"/>
        <w:bookmarkEnd w:id="19795"/>
        <w:bookmarkEnd w:id="19796"/>
        <w:bookmarkEnd w:id="19797"/>
        <w:bookmarkEnd w:id="19798"/>
        <w:bookmarkEnd w:id="19799"/>
        <w:bookmarkEnd w:id="19800"/>
      </w:del>
    </w:p>
    <w:p w:rsidR="00D02A27" w:rsidRPr="00E056B6" w:rsidDel="00371A11" w:rsidRDefault="00C0468B">
      <w:pPr>
        <w:pStyle w:val="body"/>
        <w:rPr>
          <w:del w:id="19801" w:author="Sastry, Murali" w:date="2015-06-09T17:17:00Z"/>
        </w:rPr>
      </w:pPr>
      <w:del w:id="19802" w:author="Sastry, Murali" w:date="2015-06-09T17:17:00Z">
        <w:r w:rsidRPr="00E056B6" w:rsidDel="00371A11">
          <w:delText>The GOBI_SHARED_NMEA is rarely built and just provide shared serial drivers.</w:delText>
        </w:r>
        <w:bookmarkStart w:id="19803" w:name="_Toc421703173"/>
        <w:bookmarkStart w:id="19804" w:name="_Toc421706367"/>
        <w:bookmarkStart w:id="19805" w:name="_Toc422906347"/>
        <w:bookmarkStart w:id="19806" w:name="_Toc422936978"/>
        <w:bookmarkStart w:id="19807" w:name="_Toc422940040"/>
        <w:bookmarkStart w:id="19808" w:name="_Toc422931475"/>
        <w:bookmarkStart w:id="19809" w:name="_Toc494289607"/>
        <w:bookmarkStart w:id="19810" w:name="_Toc494292423"/>
        <w:bookmarkStart w:id="19811" w:name="_Toc494295237"/>
        <w:bookmarkEnd w:id="19803"/>
        <w:bookmarkEnd w:id="19804"/>
        <w:bookmarkEnd w:id="19805"/>
        <w:bookmarkEnd w:id="19806"/>
        <w:bookmarkEnd w:id="19807"/>
        <w:bookmarkEnd w:id="19808"/>
        <w:bookmarkEnd w:id="19809"/>
        <w:bookmarkEnd w:id="19810"/>
        <w:bookmarkEnd w:id="19811"/>
      </w:del>
    </w:p>
    <w:p w:rsidR="00D02A27" w:rsidRPr="00E056B6" w:rsidDel="00371A11" w:rsidRDefault="00C0468B">
      <w:pPr>
        <w:pStyle w:val="body"/>
        <w:rPr>
          <w:del w:id="19812" w:author="Sastry, Murali" w:date="2015-06-09T17:17:00Z"/>
        </w:rPr>
        <w:pPrChange w:id="19813" w:author="Sastry, Murali" w:date="2015-06-10T10:23:00Z">
          <w:pPr>
            <w:pStyle w:val="Heading2"/>
          </w:pPr>
        </w:pPrChange>
      </w:pPr>
      <w:del w:id="19814" w:author="Sastry, Murali" w:date="2015-06-09T17:17:00Z">
        <w:r w:rsidRPr="00E056B6" w:rsidDel="00371A11">
          <w:delText>Build script description</w:delText>
        </w:r>
        <w:bookmarkStart w:id="19815" w:name="_Toc421703174"/>
        <w:bookmarkStart w:id="19816" w:name="_Toc421706368"/>
        <w:bookmarkStart w:id="19817" w:name="_Toc422906348"/>
        <w:bookmarkStart w:id="19818" w:name="_Toc422936979"/>
        <w:bookmarkStart w:id="19819" w:name="_Toc422940041"/>
        <w:bookmarkStart w:id="19820" w:name="_Toc422931476"/>
        <w:bookmarkStart w:id="19821" w:name="_Toc494289608"/>
        <w:bookmarkStart w:id="19822" w:name="_Toc494292424"/>
        <w:bookmarkStart w:id="19823" w:name="_Toc494295238"/>
        <w:bookmarkEnd w:id="19815"/>
        <w:bookmarkEnd w:id="19816"/>
        <w:bookmarkEnd w:id="19817"/>
        <w:bookmarkEnd w:id="19818"/>
        <w:bookmarkEnd w:id="19819"/>
        <w:bookmarkEnd w:id="19820"/>
        <w:bookmarkEnd w:id="19821"/>
        <w:bookmarkEnd w:id="19822"/>
        <w:bookmarkEnd w:id="19823"/>
      </w:del>
    </w:p>
    <w:p w:rsidR="00D02A27" w:rsidRPr="00E056B6" w:rsidDel="00371A11" w:rsidRDefault="00C0468B">
      <w:pPr>
        <w:pStyle w:val="body"/>
        <w:rPr>
          <w:del w:id="19824" w:author="Sastry, Murali" w:date="2015-06-09T17:17:00Z"/>
        </w:rPr>
        <w:pPrChange w:id="19825" w:author="Sastry, Murali" w:date="2015-06-10T10:23:00Z">
          <w:pPr>
            <w:pStyle w:val="Heading3"/>
          </w:pPr>
        </w:pPrChange>
      </w:pPr>
      <w:del w:id="19826" w:author="Sastry, Murali" w:date="2015-06-09T17:17:00Z">
        <w:r w:rsidRPr="00E056B6" w:rsidDel="00371A11">
          <w:delText xml:space="preserve">Syntax  </w:delText>
        </w:r>
        <w:bookmarkStart w:id="19827" w:name="_Toc421703175"/>
        <w:bookmarkStart w:id="19828" w:name="_Toc421706369"/>
        <w:bookmarkStart w:id="19829" w:name="_Toc422906349"/>
        <w:bookmarkStart w:id="19830" w:name="_Toc422936980"/>
        <w:bookmarkStart w:id="19831" w:name="_Toc422940042"/>
        <w:bookmarkStart w:id="19832" w:name="_Toc422931477"/>
        <w:bookmarkStart w:id="19833" w:name="_Toc494289609"/>
        <w:bookmarkStart w:id="19834" w:name="_Toc494292425"/>
        <w:bookmarkStart w:id="19835" w:name="_Toc494295239"/>
        <w:bookmarkEnd w:id="19827"/>
        <w:bookmarkEnd w:id="19828"/>
        <w:bookmarkEnd w:id="19829"/>
        <w:bookmarkEnd w:id="19830"/>
        <w:bookmarkEnd w:id="19831"/>
        <w:bookmarkEnd w:id="19832"/>
        <w:bookmarkEnd w:id="19833"/>
        <w:bookmarkEnd w:id="19834"/>
        <w:bookmarkEnd w:id="19835"/>
      </w:del>
    </w:p>
    <w:p w:rsidR="00D02A27" w:rsidRPr="00E056B6" w:rsidDel="00371A11" w:rsidRDefault="00C0468B">
      <w:pPr>
        <w:pStyle w:val="body"/>
        <w:rPr>
          <w:del w:id="19836" w:author="Sastry, Murali" w:date="2015-06-09T17:17:00Z"/>
        </w:rPr>
      </w:pPr>
      <w:del w:id="19837" w:author="Sastry, Murali" w:date="2015-06-09T17:17:00Z">
        <w:r w:rsidRPr="00E056B6" w:rsidDel="00371A11">
          <w:delText>Perl buildSharedNMEA.pl [options]</w:delText>
        </w:r>
        <w:bookmarkStart w:id="19838" w:name="_Toc421703176"/>
        <w:bookmarkStart w:id="19839" w:name="_Toc421706370"/>
        <w:bookmarkStart w:id="19840" w:name="_Toc422906350"/>
        <w:bookmarkStart w:id="19841" w:name="_Toc422936981"/>
        <w:bookmarkStart w:id="19842" w:name="_Toc422940043"/>
        <w:bookmarkStart w:id="19843" w:name="_Toc422931478"/>
        <w:bookmarkStart w:id="19844" w:name="_Toc494289610"/>
        <w:bookmarkStart w:id="19845" w:name="_Toc494292426"/>
        <w:bookmarkStart w:id="19846" w:name="_Toc494295240"/>
        <w:bookmarkEnd w:id="19838"/>
        <w:bookmarkEnd w:id="19839"/>
        <w:bookmarkEnd w:id="19840"/>
        <w:bookmarkEnd w:id="19841"/>
        <w:bookmarkEnd w:id="19842"/>
        <w:bookmarkEnd w:id="19843"/>
        <w:bookmarkEnd w:id="19844"/>
        <w:bookmarkEnd w:id="19845"/>
        <w:bookmarkEnd w:id="19846"/>
      </w:del>
    </w:p>
    <w:p w:rsidR="00D02A27" w:rsidRPr="00E056B6" w:rsidDel="00371A11" w:rsidRDefault="00C0468B">
      <w:pPr>
        <w:pStyle w:val="body"/>
        <w:rPr>
          <w:del w:id="19847" w:author="Sastry, Murali" w:date="2015-06-09T17:17:00Z"/>
        </w:rPr>
      </w:pPr>
      <w:del w:id="19848" w:author="Sastry, Murali" w:date="2015-06-09T17:17:00Z">
        <w:r w:rsidRPr="00E056B6" w:rsidDel="00371A11">
          <w:delText>Command line parameters:</w:delText>
        </w:r>
        <w:bookmarkStart w:id="19849" w:name="_Toc421703177"/>
        <w:bookmarkStart w:id="19850" w:name="_Toc421706371"/>
        <w:bookmarkStart w:id="19851" w:name="_Toc422906351"/>
        <w:bookmarkStart w:id="19852" w:name="_Toc422936982"/>
        <w:bookmarkStart w:id="19853" w:name="_Toc422940044"/>
        <w:bookmarkStart w:id="19854" w:name="_Toc422931479"/>
        <w:bookmarkStart w:id="19855" w:name="_Toc494289611"/>
        <w:bookmarkStart w:id="19856" w:name="_Toc494292427"/>
        <w:bookmarkStart w:id="19857" w:name="_Toc494295241"/>
        <w:bookmarkEnd w:id="19849"/>
        <w:bookmarkEnd w:id="19850"/>
        <w:bookmarkEnd w:id="19851"/>
        <w:bookmarkEnd w:id="19852"/>
        <w:bookmarkEnd w:id="19853"/>
        <w:bookmarkEnd w:id="19854"/>
        <w:bookmarkEnd w:id="19855"/>
        <w:bookmarkEnd w:id="19856"/>
        <w:bookmarkEnd w:id="19857"/>
      </w:del>
    </w:p>
    <w:p w:rsidR="00D02A27" w:rsidRPr="00E056B6" w:rsidDel="00371A11" w:rsidRDefault="00C0468B">
      <w:pPr>
        <w:pStyle w:val="body"/>
        <w:rPr>
          <w:del w:id="19858" w:author="Sastry, Murali" w:date="2015-06-09T17:17:00Z"/>
        </w:rPr>
        <w:pPrChange w:id="19859" w:author="Sastry, Murali" w:date="2015-06-10T10:23:00Z">
          <w:pPr>
            <w:pStyle w:val="body"/>
            <w:spacing w:before="0" w:after="0"/>
            <w:ind w:left="1440"/>
          </w:pPr>
        </w:pPrChange>
      </w:pPr>
      <w:del w:id="19860" w:author="Sastry, Murali" w:date="2015-06-09T17:17:00Z">
        <w:r w:rsidRPr="00E056B6" w:rsidDel="00371A11">
          <w:delText>-help</w:delText>
        </w:r>
        <w:r w:rsidRPr="00E056B6" w:rsidDel="00371A11">
          <w:tab/>
        </w:r>
        <w:r w:rsidRPr="00E056B6" w:rsidDel="00371A11">
          <w:tab/>
        </w:r>
        <w:r w:rsidRPr="00E056B6" w:rsidDel="00371A11">
          <w:tab/>
          <w:delText>Displays syntax and parameters, then quits</w:delText>
        </w:r>
        <w:bookmarkStart w:id="19861" w:name="_Toc421703178"/>
        <w:bookmarkStart w:id="19862" w:name="_Toc421706372"/>
        <w:bookmarkStart w:id="19863" w:name="_Toc422906352"/>
        <w:bookmarkStart w:id="19864" w:name="_Toc422936983"/>
        <w:bookmarkStart w:id="19865" w:name="_Toc422940045"/>
        <w:bookmarkStart w:id="19866" w:name="_Toc422931480"/>
        <w:bookmarkStart w:id="19867" w:name="_Toc494289612"/>
        <w:bookmarkStart w:id="19868" w:name="_Toc494292428"/>
        <w:bookmarkStart w:id="19869" w:name="_Toc494295242"/>
        <w:bookmarkEnd w:id="19861"/>
        <w:bookmarkEnd w:id="19862"/>
        <w:bookmarkEnd w:id="19863"/>
        <w:bookmarkEnd w:id="19864"/>
        <w:bookmarkEnd w:id="19865"/>
        <w:bookmarkEnd w:id="19866"/>
        <w:bookmarkEnd w:id="19867"/>
        <w:bookmarkEnd w:id="19868"/>
        <w:bookmarkEnd w:id="19869"/>
      </w:del>
    </w:p>
    <w:p w:rsidR="00D02A27" w:rsidRPr="00E056B6" w:rsidDel="00371A11" w:rsidRDefault="00C0468B">
      <w:pPr>
        <w:pStyle w:val="body"/>
        <w:rPr>
          <w:del w:id="19870" w:author="Sastry, Murali" w:date="2015-06-09T17:17:00Z"/>
        </w:rPr>
        <w:pPrChange w:id="19871" w:author="Sastry, Murali" w:date="2015-06-10T10:23:00Z">
          <w:pPr>
            <w:pStyle w:val="body"/>
            <w:spacing w:before="0" w:after="0"/>
            <w:ind w:left="1440"/>
          </w:pPr>
        </w:pPrChange>
      </w:pPr>
      <w:del w:id="19872" w:author="Sastry, Murali" w:date="2015-06-09T17:17:00Z">
        <w:r w:rsidRPr="00E056B6" w:rsidDel="00371A11">
          <w:delText>-test</w:delText>
        </w:r>
        <w:r w:rsidRPr="00E056B6" w:rsidDel="00371A11">
          <w:tab/>
        </w:r>
        <w:r w:rsidRPr="00E056B6" w:rsidDel="00371A11">
          <w:tab/>
        </w:r>
        <w:r w:rsidRPr="00E056B6" w:rsidDel="00371A11">
          <w:tab/>
          <w:delText>Does not clobber files when syncing</w:delText>
        </w:r>
        <w:bookmarkStart w:id="19873" w:name="_Toc421703179"/>
        <w:bookmarkStart w:id="19874" w:name="_Toc421706373"/>
        <w:bookmarkStart w:id="19875" w:name="_Toc422906353"/>
        <w:bookmarkStart w:id="19876" w:name="_Toc422936984"/>
        <w:bookmarkStart w:id="19877" w:name="_Toc422940046"/>
        <w:bookmarkStart w:id="19878" w:name="_Toc422931481"/>
        <w:bookmarkStart w:id="19879" w:name="_Toc494289613"/>
        <w:bookmarkStart w:id="19880" w:name="_Toc494292429"/>
        <w:bookmarkStart w:id="19881" w:name="_Toc494295243"/>
        <w:bookmarkEnd w:id="19873"/>
        <w:bookmarkEnd w:id="19874"/>
        <w:bookmarkEnd w:id="19875"/>
        <w:bookmarkEnd w:id="19876"/>
        <w:bookmarkEnd w:id="19877"/>
        <w:bookmarkEnd w:id="19878"/>
        <w:bookmarkEnd w:id="19879"/>
        <w:bookmarkEnd w:id="19880"/>
        <w:bookmarkEnd w:id="19881"/>
      </w:del>
    </w:p>
    <w:p w:rsidR="00D02A27" w:rsidRPr="00E056B6" w:rsidDel="00371A11" w:rsidRDefault="00C0468B">
      <w:pPr>
        <w:pStyle w:val="body"/>
        <w:rPr>
          <w:del w:id="19882" w:author="Sastry, Murali" w:date="2015-06-09T17:17:00Z"/>
        </w:rPr>
        <w:pPrChange w:id="19883" w:author="Sastry, Murali" w:date="2015-06-10T10:23:00Z">
          <w:pPr>
            <w:pStyle w:val="body"/>
            <w:spacing w:before="0" w:after="0"/>
            <w:ind w:left="2880" w:firstLine="720"/>
          </w:pPr>
        </w:pPrChange>
      </w:pPr>
      <w:del w:id="19884" w:author="Sastry, Murali" w:date="2015-06-09T17:17:00Z">
        <w:r w:rsidRPr="00E056B6" w:rsidDel="00371A11">
          <w:delText>Does not force rebuild of projects</w:delText>
        </w:r>
        <w:bookmarkStart w:id="19885" w:name="_Toc421703180"/>
        <w:bookmarkStart w:id="19886" w:name="_Toc421706374"/>
        <w:bookmarkStart w:id="19887" w:name="_Toc422906354"/>
        <w:bookmarkStart w:id="19888" w:name="_Toc422936985"/>
        <w:bookmarkStart w:id="19889" w:name="_Toc422940047"/>
        <w:bookmarkStart w:id="19890" w:name="_Toc422931482"/>
        <w:bookmarkStart w:id="19891" w:name="_Toc494289614"/>
        <w:bookmarkStart w:id="19892" w:name="_Toc494292430"/>
        <w:bookmarkStart w:id="19893" w:name="_Toc494295244"/>
        <w:bookmarkEnd w:id="19885"/>
        <w:bookmarkEnd w:id="19886"/>
        <w:bookmarkEnd w:id="19887"/>
        <w:bookmarkEnd w:id="19888"/>
        <w:bookmarkEnd w:id="19889"/>
        <w:bookmarkEnd w:id="19890"/>
        <w:bookmarkEnd w:id="19891"/>
        <w:bookmarkEnd w:id="19892"/>
        <w:bookmarkEnd w:id="19893"/>
      </w:del>
    </w:p>
    <w:p w:rsidR="00D02A27" w:rsidRPr="00E056B6" w:rsidDel="00371A11" w:rsidRDefault="00C0468B">
      <w:pPr>
        <w:pStyle w:val="body"/>
        <w:rPr>
          <w:del w:id="19894" w:author="Sastry, Murali" w:date="2015-06-09T17:17:00Z"/>
        </w:rPr>
        <w:pPrChange w:id="19895" w:author="Sastry, Murali" w:date="2015-06-10T10:23:00Z">
          <w:pPr>
            <w:pStyle w:val="body"/>
            <w:spacing w:before="0"/>
            <w:ind w:left="1440"/>
          </w:pPr>
        </w:pPrChange>
      </w:pPr>
      <w:del w:id="19896" w:author="Sastry, Murali" w:date="2015-06-09T17:17:00Z">
        <w:r w:rsidRPr="00E056B6" w:rsidDel="00371A11">
          <w:delText>-syncOnly</w:delText>
        </w:r>
        <w:r w:rsidRPr="00E056B6" w:rsidDel="00371A11">
          <w:tab/>
        </w:r>
        <w:r w:rsidRPr="00E056B6" w:rsidDel="00371A11">
          <w:tab/>
          <w:delText>Does not build, just syncs files</w:delText>
        </w:r>
        <w:bookmarkStart w:id="19897" w:name="_Toc421703181"/>
        <w:bookmarkStart w:id="19898" w:name="_Toc421706375"/>
        <w:bookmarkStart w:id="19899" w:name="_Toc422906355"/>
        <w:bookmarkStart w:id="19900" w:name="_Toc422936986"/>
        <w:bookmarkStart w:id="19901" w:name="_Toc422940048"/>
        <w:bookmarkStart w:id="19902" w:name="_Toc422931483"/>
        <w:bookmarkStart w:id="19903" w:name="_Toc494289615"/>
        <w:bookmarkStart w:id="19904" w:name="_Toc494292431"/>
        <w:bookmarkStart w:id="19905" w:name="_Toc494295245"/>
        <w:bookmarkEnd w:id="19897"/>
        <w:bookmarkEnd w:id="19898"/>
        <w:bookmarkEnd w:id="19899"/>
        <w:bookmarkEnd w:id="19900"/>
        <w:bookmarkEnd w:id="19901"/>
        <w:bookmarkEnd w:id="19902"/>
        <w:bookmarkEnd w:id="19903"/>
        <w:bookmarkEnd w:id="19904"/>
        <w:bookmarkEnd w:id="19905"/>
      </w:del>
    </w:p>
    <w:p w:rsidR="00D02A27" w:rsidRPr="00E056B6" w:rsidDel="00371A11" w:rsidRDefault="00C0468B">
      <w:pPr>
        <w:pStyle w:val="body"/>
        <w:rPr>
          <w:del w:id="19906" w:author="Sastry, Murali" w:date="2015-06-09T17:17:00Z"/>
        </w:rPr>
        <w:pPrChange w:id="19907" w:author="Sastry, Murali" w:date="2015-06-10T10:23:00Z">
          <w:pPr>
            <w:pStyle w:val="Heading3"/>
            <w:pageBreakBefore/>
          </w:pPr>
        </w:pPrChange>
      </w:pPr>
      <w:del w:id="19908" w:author="Sastry, Murali" w:date="2015-06-09T17:17:00Z">
        <w:r w:rsidRPr="00E056B6" w:rsidDel="00371A11">
          <w:delText>FlashProgrammer.config</w:delText>
        </w:r>
        <w:bookmarkStart w:id="19909" w:name="_Toc421703182"/>
        <w:bookmarkStart w:id="19910" w:name="_Toc421706376"/>
        <w:bookmarkStart w:id="19911" w:name="_Toc422906356"/>
        <w:bookmarkStart w:id="19912" w:name="_Toc422936987"/>
        <w:bookmarkStart w:id="19913" w:name="_Toc422940049"/>
        <w:bookmarkStart w:id="19914" w:name="_Toc422931484"/>
        <w:bookmarkStart w:id="19915" w:name="_Toc494289616"/>
        <w:bookmarkStart w:id="19916" w:name="_Toc494292432"/>
        <w:bookmarkStart w:id="19917" w:name="_Toc494295246"/>
        <w:bookmarkEnd w:id="19909"/>
        <w:bookmarkEnd w:id="19910"/>
        <w:bookmarkEnd w:id="19911"/>
        <w:bookmarkEnd w:id="19912"/>
        <w:bookmarkEnd w:id="19913"/>
        <w:bookmarkEnd w:id="19914"/>
        <w:bookmarkEnd w:id="19915"/>
        <w:bookmarkEnd w:id="19916"/>
        <w:bookmarkEnd w:id="19917"/>
      </w:del>
    </w:p>
    <w:p w:rsidR="00983820" w:rsidRPr="00E056B6" w:rsidDel="00371A11" w:rsidRDefault="00C0468B">
      <w:pPr>
        <w:pStyle w:val="body"/>
        <w:rPr>
          <w:del w:id="19918" w:author="Sastry, Murali" w:date="2015-06-09T17:17:00Z"/>
        </w:rPr>
        <w:pPrChange w:id="19919" w:author="Sastry, Murali" w:date="2015-06-10T10:23:00Z">
          <w:pPr>
            <w:pStyle w:val="Caption"/>
            <w:keepNext/>
          </w:pPr>
        </w:pPrChange>
      </w:pPr>
      <w:del w:id="19920"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29</w:delText>
        </w:r>
        <w:r w:rsidR="00A31CAF" w:rsidDel="00371A11">
          <w:rPr>
            <w:b/>
          </w:rPr>
          <w:fldChar w:fldCharType="end"/>
        </w:r>
        <w:r w:rsidRPr="00E056B6" w:rsidDel="00371A11">
          <w:delText xml:space="preserve"> Flash Programmer config settings</w:delText>
        </w:r>
        <w:bookmarkStart w:id="19921" w:name="_Toc421703183"/>
        <w:bookmarkStart w:id="19922" w:name="_Toc421706377"/>
        <w:bookmarkStart w:id="19923" w:name="_Toc422906357"/>
        <w:bookmarkStart w:id="19924" w:name="_Toc422936988"/>
        <w:bookmarkStart w:id="19925" w:name="_Toc422940050"/>
        <w:bookmarkStart w:id="19926" w:name="_Toc422931485"/>
        <w:bookmarkStart w:id="19927" w:name="_Toc494289617"/>
        <w:bookmarkStart w:id="19928" w:name="_Toc494292433"/>
        <w:bookmarkStart w:id="19929" w:name="_Toc494295247"/>
        <w:bookmarkEnd w:id="19921"/>
        <w:bookmarkEnd w:id="19922"/>
        <w:bookmarkEnd w:id="19923"/>
        <w:bookmarkEnd w:id="19924"/>
        <w:bookmarkEnd w:id="19925"/>
        <w:bookmarkEnd w:id="19926"/>
        <w:bookmarkEnd w:id="19927"/>
        <w:bookmarkEnd w:id="19928"/>
        <w:bookmarkEnd w:id="19929"/>
      </w:del>
    </w:p>
    <w:tbl>
      <w:tblPr>
        <w:tblW w:w="855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330"/>
        <w:gridCol w:w="3330"/>
      </w:tblGrid>
      <w:tr w:rsidR="00D02A27" w:rsidRPr="00E056B6" w:rsidDel="00371A11" w:rsidTr="0099191C">
        <w:trPr>
          <w:cantSplit/>
          <w:tblHeader/>
          <w:del w:id="19930" w:author="Sastry, Murali" w:date="2015-06-09T17:17:00Z"/>
        </w:trPr>
        <w:tc>
          <w:tcPr>
            <w:tcW w:w="1890" w:type="dxa"/>
            <w:tcBorders>
              <w:bottom w:val="single" w:sz="12" w:space="0" w:color="auto"/>
            </w:tcBorders>
          </w:tcPr>
          <w:p w:rsidR="00D02A27" w:rsidRPr="00E056B6" w:rsidDel="00371A11" w:rsidRDefault="00C0468B">
            <w:pPr>
              <w:pStyle w:val="body"/>
              <w:rPr>
                <w:del w:id="19931" w:author="Sastry, Murali" w:date="2015-06-09T17:17:00Z"/>
              </w:rPr>
              <w:pPrChange w:id="19932" w:author="Sastry, Murali" w:date="2015-06-10T10:23:00Z">
                <w:pPr>
                  <w:pStyle w:val="tableheading"/>
                </w:pPr>
              </w:pPrChange>
            </w:pPr>
            <w:del w:id="19933" w:author="Sastry, Murali" w:date="2015-06-09T17:17:00Z">
              <w:r w:rsidRPr="00E056B6" w:rsidDel="00371A11">
                <w:delText>Keywords</w:delText>
              </w:r>
              <w:bookmarkStart w:id="19934" w:name="_Toc421703184"/>
              <w:bookmarkStart w:id="19935" w:name="_Toc421706378"/>
              <w:bookmarkStart w:id="19936" w:name="_Toc422906358"/>
              <w:bookmarkStart w:id="19937" w:name="_Toc422936989"/>
              <w:bookmarkStart w:id="19938" w:name="_Toc422940051"/>
              <w:bookmarkStart w:id="19939" w:name="_Toc422931486"/>
              <w:bookmarkStart w:id="19940" w:name="_Toc494289618"/>
              <w:bookmarkStart w:id="19941" w:name="_Toc494292434"/>
              <w:bookmarkStart w:id="19942" w:name="_Toc494295248"/>
              <w:bookmarkEnd w:id="19934"/>
              <w:bookmarkEnd w:id="19935"/>
              <w:bookmarkEnd w:id="19936"/>
              <w:bookmarkEnd w:id="19937"/>
              <w:bookmarkEnd w:id="19938"/>
              <w:bookmarkEnd w:id="19939"/>
              <w:bookmarkEnd w:id="19940"/>
              <w:bookmarkEnd w:id="19941"/>
              <w:bookmarkEnd w:id="19942"/>
            </w:del>
          </w:p>
        </w:tc>
        <w:tc>
          <w:tcPr>
            <w:tcW w:w="3330" w:type="dxa"/>
            <w:tcBorders>
              <w:bottom w:val="single" w:sz="12" w:space="0" w:color="auto"/>
            </w:tcBorders>
          </w:tcPr>
          <w:p w:rsidR="00D02A27" w:rsidRPr="00E056B6" w:rsidDel="00371A11" w:rsidRDefault="00C0468B">
            <w:pPr>
              <w:pStyle w:val="body"/>
              <w:rPr>
                <w:del w:id="19943" w:author="Sastry, Murali" w:date="2015-06-09T17:17:00Z"/>
              </w:rPr>
              <w:pPrChange w:id="19944" w:author="Sastry, Murali" w:date="2015-06-10T10:23:00Z">
                <w:pPr>
                  <w:pStyle w:val="tableheading"/>
                </w:pPr>
              </w:pPrChange>
            </w:pPr>
            <w:del w:id="19945" w:author="Sastry, Murali" w:date="2015-06-09T17:17:00Z">
              <w:r w:rsidRPr="00E056B6" w:rsidDel="00371A11">
                <w:delText>Value</w:delText>
              </w:r>
              <w:bookmarkStart w:id="19946" w:name="_Toc421703185"/>
              <w:bookmarkStart w:id="19947" w:name="_Toc421706379"/>
              <w:bookmarkStart w:id="19948" w:name="_Toc422906359"/>
              <w:bookmarkStart w:id="19949" w:name="_Toc422936990"/>
              <w:bookmarkStart w:id="19950" w:name="_Toc422940052"/>
              <w:bookmarkStart w:id="19951" w:name="_Toc422931487"/>
              <w:bookmarkStart w:id="19952" w:name="_Toc494289619"/>
              <w:bookmarkStart w:id="19953" w:name="_Toc494292435"/>
              <w:bookmarkStart w:id="19954" w:name="_Toc494295249"/>
              <w:bookmarkEnd w:id="19946"/>
              <w:bookmarkEnd w:id="19947"/>
              <w:bookmarkEnd w:id="19948"/>
              <w:bookmarkEnd w:id="19949"/>
              <w:bookmarkEnd w:id="19950"/>
              <w:bookmarkEnd w:id="19951"/>
              <w:bookmarkEnd w:id="19952"/>
              <w:bookmarkEnd w:id="19953"/>
              <w:bookmarkEnd w:id="19954"/>
            </w:del>
          </w:p>
        </w:tc>
        <w:tc>
          <w:tcPr>
            <w:tcW w:w="3330" w:type="dxa"/>
            <w:tcBorders>
              <w:bottom w:val="single" w:sz="12" w:space="0" w:color="auto"/>
            </w:tcBorders>
          </w:tcPr>
          <w:p w:rsidR="00D02A27" w:rsidRPr="00E056B6" w:rsidDel="00371A11" w:rsidRDefault="00C0468B">
            <w:pPr>
              <w:pStyle w:val="body"/>
              <w:rPr>
                <w:del w:id="19955" w:author="Sastry, Murali" w:date="2015-06-09T17:17:00Z"/>
              </w:rPr>
              <w:pPrChange w:id="19956" w:author="Sastry, Murali" w:date="2015-06-10T10:23:00Z">
                <w:pPr>
                  <w:pStyle w:val="tableheading"/>
                </w:pPr>
              </w:pPrChange>
            </w:pPr>
            <w:del w:id="19957" w:author="Sastry, Murali" w:date="2015-06-09T17:17:00Z">
              <w:r w:rsidRPr="00E056B6" w:rsidDel="00371A11">
                <w:delText>Description</w:delText>
              </w:r>
              <w:bookmarkStart w:id="19958" w:name="_Toc421703186"/>
              <w:bookmarkStart w:id="19959" w:name="_Toc421706380"/>
              <w:bookmarkStart w:id="19960" w:name="_Toc422906360"/>
              <w:bookmarkStart w:id="19961" w:name="_Toc422936991"/>
              <w:bookmarkStart w:id="19962" w:name="_Toc422940053"/>
              <w:bookmarkStart w:id="19963" w:name="_Toc422931488"/>
              <w:bookmarkStart w:id="19964" w:name="_Toc494289620"/>
              <w:bookmarkStart w:id="19965" w:name="_Toc494292436"/>
              <w:bookmarkStart w:id="19966" w:name="_Toc494295250"/>
              <w:bookmarkEnd w:id="19958"/>
              <w:bookmarkEnd w:id="19959"/>
              <w:bookmarkEnd w:id="19960"/>
              <w:bookmarkEnd w:id="19961"/>
              <w:bookmarkEnd w:id="19962"/>
              <w:bookmarkEnd w:id="19963"/>
              <w:bookmarkEnd w:id="19964"/>
              <w:bookmarkEnd w:id="19965"/>
              <w:bookmarkEnd w:id="19966"/>
            </w:del>
          </w:p>
        </w:tc>
        <w:bookmarkStart w:id="19967" w:name="_Toc421703187"/>
        <w:bookmarkStart w:id="19968" w:name="_Toc421706381"/>
        <w:bookmarkStart w:id="19969" w:name="_Toc422906361"/>
        <w:bookmarkStart w:id="19970" w:name="_Toc422936992"/>
        <w:bookmarkStart w:id="19971" w:name="_Toc422940054"/>
        <w:bookmarkStart w:id="19972" w:name="_Toc422931489"/>
        <w:bookmarkStart w:id="19973" w:name="_Toc494289621"/>
        <w:bookmarkStart w:id="19974" w:name="_Toc494292437"/>
        <w:bookmarkStart w:id="19975" w:name="_Toc494295251"/>
        <w:bookmarkEnd w:id="19967"/>
        <w:bookmarkEnd w:id="19968"/>
        <w:bookmarkEnd w:id="19969"/>
        <w:bookmarkEnd w:id="19970"/>
        <w:bookmarkEnd w:id="19971"/>
        <w:bookmarkEnd w:id="19972"/>
        <w:bookmarkEnd w:id="19973"/>
        <w:bookmarkEnd w:id="19974"/>
        <w:bookmarkEnd w:id="19975"/>
      </w:tr>
      <w:tr w:rsidR="00D02A27" w:rsidRPr="00E056B6" w:rsidDel="00371A11" w:rsidTr="0099191C">
        <w:trPr>
          <w:cantSplit/>
          <w:del w:id="19976" w:author="Sastry, Murali" w:date="2015-06-09T17:17:00Z"/>
        </w:trPr>
        <w:tc>
          <w:tcPr>
            <w:tcW w:w="1890" w:type="dxa"/>
            <w:tcBorders>
              <w:top w:val="nil"/>
              <w:bottom w:val="single" w:sz="6" w:space="0" w:color="auto"/>
            </w:tcBorders>
          </w:tcPr>
          <w:p w:rsidR="00D02A27" w:rsidRPr="00E056B6" w:rsidDel="00371A11" w:rsidRDefault="00C0468B">
            <w:pPr>
              <w:pStyle w:val="body"/>
              <w:rPr>
                <w:del w:id="19977" w:author="Sastry, Murali" w:date="2015-06-09T17:17:00Z"/>
              </w:rPr>
              <w:pPrChange w:id="19978" w:author="Sastry, Murali" w:date="2015-06-10T10:23:00Z">
                <w:pPr>
                  <w:pStyle w:val="tableentry"/>
                </w:pPr>
              </w:pPrChange>
            </w:pPr>
            <w:del w:id="19979" w:author="Sastry, Murali" w:date="2015-06-09T17:17:00Z">
              <w:r w:rsidRPr="00E056B6" w:rsidDel="00371A11">
                <w:delText>build:</w:delText>
              </w:r>
              <w:bookmarkStart w:id="19980" w:name="_Toc421703188"/>
              <w:bookmarkStart w:id="19981" w:name="_Toc421706382"/>
              <w:bookmarkStart w:id="19982" w:name="_Toc422906362"/>
              <w:bookmarkStart w:id="19983" w:name="_Toc422936993"/>
              <w:bookmarkStart w:id="19984" w:name="_Toc422940055"/>
              <w:bookmarkStart w:id="19985" w:name="_Toc422931490"/>
              <w:bookmarkStart w:id="19986" w:name="_Toc494289622"/>
              <w:bookmarkStart w:id="19987" w:name="_Toc494292438"/>
              <w:bookmarkStart w:id="19988" w:name="_Toc494295252"/>
              <w:bookmarkEnd w:id="19980"/>
              <w:bookmarkEnd w:id="19981"/>
              <w:bookmarkEnd w:id="19982"/>
              <w:bookmarkEnd w:id="19983"/>
              <w:bookmarkEnd w:id="19984"/>
              <w:bookmarkEnd w:id="19985"/>
              <w:bookmarkEnd w:id="19986"/>
              <w:bookmarkEnd w:id="19987"/>
              <w:bookmarkEnd w:id="19988"/>
            </w:del>
          </w:p>
        </w:tc>
        <w:tc>
          <w:tcPr>
            <w:tcW w:w="3330" w:type="dxa"/>
            <w:tcBorders>
              <w:top w:val="nil"/>
              <w:bottom w:val="single" w:sz="6" w:space="0" w:color="auto"/>
            </w:tcBorders>
          </w:tcPr>
          <w:p w:rsidR="00D02A27" w:rsidRPr="00E056B6" w:rsidDel="00371A11" w:rsidRDefault="00C0468B">
            <w:pPr>
              <w:pStyle w:val="body"/>
              <w:rPr>
                <w:del w:id="19989" w:author="Sastry, Murali" w:date="2015-06-09T17:17:00Z"/>
              </w:rPr>
              <w:pPrChange w:id="19990" w:author="Sastry, Murali" w:date="2015-06-10T10:23:00Z">
                <w:pPr>
                  <w:pStyle w:val="tableentry"/>
                </w:pPr>
              </w:pPrChange>
            </w:pPr>
            <w:del w:id="19991" w:author="Sastry, Murali" w:date="2015-06-09T17:17:00Z">
              <w:r w:rsidRPr="00E056B6" w:rsidDel="00371A11">
                <w:delText>head</w:delText>
              </w:r>
              <w:bookmarkStart w:id="19992" w:name="_Toc421703189"/>
              <w:bookmarkStart w:id="19993" w:name="_Toc421706383"/>
              <w:bookmarkStart w:id="19994" w:name="_Toc422906363"/>
              <w:bookmarkStart w:id="19995" w:name="_Toc422936994"/>
              <w:bookmarkStart w:id="19996" w:name="_Toc422940056"/>
              <w:bookmarkStart w:id="19997" w:name="_Toc422931491"/>
              <w:bookmarkStart w:id="19998" w:name="_Toc494289623"/>
              <w:bookmarkStart w:id="19999" w:name="_Toc494292439"/>
              <w:bookmarkStart w:id="20000" w:name="_Toc494295253"/>
              <w:bookmarkEnd w:id="19992"/>
              <w:bookmarkEnd w:id="19993"/>
              <w:bookmarkEnd w:id="19994"/>
              <w:bookmarkEnd w:id="19995"/>
              <w:bookmarkEnd w:id="19996"/>
              <w:bookmarkEnd w:id="19997"/>
              <w:bookmarkEnd w:id="19998"/>
              <w:bookmarkEnd w:id="19999"/>
              <w:bookmarkEnd w:id="20000"/>
            </w:del>
          </w:p>
          <w:p w:rsidR="00D02A27" w:rsidRPr="00E056B6" w:rsidDel="00371A11" w:rsidRDefault="00C0468B">
            <w:pPr>
              <w:pStyle w:val="body"/>
              <w:rPr>
                <w:del w:id="20001" w:author="Sastry, Murali" w:date="2015-06-09T17:17:00Z"/>
              </w:rPr>
              <w:pPrChange w:id="20002" w:author="Sastry, Murali" w:date="2015-06-10T10:23:00Z">
                <w:pPr>
                  <w:pStyle w:val="tableentry"/>
                </w:pPr>
              </w:pPrChange>
            </w:pPr>
            <w:del w:id="20003" w:author="Sastry, Murali" w:date="2015-06-09T17:17:00Z">
              <w:r w:rsidRPr="00E056B6" w:rsidDel="00371A11">
                <w:delText>label (not typically used)</w:delText>
              </w:r>
              <w:bookmarkStart w:id="20004" w:name="_Toc421703190"/>
              <w:bookmarkStart w:id="20005" w:name="_Toc421706384"/>
              <w:bookmarkStart w:id="20006" w:name="_Toc422906364"/>
              <w:bookmarkStart w:id="20007" w:name="_Toc422936995"/>
              <w:bookmarkStart w:id="20008" w:name="_Toc422940057"/>
              <w:bookmarkStart w:id="20009" w:name="_Toc422931492"/>
              <w:bookmarkStart w:id="20010" w:name="_Toc494289624"/>
              <w:bookmarkStart w:id="20011" w:name="_Toc494292440"/>
              <w:bookmarkStart w:id="20012" w:name="_Toc494295254"/>
              <w:bookmarkEnd w:id="20004"/>
              <w:bookmarkEnd w:id="20005"/>
              <w:bookmarkEnd w:id="20006"/>
              <w:bookmarkEnd w:id="20007"/>
              <w:bookmarkEnd w:id="20008"/>
              <w:bookmarkEnd w:id="20009"/>
              <w:bookmarkEnd w:id="20010"/>
              <w:bookmarkEnd w:id="20011"/>
              <w:bookmarkEnd w:id="20012"/>
            </w:del>
          </w:p>
        </w:tc>
        <w:tc>
          <w:tcPr>
            <w:tcW w:w="3330" w:type="dxa"/>
            <w:tcBorders>
              <w:top w:val="nil"/>
              <w:bottom w:val="single" w:sz="6" w:space="0" w:color="auto"/>
            </w:tcBorders>
          </w:tcPr>
          <w:p w:rsidR="00D02A27" w:rsidRPr="00E056B6" w:rsidDel="00371A11" w:rsidRDefault="00C0468B">
            <w:pPr>
              <w:pStyle w:val="body"/>
              <w:rPr>
                <w:del w:id="20013" w:author="Sastry, Murali" w:date="2015-06-09T17:17:00Z"/>
              </w:rPr>
              <w:pPrChange w:id="20014" w:author="Sastry, Murali" w:date="2015-06-10T10:23:00Z">
                <w:pPr>
                  <w:pStyle w:val="tableentry"/>
                </w:pPr>
              </w:pPrChange>
            </w:pPr>
            <w:del w:id="20015" w:author="Sastry, Murali" w:date="2015-06-09T17:17:00Z">
              <w:r w:rsidRPr="00E056B6" w:rsidDel="00371A11">
                <w:delText>Sync to head revision</w:delText>
              </w:r>
              <w:bookmarkStart w:id="20016" w:name="_Toc421703191"/>
              <w:bookmarkStart w:id="20017" w:name="_Toc421706385"/>
              <w:bookmarkStart w:id="20018" w:name="_Toc422906365"/>
              <w:bookmarkStart w:id="20019" w:name="_Toc422936996"/>
              <w:bookmarkStart w:id="20020" w:name="_Toc422940058"/>
              <w:bookmarkStart w:id="20021" w:name="_Toc422931493"/>
              <w:bookmarkStart w:id="20022" w:name="_Toc494289625"/>
              <w:bookmarkStart w:id="20023" w:name="_Toc494292441"/>
              <w:bookmarkStart w:id="20024" w:name="_Toc494295255"/>
              <w:bookmarkEnd w:id="20016"/>
              <w:bookmarkEnd w:id="20017"/>
              <w:bookmarkEnd w:id="20018"/>
              <w:bookmarkEnd w:id="20019"/>
              <w:bookmarkEnd w:id="20020"/>
              <w:bookmarkEnd w:id="20021"/>
              <w:bookmarkEnd w:id="20022"/>
              <w:bookmarkEnd w:id="20023"/>
              <w:bookmarkEnd w:id="20024"/>
            </w:del>
          </w:p>
          <w:p w:rsidR="00D02A27" w:rsidRPr="00E056B6" w:rsidDel="00371A11" w:rsidRDefault="00C0468B">
            <w:pPr>
              <w:pStyle w:val="body"/>
              <w:rPr>
                <w:del w:id="20025" w:author="Sastry, Murali" w:date="2015-06-09T17:17:00Z"/>
              </w:rPr>
              <w:pPrChange w:id="20026" w:author="Sastry, Murali" w:date="2015-06-10T10:23:00Z">
                <w:pPr>
                  <w:pStyle w:val="tableentry"/>
                </w:pPr>
              </w:pPrChange>
            </w:pPr>
            <w:del w:id="20027" w:author="Sastry, Murali" w:date="2015-06-09T17:17:00Z">
              <w:r w:rsidRPr="00E056B6" w:rsidDel="00371A11">
                <w:delText>Sync client to label</w:delText>
              </w:r>
              <w:bookmarkStart w:id="20028" w:name="_Toc421703192"/>
              <w:bookmarkStart w:id="20029" w:name="_Toc421706386"/>
              <w:bookmarkStart w:id="20030" w:name="_Toc422906366"/>
              <w:bookmarkStart w:id="20031" w:name="_Toc422936997"/>
              <w:bookmarkStart w:id="20032" w:name="_Toc422940059"/>
              <w:bookmarkStart w:id="20033" w:name="_Toc422931494"/>
              <w:bookmarkStart w:id="20034" w:name="_Toc494289626"/>
              <w:bookmarkStart w:id="20035" w:name="_Toc494292442"/>
              <w:bookmarkStart w:id="20036" w:name="_Toc494295256"/>
              <w:bookmarkEnd w:id="20028"/>
              <w:bookmarkEnd w:id="20029"/>
              <w:bookmarkEnd w:id="20030"/>
              <w:bookmarkEnd w:id="20031"/>
              <w:bookmarkEnd w:id="20032"/>
              <w:bookmarkEnd w:id="20033"/>
              <w:bookmarkEnd w:id="20034"/>
              <w:bookmarkEnd w:id="20035"/>
              <w:bookmarkEnd w:id="20036"/>
            </w:del>
          </w:p>
        </w:tc>
        <w:bookmarkStart w:id="20037" w:name="_Toc421703193"/>
        <w:bookmarkStart w:id="20038" w:name="_Toc421706387"/>
        <w:bookmarkStart w:id="20039" w:name="_Toc422906367"/>
        <w:bookmarkStart w:id="20040" w:name="_Toc422936998"/>
        <w:bookmarkStart w:id="20041" w:name="_Toc422940060"/>
        <w:bookmarkStart w:id="20042" w:name="_Toc422931495"/>
        <w:bookmarkStart w:id="20043" w:name="_Toc494289627"/>
        <w:bookmarkStart w:id="20044" w:name="_Toc494292443"/>
        <w:bookmarkStart w:id="20045" w:name="_Toc494295257"/>
        <w:bookmarkEnd w:id="20037"/>
        <w:bookmarkEnd w:id="20038"/>
        <w:bookmarkEnd w:id="20039"/>
        <w:bookmarkEnd w:id="20040"/>
        <w:bookmarkEnd w:id="20041"/>
        <w:bookmarkEnd w:id="20042"/>
        <w:bookmarkEnd w:id="20043"/>
        <w:bookmarkEnd w:id="20044"/>
        <w:bookmarkEnd w:id="20045"/>
      </w:tr>
      <w:tr w:rsidR="00D02A27" w:rsidRPr="00E056B6" w:rsidDel="00371A11" w:rsidTr="0099191C">
        <w:trPr>
          <w:cantSplit/>
          <w:del w:id="20046" w:author="Sastry, Murali" w:date="2015-06-09T17:17:00Z"/>
        </w:trPr>
        <w:tc>
          <w:tcPr>
            <w:tcW w:w="1890" w:type="dxa"/>
            <w:tcBorders>
              <w:top w:val="single" w:sz="6" w:space="0" w:color="auto"/>
              <w:bottom w:val="single" w:sz="6" w:space="0" w:color="auto"/>
            </w:tcBorders>
          </w:tcPr>
          <w:p w:rsidR="00D02A27" w:rsidRPr="00E056B6" w:rsidDel="00371A11" w:rsidRDefault="00C0468B">
            <w:pPr>
              <w:pStyle w:val="body"/>
              <w:rPr>
                <w:del w:id="20047" w:author="Sastry, Murali" w:date="2015-06-09T17:17:00Z"/>
              </w:rPr>
              <w:pPrChange w:id="20048" w:author="Sastry, Murali" w:date="2015-06-10T10:23:00Z">
                <w:pPr>
                  <w:pStyle w:val="tableentry"/>
                </w:pPr>
              </w:pPrChange>
            </w:pPr>
            <w:del w:id="20049" w:author="Sastry, Murali" w:date="2015-06-09T17:17:00Z">
              <w:r w:rsidRPr="00E056B6" w:rsidDel="00371A11">
                <w:delText>label:</w:delText>
              </w:r>
              <w:bookmarkStart w:id="20050" w:name="_Toc421703194"/>
              <w:bookmarkStart w:id="20051" w:name="_Toc421706388"/>
              <w:bookmarkStart w:id="20052" w:name="_Toc422906368"/>
              <w:bookmarkStart w:id="20053" w:name="_Toc422936999"/>
              <w:bookmarkStart w:id="20054" w:name="_Toc422940061"/>
              <w:bookmarkStart w:id="20055" w:name="_Toc422931496"/>
              <w:bookmarkStart w:id="20056" w:name="_Toc494289628"/>
              <w:bookmarkStart w:id="20057" w:name="_Toc494292444"/>
              <w:bookmarkStart w:id="20058" w:name="_Toc494295258"/>
              <w:bookmarkEnd w:id="20050"/>
              <w:bookmarkEnd w:id="20051"/>
              <w:bookmarkEnd w:id="20052"/>
              <w:bookmarkEnd w:id="20053"/>
              <w:bookmarkEnd w:id="20054"/>
              <w:bookmarkEnd w:id="20055"/>
              <w:bookmarkEnd w:id="20056"/>
              <w:bookmarkEnd w:id="20057"/>
              <w:bookmarkEnd w:id="20058"/>
            </w:del>
          </w:p>
        </w:tc>
        <w:tc>
          <w:tcPr>
            <w:tcW w:w="3330" w:type="dxa"/>
            <w:tcBorders>
              <w:top w:val="single" w:sz="6" w:space="0" w:color="auto"/>
              <w:bottom w:val="single" w:sz="6" w:space="0" w:color="auto"/>
            </w:tcBorders>
          </w:tcPr>
          <w:p w:rsidR="00D02A27" w:rsidRPr="00E056B6" w:rsidDel="00371A11" w:rsidRDefault="00C0468B">
            <w:pPr>
              <w:pStyle w:val="body"/>
              <w:rPr>
                <w:del w:id="20059" w:author="Sastry, Murali" w:date="2015-06-09T17:17:00Z"/>
              </w:rPr>
              <w:pPrChange w:id="20060" w:author="Sastry, Murali" w:date="2015-06-10T10:23:00Z">
                <w:pPr>
                  <w:pStyle w:val="tableentry"/>
                </w:pPr>
              </w:pPrChange>
            </w:pPr>
            <w:del w:id="20061" w:author="Sastry, Murali" w:date="2015-06-09T17:17:00Z">
              <w:r w:rsidRPr="00E056B6" w:rsidDel="00371A11">
                <w:delText>(not typically used)</w:delText>
              </w:r>
              <w:bookmarkStart w:id="20062" w:name="_Toc421703195"/>
              <w:bookmarkStart w:id="20063" w:name="_Toc421706389"/>
              <w:bookmarkStart w:id="20064" w:name="_Toc422906369"/>
              <w:bookmarkStart w:id="20065" w:name="_Toc422937000"/>
              <w:bookmarkStart w:id="20066" w:name="_Toc422940062"/>
              <w:bookmarkStart w:id="20067" w:name="_Toc422931497"/>
              <w:bookmarkStart w:id="20068" w:name="_Toc494289629"/>
              <w:bookmarkStart w:id="20069" w:name="_Toc494292445"/>
              <w:bookmarkStart w:id="20070" w:name="_Toc494295259"/>
              <w:bookmarkEnd w:id="20062"/>
              <w:bookmarkEnd w:id="20063"/>
              <w:bookmarkEnd w:id="20064"/>
              <w:bookmarkEnd w:id="20065"/>
              <w:bookmarkEnd w:id="20066"/>
              <w:bookmarkEnd w:id="20067"/>
              <w:bookmarkEnd w:id="20068"/>
              <w:bookmarkEnd w:id="20069"/>
              <w:bookmarkEnd w:id="20070"/>
            </w:del>
          </w:p>
        </w:tc>
        <w:tc>
          <w:tcPr>
            <w:tcW w:w="3330" w:type="dxa"/>
            <w:tcBorders>
              <w:top w:val="single" w:sz="6" w:space="0" w:color="auto"/>
              <w:bottom w:val="single" w:sz="6" w:space="0" w:color="auto"/>
            </w:tcBorders>
          </w:tcPr>
          <w:p w:rsidR="00D02A27" w:rsidRPr="00E056B6" w:rsidDel="00371A11" w:rsidRDefault="00C0468B">
            <w:pPr>
              <w:pStyle w:val="body"/>
              <w:rPr>
                <w:del w:id="20071" w:author="Sastry, Murali" w:date="2015-06-09T17:17:00Z"/>
              </w:rPr>
              <w:pPrChange w:id="20072" w:author="Sastry, Murali" w:date="2015-06-10T10:23:00Z">
                <w:pPr>
                  <w:pStyle w:val="tableentry"/>
                </w:pPr>
              </w:pPrChange>
            </w:pPr>
            <w:del w:id="20073" w:author="Sastry, Murali" w:date="2015-06-09T17:17:00Z">
              <w:r w:rsidRPr="00E056B6" w:rsidDel="00371A11">
                <w:delText>Add if syncing to label</w:delText>
              </w:r>
              <w:bookmarkStart w:id="20074" w:name="_Toc421703196"/>
              <w:bookmarkStart w:id="20075" w:name="_Toc421706390"/>
              <w:bookmarkStart w:id="20076" w:name="_Toc422906370"/>
              <w:bookmarkStart w:id="20077" w:name="_Toc422937001"/>
              <w:bookmarkStart w:id="20078" w:name="_Toc422940063"/>
              <w:bookmarkStart w:id="20079" w:name="_Toc422931498"/>
              <w:bookmarkStart w:id="20080" w:name="_Toc494289630"/>
              <w:bookmarkStart w:id="20081" w:name="_Toc494292446"/>
              <w:bookmarkStart w:id="20082" w:name="_Toc494295260"/>
              <w:bookmarkEnd w:id="20074"/>
              <w:bookmarkEnd w:id="20075"/>
              <w:bookmarkEnd w:id="20076"/>
              <w:bookmarkEnd w:id="20077"/>
              <w:bookmarkEnd w:id="20078"/>
              <w:bookmarkEnd w:id="20079"/>
              <w:bookmarkEnd w:id="20080"/>
              <w:bookmarkEnd w:id="20081"/>
              <w:bookmarkEnd w:id="20082"/>
            </w:del>
          </w:p>
          <w:p w:rsidR="00D02A27" w:rsidRPr="00E056B6" w:rsidDel="00371A11" w:rsidRDefault="00C0468B">
            <w:pPr>
              <w:pStyle w:val="body"/>
              <w:rPr>
                <w:del w:id="20083" w:author="Sastry, Murali" w:date="2015-06-09T17:17:00Z"/>
              </w:rPr>
              <w:pPrChange w:id="20084" w:author="Sastry, Murali" w:date="2015-06-10T10:23:00Z">
                <w:pPr>
                  <w:pStyle w:val="tableentry"/>
                </w:pPr>
              </w:pPrChange>
            </w:pPr>
            <w:del w:id="20085" w:author="Sastry, Murali" w:date="2015-06-09T17:17:00Z">
              <w:r w:rsidRPr="00E056B6" w:rsidDel="00371A11">
                <w:delText>Only one label should be used</w:delText>
              </w:r>
              <w:bookmarkStart w:id="20086" w:name="_Toc421703197"/>
              <w:bookmarkStart w:id="20087" w:name="_Toc421706391"/>
              <w:bookmarkStart w:id="20088" w:name="_Toc422906371"/>
              <w:bookmarkStart w:id="20089" w:name="_Toc422937002"/>
              <w:bookmarkStart w:id="20090" w:name="_Toc422940064"/>
              <w:bookmarkStart w:id="20091" w:name="_Toc422931499"/>
              <w:bookmarkStart w:id="20092" w:name="_Toc494289631"/>
              <w:bookmarkStart w:id="20093" w:name="_Toc494292447"/>
              <w:bookmarkStart w:id="20094" w:name="_Toc494295261"/>
              <w:bookmarkEnd w:id="20086"/>
              <w:bookmarkEnd w:id="20087"/>
              <w:bookmarkEnd w:id="20088"/>
              <w:bookmarkEnd w:id="20089"/>
              <w:bookmarkEnd w:id="20090"/>
              <w:bookmarkEnd w:id="20091"/>
              <w:bookmarkEnd w:id="20092"/>
              <w:bookmarkEnd w:id="20093"/>
              <w:bookmarkEnd w:id="20094"/>
            </w:del>
          </w:p>
        </w:tc>
        <w:bookmarkStart w:id="20095" w:name="_Toc421703198"/>
        <w:bookmarkStart w:id="20096" w:name="_Toc421706392"/>
        <w:bookmarkStart w:id="20097" w:name="_Toc422906372"/>
        <w:bookmarkStart w:id="20098" w:name="_Toc422937003"/>
        <w:bookmarkStart w:id="20099" w:name="_Toc422940065"/>
        <w:bookmarkStart w:id="20100" w:name="_Toc422931500"/>
        <w:bookmarkStart w:id="20101" w:name="_Toc494289632"/>
        <w:bookmarkStart w:id="20102" w:name="_Toc494292448"/>
        <w:bookmarkStart w:id="20103" w:name="_Toc494295262"/>
        <w:bookmarkEnd w:id="20095"/>
        <w:bookmarkEnd w:id="20096"/>
        <w:bookmarkEnd w:id="20097"/>
        <w:bookmarkEnd w:id="20098"/>
        <w:bookmarkEnd w:id="20099"/>
        <w:bookmarkEnd w:id="20100"/>
        <w:bookmarkEnd w:id="20101"/>
        <w:bookmarkEnd w:id="20102"/>
        <w:bookmarkEnd w:id="20103"/>
      </w:tr>
      <w:tr w:rsidR="00D02A27" w:rsidRPr="00E056B6" w:rsidDel="00371A11" w:rsidTr="0099191C">
        <w:trPr>
          <w:cantSplit/>
          <w:del w:id="20104" w:author="Sastry, Murali" w:date="2015-06-09T17:17:00Z"/>
        </w:trPr>
        <w:tc>
          <w:tcPr>
            <w:tcW w:w="1890" w:type="dxa"/>
            <w:tcBorders>
              <w:top w:val="single" w:sz="6" w:space="0" w:color="auto"/>
              <w:bottom w:val="single" w:sz="6" w:space="0" w:color="auto"/>
            </w:tcBorders>
          </w:tcPr>
          <w:p w:rsidR="00D02A27" w:rsidRPr="00E056B6" w:rsidDel="00371A11" w:rsidRDefault="00C0468B">
            <w:pPr>
              <w:pStyle w:val="body"/>
              <w:rPr>
                <w:del w:id="20105" w:author="Sastry, Murali" w:date="2015-06-09T17:17:00Z"/>
              </w:rPr>
              <w:pPrChange w:id="20106" w:author="Sastry, Murali" w:date="2015-06-10T10:23:00Z">
                <w:pPr>
                  <w:pStyle w:val="tableentry"/>
                </w:pPr>
              </w:pPrChange>
            </w:pPr>
            <w:del w:id="20107" w:author="Sastry, Murali" w:date="2015-06-09T17:17:00Z">
              <w:r w:rsidRPr="00E056B6" w:rsidDel="00371A11">
                <w:delText>head_paths:</w:delText>
              </w:r>
              <w:bookmarkStart w:id="20108" w:name="_Toc421703199"/>
              <w:bookmarkStart w:id="20109" w:name="_Toc421706393"/>
              <w:bookmarkStart w:id="20110" w:name="_Toc422906373"/>
              <w:bookmarkStart w:id="20111" w:name="_Toc422937004"/>
              <w:bookmarkStart w:id="20112" w:name="_Toc422940066"/>
              <w:bookmarkStart w:id="20113" w:name="_Toc422931501"/>
              <w:bookmarkStart w:id="20114" w:name="_Toc494289633"/>
              <w:bookmarkStart w:id="20115" w:name="_Toc494292449"/>
              <w:bookmarkStart w:id="20116" w:name="_Toc494295263"/>
              <w:bookmarkEnd w:id="20108"/>
              <w:bookmarkEnd w:id="20109"/>
              <w:bookmarkEnd w:id="20110"/>
              <w:bookmarkEnd w:id="20111"/>
              <w:bookmarkEnd w:id="20112"/>
              <w:bookmarkEnd w:id="20113"/>
              <w:bookmarkEnd w:id="20114"/>
              <w:bookmarkEnd w:id="20115"/>
              <w:bookmarkEnd w:id="20116"/>
            </w:del>
          </w:p>
        </w:tc>
        <w:tc>
          <w:tcPr>
            <w:tcW w:w="3330" w:type="dxa"/>
            <w:tcBorders>
              <w:top w:val="single" w:sz="6" w:space="0" w:color="auto"/>
              <w:bottom w:val="single" w:sz="6" w:space="0" w:color="auto"/>
            </w:tcBorders>
          </w:tcPr>
          <w:p w:rsidR="00D02A27" w:rsidRPr="00E056B6" w:rsidDel="00371A11" w:rsidRDefault="00C0468B">
            <w:pPr>
              <w:pStyle w:val="body"/>
              <w:rPr>
                <w:del w:id="20117" w:author="Sastry, Murali" w:date="2015-06-09T17:17:00Z"/>
              </w:rPr>
              <w:pPrChange w:id="20118" w:author="Sastry, Murali" w:date="2015-06-10T10:23:00Z">
                <w:pPr>
                  <w:pStyle w:val="tableentry"/>
                </w:pPr>
              </w:pPrChange>
            </w:pPr>
            <w:del w:id="20119" w:author="Sastry, Murali" w:date="2015-06-09T17:17:00Z">
              <w:r w:rsidRPr="00E056B6" w:rsidDel="00371A11">
                <w:delText>(not typically used)</w:delText>
              </w:r>
              <w:bookmarkStart w:id="20120" w:name="_Toc421703200"/>
              <w:bookmarkStart w:id="20121" w:name="_Toc421706394"/>
              <w:bookmarkStart w:id="20122" w:name="_Toc422906374"/>
              <w:bookmarkStart w:id="20123" w:name="_Toc422937005"/>
              <w:bookmarkStart w:id="20124" w:name="_Toc422940067"/>
              <w:bookmarkStart w:id="20125" w:name="_Toc422931502"/>
              <w:bookmarkStart w:id="20126" w:name="_Toc494289634"/>
              <w:bookmarkStart w:id="20127" w:name="_Toc494292450"/>
              <w:bookmarkStart w:id="20128" w:name="_Toc494295264"/>
              <w:bookmarkEnd w:id="20120"/>
              <w:bookmarkEnd w:id="20121"/>
              <w:bookmarkEnd w:id="20122"/>
              <w:bookmarkEnd w:id="20123"/>
              <w:bookmarkEnd w:id="20124"/>
              <w:bookmarkEnd w:id="20125"/>
              <w:bookmarkEnd w:id="20126"/>
              <w:bookmarkEnd w:id="20127"/>
              <w:bookmarkEnd w:id="20128"/>
            </w:del>
          </w:p>
        </w:tc>
        <w:tc>
          <w:tcPr>
            <w:tcW w:w="3330" w:type="dxa"/>
            <w:tcBorders>
              <w:top w:val="single" w:sz="6" w:space="0" w:color="auto"/>
              <w:bottom w:val="single" w:sz="6" w:space="0" w:color="auto"/>
            </w:tcBorders>
          </w:tcPr>
          <w:p w:rsidR="00D02A27" w:rsidRPr="00E056B6" w:rsidDel="00371A11" w:rsidRDefault="00C0468B">
            <w:pPr>
              <w:pStyle w:val="body"/>
              <w:rPr>
                <w:del w:id="20129" w:author="Sastry, Murali" w:date="2015-06-09T17:17:00Z"/>
              </w:rPr>
              <w:pPrChange w:id="20130" w:author="Sastry, Murali" w:date="2015-06-10T10:23:00Z">
                <w:pPr>
                  <w:pStyle w:val="tableentry"/>
                </w:pPr>
              </w:pPrChange>
            </w:pPr>
            <w:del w:id="20131" w:author="Sastry, Murali" w:date="2015-06-09T17:17:00Z">
              <w:r w:rsidRPr="00E056B6" w:rsidDel="00371A11">
                <w:delText>Add if using head path</w:delText>
              </w:r>
              <w:bookmarkStart w:id="20132" w:name="_Toc421703201"/>
              <w:bookmarkStart w:id="20133" w:name="_Toc421706395"/>
              <w:bookmarkStart w:id="20134" w:name="_Toc422906375"/>
              <w:bookmarkStart w:id="20135" w:name="_Toc422937006"/>
              <w:bookmarkStart w:id="20136" w:name="_Toc422940068"/>
              <w:bookmarkStart w:id="20137" w:name="_Toc422931503"/>
              <w:bookmarkStart w:id="20138" w:name="_Toc494289635"/>
              <w:bookmarkStart w:id="20139" w:name="_Toc494292451"/>
              <w:bookmarkStart w:id="20140" w:name="_Toc494295265"/>
              <w:bookmarkEnd w:id="20132"/>
              <w:bookmarkEnd w:id="20133"/>
              <w:bookmarkEnd w:id="20134"/>
              <w:bookmarkEnd w:id="20135"/>
              <w:bookmarkEnd w:id="20136"/>
              <w:bookmarkEnd w:id="20137"/>
              <w:bookmarkEnd w:id="20138"/>
              <w:bookmarkEnd w:id="20139"/>
              <w:bookmarkEnd w:id="20140"/>
            </w:del>
          </w:p>
        </w:tc>
        <w:bookmarkStart w:id="20141" w:name="_Toc421703202"/>
        <w:bookmarkStart w:id="20142" w:name="_Toc421706396"/>
        <w:bookmarkStart w:id="20143" w:name="_Toc422906376"/>
        <w:bookmarkStart w:id="20144" w:name="_Toc422937007"/>
        <w:bookmarkStart w:id="20145" w:name="_Toc422940069"/>
        <w:bookmarkStart w:id="20146" w:name="_Toc422931504"/>
        <w:bookmarkStart w:id="20147" w:name="_Toc494289636"/>
        <w:bookmarkStart w:id="20148" w:name="_Toc494292452"/>
        <w:bookmarkStart w:id="20149" w:name="_Toc494295266"/>
        <w:bookmarkEnd w:id="20141"/>
        <w:bookmarkEnd w:id="20142"/>
        <w:bookmarkEnd w:id="20143"/>
        <w:bookmarkEnd w:id="20144"/>
        <w:bookmarkEnd w:id="20145"/>
        <w:bookmarkEnd w:id="20146"/>
        <w:bookmarkEnd w:id="20147"/>
        <w:bookmarkEnd w:id="20148"/>
        <w:bookmarkEnd w:id="20149"/>
      </w:tr>
      <w:tr w:rsidR="00D02A27" w:rsidRPr="00E056B6" w:rsidDel="00371A11" w:rsidTr="0099191C">
        <w:trPr>
          <w:cantSplit/>
          <w:del w:id="20150" w:author="Sastry, Murali" w:date="2015-06-09T17:17:00Z"/>
        </w:trPr>
        <w:tc>
          <w:tcPr>
            <w:tcW w:w="1890" w:type="dxa"/>
            <w:tcBorders>
              <w:top w:val="single" w:sz="6" w:space="0" w:color="auto"/>
              <w:bottom w:val="single" w:sz="6" w:space="0" w:color="auto"/>
            </w:tcBorders>
          </w:tcPr>
          <w:p w:rsidR="00D02A27" w:rsidRPr="00E056B6" w:rsidDel="00371A11" w:rsidRDefault="00C0468B">
            <w:pPr>
              <w:pStyle w:val="body"/>
              <w:rPr>
                <w:del w:id="20151" w:author="Sastry, Murali" w:date="2015-06-09T17:17:00Z"/>
              </w:rPr>
              <w:pPrChange w:id="20152" w:author="Sastry, Murali" w:date="2015-06-10T10:23:00Z">
                <w:pPr>
                  <w:pStyle w:val="tableentry"/>
                </w:pPr>
              </w:pPrChange>
            </w:pPr>
            <w:del w:id="20153" w:author="Sastry, Murali" w:date="2015-06-09T17:17:00Z">
              <w:r w:rsidRPr="00E056B6" w:rsidDel="00371A11">
                <w:delText>addtl_files:</w:delText>
              </w:r>
              <w:bookmarkStart w:id="20154" w:name="_Toc421703203"/>
              <w:bookmarkStart w:id="20155" w:name="_Toc421706397"/>
              <w:bookmarkStart w:id="20156" w:name="_Toc422906377"/>
              <w:bookmarkStart w:id="20157" w:name="_Toc422937008"/>
              <w:bookmarkStart w:id="20158" w:name="_Toc422940070"/>
              <w:bookmarkStart w:id="20159" w:name="_Toc422931505"/>
              <w:bookmarkStart w:id="20160" w:name="_Toc494289637"/>
              <w:bookmarkStart w:id="20161" w:name="_Toc494292453"/>
              <w:bookmarkStart w:id="20162" w:name="_Toc494295267"/>
              <w:bookmarkEnd w:id="20154"/>
              <w:bookmarkEnd w:id="20155"/>
              <w:bookmarkEnd w:id="20156"/>
              <w:bookmarkEnd w:id="20157"/>
              <w:bookmarkEnd w:id="20158"/>
              <w:bookmarkEnd w:id="20159"/>
              <w:bookmarkEnd w:id="20160"/>
              <w:bookmarkEnd w:id="20161"/>
              <w:bookmarkEnd w:id="20162"/>
            </w:del>
          </w:p>
        </w:tc>
        <w:tc>
          <w:tcPr>
            <w:tcW w:w="3330" w:type="dxa"/>
            <w:tcBorders>
              <w:top w:val="single" w:sz="6" w:space="0" w:color="auto"/>
              <w:bottom w:val="single" w:sz="6" w:space="0" w:color="auto"/>
            </w:tcBorders>
          </w:tcPr>
          <w:p w:rsidR="00D02A27" w:rsidRPr="00E056B6" w:rsidDel="00371A11" w:rsidRDefault="00C0468B">
            <w:pPr>
              <w:pStyle w:val="body"/>
              <w:rPr>
                <w:del w:id="20163" w:author="Sastry, Murali" w:date="2015-06-09T17:17:00Z"/>
              </w:rPr>
              <w:pPrChange w:id="20164" w:author="Sastry, Murali" w:date="2015-06-10T10:23:00Z">
                <w:pPr>
                  <w:pStyle w:val="tableentry"/>
                </w:pPr>
              </w:pPrChange>
            </w:pPr>
            <w:del w:id="20165" w:author="Sastry, Murali" w:date="2015-06-09T17:17:00Z">
              <w:r w:rsidRPr="00E056B6" w:rsidDel="00371A11">
                <w:delText>(not typically used)</w:delText>
              </w:r>
              <w:bookmarkStart w:id="20166" w:name="_Toc421703204"/>
              <w:bookmarkStart w:id="20167" w:name="_Toc421706398"/>
              <w:bookmarkStart w:id="20168" w:name="_Toc422906378"/>
              <w:bookmarkStart w:id="20169" w:name="_Toc422937009"/>
              <w:bookmarkStart w:id="20170" w:name="_Toc422940071"/>
              <w:bookmarkStart w:id="20171" w:name="_Toc422931506"/>
              <w:bookmarkStart w:id="20172" w:name="_Toc494289638"/>
              <w:bookmarkStart w:id="20173" w:name="_Toc494292454"/>
              <w:bookmarkStart w:id="20174" w:name="_Toc494295268"/>
              <w:bookmarkEnd w:id="20166"/>
              <w:bookmarkEnd w:id="20167"/>
              <w:bookmarkEnd w:id="20168"/>
              <w:bookmarkEnd w:id="20169"/>
              <w:bookmarkEnd w:id="20170"/>
              <w:bookmarkEnd w:id="20171"/>
              <w:bookmarkEnd w:id="20172"/>
              <w:bookmarkEnd w:id="20173"/>
              <w:bookmarkEnd w:id="20174"/>
            </w:del>
          </w:p>
        </w:tc>
        <w:tc>
          <w:tcPr>
            <w:tcW w:w="3330" w:type="dxa"/>
            <w:tcBorders>
              <w:top w:val="single" w:sz="6" w:space="0" w:color="auto"/>
              <w:bottom w:val="single" w:sz="6" w:space="0" w:color="auto"/>
            </w:tcBorders>
          </w:tcPr>
          <w:p w:rsidR="00D02A27" w:rsidRPr="00E056B6" w:rsidDel="00371A11" w:rsidRDefault="00C0468B">
            <w:pPr>
              <w:pStyle w:val="body"/>
              <w:rPr>
                <w:del w:id="20175" w:author="Sastry, Murali" w:date="2015-06-09T17:17:00Z"/>
              </w:rPr>
              <w:pPrChange w:id="20176" w:author="Sastry, Murali" w:date="2015-06-10T10:23:00Z">
                <w:pPr>
                  <w:pStyle w:val="tableentry"/>
                </w:pPr>
              </w:pPrChange>
            </w:pPr>
            <w:del w:id="20177" w:author="Sastry, Murali" w:date="2015-06-09T17:17:00Z">
              <w:r w:rsidRPr="00E056B6" w:rsidDel="00371A11">
                <w:delText>Add if need additional files</w:delText>
              </w:r>
              <w:bookmarkStart w:id="20178" w:name="_Toc421703205"/>
              <w:bookmarkStart w:id="20179" w:name="_Toc421706399"/>
              <w:bookmarkStart w:id="20180" w:name="_Toc422906379"/>
              <w:bookmarkStart w:id="20181" w:name="_Toc422937010"/>
              <w:bookmarkStart w:id="20182" w:name="_Toc422940072"/>
              <w:bookmarkStart w:id="20183" w:name="_Toc422931507"/>
              <w:bookmarkStart w:id="20184" w:name="_Toc494289639"/>
              <w:bookmarkStart w:id="20185" w:name="_Toc494292455"/>
              <w:bookmarkStart w:id="20186" w:name="_Toc494295269"/>
              <w:bookmarkEnd w:id="20178"/>
              <w:bookmarkEnd w:id="20179"/>
              <w:bookmarkEnd w:id="20180"/>
              <w:bookmarkEnd w:id="20181"/>
              <w:bookmarkEnd w:id="20182"/>
              <w:bookmarkEnd w:id="20183"/>
              <w:bookmarkEnd w:id="20184"/>
              <w:bookmarkEnd w:id="20185"/>
              <w:bookmarkEnd w:id="20186"/>
            </w:del>
          </w:p>
        </w:tc>
        <w:bookmarkStart w:id="20187" w:name="_Toc421703206"/>
        <w:bookmarkStart w:id="20188" w:name="_Toc421706400"/>
        <w:bookmarkStart w:id="20189" w:name="_Toc422906380"/>
        <w:bookmarkStart w:id="20190" w:name="_Toc422937011"/>
        <w:bookmarkStart w:id="20191" w:name="_Toc422940073"/>
        <w:bookmarkStart w:id="20192" w:name="_Toc422931508"/>
        <w:bookmarkStart w:id="20193" w:name="_Toc494289640"/>
        <w:bookmarkStart w:id="20194" w:name="_Toc494292456"/>
        <w:bookmarkStart w:id="20195" w:name="_Toc494295270"/>
        <w:bookmarkEnd w:id="20187"/>
        <w:bookmarkEnd w:id="20188"/>
        <w:bookmarkEnd w:id="20189"/>
        <w:bookmarkEnd w:id="20190"/>
        <w:bookmarkEnd w:id="20191"/>
        <w:bookmarkEnd w:id="20192"/>
        <w:bookmarkEnd w:id="20193"/>
        <w:bookmarkEnd w:id="20194"/>
        <w:bookmarkEnd w:id="20195"/>
      </w:tr>
      <w:tr w:rsidR="00D02A27" w:rsidRPr="00E056B6" w:rsidDel="00371A11" w:rsidTr="0099191C">
        <w:trPr>
          <w:cantSplit/>
          <w:del w:id="20196" w:author="Sastry, Murali" w:date="2015-06-09T17:17:00Z"/>
        </w:trPr>
        <w:tc>
          <w:tcPr>
            <w:tcW w:w="1890" w:type="dxa"/>
            <w:tcBorders>
              <w:top w:val="single" w:sz="6" w:space="0" w:color="auto"/>
              <w:bottom w:val="single" w:sz="6" w:space="0" w:color="auto"/>
            </w:tcBorders>
          </w:tcPr>
          <w:p w:rsidR="00D02A27" w:rsidRPr="00E056B6" w:rsidDel="00371A11" w:rsidRDefault="00C0468B">
            <w:pPr>
              <w:pStyle w:val="body"/>
              <w:rPr>
                <w:del w:id="20197" w:author="Sastry, Murali" w:date="2015-06-09T17:17:00Z"/>
              </w:rPr>
              <w:pPrChange w:id="20198" w:author="Sastry, Murali" w:date="2015-06-10T10:23:00Z">
                <w:pPr>
                  <w:pStyle w:val="tableentry"/>
                </w:pPr>
              </w:pPrChange>
            </w:pPr>
            <w:del w:id="20199" w:author="Sastry, Murali" w:date="2015-06-09T17:17:00Z">
              <w:r w:rsidRPr="00E056B6" w:rsidDel="00371A11">
                <w:delText>client_root:</w:delText>
              </w:r>
              <w:bookmarkStart w:id="20200" w:name="_Toc421703207"/>
              <w:bookmarkStart w:id="20201" w:name="_Toc421706401"/>
              <w:bookmarkStart w:id="20202" w:name="_Toc422906381"/>
              <w:bookmarkStart w:id="20203" w:name="_Toc422937012"/>
              <w:bookmarkStart w:id="20204" w:name="_Toc422940074"/>
              <w:bookmarkStart w:id="20205" w:name="_Toc422931509"/>
              <w:bookmarkStart w:id="20206" w:name="_Toc494289641"/>
              <w:bookmarkStart w:id="20207" w:name="_Toc494292457"/>
              <w:bookmarkStart w:id="20208" w:name="_Toc494295271"/>
              <w:bookmarkEnd w:id="20200"/>
              <w:bookmarkEnd w:id="20201"/>
              <w:bookmarkEnd w:id="20202"/>
              <w:bookmarkEnd w:id="20203"/>
              <w:bookmarkEnd w:id="20204"/>
              <w:bookmarkEnd w:id="20205"/>
              <w:bookmarkEnd w:id="20206"/>
              <w:bookmarkEnd w:id="20207"/>
              <w:bookmarkEnd w:id="20208"/>
            </w:del>
          </w:p>
        </w:tc>
        <w:tc>
          <w:tcPr>
            <w:tcW w:w="3330" w:type="dxa"/>
            <w:tcBorders>
              <w:top w:val="single" w:sz="6" w:space="0" w:color="auto"/>
              <w:bottom w:val="single" w:sz="6" w:space="0" w:color="auto"/>
            </w:tcBorders>
          </w:tcPr>
          <w:p w:rsidR="00D02A27" w:rsidRPr="00E056B6" w:rsidDel="00371A11" w:rsidRDefault="00C0468B">
            <w:pPr>
              <w:pStyle w:val="body"/>
              <w:rPr>
                <w:del w:id="20209" w:author="Sastry, Murali" w:date="2015-06-09T17:17:00Z"/>
              </w:rPr>
              <w:pPrChange w:id="20210" w:author="Sastry, Murali" w:date="2015-06-10T10:23:00Z">
                <w:pPr>
                  <w:pStyle w:val="tableentry"/>
                </w:pPr>
              </w:pPrChange>
            </w:pPr>
            <w:del w:id="20211" w:author="Sastry, Murali" w:date="2015-06-09T17:17:00Z">
              <w:r w:rsidRPr="00E056B6" w:rsidDel="00371A11">
                <w:delText>C:\work\GobiNMEAPortSharing\HM11</w:delText>
              </w:r>
              <w:bookmarkStart w:id="20212" w:name="_Toc421703208"/>
              <w:bookmarkStart w:id="20213" w:name="_Toc421706402"/>
              <w:bookmarkStart w:id="20214" w:name="_Toc422906382"/>
              <w:bookmarkStart w:id="20215" w:name="_Toc422937013"/>
              <w:bookmarkStart w:id="20216" w:name="_Toc422940075"/>
              <w:bookmarkStart w:id="20217" w:name="_Toc422931510"/>
              <w:bookmarkStart w:id="20218" w:name="_Toc494289642"/>
              <w:bookmarkStart w:id="20219" w:name="_Toc494292458"/>
              <w:bookmarkStart w:id="20220" w:name="_Toc494295272"/>
              <w:bookmarkEnd w:id="20212"/>
              <w:bookmarkEnd w:id="20213"/>
              <w:bookmarkEnd w:id="20214"/>
              <w:bookmarkEnd w:id="20215"/>
              <w:bookmarkEnd w:id="20216"/>
              <w:bookmarkEnd w:id="20217"/>
              <w:bookmarkEnd w:id="20218"/>
              <w:bookmarkEnd w:id="20219"/>
              <w:bookmarkEnd w:id="20220"/>
            </w:del>
          </w:p>
        </w:tc>
        <w:tc>
          <w:tcPr>
            <w:tcW w:w="3330" w:type="dxa"/>
            <w:tcBorders>
              <w:top w:val="single" w:sz="6" w:space="0" w:color="auto"/>
              <w:bottom w:val="single" w:sz="6" w:space="0" w:color="auto"/>
            </w:tcBorders>
          </w:tcPr>
          <w:p w:rsidR="00D02A27" w:rsidRPr="00E056B6" w:rsidDel="00371A11" w:rsidRDefault="00C0468B">
            <w:pPr>
              <w:pStyle w:val="body"/>
              <w:rPr>
                <w:del w:id="20221" w:author="Sastry, Murali" w:date="2015-06-09T17:17:00Z"/>
              </w:rPr>
              <w:pPrChange w:id="20222" w:author="Sastry, Murali" w:date="2015-06-10T10:23:00Z">
                <w:pPr>
                  <w:pStyle w:val="tableentry"/>
                </w:pPr>
              </w:pPrChange>
            </w:pPr>
            <w:del w:id="20223" w:author="Sastry, Murali" w:date="2015-06-09T17:17:00Z">
              <w:r w:rsidRPr="00E056B6" w:rsidDel="00371A11">
                <w:delText>Location of where all source files will be synced and built for local builds</w:delText>
              </w:r>
              <w:bookmarkStart w:id="20224" w:name="_Toc421703209"/>
              <w:bookmarkStart w:id="20225" w:name="_Toc421706403"/>
              <w:bookmarkStart w:id="20226" w:name="_Toc422906383"/>
              <w:bookmarkStart w:id="20227" w:name="_Toc422937014"/>
              <w:bookmarkStart w:id="20228" w:name="_Toc422940076"/>
              <w:bookmarkStart w:id="20229" w:name="_Toc422931511"/>
              <w:bookmarkStart w:id="20230" w:name="_Toc494289643"/>
              <w:bookmarkStart w:id="20231" w:name="_Toc494292459"/>
              <w:bookmarkStart w:id="20232" w:name="_Toc494295273"/>
              <w:bookmarkEnd w:id="20224"/>
              <w:bookmarkEnd w:id="20225"/>
              <w:bookmarkEnd w:id="20226"/>
              <w:bookmarkEnd w:id="20227"/>
              <w:bookmarkEnd w:id="20228"/>
              <w:bookmarkEnd w:id="20229"/>
              <w:bookmarkEnd w:id="20230"/>
              <w:bookmarkEnd w:id="20231"/>
              <w:bookmarkEnd w:id="20232"/>
            </w:del>
          </w:p>
        </w:tc>
        <w:bookmarkStart w:id="20233" w:name="_Toc421703210"/>
        <w:bookmarkStart w:id="20234" w:name="_Toc421706404"/>
        <w:bookmarkStart w:id="20235" w:name="_Toc422906384"/>
        <w:bookmarkStart w:id="20236" w:name="_Toc422937015"/>
        <w:bookmarkStart w:id="20237" w:name="_Toc422940077"/>
        <w:bookmarkStart w:id="20238" w:name="_Toc422931512"/>
        <w:bookmarkStart w:id="20239" w:name="_Toc494289644"/>
        <w:bookmarkStart w:id="20240" w:name="_Toc494292460"/>
        <w:bookmarkStart w:id="20241" w:name="_Toc494295274"/>
        <w:bookmarkEnd w:id="20233"/>
        <w:bookmarkEnd w:id="20234"/>
        <w:bookmarkEnd w:id="20235"/>
        <w:bookmarkEnd w:id="20236"/>
        <w:bookmarkEnd w:id="20237"/>
        <w:bookmarkEnd w:id="20238"/>
        <w:bookmarkEnd w:id="20239"/>
        <w:bookmarkEnd w:id="20240"/>
        <w:bookmarkEnd w:id="20241"/>
      </w:tr>
      <w:tr w:rsidR="00D02A27" w:rsidRPr="00E056B6" w:rsidDel="00371A11" w:rsidTr="0099191C">
        <w:trPr>
          <w:cantSplit/>
          <w:del w:id="20242" w:author="Sastry, Murali" w:date="2015-06-09T17:17:00Z"/>
        </w:trPr>
        <w:tc>
          <w:tcPr>
            <w:tcW w:w="1890" w:type="dxa"/>
            <w:tcBorders>
              <w:top w:val="single" w:sz="6" w:space="0" w:color="auto"/>
              <w:bottom w:val="single" w:sz="6" w:space="0" w:color="auto"/>
            </w:tcBorders>
          </w:tcPr>
          <w:p w:rsidR="00D02A27" w:rsidRPr="00E056B6" w:rsidDel="00371A11" w:rsidRDefault="00C0468B">
            <w:pPr>
              <w:pStyle w:val="body"/>
              <w:rPr>
                <w:del w:id="20243" w:author="Sastry, Murali" w:date="2015-06-09T17:17:00Z"/>
              </w:rPr>
              <w:pPrChange w:id="20244" w:author="Sastry, Murali" w:date="2015-06-10T10:23:00Z">
                <w:pPr>
                  <w:pStyle w:val="tableentry"/>
                </w:pPr>
              </w:pPrChange>
            </w:pPr>
            <w:del w:id="20245" w:author="Sastry, Murali" w:date="2015-06-09T17:17:00Z">
              <w:r w:rsidRPr="00E056B6" w:rsidDel="00371A11">
                <w:delText>intaller_output:</w:delText>
              </w:r>
              <w:bookmarkStart w:id="20246" w:name="_Toc421703211"/>
              <w:bookmarkStart w:id="20247" w:name="_Toc421706405"/>
              <w:bookmarkStart w:id="20248" w:name="_Toc422906385"/>
              <w:bookmarkStart w:id="20249" w:name="_Toc422937016"/>
              <w:bookmarkStart w:id="20250" w:name="_Toc422940078"/>
              <w:bookmarkStart w:id="20251" w:name="_Toc422931513"/>
              <w:bookmarkStart w:id="20252" w:name="_Toc494289645"/>
              <w:bookmarkStart w:id="20253" w:name="_Toc494292461"/>
              <w:bookmarkStart w:id="20254" w:name="_Toc494295275"/>
              <w:bookmarkEnd w:id="20246"/>
              <w:bookmarkEnd w:id="20247"/>
              <w:bookmarkEnd w:id="20248"/>
              <w:bookmarkEnd w:id="20249"/>
              <w:bookmarkEnd w:id="20250"/>
              <w:bookmarkEnd w:id="20251"/>
              <w:bookmarkEnd w:id="20252"/>
              <w:bookmarkEnd w:id="20253"/>
              <w:bookmarkEnd w:id="20254"/>
            </w:del>
          </w:p>
        </w:tc>
        <w:tc>
          <w:tcPr>
            <w:tcW w:w="3330" w:type="dxa"/>
            <w:tcBorders>
              <w:top w:val="single" w:sz="6" w:space="0" w:color="auto"/>
              <w:bottom w:val="single" w:sz="6" w:space="0" w:color="auto"/>
            </w:tcBorders>
          </w:tcPr>
          <w:p w:rsidR="00D02A27" w:rsidRPr="00E056B6" w:rsidDel="00371A11" w:rsidRDefault="00C0468B">
            <w:pPr>
              <w:pStyle w:val="body"/>
              <w:rPr>
                <w:del w:id="20255" w:author="Sastry, Murali" w:date="2015-06-09T17:17:00Z"/>
              </w:rPr>
              <w:pPrChange w:id="20256" w:author="Sastry, Murali" w:date="2015-06-10T10:23:00Z">
                <w:pPr>
                  <w:pStyle w:val="tableentry"/>
                </w:pPr>
              </w:pPrChange>
            </w:pPr>
            <w:del w:id="20257" w:author="Sastry, Murali" w:date="2015-06-09T17:17:00Z">
              <w:r w:rsidRPr="00E056B6" w:rsidDel="00371A11">
                <w:delText>72</w:delText>
              </w:r>
              <w:bookmarkStart w:id="20258" w:name="_Toc421703212"/>
              <w:bookmarkStart w:id="20259" w:name="_Toc421706406"/>
              <w:bookmarkStart w:id="20260" w:name="_Toc422906386"/>
              <w:bookmarkStart w:id="20261" w:name="_Toc422937017"/>
              <w:bookmarkStart w:id="20262" w:name="_Toc422940079"/>
              <w:bookmarkStart w:id="20263" w:name="_Toc422931514"/>
              <w:bookmarkStart w:id="20264" w:name="_Toc494289646"/>
              <w:bookmarkStart w:id="20265" w:name="_Toc494292462"/>
              <w:bookmarkStart w:id="20266" w:name="_Toc494295276"/>
              <w:bookmarkEnd w:id="20258"/>
              <w:bookmarkEnd w:id="20259"/>
              <w:bookmarkEnd w:id="20260"/>
              <w:bookmarkEnd w:id="20261"/>
              <w:bookmarkEnd w:id="20262"/>
              <w:bookmarkEnd w:id="20263"/>
              <w:bookmarkEnd w:id="20264"/>
              <w:bookmarkEnd w:id="20265"/>
              <w:bookmarkEnd w:id="20266"/>
            </w:del>
          </w:p>
        </w:tc>
        <w:tc>
          <w:tcPr>
            <w:tcW w:w="3330" w:type="dxa"/>
            <w:tcBorders>
              <w:top w:val="single" w:sz="6" w:space="0" w:color="auto"/>
              <w:bottom w:val="single" w:sz="6" w:space="0" w:color="auto"/>
            </w:tcBorders>
          </w:tcPr>
          <w:p w:rsidR="00D02A27" w:rsidRPr="00E056B6" w:rsidDel="00371A11" w:rsidRDefault="00C0468B">
            <w:pPr>
              <w:pStyle w:val="body"/>
              <w:rPr>
                <w:del w:id="20267" w:author="Sastry, Murali" w:date="2015-06-09T17:17:00Z"/>
              </w:rPr>
              <w:pPrChange w:id="20268" w:author="Sastry, Murali" w:date="2015-06-10T10:23:00Z">
                <w:pPr>
                  <w:pStyle w:val="tableentry"/>
                </w:pPr>
              </w:pPrChange>
            </w:pPr>
            <w:del w:id="20269" w:author="Sastry, Murali" w:date="2015-06-09T17:17:00Z">
              <w:r w:rsidRPr="00E056B6" w:rsidDel="00371A11">
                <w:delText>Prefix of output folder where all deliverables will be placed</w:delText>
              </w:r>
              <w:bookmarkStart w:id="20270" w:name="_Toc421703213"/>
              <w:bookmarkStart w:id="20271" w:name="_Toc421706407"/>
              <w:bookmarkStart w:id="20272" w:name="_Toc422906387"/>
              <w:bookmarkStart w:id="20273" w:name="_Toc422937018"/>
              <w:bookmarkStart w:id="20274" w:name="_Toc422940080"/>
              <w:bookmarkStart w:id="20275" w:name="_Toc422931515"/>
              <w:bookmarkStart w:id="20276" w:name="_Toc494289647"/>
              <w:bookmarkStart w:id="20277" w:name="_Toc494292463"/>
              <w:bookmarkStart w:id="20278" w:name="_Toc494295277"/>
              <w:bookmarkEnd w:id="20270"/>
              <w:bookmarkEnd w:id="20271"/>
              <w:bookmarkEnd w:id="20272"/>
              <w:bookmarkEnd w:id="20273"/>
              <w:bookmarkEnd w:id="20274"/>
              <w:bookmarkEnd w:id="20275"/>
              <w:bookmarkEnd w:id="20276"/>
              <w:bookmarkEnd w:id="20277"/>
              <w:bookmarkEnd w:id="20278"/>
            </w:del>
          </w:p>
        </w:tc>
        <w:bookmarkStart w:id="20279" w:name="_Toc421703214"/>
        <w:bookmarkStart w:id="20280" w:name="_Toc421706408"/>
        <w:bookmarkStart w:id="20281" w:name="_Toc422906388"/>
        <w:bookmarkStart w:id="20282" w:name="_Toc422937019"/>
        <w:bookmarkStart w:id="20283" w:name="_Toc422940081"/>
        <w:bookmarkStart w:id="20284" w:name="_Toc422931516"/>
        <w:bookmarkStart w:id="20285" w:name="_Toc494289648"/>
        <w:bookmarkStart w:id="20286" w:name="_Toc494292464"/>
        <w:bookmarkStart w:id="20287" w:name="_Toc494295278"/>
        <w:bookmarkEnd w:id="20279"/>
        <w:bookmarkEnd w:id="20280"/>
        <w:bookmarkEnd w:id="20281"/>
        <w:bookmarkEnd w:id="20282"/>
        <w:bookmarkEnd w:id="20283"/>
        <w:bookmarkEnd w:id="20284"/>
        <w:bookmarkEnd w:id="20285"/>
        <w:bookmarkEnd w:id="20286"/>
        <w:bookmarkEnd w:id="20287"/>
      </w:tr>
      <w:tr w:rsidR="00D02A27" w:rsidRPr="00E056B6" w:rsidDel="00371A11" w:rsidTr="0099191C">
        <w:trPr>
          <w:cantSplit/>
          <w:del w:id="20288" w:author="Sastry, Murali" w:date="2015-06-09T17:17:00Z"/>
        </w:trPr>
        <w:tc>
          <w:tcPr>
            <w:tcW w:w="1890" w:type="dxa"/>
            <w:tcBorders>
              <w:top w:val="single" w:sz="6" w:space="0" w:color="auto"/>
              <w:bottom w:val="single" w:sz="6" w:space="0" w:color="auto"/>
            </w:tcBorders>
          </w:tcPr>
          <w:p w:rsidR="00D02A27" w:rsidRPr="00E056B6" w:rsidDel="00371A11" w:rsidRDefault="00C0468B">
            <w:pPr>
              <w:pStyle w:val="body"/>
              <w:rPr>
                <w:del w:id="20289" w:author="Sastry, Murali" w:date="2015-06-09T17:17:00Z"/>
              </w:rPr>
              <w:pPrChange w:id="20290" w:author="Sastry, Murali" w:date="2015-06-10T10:23:00Z">
                <w:pPr>
                  <w:pStyle w:val="tableentry"/>
                </w:pPr>
              </w:pPrChange>
            </w:pPr>
            <w:del w:id="20291" w:author="Sastry, Murali" w:date="2015-06-09T17:17:00Z">
              <w:r w:rsidRPr="00E056B6" w:rsidDel="00371A11">
                <w:delText>client_name:</w:delText>
              </w:r>
              <w:bookmarkStart w:id="20292" w:name="_Toc421703215"/>
              <w:bookmarkStart w:id="20293" w:name="_Toc421706409"/>
              <w:bookmarkStart w:id="20294" w:name="_Toc422906389"/>
              <w:bookmarkStart w:id="20295" w:name="_Toc422937020"/>
              <w:bookmarkStart w:id="20296" w:name="_Toc422940082"/>
              <w:bookmarkStart w:id="20297" w:name="_Toc422931517"/>
              <w:bookmarkStart w:id="20298" w:name="_Toc494289649"/>
              <w:bookmarkStart w:id="20299" w:name="_Toc494292465"/>
              <w:bookmarkStart w:id="20300" w:name="_Toc494295279"/>
              <w:bookmarkEnd w:id="20292"/>
              <w:bookmarkEnd w:id="20293"/>
              <w:bookmarkEnd w:id="20294"/>
              <w:bookmarkEnd w:id="20295"/>
              <w:bookmarkEnd w:id="20296"/>
              <w:bookmarkEnd w:id="20297"/>
              <w:bookmarkEnd w:id="20298"/>
              <w:bookmarkEnd w:id="20299"/>
              <w:bookmarkEnd w:id="20300"/>
            </w:del>
          </w:p>
        </w:tc>
        <w:tc>
          <w:tcPr>
            <w:tcW w:w="3330" w:type="dxa"/>
            <w:tcBorders>
              <w:top w:val="single" w:sz="6" w:space="0" w:color="auto"/>
              <w:bottom w:val="single" w:sz="6" w:space="0" w:color="auto"/>
            </w:tcBorders>
          </w:tcPr>
          <w:p w:rsidR="00D02A27" w:rsidRPr="00E056B6" w:rsidDel="00371A11" w:rsidRDefault="00C0468B">
            <w:pPr>
              <w:pStyle w:val="body"/>
              <w:rPr>
                <w:del w:id="20301" w:author="Sastry, Murali" w:date="2015-06-09T17:17:00Z"/>
              </w:rPr>
              <w:pPrChange w:id="20302" w:author="Sastry, Murali" w:date="2015-06-10T10:23:00Z">
                <w:pPr>
                  <w:pStyle w:val="tableentry"/>
                </w:pPr>
              </w:pPrChange>
            </w:pPr>
            <w:del w:id="20303" w:author="Sastry, Murali" w:date="2015-06-09T17:17:00Z">
              <w:r w:rsidRPr="00E056B6" w:rsidDel="00371A11">
                <w:delText>GOBI_SHARED_NMEA</w:delText>
              </w:r>
              <w:bookmarkStart w:id="20304" w:name="_Toc421703216"/>
              <w:bookmarkStart w:id="20305" w:name="_Toc421706410"/>
              <w:bookmarkStart w:id="20306" w:name="_Toc422906390"/>
              <w:bookmarkStart w:id="20307" w:name="_Toc422937021"/>
              <w:bookmarkStart w:id="20308" w:name="_Toc422940083"/>
              <w:bookmarkStart w:id="20309" w:name="_Toc422931518"/>
              <w:bookmarkStart w:id="20310" w:name="_Toc494289650"/>
              <w:bookmarkStart w:id="20311" w:name="_Toc494292466"/>
              <w:bookmarkStart w:id="20312" w:name="_Toc494295280"/>
              <w:bookmarkEnd w:id="20304"/>
              <w:bookmarkEnd w:id="20305"/>
              <w:bookmarkEnd w:id="20306"/>
              <w:bookmarkEnd w:id="20307"/>
              <w:bookmarkEnd w:id="20308"/>
              <w:bookmarkEnd w:id="20309"/>
              <w:bookmarkEnd w:id="20310"/>
              <w:bookmarkEnd w:id="20311"/>
              <w:bookmarkEnd w:id="20312"/>
            </w:del>
          </w:p>
        </w:tc>
        <w:tc>
          <w:tcPr>
            <w:tcW w:w="3330" w:type="dxa"/>
            <w:tcBorders>
              <w:top w:val="single" w:sz="6" w:space="0" w:color="auto"/>
              <w:bottom w:val="single" w:sz="6" w:space="0" w:color="auto"/>
            </w:tcBorders>
          </w:tcPr>
          <w:p w:rsidR="00D02A27" w:rsidRPr="00E056B6" w:rsidDel="00371A11" w:rsidRDefault="00C0468B">
            <w:pPr>
              <w:pStyle w:val="body"/>
              <w:rPr>
                <w:del w:id="20313" w:author="Sastry, Murali" w:date="2015-06-09T17:17:00Z"/>
              </w:rPr>
              <w:pPrChange w:id="20314" w:author="Sastry, Murali" w:date="2015-06-10T10:23:00Z">
                <w:pPr>
                  <w:pStyle w:val="tableentry"/>
                </w:pPr>
              </w:pPrChange>
            </w:pPr>
            <w:del w:id="20315" w:author="Sastry, Murali" w:date="2015-06-09T17:17:00Z">
              <w:r w:rsidRPr="00E056B6" w:rsidDel="00371A11">
                <w:delText>Perforce client spec used for building</w:delText>
              </w:r>
              <w:bookmarkStart w:id="20316" w:name="_Toc421703217"/>
              <w:bookmarkStart w:id="20317" w:name="_Toc421706411"/>
              <w:bookmarkStart w:id="20318" w:name="_Toc422906391"/>
              <w:bookmarkStart w:id="20319" w:name="_Toc422937022"/>
              <w:bookmarkStart w:id="20320" w:name="_Toc422940084"/>
              <w:bookmarkStart w:id="20321" w:name="_Toc422931519"/>
              <w:bookmarkStart w:id="20322" w:name="_Toc494289651"/>
              <w:bookmarkStart w:id="20323" w:name="_Toc494292467"/>
              <w:bookmarkStart w:id="20324" w:name="_Toc494295281"/>
              <w:bookmarkEnd w:id="20316"/>
              <w:bookmarkEnd w:id="20317"/>
              <w:bookmarkEnd w:id="20318"/>
              <w:bookmarkEnd w:id="20319"/>
              <w:bookmarkEnd w:id="20320"/>
              <w:bookmarkEnd w:id="20321"/>
              <w:bookmarkEnd w:id="20322"/>
              <w:bookmarkEnd w:id="20323"/>
              <w:bookmarkEnd w:id="20324"/>
            </w:del>
          </w:p>
        </w:tc>
        <w:bookmarkStart w:id="20325" w:name="_Toc421703218"/>
        <w:bookmarkStart w:id="20326" w:name="_Toc421706412"/>
        <w:bookmarkStart w:id="20327" w:name="_Toc422906392"/>
        <w:bookmarkStart w:id="20328" w:name="_Toc422937023"/>
        <w:bookmarkStart w:id="20329" w:name="_Toc422940085"/>
        <w:bookmarkStart w:id="20330" w:name="_Toc422931520"/>
        <w:bookmarkStart w:id="20331" w:name="_Toc494289652"/>
        <w:bookmarkStart w:id="20332" w:name="_Toc494292468"/>
        <w:bookmarkStart w:id="20333" w:name="_Toc494295282"/>
        <w:bookmarkEnd w:id="20325"/>
        <w:bookmarkEnd w:id="20326"/>
        <w:bookmarkEnd w:id="20327"/>
        <w:bookmarkEnd w:id="20328"/>
        <w:bookmarkEnd w:id="20329"/>
        <w:bookmarkEnd w:id="20330"/>
        <w:bookmarkEnd w:id="20331"/>
        <w:bookmarkEnd w:id="20332"/>
        <w:bookmarkEnd w:id="20333"/>
      </w:tr>
      <w:tr w:rsidR="00D02A27" w:rsidRPr="00E056B6" w:rsidDel="00371A11" w:rsidTr="0099191C">
        <w:trPr>
          <w:cantSplit/>
          <w:del w:id="20334" w:author="Sastry, Murali" w:date="2015-06-09T17:17:00Z"/>
        </w:trPr>
        <w:tc>
          <w:tcPr>
            <w:tcW w:w="1890" w:type="dxa"/>
            <w:tcBorders>
              <w:top w:val="single" w:sz="6" w:space="0" w:color="auto"/>
              <w:bottom w:val="single" w:sz="6" w:space="0" w:color="auto"/>
            </w:tcBorders>
          </w:tcPr>
          <w:p w:rsidR="00D02A27" w:rsidRPr="00E056B6" w:rsidDel="00371A11" w:rsidRDefault="00C0468B">
            <w:pPr>
              <w:pStyle w:val="body"/>
              <w:rPr>
                <w:del w:id="20335" w:author="Sastry, Murali" w:date="2015-06-09T17:17:00Z"/>
              </w:rPr>
              <w:pPrChange w:id="20336" w:author="Sastry, Murali" w:date="2015-06-10T10:23:00Z">
                <w:pPr>
                  <w:pStyle w:val="tableentry"/>
                </w:pPr>
              </w:pPrChange>
            </w:pPr>
            <w:del w:id="20337" w:author="Sastry, Murali" w:date="2015-06-09T17:17:00Z">
              <w:r w:rsidRPr="00E056B6" w:rsidDel="00371A11">
                <w:delText>revision_name:</w:delText>
              </w:r>
              <w:bookmarkStart w:id="20338" w:name="_Toc421703219"/>
              <w:bookmarkStart w:id="20339" w:name="_Toc421706413"/>
              <w:bookmarkStart w:id="20340" w:name="_Toc422906393"/>
              <w:bookmarkStart w:id="20341" w:name="_Toc422937024"/>
              <w:bookmarkStart w:id="20342" w:name="_Toc422940086"/>
              <w:bookmarkStart w:id="20343" w:name="_Toc422931521"/>
              <w:bookmarkStart w:id="20344" w:name="_Toc494289653"/>
              <w:bookmarkStart w:id="20345" w:name="_Toc494292469"/>
              <w:bookmarkStart w:id="20346" w:name="_Toc494295283"/>
              <w:bookmarkEnd w:id="20338"/>
              <w:bookmarkEnd w:id="20339"/>
              <w:bookmarkEnd w:id="20340"/>
              <w:bookmarkEnd w:id="20341"/>
              <w:bookmarkEnd w:id="20342"/>
              <w:bookmarkEnd w:id="20343"/>
              <w:bookmarkEnd w:id="20344"/>
              <w:bookmarkEnd w:id="20345"/>
              <w:bookmarkEnd w:id="20346"/>
            </w:del>
          </w:p>
        </w:tc>
        <w:tc>
          <w:tcPr>
            <w:tcW w:w="3330" w:type="dxa"/>
            <w:tcBorders>
              <w:top w:val="single" w:sz="6" w:space="0" w:color="auto"/>
              <w:bottom w:val="single" w:sz="6" w:space="0" w:color="auto"/>
            </w:tcBorders>
          </w:tcPr>
          <w:p w:rsidR="00D02A27" w:rsidRPr="00E056B6" w:rsidDel="00371A11" w:rsidRDefault="00C0468B">
            <w:pPr>
              <w:pStyle w:val="body"/>
              <w:rPr>
                <w:del w:id="20347" w:author="Sastry, Murali" w:date="2015-06-09T17:17:00Z"/>
              </w:rPr>
              <w:pPrChange w:id="20348" w:author="Sastry, Murali" w:date="2015-06-10T10:23:00Z">
                <w:pPr>
                  <w:pStyle w:val="tableentry"/>
                </w:pPr>
              </w:pPrChange>
            </w:pPr>
            <w:del w:id="20349" w:author="Sastry, Murali" w:date="2015-06-09T17:17:00Z">
              <w:r w:rsidRPr="00E056B6" w:rsidDel="00371A11">
                <w:delText>GOBI_SHARED_NMEA</w:delText>
              </w:r>
              <w:r w:rsidR="00D02A27" w:rsidRPr="00E056B6" w:rsidDel="00371A11">
                <w:delText>.</w:delText>
              </w:r>
              <w:r w:rsidRPr="00E056B6" w:rsidDel="00371A11">
                <w:delText>XX.XX.XX</w:delText>
              </w:r>
              <w:bookmarkStart w:id="20350" w:name="_Toc421703220"/>
              <w:bookmarkStart w:id="20351" w:name="_Toc421706414"/>
              <w:bookmarkStart w:id="20352" w:name="_Toc422906394"/>
              <w:bookmarkStart w:id="20353" w:name="_Toc422937025"/>
              <w:bookmarkStart w:id="20354" w:name="_Toc422940087"/>
              <w:bookmarkStart w:id="20355" w:name="_Toc422931522"/>
              <w:bookmarkStart w:id="20356" w:name="_Toc494289654"/>
              <w:bookmarkStart w:id="20357" w:name="_Toc494292470"/>
              <w:bookmarkStart w:id="20358" w:name="_Toc494295284"/>
              <w:bookmarkEnd w:id="20350"/>
              <w:bookmarkEnd w:id="20351"/>
              <w:bookmarkEnd w:id="20352"/>
              <w:bookmarkEnd w:id="20353"/>
              <w:bookmarkEnd w:id="20354"/>
              <w:bookmarkEnd w:id="20355"/>
              <w:bookmarkEnd w:id="20356"/>
              <w:bookmarkEnd w:id="20357"/>
              <w:bookmarkEnd w:id="20358"/>
            </w:del>
          </w:p>
        </w:tc>
        <w:tc>
          <w:tcPr>
            <w:tcW w:w="3330" w:type="dxa"/>
            <w:tcBorders>
              <w:top w:val="single" w:sz="6" w:space="0" w:color="auto"/>
              <w:bottom w:val="single" w:sz="6" w:space="0" w:color="auto"/>
            </w:tcBorders>
          </w:tcPr>
          <w:p w:rsidR="00D02A27" w:rsidRPr="00E056B6" w:rsidDel="00371A11" w:rsidRDefault="00C0468B">
            <w:pPr>
              <w:pStyle w:val="body"/>
              <w:rPr>
                <w:del w:id="20359" w:author="Sastry, Murali" w:date="2015-06-09T17:17:00Z"/>
              </w:rPr>
              <w:pPrChange w:id="20360" w:author="Sastry, Murali" w:date="2015-06-10T10:23:00Z">
                <w:pPr>
                  <w:pStyle w:val="tableentry"/>
                </w:pPr>
              </w:pPrChange>
            </w:pPr>
            <w:del w:id="20361" w:author="Sastry, Murali" w:date="2015-06-09T17:17:00Z">
              <w:r w:rsidRPr="00E056B6" w:rsidDel="00371A11">
                <w:delText>Once build is complete it creates/updates this label to mark this build</w:delText>
              </w:r>
              <w:bookmarkStart w:id="20362" w:name="_Toc421703221"/>
              <w:bookmarkStart w:id="20363" w:name="_Toc421706415"/>
              <w:bookmarkStart w:id="20364" w:name="_Toc422906395"/>
              <w:bookmarkStart w:id="20365" w:name="_Toc422937026"/>
              <w:bookmarkStart w:id="20366" w:name="_Toc422940088"/>
              <w:bookmarkStart w:id="20367" w:name="_Toc422931523"/>
              <w:bookmarkStart w:id="20368" w:name="_Toc494289655"/>
              <w:bookmarkStart w:id="20369" w:name="_Toc494292471"/>
              <w:bookmarkStart w:id="20370" w:name="_Toc494295285"/>
              <w:bookmarkEnd w:id="20362"/>
              <w:bookmarkEnd w:id="20363"/>
              <w:bookmarkEnd w:id="20364"/>
              <w:bookmarkEnd w:id="20365"/>
              <w:bookmarkEnd w:id="20366"/>
              <w:bookmarkEnd w:id="20367"/>
              <w:bookmarkEnd w:id="20368"/>
              <w:bookmarkEnd w:id="20369"/>
              <w:bookmarkEnd w:id="20370"/>
            </w:del>
          </w:p>
        </w:tc>
        <w:bookmarkStart w:id="20371" w:name="_Toc421703222"/>
        <w:bookmarkStart w:id="20372" w:name="_Toc421706416"/>
        <w:bookmarkStart w:id="20373" w:name="_Toc422906396"/>
        <w:bookmarkStart w:id="20374" w:name="_Toc422937027"/>
        <w:bookmarkStart w:id="20375" w:name="_Toc422940089"/>
        <w:bookmarkStart w:id="20376" w:name="_Toc422931524"/>
        <w:bookmarkStart w:id="20377" w:name="_Toc494289656"/>
        <w:bookmarkStart w:id="20378" w:name="_Toc494292472"/>
        <w:bookmarkStart w:id="20379" w:name="_Toc494295286"/>
        <w:bookmarkEnd w:id="20371"/>
        <w:bookmarkEnd w:id="20372"/>
        <w:bookmarkEnd w:id="20373"/>
        <w:bookmarkEnd w:id="20374"/>
        <w:bookmarkEnd w:id="20375"/>
        <w:bookmarkEnd w:id="20376"/>
        <w:bookmarkEnd w:id="20377"/>
        <w:bookmarkEnd w:id="20378"/>
        <w:bookmarkEnd w:id="20379"/>
      </w:tr>
      <w:tr w:rsidR="00D02A27" w:rsidRPr="00E056B6" w:rsidDel="00371A11" w:rsidTr="0099191C">
        <w:trPr>
          <w:cantSplit/>
          <w:del w:id="20380" w:author="Sastry, Murali" w:date="2015-06-09T17:17:00Z"/>
        </w:trPr>
        <w:tc>
          <w:tcPr>
            <w:tcW w:w="1890" w:type="dxa"/>
            <w:tcBorders>
              <w:top w:val="single" w:sz="6" w:space="0" w:color="auto"/>
              <w:bottom w:val="single" w:sz="6" w:space="0" w:color="auto"/>
            </w:tcBorders>
          </w:tcPr>
          <w:p w:rsidR="00D02A27" w:rsidRPr="00E056B6" w:rsidDel="00371A11" w:rsidRDefault="00C0468B">
            <w:pPr>
              <w:pStyle w:val="body"/>
              <w:rPr>
                <w:del w:id="20381" w:author="Sastry, Murali" w:date="2015-06-09T17:17:00Z"/>
              </w:rPr>
              <w:pPrChange w:id="20382" w:author="Sastry, Murali" w:date="2015-06-10T10:23:00Z">
                <w:pPr>
                  <w:pStyle w:val="tableentry"/>
                </w:pPr>
              </w:pPrChange>
            </w:pPr>
            <w:del w:id="20383" w:author="Sastry, Murali" w:date="2015-06-09T17:17:00Z">
              <w:r w:rsidRPr="00E056B6" w:rsidDel="00371A11">
                <w:delText>view:</w:delText>
              </w:r>
              <w:bookmarkStart w:id="20384" w:name="_Toc421703223"/>
              <w:bookmarkStart w:id="20385" w:name="_Toc421706417"/>
              <w:bookmarkStart w:id="20386" w:name="_Toc422906397"/>
              <w:bookmarkStart w:id="20387" w:name="_Toc422937028"/>
              <w:bookmarkStart w:id="20388" w:name="_Toc422940090"/>
              <w:bookmarkStart w:id="20389" w:name="_Toc422931525"/>
              <w:bookmarkStart w:id="20390" w:name="_Toc494289657"/>
              <w:bookmarkStart w:id="20391" w:name="_Toc494292473"/>
              <w:bookmarkStart w:id="20392" w:name="_Toc494295287"/>
              <w:bookmarkEnd w:id="20384"/>
              <w:bookmarkEnd w:id="20385"/>
              <w:bookmarkEnd w:id="20386"/>
              <w:bookmarkEnd w:id="20387"/>
              <w:bookmarkEnd w:id="20388"/>
              <w:bookmarkEnd w:id="20389"/>
              <w:bookmarkEnd w:id="20390"/>
              <w:bookmarkEnd w:id="20391"/>
              <w:bookmarkEnd w:id="20392"/>
            </w:del>
          </w:p>
        </w:tc>
        <w:tc>
          <w:tcPr>
            <w:tcW w:w="3330" w:type="dxa"/>
            <w:tcBorders>
              <w:top w:val="single" w:sz="6" w:space="0" w:color="auto"/>
              <w:bottom w:val="single" w:sz="6" w:space="0" w:color="auto"/>
            </w:tcBorders>
          </w:tcPr>
          <w:p w:rsidR="00D02A27" w:rsidRPr="00E056B6" w:rsidDel="00371A11" w:rsidRDefault="00C0468B">
            <w:pPr>
              <w:pStyle w:val="body"/>
              <w:rPr>
                <w:del w:id="20393" w:author="Sastry, Murali" w:date="2015-06-09T17:17:00Z"/>
              </w:rPr>
              <w:pPrChange w:id="20394" w:author="Sastry, Murali" w:date="2015-06-10T10:23:00Z">
                <w:pPr>
                  <w:pStyle w:val="tableentry"/>
                </w:pPr>
              </w:pPrChange>
            </w:pPr>
            <w:del w:id="20395" w:author="Sastry, Murali" w:date="2015-06-09T17:17:00Z">
              <w:r w:rsidRPr="00E056B6" w:rsidDel="00371A11">
                <w:delText xml:space="preserve">&lt;paths&gt; </w:delText>
              </w:r>
              <w:bookmarkStart w:id="20396" w:name="_Toc421703224"/>
              <w:bookmarkStart w:id="20397" w:name="_Toc421706418"/>
              <w:bookmarkStart w:id="20398" w:name="_Toc422906398"/>
              <w:bookmarkStart w:id="20399" w:name="_Toc422937029"/>
              <w:bookmarkStart w:id="20400" w:name="_Toc422940091"/>
              <w:bookmarkStart w:id="20401" w:name="_Toc422931526"/>
              <w:bookmarkStart w:id="20402" w:name="_Toc494289658"/>
              <w:bookmarkStart w:id="20403" w:name="_Toc494292474"/>
              <w:bookmarkStart w:id="20404" w:name="_Toc494295288"/>
              <w:bookmarkEnd w:id="20396"/>
              <w:bookmarkEnd w:id="20397"/>
              <w:bookmarkEnd w:id="20398"/>
              <w:bookmarkEnd w:id="20399"/>
              <w:bookmarkEnd w:id="20400"/>
              <w:bookmarkEnd w:id="20401"/>
              <w:bookmarkEnd w:id="20402"/>
              <w:bookmarkEnd w:id="20403"/>
              <w:bookmarkEnd w:id="20404"/>
            </w:del>
          </w:p>
        </w:tc>
        <w:tc>
          <w:tcPr>
            <w:tcW w:w="3330" w:type="dxa"/>
            <w:tcBorders>
              <w:top w:val="single" w:sz="6" w:space="0" w:color="auto"/>
              <w:bottom w:val="single" w:sz="6" w:space="0" w:color="auto"/>
            </w:tcBorders>
          </w:tcPr>
          <w:p w:rsidR="00D02A27" w:rsidRPr="00E056B6" w:rsidDel="00371A11" w:rsidRDefault="00C0468B">
            <w:pPr>
              <w:pStyle w:val="body"/>
              <w:rPr>
                <w:del w:id="20405" w:author="Sastry, Murali" w:date="2015-06-09T17:17:00Z"/>
              </w:rPr>
              <w:pPrChange w:id="20406" w:author="Sastry, Murali" w:date="2015-06-10T10:23:00Z">
                <w:pPr>
                  <w:pStyle w:val="tableentry"/>
                </w:pPr>
              </w:pPrChange>
            </w:pPr>
            <w:del w:id="20407" w:author="Sastry, Murali" w:date="2015-06-09T17:17:00Z">
              <w:r w:rsidRPr="00E056B6" w:rsidDel="00371A11">
                <w:delText>List the paths to every source file used in this build.  This is the view used by the Client Spec, so any file not included will not be accessible.</w:delText>
              </w:r>
              <w:bookmarkStart w:id="20408" w:name="_Toc421703225"/>
              <w:bookmarkStart w:id="20409" w:name="_Toc421706419"/>
              <w:bookmarkStart w:id="20410" w:name="_Toc422906399"/>
              <w:bookmarkStart w:id="20411" w:name="_Toc422937030"/>
              <w:bookmarkStart w:id="20412" w:name="_Toc422940092"/>
              <w:bookmarkStart w:id="20413" w:name="_Toc422931527"/>
              <w:bookmarkStart w:id="20414" w:name="_Toc494289659"/>
              <w:bookmarkStart w:id="20415" w:name="_Toc494292475"/>
              <w:bookmarkStart w:id="20416" w:name="_Toc494295289"/>
              <w:bookmarkEnd w:id="20408"/>
              <w:bookmarkEnd w:id="20409"/>
              <w:bookmarkEnd w:id="20410"/>
              <w:bookmarkEnd w:id="20411"/>
              <w:bookmarkEnd w:id="20412"/>
              <w:bookmarkEnd w:id="20413"/>
              <w:bookmarkEnd w:id="20414"/>
              <w:bookmarkEnd w:id="20415"/>
              <w:bookmarkEnd w:id="20416"/>
            </w:del>
          </w:p>
        </w:tc>
        <w:bookmarkStart w:id="20417" w:name="_Toc421703226"/>
        <w:bookmarkStart w:id="20418" w:name="_Toc421706420"/>
        <w:bookmarkStart w:id="20419" w:name="_Toc422906400"/>
        <w:bookmarkStart w:id="20420" w:name="_Toc422937031"/>
        <w:bookmarkStart w:id="20421" w:name="_Toc422940093"/>
        <w:bookmarkStart w:id="20422" w:name="_Toc422931528"/>
        <w:bookmarkStart w:id="20423" w:name="_Toc494289660"/>
        <w:bookmarkStart w:id="20424" w:name="_Toc494292476"/>
        <w:bookmarkStart w:id="20425" w:name="_Toc494295290"/>
        <w:bookmarkEnd w:id="20417"/>
        <w:bookmarkEnd w:id="20418"/>
        <w:bookmarkEnd w:id="20419"/>
        <w:bookmarkEnd w:id="20420"/>
        <w:bookmarkEnd w:id="20421"/>
        <w:bookmarkEnd w:id="20422"/>
        <w:bookmarkEnd w:id="20423"/>
        <w:bookmarkEnd w:id="20424"/>
        <w:bookmarkEnd w:id="20425"/>
      </w:tr>
      <w:tr w:rsidR="00D02A27" w:rsidRPr="00E056B6" w:rsidDel="00371A11" w:rsidTr="0099191C">
        <w:trPr>
          <w:cantSplit/>
          <w:del w:id="20426" w:author="Sastry, Murali" w:date="2015-06-09T17:17:00Z"/>
        </w:trPr>
        <w:tc>
          <w:tcPr>
            <w:tcW w:w="1890" w:type="dxa"/>
            <w:tcBorders>
              <w:top w:val="single" w:sz="6" w:space="0" w:color="auto"/>
              <w:bottom w:val="single" w:sz="6" w:space="0" w:color="auto"/>
            </w:tcBorders>
          </w:tcPr>
          <w:p w:rsidR="00D02A27" w:rsidRPr="00E056B6" w:rsidDel="00371A11" w:rsidRDefault="00C0468B">
            <w:pPr>
              <w:pStyle w:val="body"/>
              <w:rPr>
                <w:del w:id="20427" w:author="Sastry, Murali" w:date="2015-06-09T17:17:00Z"/>
              </w:rPr>
              <w:pPrChange w:id="20428" w:author="Sastry, Murali" w:date="2015-06-10T10:23:00Z">
                <w:pPr>
                  <w:pStyle w:val="tableentry"/>
                </w:pPr>
              </w:pPrChange>
            </w:pPr>
            <w:del w:id="20429" w:author="Sastry, Murali" w:date="2015-06-09T17:17:00Z">
              <w:r w:rsidRPr="00E056B6" w:rsidDel="00371A11">
                <w:delText xml:space="preserve">view_label: </w:delText>
              </w:r>
              <w:bookmarkStart w:id="20430" w:name="_Toc421703227"/>
              <w:bookmarkStart w:id="20431" w:name="_Toc421706421"/>
              <w:bookmarkStart w:id="20432" w:name="_Toc422906401"/>
              <w:bookmarkStart w:id="20433" w:name="_Toc422937032"/>
              <w:bookmarkStart w:id="20434" w:name="_Toc422940094"/>
              <w:bookmarkStart w:id="20435" w:name="_Toc422931529"/>
              <w:bookmarkStart w:id="20436" w:name="_Toc494289661"/>
              <w:bookmarkStart w:id="20437" w:name="_Toc494292477"/>
              <w:bookmarkStart w:id="20438" w:name="_Toc494295291"/>
              <w:bookmarkEnd w:id="20430"/>
              <w:bookmarkEnd w:id="20431"/>
              <w:bookmarkEnd w:id="20432"/>
              <w:bookmarkEnd w:id="20433"/>
              <w:bookmarkEnd w:id="20434"/>
              <w:bookmarkEnd w:id="20435"/>
              <w:bookmarkEnd w:id="20436"/>
              <w:bookmarkEnd w:id="20437"/>
              <w:bookmarkEnd w:id="20438"/>
            </w:del>
          </w:p>
        </w:tc>
        <w:tc>
          <w:tcPr>
            <w:tcW w:w="3330" w:type="dxa"/>
            <w:tcBorders>
              <w:top w:val="single" w:sz="6" w:space="0" w:color="auto"/>
              <w:bottom w:val="single" w:sz="6" w:space="0" w:color="auto"/>
            </w:tcBorders>
          </w:tcPr>
          <w:p w:rsidR="00D02A27" w:rsidRPr="00E056B6" w:rsidDel="00371A11" w:rsidRDefault="00C0468B">
            <w:pPr>
              <w:pStyle w:val="body"/>
              <w:rPr>
                <w:del w:id="20439" w:author="Sastry, Murali" w:date="2015-06-09T17:17:00Z"/>
              </w:rPr>
              <w:pPrChange w:id="20440" w:author="Sastry, Murali" w:date="2015-06-10T10:23:00Z">
                <w:pPr>
                  <w:pStyle w:val="tableentry"/>
                </w:pPr>
              </w:pPrChange>
            </w:pPr>
            <w:del w:id="20441" w:author="Sastry, Murali" w:date="2015-06-09T17:17:00Z">
              <w:r w:rsidRPr="00E056B6" w:rsidDel="00371A11">
                <w:delText>&lt;paths&gt;</w:delText>
              </w:r>
              <w:bookmarkStart w:id="20442" w:name="_Toc421703228"/>
              <w:bookmarkStart w:id="20443" w:name="_Toc421706422"/>
              <w:bookmarkStart w:id="20444" w:name="_Toc422906402"/>
              <w:bookmarkStart w:id="20445" w:name="_Toc422937033"/>
              <w:bookmarkStart w:id="20446" w:name="_Toc422940095"/>
              <w:bookmarkStart w:id="20447" w:name="_Toc422931530"/>
              <w:bookmarkStart w:id="20448" w:name="_Toc494289662"/>
              <w:bookmarkStart w:id="20449" w:name="_Toc494292478"/>
              <w:bookmarkStart w:id="20450" w:name="_Toc494295292"/>
              <w:bookmarkEnd w:id="20442"/>
              <w:bookmarkEnd w:id="20443"/>
              <w:bookmarkEnd w:id="20444"/>
              <w:bookmarkEnd w:id="20445"/>
              <w:bookmarkEnd w:id="20446"/>
              <w:bookmarkEnd w:id="20447"/>
              <w:bookmarkEnd w:id="20448"/>
              <w:bookmarkEnd w:id="20449"/>
              <w:bookmarkEnd w:id="20450"/>
            </w:del>
          </w:p>
        </w:tc>
        <w:tc>
          <w:tcPr>
            <w:tcW w:w="3330" w:type="dxa"/>
            <w:tcBorders>
              <w:top w:val="single" w:sz="6" w:space="0" w:color="auto"/>
              <w:bottom w:val="single" w:sz="6" w:space="0" w:color="auto"/>
            </w:tcBorders>
          </w:tcPr>
          <w:p w:rsidR="00D02A27" w:rsidRPr="00E056B6" w:rsidDel="00371A11" w:rsidRDefault="00C0468B">
            <w:pPr>
              <w:pStyle w:val="body"/>
              <w:rPr>
                <w:del w:id="20451" w:author="Sastry, Murali" w:date="2015-06-09T17:17:00Z"/>
              </w:rPr>
              <w:pPrChange w:id="20452" w:author="Sastry, Murali" w:date="2015-06-10T10:23:00Z">
                <w:pPr>
                  <w:pStyle w:val="tableentry"/>
                </w:pPr>
              </w:pPrChange>
            </w:pPr>
            <w:del w:id="20453" w:author="Sastry, Murali" w:date="2015-06-09T17:17:00Z">
              <w:r w:rsidRPr="00E056B6" w:rsidDel="00371A11">
                <w:delText>List the paths of all files that should be marked with the label for this build.</w:delText>
              </w:r>
              <w:bookmarkStart w:id="20454" w:name="_Toc421703229"/>
              <w:bookmarkStart w:id="20455" w:name="_Toc421706423"/>
              <w:bookmarkStart w:id="20456" w:name="_Toc422906403"/>
              <w:bookmarkStart w:id="20457" w:name="_Toc422937034"/>
              <w:bookmarkStart w:id="20458" w:name="_Toc422940096"/>
              <w:bookmarkStart w:id="20459" w:name="_Toc422931531"/>
              <w:bookmarkStart w:id="20460" w:name="_Toc494289663"/>
              <w:bookmarkStart w:id="20461" w:name="_Toc494292479"/>
              <w:bookmarkStart w:id="20462" w:name="_Toc494295293"/>
              <w:bookmarkEnd w:id="20454"/>
              <w:bookmarkEnd w:id="20455"/>
              <w:bookmarkEnd w:id="20456"/>
              <w:bookmarkEnd w:id="20457"/>
              <w:bookmarkEnd w:id="20458"/>
              <w:bookmarkEnd w:id="20459"/>
              <w:bookmarkEnd w:id="20460"/>
              <w:bookmarkEnd w:id="20461"/>
              <w:bookmarkEnd w:id="20462"/>
            </w:del>
          </w:p>
        </w:tc>
        <w:bookmarkStart w:id="20463" w:name="_Toc421703230"/>
        <w:bookmarkStart w:id="20464" w:name="_Toc421706424"/>
        <w:bookmarkStart w:id="20465" w:name="_Toc422906404"/>
        <w:bookmarkStart w:id="20466" w:name="_Toc422937035"/>
        <w:bookmarkStart w:id="20467" w:name="_Toc422940097"/>
        <w:bookmarkStart w:id="20468" w:name="_Toc422931532"/>
        <w:bookmarkStart w:id="20469" w:name="_Toc494289664"/>
        <w:bookmarkStart w:id="20470" w:name="_Toc494292480"/>
        <w:bookmarkStart w:id="20471" w:name="_Toc494295294"/>
        <w:bookmarkEnd w:id="20463"/>
        <w:bookmarkEnd w:id="20464"/>
        <w:bookmarkEnd w:id="20465"/>
        <w:bookmarkEnd w:id="20466"/>
        <w:bookmarkEnd w:id="20467"/>
        <w:bookmarkEnd w:id="20468"/>
        <w:bookmarkEnd w:id="20469"/>
        <w:bookmarkEnd w:id="20470"/>
        <w:bookmarkEnd w:id="20471"/>
      </w:tr>
    </w:tbl>
    <w:p w:rsidR="00D02A27" w:rsidRPr="00E056B6" w:rsidDel="00371A11" w:rsidRDefault="00C0468B">
      <w:pPr>
        <w:pStyle w:val="body"/>
        <w:rPr>
          <w:del w:id="20472" w:author="Sastry, Murali" w:date="2015-06-09T17:17:00Z"/>
        </w:rPr>
        <w:pPrChange w:id="20473" w:author="Sastry, Murali" w:date="2015-06-10T10:23:00Z">
          <w:pPr>
            <w:pStyle w:val="Heading3"/>
          </w:pPr>
        </w:pPrChange>
      </w:pPr>
      <w:del w:id="20474" w:author="Sastry, Murali" w:date="2015-06-09T17:17:00Z">
        <w:r w:rsidRPr="00E056B6" w:rsidDel="00371A11">
          <w:delText xml:space="preserve">Description </w:delText>
        </w:r>
        <w:bookmarkStart w:id="20475" w:name="_Toc421703231"/>
        <w:bookmarkStart w:id="20476" w:name="_Toc421706425"/>
        <w:bookmarkStart w:id="20477" w:name="_Toc422906405"/>
        <w:bookmarkStart w:id="20478" w:name="_Toc422937036"/>
        <w:bookmarkStart w:id="20479" w:name="_Toc422940098"/>
        <w:bookmarkStart w:id="20480" w:name="_Toc422931533"/>
        <w:bookmarkStart w:id="20481" w:name="_Toc494289665"/>
        <w:bookmarkStart w:id="20482" w:name="_Toc494292481"/>
        <w:bookmarkStart w:id="20483" w:name="_Toc494295295"/>
        <w:bookmarkEnd w:id="20475"/>
        <w:bookmarkEnd w:id="20476"/>
        <w:bookmarkEnd w:id="20477"/>
        <w:bookmarkEnd w:id="20478"/>
        <w:bookmarkEnd w:id="20479"/>
        <w:bookmarkEnd w:id="20480"/>
        <w:bookmarkEnd w:id="20481"/>
        <w:bookmarkEnd w:id="20482"/>
        <w:bookmarkEnd w:id="20483"/>
      </w:del>
    </w:p>
    <w:p w:rsidR="00D02A27" w:rsidRPr="00E056B6" w:rsidDel="00371A11" w:rsidRDefault="00C0468B">
      <w:pPr>
        <w:pStyle w:val="body"/>
        <w:rPr>
          <w:del w:id="20484" w:author="Sastry, Murali" w:date="2015-06-09T17:17:00Z"/>
        </w:rPr>
      </w:pPr>
      <w:del w:id="20485" w:author="Sastry, Murali" w:date="2015-06-09T17:17:00Z">
        <w:r w:rsidRPr="00E056B6" w:rsidDel="00371A11">
          <w:delText xml:space="preserve">This build script begins by syncing to label, head paths, and addtl files specified to the &lt;client_root &gt;\HM11 folder.  </w:delText>
        </w:r>
        <w:bookmarkStart w:id="20486" w:name="_Toc421703232"/>
        <w:bookmarkStart w:id="20487" w:name="_Toc421706426"/>
        <w:bookmarkStart w:id="20488" w:name="_Toc422906406"/>
        <w:bookmarkStart w:id="20489" w:name="_Toc422937037"/>
        <w:bookmarkStart w:id="20490" w:name="_Toc422940099"/>
        <w:bookmarkStart w:id="20491" w:name="_Toc422931534"/>
        <w:bookmarkStart w:id="20492" w:name="_Toc494289666"/>
        <w:bookmarkStart w:id="20493" w:name="_Toc494292482"/>
        <w:bookmarkStart w:id="20494" w:name="_Toc494295296"/>
        <w:bookmarkEnd w:id="20486"/>
        <w:bookmarkEnd w:id="20487"/>
        <w:bookmarkEnd w:id="20488"/>
        <w:bookmarkEnd w:id="20489"/>
        <w:bookmarkEnd w:id="20490"/>
        <w:bookmarkEnd w:id="20491"/>
        <w:bookmarkEnd w:id="20492"/>
        <w:bookmarkEnd w:id="20493"/>
        <w:bookmarkEnd w:id="20494"/>
      </w:del>
    </w:p>
    <w:p w:rsidR="00D02A27" w:rsidRPr="00E056B6" w:rsidDel="00371A11" w:rsidRDefault="00C0468B">
      <w:pPr>
        <w:pStyle w:val="body"/>
        <w:rPr>
          <w:del w:id="20495" w:author="Sastry, Murali" w:date="2015-06-09T17:17:00Z"/>
        </w:rPr>
      </w:pPr>
      <w:del w:id="20496" w:author="Sastry, Murali" w:date="2015-06-09T17:17:00Z">
        <w:r w:rsidRPr="00E056B6" w:rsidDel="00371A11">
          <w:delText>It gets the driver files which are already checked in to .\2000\QCSerialShare.  It then builds the GobiNMEAPortSharingInstaller solution and copies the MSI file to the output directory.</w:delText>
        </w:r>
        <w:bookmarkStart w:id="20497" w:name="_Toc421703233"/>
        <w:bookmarkStart w:id="20498" w:name="_Toc421706427"/>
        <w:bookmarkStart w:id="20499" w:name="_Toc422906407"/>
        <w:bookmarkStart w:id="20500" w:name="_Toc422937038"/>
        <w:bookmarkStart w:id="20501" w:name="_Toc422940100"/>
        <w:bookmarkStart w:id="20502" w:name="_Toc422931535"/>
        <w:bookmarkStart w:id="20503" w:name="_Toc494289667"/>
        <w:bookmarkStart w:id="20504" w:name="_Toc494292483"/>
        <w:bookmarkStart w:id="20505" w:name="_Toc494295297"/>
        <w:bookmarkEnd w:id="20497"/>
        <w:bookmarkEnd w:id="20498"/>
        <w:bookmarkEnd w:id="20499"/>
        <w:bookmarkEnd w:id="20500"/>
        <w:bookmarkEnd w:id="20501"/>
        <w:bookmarkEnd w:id="20502"/>
        <w:bookmarkEnd w:id="20503"/>
        <w:bookmarkEnd w:id="20504"/>
        <w:bookmarkEnd w:id="20505"/>
      </w:del>
    </w:p>
    <w:p w:rsidR="00D02A27" w:rsidRPr="00E056B6" w:rsidDel="00371A11" w:rsidRDefault="00C0468B">
      <w:pPr>
        <w:pStyle w:val="body"/>
        <w:rPr>
          <w:del w:id="20506" w:author="Sastry, Murali" w:date="2015-06-09T17:17:00Z"/>
        </w:rPr>
      </w:pPr>
      <w:del w:id="20507" w:author="Sastry, Murali" w:date="2015-06-09T17:17:00Z">
        <w:r w:rsidRPr="00E056B6" w:rsidDel="00371A11">
          <w:delText>Output files are copied to the output folder, and if the –test option was not specified the &lt;revision_name&gt; label is updated to contain all the files used in this build.</w:delText>
        </w:r>
        <w:bookmarkStart w:id="20508" w:name="_Toc421703234"/>
        <w:bookmarkStart w:id="20509" w:name="_Toc421706428"/>
        <w:bookmarkStart w:id="20510" w:name="_Toc422906408"/>
        <w:bookmarkStart w:id="20511" w:name="_Toc422937039"/>
        <w:bookmarkStart w:id="20512" w:name="_Toc422940101"/>
        <w:bookmarkStart w:id="20513" w:name="_Toc422931536"/>
        <w:bookmarkStart w:id="20514" w:name="_Toc494289668"/>
        <w:bookmarkStart w:id="20515" w:name="_Toc494292484"/>
        <w:bookmarkStart w:id="20516" w:name="_Toc494295298"/>
        <w:bookmarkEnd w:id="20508"/>
        <w:bookmarkEnd w:id="20509"/>
        <w:bookmarkEnd w:id="20510"/>
        <w:bookmarkEnd w:id="20511"/>
        <w:bookmarkEnd w:id="20512"/>
        <w:bookmarkEnd w:id="20513"/>
        <w:bookmarkEnd w:id="20514"/>
        <w:bookmarkEnd w:id="20515"/>
        <w:bookmarkEnd w:id="20516"/>
      </w:del>
    </w:p>
    <w:p w:rsidR="00D02A27" w:rsidRPr="00E056B6" w:rsidDel="00371A11" w:rsidRDefault="00C0468B">
      <w:pPr>
        <w:pStyle w:val="body"/>
        <w:rPr>
          <w:del w:id="20517" w:author="Sastry, Murali" w:date="2015-06-09T17:17:00Z"/>
        </w:rPr>
        <w:pPrChange w:id="20518" w:author="Sastry, Murali" w:date="2015-06-10T10:23:00Z">
          <w:pPr>
            <w:pStyle w:val="Heading3"/>
          </w:pPr>
        </w:pPrChange>
      </w:pPr>
      <w:del w:id="20519" w:author="Sastry, Murali" w:date="2015-06-09T17:17:00Z">
        <w:r w:rsidRPr="00E056B6" w:rsidDel="00371A11">
          <w:delText>Output folder file structure</w:delText>
        </w:r>
        <w:bookmarkStart w:id="20520" w:name="_Toc421703235"/>
        <w:bookmarkStart w:id="20521" w:name="_Toc421706429"/>
        <w:bookmarkStart w:id="20522" w:name="_Toc422906409"/>
        <w:bookmarkStart w:id="20523" w:name="_Toc422937040"/>
        <w:bookmarkStart w:id="20524" w:name="_Toc422940102"/>
        <w:bookmarkStart w:id="20525" w:name="_Toc422931537"/>
        <w:bookmarkStart w:id="20526" w:name="_Toc494289669"/>
        <w:bookmarkStart w:id="20527" w:name="_Toc494292485"/>
        <w:bookmarkStart w:id="20528" w:name="_Toc494295299"/>
        <w:bookmarkEnd w:id="20520"/>
        <w:bookmarkEnd w:id="20521"/>
        <w:bookmarkEnd w:id="20522"/>
        <w:bookmarkEnd w:id="20523"/>
        <w:bookmarkEnd w:id="20524"/>
        <w:bookmarkEnd w:id="20525"/>
        <w:bookmarkEnd w:id="20526"/>
        <w:bookmarkEnd w:id="20527"/>
        <w:bookmarkEnd w:id="20528"/>
      </w:del>
    </w:p>
    <w:p w:rsidR="00D02A27" w:rsidRPr="00E056B6" w:rsidDel="00371A11" w:rsidRDefault="00C0468B">
      <w:pPr>
        <w:pStyle w:val="body"/>
        <w:rPr>
          <w:del w:id="20529" w:author="Sastry, Murali" w:date="2015-06-09T17:17:00Z"/>
        </w:rPr>
      </w:pPr>
      <w:del w:id="20530" w:author="Sastry, Murali" w:date="2015-06-09T17:17:00Z">
        <w:r w:rsidRPr="00E056B6" w:rsidDel="00371A11">
          <w:delText>The 72 folder contains:  Readme file and GobiNMEAPortSharingInstaller.msi</w:delText>
        </w:r>
        <w:bookmarkStart w:id="20531" w:name="_Toc421703236"/>
        <w:bookmarkStart w:id="20532" w:name="_Toc421706430"/>
        <w:bookmarkStart w:id="20533" w:name="_Toc422906410"/>
        <w:bookmarkStart w:id="20534" w:name="_Toc422937041"/>
        <w:bookmarkStart w:id="20535" w:name="_Toc422940103"/>
        <w:bookmarkStart w:id="20536" w:name="_Toc422931538"/>
        <w:bookmarkStart w:id="20537" w:name="_Toc494289670"/>
        <w:bookmarkStart w:id="20538" w:name="_Toc494292486"/>
        <w:bookmarkStart w:id="20539" w:name="_Toc494295300"/>
        <w:bookmarkEnd w:id="20531"/>
        <w:bookmarkEnd w:id="20532"/>
        <w:bookmarkEnd w:id="20533"/>
        <w:bookmarkEnd w:id="20534"/>
        <w:bookmarkEnd w:id="20535"/>
        <w:bookmarkEnd w:id="20536"/>
        <w:bookmarkEnd w:id="20537"/>
        <w:bookmarkEnd w:id="20538"/>
        <w:bookmarkEnd w:id="20539"/>
      </w:del>
    </w:p>
    <w:p w:rsidR="00D02A27" w:rsidRPr="00E056B6" w:rsidDel="00371A11" w:rsidRDefault="00C0468B">
      <w:pPr>
        <w:pStyle w:val="body"/>
        <w:rPr>
          <w:del w:id="20540" w:author="Sastry, Murali" w:date="2015-06-09T17:17:00Z"/>
        </w:rPr>
        <w:pPrChange w:id="20541" w:author="Sastry, Murali" w:date="2015-06-10T10:23:00Z">
          <w:pPr>
            <w:pStyle w:val="Heading2"/>
            <w:pageBreakBefore/>
          </w:pPr>
        </w:pPrChange>
      </w:pPr>
      <w:del w:id="20542" w:author="Sastry, Murali" w:date="2015-06-09T17:17:00Z">
        <w:r w:rsidRPr="00E056B6" w:rsidDel="00371A11">
          <w:delText>P4 files to update</w:delText>
        </w:r>
        <w:bookmarkStart w:id="20543" w:name="_Toc421703237"/>
        <w:bookmarkStart w:id="20544" w:name="_Toc421706431"/>
        <w:bookmarkStart w:id="20545" w:name="_Toc422906411"/>
        <w:bookmarkStart w:id="20546" w:name="_Toc422937042"/>
        <w:bookmarkStart w:id="20547" w:name="_Toc422940104"/>
        <w:bookmarkStart w:id="20548" w:name="_Toc422931539"/>
        <w:bookmarkStart w:id="20549" w:name="_Toc494289671"/>
        <w:bookmarkStart w:id="20550" w:name="_Toc494292487"/>
        <w:bookmarkStart w:id="20551" w:name="_Toc494295301"/>
        <w:bookmarkEnd w:id="20543"/>
        <w:bookmarkEnd w:id="20544"/>
        <w:bookmarkEnd w:id="20545"/>
        <w:bookmarkEnd w:id="20546"/>
        <w:bookmarkEnd w:id="20547"/>
        <w:bookmarkEnd w:id="20548"/>
        <w:bookmarkEnd w:id="20549"/>
        <w:bookmarkEnd w:id="20550"/>
        <w:bookmarkEnd w:id="20551"/>
      </w:del>
    </w:p>
    <w:p w:rsidR="00983820" w:rsidRPr="00E056B6" w:rsidDel="00371A11" w:rsidRDefault="00C0468B">
      <w:pPr>
        <w:pStyle w:val="body"/>
        <w:rPr>
          <w:del w:id="20552" w:author="Sastry, Murali" w:date="2015-06-09T17:17:00Z"/>
        </w:rPr>
        <w:pPrChange w:id="20553" w:author="Sastry, Murali" w:date="2015-06-10T10:23:00Z">
          <w:pPr>
            <w:pStyle w:val="Caption"/>
            <w:keepNext/>
          </w:pPr>
        </w:pPrChange>
      </w:pPr>
      <w:del w:id="20554"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30</w:delText>
        </w:r>
        <w:r w:rsidR="00A31CAF" w:rsidDel="00371A11">
          <w:rPr>
            <w:b/>
          </w:rPr>
          <w:fldChar w:fldCharType="end"/>
        </w:r>
        <w:r w:rsidRPr="00E056B6" w:rsidDel="00371A11">
          <w:delText xml:space="preserve"> GOBI_SHARED_NMEA Files to edit</w:delText>
        </w:r>
        <w:bookmarkStart w:id="20555" w:name="_Toc421703238"/>
        <w:bookmarkStart w:id="20556" w:name="_Toc421706432"/>
        <w:bookmarkStart w:id="20557" w:name="_Toc422906412"/>
        <w:bookmarkStart w:id="20558" w:name="_Toc422937043"/>
        <w:bookmarkStart w:id="20559" w:name="_Toc422940105"/>
        <w:bookmarkStart w:id="20560" w:name="_Toc422931540"/>
        <w:bookmarkStart w:id="20561" w:name="_Toc494289672"/>
        <w:bookmarkStart w:id="20562" w:name="_Toc494292488"/>
        <w:bookmarkStart w:id="20563" w:name="_Toc494295302"/>
        <w:bookmarkEnd w:id="20555"/>
        <w:bookmarkEnd w:id="20556"/>
        <w:bookmarkEnd w:id="20557"/>
        <w:bookmarkEnd w:id="20558"/>
        <w:bookmarkEnd w:id="20559"/>
        <w:bookmarkEnd w:id="20560"/>
        <w:bookmarkEnd w:id="20561"/>
        <w:bookmarkEnd w:id="20562"/>
        <w:bookmarkEnd w:id="20563"/>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6120"/>
      </w:tblGrid>
      <w:tr w:rsidR="00D02A27" w:rsidRPr="00E056B6" w:rsidDel="00371A11" w:rsidTr="0099191C">
        <w:trPr>
          <w:cantSplit/>
          <w:tblHeader/>
          <w:del w:id="20564" w:author="Sastry, Murali" w:date="2015-06-09T17:17:00Z"/>
        </w:trPr>
        <w:tc>
          <w:tcPr>
            <w:tcW w:w="2520" w:type="dxa"/>
            <w:tcBorders>
              <w:bottom w:val="single" w:sz="12" w:space="0" w:color="auto"/>
            </w:tcBorders>
          </w:tcPr>
          <w:p w:rsidR="00D02A27" w:rsidRPr="00E056B6" w:rsidDel="00371A11" w:rsidRDefault="00C0468B">
            <w:pPr>
              <w:pStyle w:val="body"/>
              <w:rPr>
                <w:del w:id="20565" w:author="Sastry, Murali" w:date="2015-06-09T17:17:00Z"/>
              </w:rPr>
              <w:pPrChange w:id="20566" w:author="Sastry, Murali" w:date="2015-06-10T10:23:00Z">
                <w:pPr>
                  <w:pStyle w:val="tableheading"/>
                </w:pPr>
              </w:pPrChange>
            </w:pPr>
            <w:del w:id="20567" w:author="Sastry, Murali" w:date="2015-06-09T17:17:00Z">
              <w:r w:rsidRPr="00E056B6" w:rsidDel="00371A11">
                <w:delText>File</w:delText>
              </w:r>
              <w:bookmarkStart w:id="20568" w:name="_Toc421703239"/>
              <w:bookmarkStart w:id="20569" w:name="_Toc421706433"/>
              <w:bookmarkStart w:id="20570" w:name="_Toc422906413"/>
              <w:bookmarkStart w:id="20571" w:name="_Toc422937044"/>
              <w:bookmarkStart w:id="20572" w:name="_Toc422940106"/>
              <w:bookmarkStart w:id="20573" w:name="_Toc422931541"/>
              <w:bookmarkStart w:id="20574" w:name="_Toc494289673"/>
              <w:bookmarkStart w:id="20575" w:name="_Toc494292489"/>
              <w:bookmarkStart w:id="20576" w:name="_Toc494295303"/>
              <w:bookmarkEnd w:id="20568"/>
              <w:bookmarkEnd w:id="20569"/>
              <w:bookmarkEnd w:id="20570"/>
              <w:bookmarkEnd w:id="20571"/>
              <w:bookmarkEnd w:id="20572"/>
              <w:bookmarkEnd w:id="20573"/>
              <w:bookmarkEnd w:id="20574"/>
              <w:bookmarkEnd w:id="20575"/>
              <w:bookmarkEnd w:id="20576"/>
            </w:del>
          </w:p>
        </w:tc>
        <w:tc>
          <w:tcPr>
            <w:tcW w:w="6120" w:type="dxa"/>
            <w:tcBorders>
              <w:bottom w:val="single" w:sz="12" w:space="0" w:color="auto"/>
            </w:tcBorders>
          </w:tcPr>
          <w:p w:rsidR="00D02A27" w:rsidRPr="00E056B6" w:rsidDel="00371A11" w:rsidRDefault="00C0468B">
            <w:pPr>
              <w:pStyle w:val="body"/>
              <w:rPr>
                <w:del w:id="20577" w:author="Sastry, Murali" w:date="2015-06-09T17:17:00Z"/>
              </w:rPr>
              <w:pPrChange w:id="20578" w:author="Sastry, Murali" w:date="2015-06-10T10:23:00Z">
                <w:pPr>
                  <w:pStyle w:val="tableheading"/>
                </w:pPr>
              </w:pPrChange>
            </w:pPr>
            <w:del w:id="20579" w:author="Sastry, Murali" w:date="2015-06-09T17:17:00Z">
              <w:r w:rsidRPr="00E056B6" w:rsidDel="00371A11">
                <w:delText>Description</w:delText>
              </w:r>
              <w:bookmarkStart w:id="20580" w:name="_Toc421703240"/>
              <w:bookmarkStart w:id="20581" w:name="_Toc421706434"/>
              <w:bookmarkStart w:id="20582" w:name="_Toc422906414"/>
              <w:bookmarkStart w:id="20583" w:name="_Toc422937045"/>
              <w:bookmarkStart w:id="20584" w:name="_Toc422940107"/>
              <w:bookmarkStart w:id="20585" w:name="_Toc422931542"/>
              <w:bookmarkStart w:id="20586" w:name="_Toc494289674"/>
              <w:bookmarkStart w:id="20587" w:name="_Toc494292490"/>
              <w:bookmarkStart w:id="20588" w:name="_Toc494295304"/>
              <w:bookmarkEnd w:id="20580"/>
              <w:bookmarkEnd w:id="20581"/>
              <w:bookmarkEnd w:id="20582"/>
              <w:bookmarkEnd w:id="20583"/>
              <w:bookmarkEnd w:id="20584"/>
              <w:bookmarkEnd w:id="20585"/>
              <w:bookmarkEnd w:id="20586"/>
              <w:bookmarkEnd w:id="20587"/>
              <w:bookmarkEnd w:id="20588"/>
            </w:del>
          </w:p>
        </w:tc>
        <w:bookmarkStart w:id="20589" w:name="_Toc421703241"/>
        <w:bookmarkStart w:id="20590" w:name="_Toc421706435"/>
        <w:bookmarkStart w:id="20591" w:name="_Toc422906415"/>
        <w:bookmarkStart w:id="20592" w:name="_Toc422937046"/>
        <w:bookmarkStart w:id="20593" w:name="_Toc422940108"/>
        <w:bookmarkStart w:id="20594" w:name="_Toc422931543"/>
        <w:bookmarkStart w:id="20595" w:name="_Toc494289675"/>
        <w:bookmarkStart w:id="20596" w:name="_Toc494292491"/>
        <w:bookmarkStart w:id="20597" w:name="_Toc494295305"/>
        <w:bookmarkEnd w:id="20589"/>
        <w:bookmarkEnd w:id="20590"/>
        <w:bookmarkEnd w:id="20591"/>
        <w:bookmarkEnd w:id="20592"/>
        <w:bookmarkEnd w:id="20593"/>
        <w:bookmarkEnd w:id="20594"/>
        <w:bookmarkEnd w:id="20595"/>
        <w:bookmarkEnd w:id="20596"/>
        <w:bookmarkEnd w:id="20597"/>
      </w:tr>
      <w:tr w:rsidR="00D02A27" w:rsidRPr="00E056B6" w:rsidDel="00371A11" w:rsidTr="0099191C">
        <w:trPr>
          <w:cantSplit/>
          <w:del w:id="20598" w:author="Sastry, Murali" w:date="2015-06-09T17:17:00Z"/>
        </w:trPr>
        <w:tc>
          <w:tcPr>
            <w:tcW w:w="2520" w:type="dxa"/>
            <w:tcBorders>
              <w:top w:val="nil"/>
              <w:bottom w:val="single" w:sz="6" w:space="0" w:color="auto"/>
            </w:tcBorders>
          </w:tcPr>
          <w:p w:rsidR="00D02A27" w:rsidRPr="00E056B6" w:rsidDel="00371A11" w:rsidRDefault="00C0468B">
            <w:pPr>
              <w:pStyle w:val="body"/>
              <w:rPr>
                <w:del w:id="20599" w:author="Sastry, Murali" w:date="2015-06-09T17:17:00Z"/>
              </w:rPr>
              <w:pPrChange w:id="20600" w:author="Sastry, Murali" w:date="2015-06-10T10:23:00Z">
                <w:pPr>
                  <w:pStyle w:val="tableentry"/>
                </w:pPr>
              </w:pPrChange>
            </w:pPr>
            <w:del w:id="20601" w:author="Sastry, Murali" w:date="2015-06-09T17:17:00Z">
              <w:r w:rsidRPr="00E056B6" w:rsidDel="00371A11">
                <w:delText>GobiNMEAPortSharingInstaller.vdproj</w:delText>
              </w:r>
              <w:bookmarkStart w:id="20602" w:name="_Toc421703242"/>
              <w:bookmarkStart w:id="20603" w:name="_Toc421706436"/>
              <w:bookmarkStart w:id="20604" w:name="_Toc422906416"/>
              <w:bookmarkStart w:id="20605" w:name="_Toc422937047"/>
              <w:bookmarkStart w:id="20606" w:name="_Toc422940109"/>
              <w:bookmarkStart w:id="20607" w:name="_Toc422931544"/>
              <w:bookmarkStart w:id="20608" w:name="_Toc494289676"/>
              <w:bookmarkStart w:id="20609" w:name="_Toc494292492"/>
              <w:bookmarkStart w:id="20610" w:name="_Toc494295306"/>
              <w:bookmarkEnd w:id="20602"/>
              <w:bookmarkEnd w:id="20603"/>
              <w:bookmarkEnd w:id="20604"/>
              <w:bookmarkEnd w:id="20605"/>
              <w:bookmarkEnd w:id="20606"/>
              <w:bookmarkEnd w:id="20607"/>
              <w:bookmarkEnd w:id="20608"/>
              <w:bookmarkEnd w:id="20609"/>
              <w:bookmarkEnd w:id="20610"/>
            </w:del>
          </w:p>
        </w:tc>
        <w:tc>
          <w:tcPr>
            <w:tcW w:w="6120" w:type="dxa"/>
            <w:tcBorders>
              <w:top w:val="nil"/>
              <w:bottom w:val="single" w:sz="6" w:space="0" w:color="auto"/>
            </w:tcBorders>
          </w:tcPr>
          <w:p w:rsidR="00D02A27" w:rsidRPr="00E056B6" w:rsidDel="00371A11" w:rsidRDefault="00C0468B">
            <w:pPr>
              <w:pStyle w:val="body"/>
              <w:rPr>
                <w:del w:id="20611" w:author="Sastry, Murali" w:date="2015-06-09T17:17:00Z"/>
              </w:rPr>
              <w:pPrChange w:id="20612" w:author="Sastry, Murali" w:date="2015-06-10T10:23:00Z">
                <w:pPr>
                  <w:pStyle w:val="tableentry"/>
                </w:pPr>
              </w:pPrChange>
            </w:pPr>
            <w:del w:id="20613" w:author="Sastry, Murali" w:date="2015-06-09T17:17:00Z">
              <w:r w:rsidRPr="00E056B6" w:rsidDel="00371A11">
                <w:delText>Update version number</w:delText>
              </w:r>
              <w:bookmarkStart w:id="20614" w:name="_Toc421703243"/>
              <w:bookmarkStart w:id="20615" w:name="_Toc421706437"/>
              <w:bookmarkStart w:id="20616" w:name="_Toc422906417"/>
              <w:bookmarkStart w:id="20617" w:name="_Toc422937048"/>
              <w:bookmarkStart w:id="20618" w:name="_Toc422940110"/>
              <w:bookmarkStart w:id="20619" w:name="_Toc422931545"/>
              <w:bookmarkStart w:id="20620" w:name="_Toc494289677"/>
              <w:bookmarkStart w:id="20621" w:name="_Toc494292493"/>
              <w:bookmarkStart w:id="20622" w:name="_Toc494295307"/>
              <w:bookmarkEnd w:id="20614"/>
              <w:bookmarkEnd w:id="20615"/>
              <w:bookmarkEnd w:id="20616"/>
              <w:bookmarkEnd w:id="20617"/>
              <w:bookmarkEnd w:id="20618"/>
              <w:bookmarkEnd w:id="20619"/>
              <w:bookmarkEnd w:id="20620"/>
              <w:bookmarkEnd w:id="20621"/>
              <w:bookmarkEnd w:id="20622"/>
            </w:del>
          </w:p>
        </w:tc>
        <w:bookmarkStart w:id="20623" w:name="_Toc421703244"/>
        <w:bookmarkStart w:id="20624" w:name="_Toc421706438"/>
        <w:bookmarkStart w:id="20625" w:name="_Toc422906418"/>
        <w:bookmarkStart w:id="20626" w:name="_Toc422937049"/>
        <w:bookmarkStart w:id="20627" w:name="_Toc422940111"/>
        <w:bookmarkStart w:id="20628" w:name="_Toc422931546"/>
        <w:bookmarkStart w:id="20629" w:name="_Toc494289678"/>
        <w:bookmarkStart w:id="20630" w:name="_Toc494292494"/>
        <w:bookmarkStart w:id="20631" w:name="_Toc494295308"/>
        <w:bookmarkEnd w:id="20623"/>
        <w:bookmarkEnd w:id="20624"/>
        <w:bookmarkEnd w:id="20625"/>
        <w:bookmarkEnd w:id="20626"/>
        <w:bookmarkEnd w:id="20627"/>
        <w:bookmarkEnd w:id="20628"/>
        <w:bookmarkEnd w:id="20629"/>
        <w:bookmarkEnd w:id="20630"/>
        <w:bookmarkEnd w:id="20631"/>
      </w:tr>
      <w:tr w:rsidR="00D02A27" w:rsidRPr="00E056B6" w:rsidDel="00371A11" w:rsidTr="0099191C">
        <w:trPr>
          <w:cantSplit/>
          <w:del w:id="20632" w:author="Sastry, Murali" w:date="2015-06-09T17:17:00Z"/>
        </w:trPr>
        <w:tc>
          <w:tcPr>
            <w:tcW w:w="2520" w:type="dxa"/>
            <w:tcBorders>
              <w:top w:val="single" w:sz="6" w:space="0" w:color="auto"/>
              <w:bottom w:val="single" w:sz="6" w:space="0" w:color="auto"/>
            </w:tcBorders>
          </w:tcPr>
          <w:p w:rsidR="00D02A27" w:rsidRPr="00E056B6" w:rsidDel="00371A11" w:rsidRDefault="00C0468B">
            <w:pPr>
              <w:pStyle w:val="body"/>
              <w:rPr>
                <w:del w:id="20633" w:author="Sastry, Murali" w:date="2015-06-09T17:17:00Z"/>
              </w:rPr>
              <w:pPrChange w:id="20634" w:author="Sastry, Murali" w:date="2015-06-10T10:23:00Z">
                <w:pPr>
                  <w:pStyle w:val="tableentry"/>
                </w:pPr>
              </w:pPrChange>
            </w:pPr>
            <w:del w:id="20635" w:author="Sastry, Murali" w:date="2015-06-09T17:17:00Z">
              <w:r w:rsidRPr="00E056B6" w:rsidDel="00371A11">
                <w:delText>SharedNMEA.config</w:delText>
              </w:r>
              <w:bookmarkStart w:id="20636" w:name="_Toc421703245"/>
              <w:bookmarkStart w:id="20637" w:name="_Toc421706439"/>
              <w:bookmarkStart w:id="20638" w:name="_Toc422906419"/>
              <w:bookmarkStart w:id="20639" w:name="_Toc422937050"/>
              <w:bookmarkStart w:id="20640" w:name="_Toc422940112"/>
              <w:bookmarkStart w:id="20641" w:name="_Toc422931547"/>
              <w:bookmarkStart w:id="20642" w:name="_Toc494289679"/>
              <w:bookmarkStart w:id="20643" w:name="_Toc494292495"/>
              <w:bookmarkStart w:id="20644" w:name="_Toc494295309"/>
              <w:bookmarkEnd w:id="20636"/>
              <w:bookmarkEnd w:id="20637"/>
              <w:bookmarkEnd w:id="20638"/>
              <w:bookmarkEnd w:id="20639"/>
              <w:bookmarkEnd w:id="20640"/>
              <w:bookmarkEnd w:id="20641"/>
              <w:bookmarkEnd w:id="20642"/>
              <w:bookmarkEnd w:id="20643"/>
              <w:bookmarkEnd w:id="20644"/>
            </w:del>
          </w:p>
        </w:tc>
        <w:tc>
          <w:tcPr>
            <w:tcW w:w="6120" w:type="dxa"/>
            <w:tcBorders>
              <w:top w:val="single" w:sz="6" w:space="0" w:color="auto"/>
              <w:bottom w:val="single" w:sz="6" w:space="0" w:color="auto"/>
            </w:tcBorders>
          </w:tcPr>
          <w:p w:rsidR="00D02A27" w:rsidRPr="00E056B6" w:rsidDel="00371A11" w:rsidRDefault="00C0468B">
            <w:pPr>
              <w:pStyle w:val="body"/>
              <w:rPr>
                <w:del w:id="20645" w:author="Sastry, Murali" w:date="2015-06-09T17:17:00Z"/>
              </w:rPr>
              <w:pPrChange w:id="20646" w:author="Sastry, Murali" w:date="2015-06-10T10:23:00Z">
                <w:pPr>
                  <w:pStyle w:val="tableentry"/>
                </w:pPr>
              </w:pPrChange>
            </w:pPr>
            <w:del w:id="20647" w:author="Sastry, Murali" w:date="2015-06-09T17:17:00Z">
              <w:r w:rsidRPr="00E056B6" w:rsidDel="00371A11">
                <w:delText>Update revision_name</w:delText>
              </w:r>
              <w:bookmarkStart w:id="20648" w:name="_Toc421703246"/>
              <w:bookmarkStart w:id="20649" w:name="_Toc421706440"/>
              <w:bookmarkStart w:id="20650" w:name="_Toc422906420"/>
              <w:bookmarkStart w:id="20651" w:name="_Toc422937051"/>
              <w:bookmarkStart w:id="20652" w:name="_Toc422940113"/>
              <w:bookmarkStart w:id="20653" w:name="_Toc422931548"/>
              <w:bookmarkStart w:id="20654" w:name="_Toc494289680"/>
              <w:bookmarkStart w:id="20655" w:name="_Toc494292496"/>
              <w:bookmarkStart w:id="20656" w:name="_Toc494295310"/>
              <w:bookmarkEnd w:id="20648"/>
              <w:bookmarkEnd w:id="20649"/>
              <w:bookmarkEnd w:id="20650"/>
              <w:bookmarkEnd w:id="20651"/>
              <w:bookmarkEnd w:id="20652"/>
              <w:bookmarkEnd w:id="20653"/>
              <w:bookmarkEnd w:id="20654"/>
              <w:bookmarkEnd w:id="20655"/>
              <w:bookmarkEnd w:id="20656"/>
            </w:del>
          </w:p>
        </w:tc>
        <w:bookmarkStart w:id="20657" w:name="_Toc421703247"/>
        <w:bookmarkStart w:id="20658" w:name="_Toc421706441"/>
        <w:bookmarkStart w:id="20659" w:name="_Toc422906421"/>
        <w:bookmarkStart w:id="20660" w:name="_Toc422937052"/>
        <w:bookmarkStart w:id="20661" w:name="_Toc422940114"/>
        <w:bookmarkStart w:id="20662" w:name="_Toc422931549"/>
        <w:bookmarkStart w:id="20663" w:name="_Toc494289681"/>
        <w:bookmarkStart w:id="20664" w:name="_Toc494292497"/>
        <w:bookmarkStart w:id="20665" w:name="_Toc494295311"/>
        <w:bookmarkEnd w:id="20657"/>
        <w:bookmarkEnd w:id="20658"/>
        <w:bookmarkEnd w:id="20659"/>
        <w:bookmarkEnd w:id="20660"/>
        <w:bookmarkEnd w:id="20661"/>
        <w:bookmarkEnd w:id="20662"/>
        <w:bookmarkEnd w:id="20663"/>
        <w:bookmarkEnd w:id="20664"/>
        <w:bookmarkEnd w:id="20665"/>
      </w:tr>
      <w:tr w:rsidR="00D02A27" w:rsidRPr="00E056B6" w:rsidDel="00371A11" w:rsidTr="0099191C">
        <w:trPr>
          <w:cantSplit/>
          <w:del w:id="20666" w:author="Sastry, Murali" w:date="2015-06-09T17:17:00Z"/>
        </w:trPr>
        <w:tc>
          <w:tcPr>
            <w:tcW w:w="2520" w:type="dxa"/>
            <w:tcBorders>
              <w:top w:val="single" w:sz="6" w:space="0" w:color="auto"/>
              <w:bottom w:val="single" w:sz="6" w:space="0" w:color="auto"/>
            </w:tcBorders>
          </w:tcPr>
          <w:p w:rsidR="00D02A27" w:rsidRPr="00E056B6" w:rsidDel="00371A11" w:rsidRDefault="00C0468B">
            <w:pPr>
              <w:pStyle w:val="body"/>
              <w:rPr>
                <w:del w:id="20667" w:author="Sastry, Murali" w:date="2015-06-09T17:17:00Z"/>
              </w:rPr>
              <w:pPrChange w:id="20668" w:author="Sastry, Murali" w:date="2015-06-10T10:23:00Z">
                <w:pPr>
                  <w:pStyle w:val="tableentry"/>
                </w:pPr>
              </w:pPrChange>
            </w:pPr>
            <w:del w:id="20669" w:author="Sastry, Murali" w:date="2015-06-09T17:17:00Z">
              <w:r w:rsidRPr="00E056B6" w:rsidDel="00371A11">
                <w:delText>Readme.rtf</w:delText>
              </w:r>
              <w:bookmarkStart w:id="20670" w:name="_Toc421703248"/>
              <w:bookmarkStart w:id="20671" w:name="_Toc421706442"/>
              <w:bookmarkStart w:id="20672" w:name="_Toc422906422"/>
              <w:bookmarkStart w:id="20673" w:name="_Toc422937053"/>
              <w:bookmarkStart w:id="20674" w:name="_Toc422940115"/>
              <w:bookmarkStart w:id="20675" w:name="_Toc422931550"/>
              <w:bookmarkStart w:id="20676" w:name="_Toc494289682"/>
              <w:bookmarkStart w:id="20677" w:name="_Toc494292498"/>
              <w:bookmarkStart w:id="20678" w:name="_Toc494295312"/>
              <w:bookmarkEnd w:id="20670"/>
              <w:bookmarkEnd w:id="20671"/>
              <w:bookmarkEnd w:id="20672"/>
              <w:bookmarkEnd w:id="20673"/>
              <w:bookmarkEnd w:id="20674"/>
              <w:bookmarkEnd w:id="20675"/>
              <w:bookmarkEnd w:id="20676"/>
              <w:bookmarkEnd w:id="20677"/>
              <w:bookmarkEnd w:id="20678"/>
            </w:del>
          </w:p>
        </w:tc>
        <w:tc>
          <w:tcPr>
            <w:tcW w:w="6120" w:type="dxa"/>
            <w:tcBorders>
              <w:top w:val="single" w:sz="6" w:space="0" w:color="auto"/>
              <w:bottom w:val="single" w:sz="6" w:space="0" w:color="auto"/>
            </w:tcBorders>
          </w:tcPr>
          <w:p w:rsidR="00D02A27" w:rsidRPr="00E056B6" w:rsidDel="00371A11" w:rsidRDefault="00C0468B">
            <w:pPr>
              <w:pStyle w:val="body"/>
              <w:rPr>
                <w:del w:id="20679" w:author="Sastry, Murali" w:date="2015-06-09T17:17:00Z"/>
              </w:rPr>
              <w:pPrChange w:id="20680" w:author="Sastry, Murali" w:date="2015-06-10T10:23:00Z">
                <w:pPr>
                  <w:pStyle w:val="tableentry"/>
                </w:pPr>
              </w:pPrChange>
            </w:pPr>
            <w:del w:id="20681" w:author="Sastry, Murali" w:date="2015-06-09T17:17:00Z">
              <w:r w:rsidRPr="00E056B6" w:rsidDel="00371A11">
                <w:delText>Version at top</w:delText>
              </w:r>
              <w:bookmarkStart w:id="20682" w:name="_Toc421703249"/>
              <w:bookmarkStart w:id="20683" w:name="_Toc421706443"/>
              <w:bookmarkStart w:id="20684" w:name="_Toc422906423"/>
              <w:bookmarkStart w:id="20685" w:name="_Toc422937054"/>
              <w:bookmarkStart w:id="20686" w:name="_Toc422940116"/>
              <w:bookmarkStart w:id="20687" w:name="_Toc422931551"/>
              <w:bookmarkStart w:id="20688" w:name="_Toc494289683"/>
              <w:bookmarkStart w:id="20689" w:name="_Toc494292499"/>
              <w:bookmarkStart w:id="20690" w:name="_Toc494295313"/>
              <w:bookmarkEnd w:id="20682"/>
              <w:bookmarkEnd w:id="20683"/>
              <w:bookmarkEnd w:id="20684"/>
              <w:bookmarkEnd w:id="20685"/>
              <w:bookmarkEnd w:id="20686"/>
              <w:bookmarkEnd w:id="20687"/>
              <w:bookmarkEnd w:id="20688"/>
              <w:bookmarkEnd w:id="20689"/>
              <w:bookmarkEnd w:id="20690"/>
            </w:del>
          </w:p>
          <w:p w:rsidR="00D02A27" w:rsidRPr="00E056B6" w:rsidDel="00371A11" w:rsidRDefault="00C0468B">
            <w:pPr>
              <w:pStyle w:val="body"/>
              <w:rPr>
                <w:del w:id="20691" w:author="Sastry, Murali" w:date="2015-06-09T17:17:00Z"/>
              </w:rPr>
              <w:pPrChange w:id="20692" w:author="Sastry, Murali" w:date="2015-06-10T10:23:00Z">
                <w:pPr>
                  <w:pStyle w:val="tableentry"/>
                </w:pPr>
              </w:pPrChange>
            </w:pPr>
            <w:del w:id="20693" w:author="Sastry, Murali" w:date="2015-06-09T17:17:00Z">
              <w:r w:rsidRPr="00E056B6" w:rsidDel="00371A11">
                <w:delText>Date at top</w:delText>
              </w:r>
              <w:bookmarkStart w:id="20694" w:name="_Toc421703250"/>
              <w:bookmarkStart w:id="20695" w:name="_Toc421706444"/>
              <w:bookmarkStart w:id="20696" w:name="_Toc422906424"/>
              <w:bookmarkStart w:id="20697" w:name="_Toc422937055"/>
              <w:bookmarkStart w:id="20698" w:name="_Toc422940117"/>
              <w:bookmarkStart w:id="20699" w:name="_Toc422931552"/>
              <w:bookmarkStart w:id="20700" w:name="_Toc494289684"/>
              <w:bookmarkStart w:id="20701" w:name="_Toc494292500"/>
              <w:bookmarkStart w:id="20702" w:name="_Toc494295314"/>
              <w:bookmarkEnd w:id="20694"/>
              <w:bookmarkEnd w:id="20695"/>
              <w:bookmarkEnd w:id="20696"/>
              <w:bookmarkEnd w:id="20697"/>
              <w:bookmarkEnd w:id="20698"/>
              <w:bookmarkEnd w:id="20699"/>
              <w:bookmarkEnd w:id="20700"/>
              <w:bookmarkEnd w:id="20701"/>
              <w:bookmarkEnd w:id="20702"/>
            </w:del>
          </w:p>
          <w:p w:rsidR="00D02A27" w:rsidRPr="00E056B6" w:rsidDel="00371A11" w:rsidRDefault="00C0468B">
            <w:pPr>
              <w:pStyle w:val="body"/>
              <w:rPr>
                <w:del w:id="20703" w:author="Sastry, Murali" w:date="2015-06-09T17:17:00Z"/>
              </w:rPr>
              <w:pPrChange w:id="20704" w:author="Sastry, Murali" w:date="2015-06-10T10:23:00Z">
                <w:pPr>
                  <w:pStyle w:val="tableentry"/>
                </w:pPr>
              </w:pPrChange>
            </w:pPr>
            <w:del w:id="20705" w:author="Sastry, Murali" w:date="2015-06-09T17:17:00Z">
              <w:r w:rsidRPr="00E056B6" w:rsidDel="00371A11">
                <w:delText>Add any installation notes</w:delText>
              </w:r>
              <w:bookmarkStart w:id="20706" w:name="_Toc421703251"/>
              <w:bookmarkStart w:id="20707" w:name="_Toc421706445"/>
              <w:bookmarkStart w:id="20708" w:name="_Toc422906425"/>
              <w:bookmarkStart w:id="20709" w:name="_Toc422937056"/>
              <w:bookmarkStart w:id="20710" w:name="_Toc422940118"/>
              <w:bookmarkStart w:id="20711" w:name="_Toc422931553"/>
              <w:bookmarkStart w:id="20712" w:name="_Toc494289685"/>
              <w:bookmarkStart w:id="20713" w:name="_Toc494292501"/>
              <w:bookmarkStart w:id="20714" w:name="_Toc494295315"/>
              <w:bookmarkEnd w:id="20706"/>
              <w:bookmarkEnd w:id="20707"/>
              <w:bookmarkEnd w:id="20708"/>
              <w:bookmarkEnd w:id="20709"/>
              <w:bookmarkEnd w:id="20710"/>
              <w:bookmarkEnd w:id="20711"/>
              <w:bookmarkEnd w:id="20712"/>
              <w:bookmarkEnd w:id="20713"/>
              <w:bookmarkEnd w:id="20714"/>
            </w:del>
          </w:p>
          <w:p w:rsidR="00D02A27" w:rsidRPr="00E056B6" w:rsidDel="00371A11" w:rsidRDefault="00C0468B">
            <w:pPr>
              <w:pStyle w:val="body"/>
              <w:rPr>
                <w:del w:id="20715" w:author="Sastry, Murali" w:date="2015-06-09T17:17:00Z"/>
              </w:rPr>
              <w:pPrChange w:id="20716" w:author="Sastry, Murali" w:date="2015-06-10T10:23:00Z">
                <w:pPr>
                  <w:pStyle w:val="tableentry"/>
                </w:pPr>
              </w:pPrChange>
            </w:pPr>
            <w:del w:id="20717" w:author="Sastry, Murali" w:date="2015-06-09T17:17:00Z">
              <w:r w:rsidRPr="00E056B6" w:rsidDel="00371A11">
                <w:delText>Change “This” release section to “</w:delText>
              </w:r>
              <w:r w:rsidRPr="00E056B6" w:rsidDel="00371A11">
                <w:rPr>
                  <w:iCs/>
                </w:rPr>
                <w:delText>Prior”</w:delText>
              </w:r>
              <w:r w:rsidRPr="00E056B6" w:rsidDel="00371A11">
                <w:delText xml:space="preserve"> Release</w:delText>
              </w:r>
              <w:bookmarkStart w:id="20718" w:name="_Toc421703252"/>
              <w:bookmarkStart w:id="20719" w:name="_Toc421706446"/>
              <w:bookmarkStart w:id="20720" w:name="_Toc422906426"/>
              <w:bookmarkStart w:id="20721" w:name="_Toc422937057"/>
              <w:bookmarkStart w:id="20722" w:name="_Toc422940119"/>
              <w:bookmarkStart w:id="20723" w:name="_Toc422931554"/>
              <w:bookmarkStart w:id="20724" w:name="_Toc494289686"/>
              <w:bookmarkStart w:id="20725" w:name="_Toc494292502"/>
              <w:bookmarkStart w:id="20726" w:name="_Toc494295316"/>
              <w:bookmarkEnd w:id="20718"/>
              <w:bookmarkEnd w:id="20719"/>
              <w:bookmarkEnd w:id="20720"/>
              <w:bookmarkEnd w:id="20721"/>
              <w:bookmarkEnd w:id="20722"/>
              <w:bookmarkEnd w:id="20723"/>
              <w:bookmarkEnd w:id="20724"/>
              <w:bookmarkEnd w:id="20725"/>
              <w:bookmarkEnd w:id="20726"/>
            </w:del>
          </w:p>
          <w:p w:rsidR="00D02A27" w:rsidRPr="00E056B6" w:rsidDel="00371A11" w:rsidRDefault="00C0468B">
            <w:pPr>
              <w:pStyle w:val="body"/>
              <w:rPr>
                <w:del w:id="20727" w:author="Sastry, Murali" w:date="2015-06-09T17:17:00Z"/>
              </w:rPr>
              <w:pPrChange w:id="20728" w:author="Sastry, Murali" w:date="2015-06-10T10:23:00Z">
                <w:pPr>
                  <w:pStyle w:val="tableentry"/>
                </w:pPr>
              </w:pPrChange>
            </w:pPr>
            <w:del w:id="20729" w:author="Sastry, Murali" w:date="2015-06-09T17:17:00Z">
              <w:r w:rsidRPr="00E056B6" w:rsidDel="00371A11">
                <w:delText>Add the new “This”</w:delText>
              </w:r>
              <w:r w:rsidRPr="00E056B6" w:rsidDel="00371A11">
                <w:rPr>
                  <w:iCs/>
                </w:rPr>
                <w:delText xml:space="preserve"> Release</w:delText>
              </w:r>
              <w:r w:rsidRPr="00E056B6" w:rsidDel="00371A11">
                <w:delText xml:space="preserve"> section</w:delText>
              </w:r>
              <w:bookmarkStart w:id="20730" w:name="_Toc421703253"/>
              <w:bookmarkStart w:id="20731" w:name="_Toc421706447"/>
              <w:bookmarkStart w:id="20732" w:name="_Toc422906427"/>
              <w:bookmarkStart w:id="20733" w:name="_Toc422937058"/>
              <w:bookmarkStart w:id="20734" w:name="_Toc422940120"/>
              <w:bookmarkStart w:id="20735" w:name="_Toc422931555"/>
              <w:bookmarkStart w:id="20736" w:name="_Toc494289687"/>
              <w:bookmarkStart w:id="20737" w:name="_Toc494292503"/>
              <w:bookmarkStart w:id="20738" w:name="_Toc494295317"/>
              <w:bookmarkEnd w:id="20730"/>
              <w:bookmarkEnd w:id="20731"/>
              <w:bookmarkEnd w:id="20732"/>
              <w:bookmarkEnd w:id="20733"/>
              <w:bookmarkEnd w:id="20734"/>
              <w:bookmarkEnd w:id="20735"/>
              <w:bookmarkEnd w:id="20736"/>
              <w:bookmarkEnd w:id="20737"/>
              <w:bookmarkEnd w:id="20738"/>
            </w:del>
          </w:p>
          <w:p w:rsidR="00D02A27" w:rsidRPr="00E056B6" w:rsidDel="00371A11" w:rsidRDefault="00C0468B">
            <w:pPr>
              <w:pStyle w:val="body"/>
              <w:rPr>
                <w:del w:id="20739" w:author="Sastry, Murali" w:date="2015-06-09T17:17:00Z"/>
              </w:rPr>
              <w:pPrChange w:id="20740" w:author="Sastry, Murali" w:date="2015-06-10T10:23:00Z">
                <w:pPr>
                  <w:pStyle w:val="tableentry"/>
                </w:pPr>
              </w:pPrChange>
            </w:pPr>
            <w:del w:id="20741" w:author="Sastry, Murali" w:date="2015-06-09T17:17:00Z">
              <w:r w:rsidRPr="00E056B6" w:rsidDel="00371A11">
                <w:delText>Add any known issues</w:delText>
              </w:r>
              <w:bookmarkStart w:id="20742" w:name="_Toc421703254"/>
              <w:bookmarkStart w:id="20743" w:name="_Toc421706448"/>
              <w:bookmarkStart w:id="20744" w:name="_Toc422906428"/>
              <w:bookmarkStart w:id="20745" w:name="_Toc422937059"/>
              <w:bookmarkStart w:id="20746" w:name="_Toc422940121"/>
              <w:bookmarkStart w:id="20747" w:name="_Toc422931556"/>
              <w:bookmarkStart w:id="20748" w:name="_Toc494289688"/>
              <w:bookmarkStart w:id="20749" w:name="_Toc494292504"/>
              <w:bookmarkStart w:id="20750" w:name="_Toc494295318"/>
              <w:bookmarkEnd w:id="20742"/>
              <w:bookmarkEnd w:id="20743"/>
              <w:bookmarkEnd w:id="20744"/>
              <w:bookmarkEnd w:id="20745"/>
              <w:bookmarkEnd w:id="20746"/>
              <w:bookmarkEnd w:id="20747"/>
              <w:bookmarkEnd w:id="20748"/>
              <w:bookmarkEnd w:id="20749"/>
              <w:bookmarkEnd w:id="20750"/>
            </w:del>
          </w:p>
        </w:tc>
        <w:bookmarkStart w:id="20751" w:name="_Toc421703255"/>
        <w:bookmarkStart w:id="20752" w:name="_Toc421706449"/>
        <w:bookmarkStart w:id="20753" w:name="_Toc422906429"/>
        <w:bookmarkStart w:id="20754" w:name="_Toc422937060"/>
        <w:bookmarkStart w:id="20755" w:name="_Toc422940122"/>
        <w:bookmarkStart w:id="20756" w:name="_Toc422931557"/>
        <w:bookmarkStart w:id="20757" w:name="_Toc494289689"/>
        <w:bookmarkStart w:id="20758" w:name="_Toc494292505"/>
        <w:bookmarkStart w:id="20759" w:name="_Toc494295319"/>
        <w:bookmarkEnd w:id="20751"/>
        <w:bookmarkEnd w:id="20752"/>
        <w:bookmarkEnd w:id="20753"/>
        <w:bookmarkEnd w:id="20754"/>
        <w:bookmarkEnd w:id="20755"/>
        <w:bookmarkEnd w:id="20756"/>
        <w:bookmarkEnd w:id="20757"/>
        <w:bookmarkEnd w:id="20758"/>
        <w:bookmarkEnd w:id="20759"/>
      </w:tr>
    </w:tbl>
    <w:p w:rsidR="00D02A27" w:rsidRPr="00E056B6" w:rsidDel="00371A11" w:rsidRDefault="00D02A27">
      <w:pPr>
        <w:pStyle w:val="body"/>
        <w:rPr>
          <w:del w:id="20760" w:author="Sastry, Murali" w:date="2015-06-09T17:17:00Z"/>
        </w:rPr>
        <w:pPrChange w:id="20761" w:author="Sastry, Murali" w:date="2015-06-10T10:23:00Z">
          <w:pPr>
            <w:pStyle w:val="tablecode"/>
          </w:pPr>
        </w:pPrChange>
      </w:pPr>
      <w:bookmarkStart w:id="20762" w:name="_Toc421703256"/>
      <w:bookmarkStart w:id="20763" w:name="_Toc421706450"/>
      <w:bookmarkStart w:id="20764" w:name="_Toc422906430"/>
      <w:bookmarkStart w:id="20765" w:name="_Toc422937061"/>
      <w:bookmarkStart w:id="20766" w:name="_Toc422940123"/>
      <w:bookmarkStart w:id="20767" w:name="_Toc422931558"/>
      <w:bookmarkStart w:id="20768" w:name="_Toc494289690"/>
      <w:bookmarkStart w:id="20769" w:name="_Toc494292506"/>
      <w:bookmarkStart w:id="20770" w:name="_Toc494295320"/>
      <w:bookmarkEnd w:id="20762"/>
      <w:bookmarkEnd w:id="20763"/>
      <w:bookmarkEnd w:id="20764"/>
      <w:bookmarkEnd w:id="20765"/>
      <w:bookmarkEnd w:id="20766"/>
      <w:bookmarkEnd w:id="20767"/>
      <w:bookmarkEnd w:id="20768"/>
      <w:bookmarkEnd w:id="20769"/>
      <w:bookmarkEnd w:id="20770"/>
    </w:p>
    <w:p w:rsidR="00D02A27" w:rsidRPr="00E056B6" w:rsidDel="00371A11" w:rsidRDefault="00C0468B">
      <w:pPr>
        <w:pStyle w:val="body"/>
        <w:rPr>
          <w:del w:id="20771" w:author="Sastry, Murali" w:date="2015-06-09T17:17:00Z"/>
        </w:rPr>
        <w:pPrChange w:id="20772" w:author="Sastry, Murali" w:date="2015-06-10T10:23:00Z">
          <w:pPr>
            <w:pStyle w:val="Heading2"/>
          </w:pPr>
        </w:pPrChange>
      </w:pPr>
      <w:del w:id="20773" w:author="Sastry, Murali" w:date="2015-06-09T17:17:00Z">
        <w:r w:rsidRPr="00E056B6" w:rsidDel="00371A11">
          <w:delText>Build GOBI_SHARED_NMEA</w:delText>
        </w:r>
        <w:bookmarkStart w:id="20774" w:name="_Toc421703257"/>
        <w:bookmarkStart w:id="20775" w:name="_Toc421706451"/>
        <w:bookmarkStart w:id="20776" w:name="_Toc422906431"/>
        <w:bookmarkStart w:id="20777" w:name="_Toc422937062"/>
        <w:bookmarkStart w:id="20778" w:name="_Toc422940124"/>
        <w:bookmarkStart w:id="20779" w:name="_Toc422931559"/>
        <w:bookmarkStart w:id="20780" w:name="_Toc494289691"/>
        <w:bookmarkStart w:id="20781" w:name="_Toc494292507"/>
        <w:bookmarkStart w:id="20782" w:name="_Toc494295321"/>
        <w:bookmarkEnd w:id="20774"/>
        <w:bookmarkEnd w:id="20775"/>
        <w:bookmarkEnd w:id="20776"/>
        <w:bookmarkEnd w:id="20777"/>
        <w:bookmarkEnd w:id="20778"/>
        <w:bookmarkEnd w:id="20779"/>
        <w:bookmarkEnd w:id="20780"/>
        <w:bookmarkEnd w:id="20781"/>
        <w:bookmarkEnd w:id="20782"/>
      </w:del>
    </w:p>
    <w:p w:rsidR="00D02A27" w:rsidRPr="00E056B6" w:rsidDel="00371A11" w:rsidRDefault="00C0468B">
      <w:pPr>
        <w:pStyle w:val="body"/>
        <w:rPr>
          <w:del w:id="20783" w:author="Sastry, Murali" w:date="2015-06-09T17:17:00Z"/>
        </w:rPr>
      </w:pPr>
      <w:del w:id="20784" w:author="Sastry, Murali" w:date="2015-06-09T17:17:00Z">
        <w:r w:rsidRPr="00E056B6" w:rsidDel="00371A11">
          <w:delText>From command prompt:</w:delText>
        </w:r>
        <w:bookmarkStart w:id="20785" w:name="_Toc421703258"/>
        <w:bookmarkStart w:id="20786" w:name="_Toc421706452"/>
        <w:bookmarkStart w:id="20787" w:name="_Toc422906432"/>
        <w:bookmarkStart w:id="20788" w:name="_Toc422937063"/>
        <w:bookmarkStart w:id="20789" w:name="_Toc422940125"/>
        <w:bookmarkStart w:id="20790" w:name="_Toc422931560"/>
        <w:bookmarkStart w:id="20791" w:name="_Toc494289692"/>
        <w:bookmarkStart w:id="20792" w:name="_Toc494292508"/>
        <w:bookmarkStart w:id="20793" w:name="_Toc494295322"/>
        <w:bookmarkEnd w:id="20785"/>
        <w:bookmarkEnd w:id="20786"/>
        <w:bookmarkEnd w:id="20787"/>
        <w:bookmarkEnd w:id="20788"/>
        <w:bookmarkEnd w:id="20789"/>
        <w:bookmarkEnd w:id="20790"/>
        <w:bookmarkEnd w:id="20791"/>
        <w:bookmarkEnd w:id="20792"/>
        <w:bookmarkEnd w:id="20793"/>
      </w:del>
    </w:p>
    <w:p w:rsidR="00D02A27" w:rsidRPr="00E056B6" w:rsidDel="00371A11" w:rsidRDefault="00C0468B">
      <w:pPr>
        <w:pStyle w:val="body"/>
        <w:rPr>
          <w:del w:id="20794" w:author="Sastry, Murali" w:date="2015-06-09T17:17:00Z"/>
          <w:rFonts w:ascii="Courier" w:hAnsi="Courier" w:cs="Tahoma"/>
          <w:sz w:val="20"/>
        </w:rPr>
      </w:pPr>
      <w:del w:id="20795" w:author="Sastry, Murali" w:date="2015-06-09T17:17:00Z">
        <w:r w:rsidRPr="00E056B6" w:rsidDel="00371A11">
          <w:rPr>
            <w:rFonts w:ascii="Courier" w:hAnsi="Courier" w:cs="Tahoma"/>
            <w:sz w:val="20"/>
          </w:rPr>
          <w:delText>C:\P4\U2\2000\Installers\GobiNMEAPortSharingInstaller&gt;Perl buildSharedNMEA.pl</w:delText>
        </w:r>
        <w:bookmarkStart w:id="20796" w:name="_Toc421703259"/>
        <w:bookmarkStart w:id="20797" w:name="_Toc421706453"/>
        <w:bookmarkStart w:id="20798" w:name="_Toc422906433"/>
        <w:bookmarkStart w:id="20799" w:name="_Toc422937064"/>
        <w:bookmarkStart w:id="20800" w:name="_Toc422940126"/>
        <w:bookmarkStart w:id="20801" w:name="_Toc422931561"/>
        <w:bookmarkStart w:id="20802" w:name="_Toc494289693"/>
        <w:bookmarkStart w:id="20803" w:name="_Toc494292509"/>
        <w:bookmarkStart w:id="20804" w:name="_Toc494295323"/>
        <w:bookmarkEnd w:id="20796"/>
        <w:bookmarkEnd w:id="20797"/>
        <w:bookmarkEnd w:id="20798"/>
        <w:bookmarkEnd w:id="20799"/>
        <w:bookmarkEnd w:id="20800"/>
        <w:bookmarkEnd w:id="20801"/>
        <w:bookmarkEnd w:id="20802"/>
        <w:bookmarkEnd w:id="20803"/>
        <w:bookmarkEnd w:id="20804"/>
      </w:del>
    </w:p>
    <w:p w:rsidR="00D02A27" w:rsidRPr="00E056B6" w:rsidDel="00371A11" w:rsidRDefault="00C0468B">
      <w:pPr>
        <w:pStyle w:val="body"/>
        <w:rPr>
          <w:del w:id="20805" w:author="Sastry, Murali" w:date="2015-06-09T17:17:00Z"/>
        </w:rPr>
        <w:pPrChange w:id="20806" w:author="Sastry, Murali" w:date="2015-06-10T10:23:00Z">
          <w:pPr>
            <w:pStyle w:val="Heading2"/>
            <w:pageBreakBefore/>
          </w:pPr>
        </w:pPrChange>
      </w:pPr>
      <w:del w:id="20807" w:author="Sastry, Murali" w:date="2015-06-09T17:17:00Z">
        <w:r w:rsidRPr="00E056B6" w:rsidDel="00371A11">
          <w:delText>Build GOBI_SHARED_NMEA using CRM Build Request</w:delText>
        </w:r>
        <w:bookmarkStart w:id="20808" w:name="_Toc421703260"/>
        <w:bookmarkStart w:id="20809" w:name="_Toc421706454"/>
        <w:bookmarkStart w:id="20810" w:name="_Toc422906434"/>
        <w:bookmarkStart w:id="20811" w:name="_Toc422937065"/>
        <w:bookmarkStart w:id="20812" w:name="_Toc422940127"/>
        <w:bookmarkStart w:id="20813" w:name="_Toc422931562"/>
        <w:bookmarkStart w:id="20814" w:name="_Toc494289694"/>
        <w:bookmarkStart w:id="20815" w:name="_Toc494292510"/>
        <w:bookmarkStart w:id="20816" w:name="_Toc494295324"/>
        <w:bookmarkEnd w:id="20808"/>
        <w:bookmarkEnd w:id="20809"/>
        <w:bookmarkEnd w:id="20810"/>
        <w:bookmarkEnd w:id="20811"/>
        <w:bookmarkEnd w:id="20812"/>
        <w:bookmarkEnd w:id="20813"/>
        <w:bookmarkEnd w:id="20814"/>
        <w:bookmarkEnd w:id="20815"/>
        <w:bookmarkEnd w:id="20816"/>
      </w:del>
    </w:p>
    <w:p w:rsidR="00983820" w:rsidRPr="00E056B6" w:rsidDel="00371A11" w:rsidRDefault="00C0468B">
      <w:pPr>
        <w:pStyle w:val="body"/>
        <w:rPr>
          <w:del w:id="20817" w:author="Sastry, Murali" w:date="2015-06-09T17:17:00Z"/>
        </w:rPr>
        <w:pPrChange w:id="20818" w:author="Sastry, Murali" w:date="2015-06-10T10:23:00Z">
          <w:pPr>
            <w:pStyle w:val="Caption"/>
            <w:keepNext/>
          </w:pPr>
        </w:pPrChange>
      </w:pPr>
      <w:del w:id="20819"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31</w:delText>
        </w:r>
        <w:r w:rsidR="00A31CAF" w:rsidDel="00371A11">
          <w:rPr>
            <w:b/>
          </w:rPr>
          <w:fldChar w:fldCharType="end"/>
        </w:r>
        <w:r w:rsidRPr="00E056B6" w:rsidDel="00371A11">
          <w:delText xml:space="preserve"> CRM Build Request fields for GOBI_SHARED_NMEA</w:delText>
        </w:r>
        <w:bookmarkStart w:id="20820" w:name="_Toc421703261"/>
        <w:bookmarkStart w:id="20821" w:name="_Toc421706455"/>
        <w:bookmarkStart w:id="20822" w:name="_Toc422906435"/>
        <w:bookmarkStart w:id="20823" w:name="_Toc422937066"/>
        <w:bookmarkStart w:id="20824" w:name="_Toc422940128"/>
        <w:bookmarkStart w:id="20825" w:name="_Toc422931563"/>
        <w:bookmarkStart w:id="20826" w:name="_Toc494289695"/>
        <w:bookmarkStart w:id="20827" w:name="_Toc494292511"/>
        <w:bookmarkStart w:id="20828" w:name="_Toc494295325"/>
        <w:bookmarkEnd w:id="20820"/>
        <w:bookmarkEnd w:id="20821"/>
        <w:bookmarkEnd w:id="20822"/>
        <w:bookmarkEnd w:id="20823"/>
        <w:bookmarkEnd w:id="20824"/>
        <w:bookmarkEnd w:id="20825"/>
        <w:bookmarkEnd w:id="20826"/>
        <w:bookmarkEnd w:id="20827"/>
        <w:bookmarkEnd w:id="20828"/>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6660"/>
      </w:tblGrid>
      <w:tr w:rsidR="00D02A27" w:rsidRPr="00E056B6" w:rsidDel="00371A11" w:rsidTr="0099191C">
        <w:trPr>
          <w:cantSplit/>
          <w:tblHeader/>
          <w:del w:id="20829" w:author="Sastry, Murali" w:date="2015-06-09T17:17:00Z"/>
        </w:trPr>
        <w:tc>
          <w:tcPr>
            <w:tcW w:w="1980" w:type="dxa"/>
            <w:tcBorders>
              <w:bottom w:val="single" w:sz="12" w:space="0" w:color="auto"/>
            </w:tcBorders>
          </w:tcPr>
          <w:p w:rsidR="00D02A27" w:rsidRPr="00E056B6" w:rsidDel="00371A11" w:rsidRDefault="00C0468B">
            <w:pPr>
              <w:pStyle w:val="body"/>
              <w:rPr>
                <w:del w:id="20830" w:author="Sastry, Murali" w:date="2015-06-09T17:17:00Z"/>
              </w:rPr>
              <w:pPrChange w:id="20831" w:author="Sastry, Murali" w:date="2015-06-10T10:23:00Z">
                <w:pPr>
                  <w:pStyle w:val="tableheading"/>
                </w:pPr>
              </w:pPrChange>
            </w:pPr>
            <w:del w:id="20832" w:author="Sastry, Murali" w:date="2015-06-09T17:17:00Z">
              <w:r w:rsidRPr="00E056B6" w:rsidDel="00371A11">
                <w:delText>File</w:delText>
              </w:r>
              <w:bookmarkStart w:id="20833" w:name="_Toc421703262"/>
              <w:bookmarkStart w:id="20834" w:name="_Toc421706456"/>
              <w:bookmarkStart w:id="20835" w:name="_Toc422906436"/>
              <w:bookmarkStart w:id="20836" w:name="_Toc422937067"/>
              <w:bookmarkStart w:id="20837" w:name="_Toc422940129"/>
              <w:bookmarkStart w:id="20838" w:name="_Toc422931564"/>
              <w:bookmarkStart w:id="20839" w:name="_Toc494289696"/>
              <w:bookmarkStart w:id="20840" w:name="_Toc494292512"/>
              <w:bookmarkStart w:id="20841" w:name="_Toc494295326"/>
              <w:bookmarkEnd w:id="20833"/>
              <w:bookmarkEnd w:id="20834"/>
              <w:bookmarkEnd w:id="20835"/>
              <w:bookmarkEnd w:id="20836"/>
              <w:bookmarkEnd w:id="20837"/>
              <w:bookmarkEnd w:id="20838"/>
              <w:bookmarkEnd w:id="20839"/>
              <w:bookmarkEnd w:id="20840"/>
              <w:bookmarkEnd w:id="20841"/>
            </w:del>
          </w:p>
        </w:tc>
        <w:tc>
          <w:tcPr>
            <w:tcW w:w="6660" w:type="dxa"/>
            <w:tcBorders>
              <w:bottom w:val="single" w:sz="12" w:space="0" w:color="auto"/>
            </w:tcBorders>
          </w:tcPr>
          <w:p w:rsidR="00D02A27" w:rsidRPr="00E056B6" w:rsidDel="00371A11" w:rsidRDefault="00C0468B">
            <w:pPr>
              <w:pStyle w:val="body"/>
              <w:rPr>
                <w:del w:id="20842" w:author="Sastry, Murali" w:date="2015-06-09T17:17:00Z"/>
              </w:rPr>
              <w:pPrChange w:id="20843" w:author="Sastry, Murali" w:date="2015-06-10T10:23:00Z">
                <w:pPr>
                  <w:pStyle w:val="tableheading"/>
                </w:pPr>
              </w:pPrChange>
            </w:pPr>
            <w:del w:id="20844" w:author="Sastry, Murali" w:date="2015-06-09T17:17:00Z">
              <w:r w:rsidRPr="00E056B6" w:rsidDel="00371A11">
                <w:delText>Description</w:delText>
              </w:r>
              <w:bookmarkStart w:id="20845" w:name="_Toc421703263"/>
              <w:bookmarkStart w:id="20846" w:name="_Toc421706457"/>
              <w:bookmarkStart w:id="20847" w:name="_Toc422906437"/>
              <w:bookmarkStart w:id="20848" w:name="_Toc422937068"/>
              <w:bookmarkStart w:id="20849" w:name="_Toc422940130"/>
              <w:bookmarkStart w:id="20850" w:name="_Toc422931565"/>
              <w:bookmarkStart w:id="20851" w:name="_Toc494289697"/>
              <w:bookmarkStart w:id="20852" w:name="_Toc494292513"/>
              <w:bookmarkStart w:id="20853" w:name="_Toc494295327"/>
              <w:bookmarkEnd w:id="20845"/>
              <w:bookmarkEnd w:id="20846"/>
              <w:bookmarkEnd w:id="20847"/>
              <w:bookmarkEnd w:id="20848"/>
              <w:bookmarkEnd w:id="20849"/>
              <w:bookmarkEnd w:id="20850"/>
              <w:bookmarkEnd w:id="20851"/>
              <w:bookmarkEnd w:id="20852"/>
              <w:bookmarkEnd w:id="20853"/>
            </w:del>
          </w:p>
        </w:tc>
        <w:bookmarkStart w:id="20854" w:name="_Toc421703264"/>
        <w:bookmarkStart w:id="20855" w:name="_Toc421706458"/>
        <w:bookmarkStart w:id="20856" w:name="_Toc422906438"/>
        <w:bookmarkStart w:id="20857" w:name="_Toc422937069"/>
        <w:bookmarkStart w:id="20858" w:name="_Toc422940131"/>
        <w:bookmarkStart w:id="20859" w:name="_Toc422931566"/>
        <w:bookmarkStart w:id="20860" w:name="_Toc494289698"/>
        <w:bookmarkStart w:id="20861" w:name="_Toc494292514"/>
        <w:bookmarkStart w:id="20862" w:name="_Toc494295328"/>
        <w:bookmarkEnd w:id="20854"/>
        <w:bookmarkEnd w:id="20855"/>
        <w:bookmarkEnd w:id="20856"/>
        <w:bookmarkEnd w:id="20857"/>
        <w:bookmarkEnd w:id="20858"/>
        <w:bookmarkEnd w:id="20859"/>
        <w:bookmarkEnd w:id="20860"/>
        <w:bookmarkEnd w:id="20861"/>
        <w:bookmarkEnd w:id="20862"/>
      </w:tr>
      <w:tr w:rsidR="00D02A27" w:rsidRPr="00E056B6" w:rsidDel="00371A11" w:rsidTr="0099191C">
        <w:trPr>
          <w:cantSplit/>
          <w:del w:id="20863" w:author="Sastry, Murali" w:date="2015-06-09T17:17:00Z"/>
        </w:trPr>
        <w:tc>
          <w:tcPr>
            <w:tcW w:w="1980" w:type="dxa"/>
            <w:tcBorders>
              <w:top w:val="nil"/>
              <w:bottom w:val="single" w:sz="6" w:space="0" w:color="auto"/>
            </w:tcBorders>
          </w:tcPr>
          <w:p w:rsidR="00D02A27" w:rsidRPr="00E056B6" w:rsidDel="00371A11" w:rsidRDefault="00C0468B">
            <w:pPr>
              <w:pStyle w:val="body"/>
              <w:rPr>
                <w:del w:id="20864" w:author="Sastry, Murali" w:date="2015-06-09T17:17:00Z"/>
              </w:rPr>
              <w:pPrChange w:id="20865" w:author="Sastry, Murali" w:date="2015-06-10T10:23:00Z">
                <w:pPr>
                  <w:pStyle w:val="tableentry"/>
                </w:pPr>
              </w:pPrChange>
            </w:pPr>
            <w:del w:id="20866" w:author="Sastry, Murali" w:date="2015-06-09T17:17:00Z">
              <w:r w:rsidRPr="00E056B6" w:rsidDel="00371A11">
                <w:delText>Target Name</w:delText>
              </w:r>
              <w:bookmarkStart w:id="20867" w:name="_Toc421703265"/>
              <w:bookmarkStart w:id="20868" w:name="_Toc421706459"/>
              <w:bookmarkStart w:id="20869" w:name="_Toc422906439"/>
              <w:bookmarkStart w:id="20870" w:name="_Toc422937070"/>
              <w:bookmarkStart w:id="20871" w:name="_Toc422940132"/>
              <w:bookmarkStart w:id="20872" w:name="_Toc422931567"/>
              <w:bookmarkStart w:id="20873" w:name="_Toc494289699"/>
              <w:bookmarkStart w:id="20874" w:name="_Toc494292515"/>
              <w:bookmarkStart w:id="20875" w:name="_Toc494295329"/>
              <w:bookmarkEnd w:id="20867"/>
              <w:bookmarkEnd w:id="20868"/>
              <w:bookmarkEnd w:id="20869"/>
              <w:bookmarkEnd w:id="20870"/>
              <w:bookmarkEnd w:id="20871"/>
              <w:bookmarkEnd w:id="20872"/>
              <w:bookmarkEnd w:id="20873"/>
              <w:bookmarkEnd w:id="20874"/>
              <w:bookmarkEnd w:id="20875"/>
            </w:del>
          </w:p>
        </w:tc>
        <w:tc>
          <w:tcPr>
            <w:tcW w:w="6660" w:type="dxa"/>
            <w:tcBorders>
              <w:top w:val="nil"/>
              <w:bottom w:val="single" w:sz="6" w:space="0" w:color="auto"/>
            </w:tcBorders>
          </w:tcPr>
          <w:p w:rsidR="00D02A27" w:rsidRPr="00E056B6" w:rsidDel="00371A11" w:rsidRDefault="00C0468B">
            <w:pPr>
              <w:pStyle w:val="body"/>
              <w:rPr>
                <w:del w:id="20876" w:author="Sastry, Murali" w:date="2015-06-09T17:17:00Z"/>
              </w:rPr>
              <w:pPrChange w:id="20877" w:author="Sastry, Murali" w:date="2015-06-10T10:23:00Z">
                <w:pPr>
                  <w:pStyle w:val="tableentry"/>
                </w:pPr>
              </w:pPrChange>
            </w:pPr>
            <w:del w:id="20878" w:author="Sastry, Murali" w:date="2015-06-09T17:17:00Z">
              <w:r w:rsidRPr="00E056B6" w:rsidDel="00371A11">
                <w:delText>GOBI_SHARED_NMEA</w:delText>
              </w:r>
              <w:bookmarkStart w:id="20879" w:name="_Toc421703266"/>
              <w:bookmarkStart w:id="20880" w:name="_Toc421706460"/>
              <w:bookmarkStart w:id="20881" w:name="_Toc422906440"/>
              <w:bookmarkStart w:id="20882" w:name="_Toc422937071"/>
              <w:bookmarkStart w:id="20883" w:name="_Toc422940133"/>
              <w:bookmarkStart w:id="20884" w:name="_Toc422931568"/>
              <w:bookmarkStart w:id="20885" w:name="_Toc494289700"/>
              <w:bookmarkStart w:id="20886" w:name="_Toc494292516"/>
              <w:bookmarkStart w:id="20887" w:name="_Toc494295330"/>
              <w:bookmarkEnd w:id="20879"/>
              <w:bookmarkEnd w:id="20880"/>
              <w:bookmarkEnd w:id="20881"/>
              <w:bookmarkEnd w:id="20882"/>
              <w:bookmarkEnd w:id="20883"/>
              <w:bookmarkEnd w:id="20884"/>
              <w:bookmarkEnd w:id="20885"/>
              <w:bookmarkEnd w:id="20886"/>
              <w:bookmarkEnd w:id="20887"/>
            </w:del>
          </w:p>
        </w:tc>
        <w:bookmarkStart w:id="20888" w:name="_Toc421703267"/>
        <w:bookmarkStart w:id="20889" w:name="_Toc421706461"/>
        <w:bookmarkStart w:id="20890" w:name="_Toc422906441"/>
        <w:bookmarkStart w:id="20891" w:name="_Toc422937072"/>
        <w:bookmarkStart w:id="20892" w:name="_Toc422940134"/>
        <w:bookmarkStart w:id="20893" w:name="_Toc422931569"/>
        <w:bookmarkStart w:id="20894" w:name="_Toc494289701"/>
        <w:bookmarkStart w:id="20895" w:name="_Toc494292517"/>
        <w:bookmarkStart w:id="20896" w:name="_Toc494295331"/>
        <w:bookmarkEnd w:id="20888"/>
        <w:bookmarkEnd w:id="20889"/>
        <w:bookmarkEnd w:id="20890"/>
        <w:bookmarkEnd w:id="20891"/>
        <w:bookmarkEnd w:id="20892"/>
        <w:bookmarkEnd w:id="20893"/>
        <w:bookmarkEnd w:id="20894"/>
        <w:bookmarkEnd w:id="20895"/>
        <w:bookmarkEnd w:id="20896"/>
      </w:tr>
      <w:tr w:rsidR="00D02A27" w:rsidRPr="00E056B6" w:rsidDel="00371A11" w:rsidTr="0099191C">
        <w:trPr>
          <w:cantSplit/>
          <w:del w:id="20897" w:author="Sastry, Murali" w:date="2015-06-09T17:17:00Z"/>
        </w:trPr>
        <w:tc>
          <w:tcPr>
            <w:tcW w:w="1980" w:type="dxa"/>
            <w:tcBorders>
              <w:top w:val="single" w:sz="6" w:space="0" w:color="auto"/>
              <w:bottom w:val="single" w:sz="6" w:space="0" w:color="auto"/>
            </w:tcBorders>
          </w:tcPr>
          <w:p w:rsidR="00D02A27" w:rsidRPr="00E056B6" w:rsidDel="00371A11" w:rsidRDefault="00C0468B">
            <w:pPr>
              <w:pStyle w:val="body"/>
              <w:rPr>
                <w:del w:id="20898" w:author="Sastry, Murali" w:date="2015-06-09T17:17:00Z"/>
              </w:rPr>
              <w:pPrChange w:id="20899" w:author="Sastry, Murali" w:date="2015-06-10T10:23:00Z">
                <w:pPr>
                  <w:pStyle w:val="tableentry"/>
                </w:pPr>
              </w:pPrChange>
            </w:pPr>
            <w:del w:id="20900" w:author="Sastry, Murali" w:date="2015-06-09T17:17:00Z">
              <w:r w:rsidRPr="00E056B6" w:rsidDel="00371A11">
                <w:delText>Target Version</w:delText>
              </w:r>
              <w:bookmarkStart w:id="20901" w:name="_Toc421703268"/>
              <w:bookmarkStart w:id="20902" w:name="_Toc421706462"/>
              <w:bookmarkStart w:id="20903" w:name="_Toc422906442"/>
              <w:bookmarkStart w:id="20904" w:name="_Toc422937073"/>
              <w:bookmarkStart w:id="20905" w:name="_Toc422940135"/>
              <w:bookmarkStart w:id="20906" w:name="_Toc422931570"/>
              <w:bookmarkStart w:id="20907" w:name="_Toc494289702"/>
              <w:bookmarkStart w:id="20908" w:name="_Toc494292518"/>
              <w:bookmarkStart w:id="20909" w:name="_Toc494295332"/>
              <w:bookmarkEnd w:id="20901"/>
              <w:bookmarkEnd w:id="20902"/>
              <w:bookmarkEnd w:id="20903"/>
              <w:bookmarkEnd w:id="20904"/>
              <w:bookmarkEnd w:id="20905"/>
              <w:bookmarkEnd w:id="20906"/>
              <w:bookmarkEnd w:id="20907"/>
              <w:bookmarkEnd w:id="20908"/>
              <w:bookmarkEnd w:id="20909"/>
            </w:del>
          </w:p>
        </w:tc>
        <w:tc>
          <w:tcPr>
            <w:tcW w:w="6660" w:type="dxa"/>
            <w:tcBorders>
              <w:top w:val="single" w:sz="6" w:space="0" w:color="auto"/>
              <w:bottom w:val="single" w:sz="6" w:space="0" w:color="auto"/>
            </w:tcBorders>
          </w:tcPr>
          <w:p w:rsidR="00D02A27" w:rsidRPr="00E056B6" w:rsidDel="00371A11" w:rsidRDefault="00C0468B">
            <w:pPr>
              <w:pStyle w:val="body"/>
              <w:rPr>
                <w:del w:id="20910" w:author="Sastry, Murali" w:date="2015-06-09T17:17:00Z"/>
              </w:rPr>
              <w:pPrChange w:id="20911" w:author="Sastry, Murali" w:date="2015-06-10T10:23:00Z">
                <w:pPr>
                  <w:pStyle w:val="tableentry"/>
                </w:pPr>
              </w:pPrChange>
            </w:pPr>
            <w:del w:id="20912" w:author="Sastry, Murali" w:date="2015-06-09T17:17:00Z">
              <w:r w:rsidRPr="00E056B6" w:rsidDel="00371A11">
                <w:delText>Version (ie. 1.0.02)</w:delText>
              </w:r>
              <w:bookmarkStart w:id="20913" w:name="_Toc421703269"/>
              <w:bookmarkStart w:id="20914" w:name="_Toc421706463"/>
              <w:bookmarkStart w:id="20915" w:name="_Toc422906443"/>
              <w:bookmarkStart w:id="20916" w:name="_Toc422937074"/>
              <w:bookmarkStart w:id="20917" w:name="_Toc422940136"/>
              <w:bookmarkStart w:id="20918" w:name="_Toc422931571"/>
              <w:bookmarkStart w:id="20919" w:name="_Toc494289703"/>
              <w:bookmarkStart w:id="20920" w:name="_Toc494292519"/>
              <w:bookmarkStart w:id="20921" w:name="_Toc494295333"/>
              <w:bookmarkEnd w:id="20913"/>
              <w:bookmarkEnd w:id="20914"/>
              <w:bookmarkEnd w:id="20915"/>
              <w:bookmarkEnd w:id="20916"/>
              <w:bookmarkEnd w:id="20917"/>
              <w:bookmarkEnd w:id="20918"/>
              <w:bookmarkEnd w:id="20919"/>
              <w:bookmarkEnd w:id="20920"/>
              <w:bookmarkEnd w:id="20921"/>
            </w:del>
          </w:p>
        </w:tc>
        <w:bookmarkStart w:id="20922" w:name="_Toc421703270"/>
        <w:bookmarkStart w:id="20923" w:name="_Toc421706464"/>
        <w:bookmarkStart w:id="20924" w:name="_Toc422906444"/>
        <w:bookmarkStart w:id="20925" w:name="_Toc422937075"/>
        <w:bookmarkStart w:id="20926" w:name="_Toc422940137"/>
        <w:bookmarkStart w:id="20927" w:name="_Toc422931572"/>
        <w:bookmarkStart w:id="20928" w:name="_Toc494289704"/>
        <w:bookmarkStart w:id="20929" w:name="_Toc494292520"/>
        <w:bookmarkStart w:id="20930" w:name="_Toc494295334"/>
        <w:bookmarkEnd w:id="20922"/>
        <w:bookmarkEnd w:id="20923"/>
        <w:bookmarkEnd w:id="20924"/>
        <w:bookmarkEnd w:id="20925"/>
        <w:bookmarkEnd w:id="20926"/>
        <w:bookmarkEnd w:id="20927"/>
        <w:bookmarkEnd w:id="20928"/>
        <w:bookmarkEnd w:id="20929"/>
        <w:bookmarkEnd w:id="20930"/>
      </w:tr>
      <w:tr w:rsidR="00D02A27" w:rsidRPr="00E056B6" w:rsidDel="00371A11" w:rsidTr="0099191C">
        <w:trPr>
          <w:cantSplit/>
          <w:del w:id="20931" w:author="Sastry, Murali" w:date="2015-06-09T17:17:00Z"/>
        </w:trPr>
        <w:tc>
          <w:tcPr>
            <w:tcW w:w="1980" w:type="dxa"/>
            <w:tcBorders>
              <w:top w:val="single" w:sz="6" w:space="0" w:color="auto"/>
              <w:bottom w:val="single" w:sz="6" w:space="0" w:color="auto"/>
            </w:tcBorders>
          </w:tcPr>
          <w:p w:rsidR="00D02A27" w:rsidRPr="00E056B6" w:rsidDel="00371A11" w:rsidRDefault="00C0468B">
            <w:pPr>
              <w:pStyle w:val="body"/>
              <w:rPr>
                <w:del w:id="20932" w:author="Sastry, Murali" w:date="2015-06-09T17:17:00Z"/>
              </w:rPr>
              <w:pPrChange w:id="20933" w:author="Sastry, Murali" w:date="2015-06-10T10:23:00Z">
                <w:pPr>
                  <w:pStyle w:val="tableentry"/>
                  <w:tabs>
                    <w:tab w:val="left" w:pos="761"/>
                  </w:tabs>
                </w:pPr>
              </w:pPrChange>
            </w:pPr>
            <w:del w:id="20934" w:author="Sastry, Murali" w:date="2015-06-09T17:17:00Z">
              <w:r w:rsidRPr="00E056B6" w:rsidDel="00371A11">
                <w:delText>Type</w:delText>
              </w:r>
              <w:r w:rsidRPr="00E056B6" w:rsidDel="00371A11">
                <w:tab/>
              </w:r>
              <w:bookmarkStart w:id="20935" w:name="_Toc421703271"/>
              <w:bookmarkStart w:id="20936" w:name="_Toc421706465"/>
              <w:bookmarkStart w:id="20937" w:name="_Toc422906445"/>
              <w:bookmarkStart w:id="20938" w:name="_Toc422937076"/>
              <w:bookmarkStart w:id="20939" w:name="_Toc422940138"/>
              <w:bookmarkStart w:id="20940" w:name="_Toc422931573"/>
              <w:bookmarkStart w:id="20941" w:name="_Toc494289705"/>
              <w:bookmarkStart w:id="20942" w:name="_Toc494292521"/>
              <w:bookmarkStart w:id="20943" w:name="_Toc494295335"/>
              <w:bookmarkEnd w:id="20935"/>
              <w:bookmarkEnd w:id="20936"/>
              <w:bookmarkEnd w:id="20937"/>
              <w:bookmarkEnd w:id="20938"/>
              <w:bookmarkEnd w:id="20939"/>
              <w:bookmarkEnd w:id="20940"/>
              <w:bookmarkEnd w:id="20941"/>
              <w:bookmarkEnd w:id="20942"/>
              <w:bookmarkEnd w:id="20943"/>
            </w:del>
          </w:p>
        </w:tc>
        <w:tc>
          <w:tcPr>
            <w:tcW w:w="6660" w:type="dxa"/>
            <w:tcBorders>
              <w:top w:val="single" w:sz="6" w:space="0" w:color="auto"/>
              <w:bottom w:val="single" w:sz="6" w:space="0" w:color="auto"/>
            </w:tcBorders>
          </w:tcPr>
          <w:p w:rsidR="00D02A27" w:rsidRPr="00E056B6" w:rsidDel="00371A11" w:rsidRDefault="00C0468B">
            <w:pPr>
              <w:pStyle w:val="body"/>
              <w:rPr>
                <w:del w:id="20944" w:author="Sastry, Murali" w:date="2015-06-09T17:17:00Z"/>
              </w:rPr>
              <w:pPrChange w:id="20945" w:author="Sastry, Murali" w:date="2015-06-10T10:23:00Z">
                <w:pPr>
                  <w:pStyle w:val="tableentry"/>
                </w:pPr>
              </w:pPrChange>
            </w:pPr>
            <w:del w:id="20946" w:author="Sastry, Murali" w:date="2015-06-09T17:17:00Z">
              <w:r w:rsidRPr="00E056B6" w:rsidDel="00371A11">
                <w:delText>Prod, Point Release</w:delText>
              </w:r>
              <w:bookmarkStart w:id="20947" w:name="_Toc421703272"/>
              <w:bookmarkStart w:id="20948" w:name="_Toc421706466"/>
              <w:bookmarkStart w:id="20949" w:name="_Toc422906446"/>
              <w:bookmarkStart w:id="20950" w:name="_Toc422937077"/>
              <w:bookmarkStart w:id="20951" w:name="_Toc422940139"/>
              <w:bookmarkStart w:id="20952" w:name="_Toc422931574"/>
              <w:bookmarkStart w:id="20953" w:name="_Toc494289706"/>
              <w:bookmarkStart w:id="20954" w:name="_Toc494292522"/>
              <w:bookmarkStart w:id="20955" w:name="_Toc494295336"/>
              <w:bookmarkEnd w:id="20947"/>
              <w:bookmarkEnd w:id="20948"/>
              <w:bookmarkEnd w:id="20949"/>
              <w:bookmarkEnd w:id="20950"/>
              <w:bookmarkEnd w:id="20951"/>
              <w:bookmarkEnd w:id="20952"/>
              <w:bookmarkEnd w:id="20953"/>
              <w:bookmarkEnd w:id="20954"/>
              <w:bookmarkEnd w:id="20955"/>
            </w:del>
          </w:p>
        </w:tc>
        <w:bookmarkStart w:id="20956" w:name="_Toc421703273"/>
        <w:bookmarkStart w:id="20957" w:name="_Toc421706467"/>
        <w:bookmarkStart w:id="20958" w:name="_Toc422906447"/>
        <w:bookmarkStart w:id="20959" w:name="_Toc422937078"/>
        <w:bookmarkStart w:id="20960" w:name="_Toc422940140"/>
        <w:bookmarkStart w:id="20961" w:name="_Toc422931575"/>
        <w:bookmarkStart w:id="20962" w:name="_Toc494289707"/>
        <w:bookmarkStart w:id="20963" w:name="_Toc494292523"/>
        <w:bookmarkStart w:id="20964" w:name="_Toc494295337"/>
        <w:bookmarkEnd w:id="20956"/>
        <w:bookmarkEnd w:id="20957"/>
        <w:bookmarkEnd w:id="20958"/>
        <w:bookmarkEnd w:id="20959"/>
        <w:bookmarkEnd w:id="20960"/>
        <w:bookmarkEnd w:id="20961"/>
        <w:bookmarkEnd w:id="20962"/>
        <w:bookmarkEnd w:id="20963"/>
        <w:bookmarkEnd w:id="20964"/>
      </w:tr>
      <w:tr w:rsidR="00D02A27" w:rsidRPr="00E056B6" w:rsidDel="00371A11" w:rsidTr="0099191C">
        <w:trPr>
          <w:cantSplit/>
          <w:del w:id="20965" w:author="Sastry, Murali" w:date="2015-06-09T17:17:00Z"/>
        </w:trPr>
        <w:tc>
          <w:tcPr>
            <w:tcW w:w="1980" w:type="dxa"/>
            <w:tcBorders>
              <w:top w:val="single" w:sz="6" w:space="0" w:color="auto"/>
              <w:bottom w:val="single" w:sz="6" w:space="0" w:color="auto"/>
            </w:tcBorders>
          </w:tcPr>
          <w:p w:rsidR="00D02A27" w:rsidRPr="00E056B6" w:rsidDel="00371A11" w:rsidRDefault="00C0468B">
            <w:pPr>
              <w:pStyle w:val="body"/>
              <w:rPr>
                <w:del w:id="20966" w:author="Sastry, Murali" w:date="2015-06-09T17:17:00Z"/>
              </w:rPr>
              <w:pPrChange w:id="20967" w:author="Sastry, Murali" w:date="2015-06-10T10:23:00Z">
                <w:pPr>
                  <w:pStyle w:val="tableentry"/>
                </w:pPr>
              </w:pPrChange>
            </w:pPr>
            <w:del w:id="20968" w:author="Sastry, Murali" w:date="2015-06-09T17:17:00Z">
              <w:r w:rsidRPr="00E056B6" w:rsidDel="00371A11">
                <w:delText>Compiler</w:delText>
              </w:r>
              <w:bookmarkStart w:id="20969" w:name="_Toc421703274"/>
              <w:bookmarkStart w:id="20970" w:name="_Toc421706468"/>
              <w:bookmarkStart w:id="20971" w:name="_Toc422906448"/>
              <w:bookmarkStart w:id="20972" w:name="_Toc422937079"/>
              <w:bookmarkStart w:id="20973" w:name="_Toc422940141"/>
              <w:bookmarkStart w:id="20974" w:name="_Toc422931576"/>
              <w:bookmarkStart w:id="20975" w:name="_Toc494289708"/>
              <w:bookmarkStart w:id="20976" w:name="_Toc494292524"/>
              <w:bookmarkStart w:id="20977" w:name="_Toc494295338"/>
              <w:bookmarkEnd w:id="20969"/>
              <w:bookmarkEnd w:id="20970"/>
              <w:bookmarkEnd w:id="20971"/>
              <w:bookmarkEnd w:id="20972"/>
              <w:bookmarkEnd w:id="20973"/>
              <w:bookmarkEnd w:id="20974"/>
              <w:bookmarkEnd w:id="20975"/>
              <w:bookmarkEnd w:id="20976"/>
              <w:bookmarkEnd w:id="20977"/>
            </w:del>
          </w:p>
        </w:tc>
        <w:tc>
          <w:tcPr>
            <w:tcW w:w="6660" w:type="dxa"/>
            <w:tcBorders>
              <w:top w:val="single" w:sz="6" w:space="0" w:color="auto"/>
              <w:bottom w:val="single" w:sz="6" w:space="0" w:color="auto"/>
            </w:tcBorders>
          </w:tcPr>
          <w:p w:rsidR="00D02A27" w:rsidRPr="00E056B6" w:rsidDel="00371A11" w:rsidRDefault="00C0468B">
            <w:pPr>
              <w:pStyle w:val="body"/>
              <w:rPr>
                <w:del w:id="20978" w:author="Sastry, Murali" w:date="2015-06-09T17:17:00Z"/>
              </w:rPr>
              <w:pPrChange w:id="20979" w:author="Sastry, Murali" w:date="2015-06-10T10:23:00Z">
                <w:pPr>
                  <w:pStyle w:val="tableentry"/>
                </w:pPr>
              </w:pPrChange>
            </w:pPr>
            <w:del w:id="20980" w:author="Sastry, Murali" w:date="2015-06-09T17:17:00Z">
              <w:r w:rsidRPr="00E056B6" w:rsidDel="00371A11">
                <w:delText>MS VS2008</w:delText>
              </w:r>
              <w:bookmarkStart w:id="20981" w:name="_Toc421703275"/>
              <w:bookmarkStart w:id="20982" w:name="_Toc421706469"/>
              <w:bookmarkStart w:id="20983" w:name="_Toc422906449"/>
              <w:bookmarkStart w:id="20984" w:name="_Toc422937080"/>
              <w:bookmarkStart w:id="20985" w:name="_Toc422940142"/>
              <w:bookmarkStart w:id="20986" w:name="_Toc422931577"/>
              <w:bookmarkStart w:id="20987" w:name="_Toc494289709"/>
              <w:bookmarkStart w:id="20988" w:name="_Toc494292525"/>
              <w:bookmarkStart w:id="20989" w:name="_Toc494295339"/>
              <w:bookmarkEnd w:id="20981"/>
              <w:bookmarkEnd w:id="20982"/>
              <w:bookmarkEnd w:id="20983"/>
              <w:bookmarkEnd w:id="20984"/>
              <w:bookmarkEnd w:id="20985"/>
              <w:bookmarkEnd w:id="20986"/>
              <w:bookmarkEnd w:id="20987"/>
              <w:bookmarkEnd w:id="20988"/>
              <w:bookmarkEnd w:id="20989"/>
            </w:del>
          </w:p>
        </w:tc>
        <w:bookmarkStart w:id="20990" w:name="_Toc421703276"/>
        <w:bookmarkStart w:id="20991" w:name="_Toc421706470"/>
        <w:bookmarkStart w:id="20992" w:name="_Toc422906450"/>
        <w:bookmarkStart w:id="20993" w:name="_Toc422937081"/>
        <w:bookmarkStart w:id="20994" w:name="_Toc422940143"/>
        <w:bookmarkStart w:id="20995" w:name="_Toc422931578"/>
        <w:bookmarkStart w:id="20996" w:name="_Toc494289710"/>
        <w:bookmarkStart w:id="20997" w:name="_Toc494292526"/>
        <w:bookmarkStart w:id="20998" w:name="_Toc494295340"/>
        <w:bookmarkEnd w:id="20990"/>
        <w:bookmarkEnd w:id="20991"/>
        <w:bookmarkEnd w:id="20992"/>
        <w:bookmarkEnd w:id="20993"/>
        <w:bookmarkEnd w:id="20994"/>
        <w:bookmarkEnd w:id="20995"/>
        <w:bookmarkEnd w:id="20996"/>
        <w:bookmarkEnd w:id="20997"/>
        <w:bookmarkEnd w:id="20998"/>
      </w:tr>
      <w:tr w:rsidR="00D02A27" w:rsidRPr="00E056B6" w:rsidDel="00371A11" w:rsidTr="0099191C">
        <w:trPr>
          <w:cantSplit/>
          <w:del w:id="20999" w:author="Sastry, Murali" w:date="2015-06-09T17:17:00Z"/>
        </w:trPr>
        <w:tc>
          <w:tcPr>
            <w:tcW w:w="1980" w:type="dxa"/>
            <w:tcBorders>
              <w:top w:val="single" w:sz="6" w:space="0" w:color="auto"/>
              <w:bottom w:val="single" w:sz="6" w:space="0" w:color="auto"/>
            </w:tcBorders>
          </w:tcPr>
          <w:p w:rsidR="00D02A27" w:rsidRPr="00E056B6" w:rsidDel="00371A11" w:rsidRDefault="00C0468B">
            <w:pPr>
              <w:pStyle w:val="body"/>
              <w:rPr>
                <w:del w:id="21000" w:author="Sastry, Murali" w:date="2015-06-09T17:17:00Z"/>
              </w:rPr>
              <w:pPrChange w:id="21001" w:author="Sastry, Murali" w:date="2015-06-10T10:23:00Z">
                <w:pPr>
                  <w:pStyle w:val="tableentry"/>
                </w:pPr>
              </w:pPrChange>
            </w:pPr>
            <w:del w:id="21002" w:author="Sastry, Murali" w:date="2015-06-09T17:17:00Z">
              <w:r w:rsidRPr="00E056B6" w:rsidDel="00371A11">
                <w:delText>Label</w:delText>
              </w:r>
              <w:bookmarkStart w:id="21003" w:name="_Toc421703277"/>
              <w:bookmarkStart w:id="21004" w:name="_Toc421706471"/>
              <w:bookmarkStart w:id="21005" w:name="_Toc422906451"/>
              <w:bookmarkStart w:id="21006" w:name="_Toc422937082"/>
              <w:bookmarkStart w:id="21007" w:name="_Toc422940144"/>
              <w:bookmarkStart w:id="21008" w:name="_Toc422931579"/>
              <w:bookmarkStart w:id="21009" w:name="_Toc494289711"/>
              <w:bookmarkStart w:id="21010" w:name="_Toc494292527"/>
              <w:bookmarkStart w:id="21011" w:name="_Toc494295341"/>
              <w:bookmarkEnd w:id="21003"/>
              <w:bookmarkEnd w:id="21004"/>
              <w:bookmarkEnd w:id="21005"/>
              <w:bookmarkEnd w:id="21006"/>
              <w:bookmarkEnd w:id="21007"/>
              <w:bookmarkEnd w:id="21008"/>
              <w:bookmarkEnd w:id="21009"/>
              <w:bookmarkEnd w:id="21010"/>
              <w:bookmarkEnd w:id="21011"/>
            </w:del>
          </w:p>
        </w:tc>
        <w:tc>
          <w:tcPr>
            <w:tcW w:w="6660" w:type="dxa"/>
            <w:tcBorders>
              <w:top w:val="single" w:sz="6" w:space="0" w:color="auto"/>
              <w:bottom w:val="single" w:sz="6" w:space="0" w:color="auto"/>
            </w:tcBorders>
          </w:tcPr>
          <w:p w:rsidR="00D02A27" w:rsidRPr="00E056B6" w:rsidDel="00371A11" w:rsidRDefault="00C0468B">
            <w:pPr>
              <w:pStyle w:val="body"/>
              <w:rPr>
                <w:del w:id="21012" w:author="Sastry, Murali" w:date="2015-06-09T17:17:00Z"/>
              </w:rPr>
              <w:pPrChange w:id="21013" w:author="Sastry, Murali" w:date="2015-06-10T10:23:00Z">
                <w:pPr>
                  <w:pStyle w:val="tableentry"/>
                </w:pPr>
              </w:pPrChange>
            </w:pPr>
            <w:del w:id="21014" w:author="Sastry, Murali" w:date="2015-06-09T17:17:00Z">
              <w:r w:rsidRPr="00E056B6" w:rsidDel="00371A11">
                <w:delText>Perforce Label (ie. GOBI_SHARED_NMEA.1.0.10)</w:delText>
              </w:r>
              <w:bookmarkStart w:id="21015" w:name="_Toc421703278"/>
              <w:bookmarkStart w:id="21016" w:name="_Toc421706472"/>
              <w:bookmarkStart w:id="21017" w:name="_Toc422906452"/>
              <w:bookmarkStart w:id="21018" w:name="_Toc422937083"/>
              <w:bookmarkStart w:id="21019" w:name="_Toc422940145"/>
              <w:bookmarkStart w:id="21020" w:name="_Toc422931580"/>
              <w:bookmarkStart w:id="21021" w:name="_Toc494289712"/>
              <w:bookmarkStart w:id="21022" w:name="_Toc494292528"/>
              <w:bookmarkStart w:id="21023" w:name="_Toc494295342"/>
              <w:bookmarkEnd w:id="21015"/>
              <w:bookmarkEnd w:id="21016"/>
              <w:bookmarkEnd w:id="21017"/>
              <w:bookmarkEnd w:id="21018"/>
              <w:bookmarkEnd w:id="21019"/>
              <w:bookmarkEnd w:id="21020"/>
              <w:bookmarkEnd w:id="21021"/>
              <w:bookmarkEnd w:id="21022"/>
              <w:bookmarkEnd w:id="21023"/>
            </w:del>
          </w:p>
        </w:tc>
        <w:bookmarkStart w:id="21024" w:name="_Toc421703279"/>
        <w:bookmarkStart w:id="21025" w:name="_Toc421706473"/>
        <w:bookmarkStart w:id="21026" w:name="_Toc422906453"/>
        <w:bookmarkStart w:id="21027" w:name="_Toc422937084"/>
        <w:bookmarkStart w:id="21028" w:name="_Toc422940146"/>
        <w:bookmarkStart w:id="21029" w:name="_Toc422931581"/>
        <w:bookmarkStart w:id="21030" w:name="_Toc494289713"/>
        <w:bookmarkStart w:id="21031" w:name="_Toc494292529"/>
        <w:bookmarkStart w:id="21032" w:name="_Toc494295343"/>
        <w:bookmarkEnd w:id="21024"/>
        <w:bookmarkEnd w:id="21025"/>
        <w:bookmarkEnd w:id="21026"/>
        <w:bookmarkEnd w:id="21027"/>
        <w:bookmarkEnd w:id="21028"/>
        <w:bookmarkEnd w:id="21029"/>
        <w:bookmarkEnd w:id="21030"/>
        <w:bookmarkEnd w:id="21031"/>
        <w:bookmarkEnd w:id="21032"/>
      </w:tr>
      <w:tr w:rsidR="00D02A27" w:rsidRPr="00E056B6" w:rsidDel="00371A11" w:rsidTr="0099191C">
        <w:trPr>
          <w:cantSplit/>
          <w:del w:id="21033" w:author="Sastry, Murali" w:date="2015-06-09T17:17:00Z"/>
        </w:trPr>
        <w:tc>
          <w:tcPr>
            <w:tcW w:w="1980" w:type="dxa"/>
            <w:tcBorders>
              <w:top w:val="single" w:sz="6" w:space="0" w:color="auto"/>
              <w:bottom w:val="single" w:sz="6" w:space="0" w:color="auto"/>
            </w:tcBorders>
          </w:tcPr>
          <w:p w:rsidR="00D02A27" w:rsidRPr="00E056B6" w:rsidDel="00371A11" w:rsidRDefault="00C0468B">
            <w:pPr>
              <w:pStyle w:val="body"/>
              <w:rPr>
                <w:del w:id="21034" w:author="Sastry, Murali" w:date="2015-06-09T17:17:00Z"/>
              </w:rPr>
              <w:pPrChange w:id="21035" w:author="Sastry, Murali" w:date="2015-06-10T10:23:00Z">
                <w:pPr>
                  <w:pStyle w:val="tableentry"/>
                </w:pPr>
              </w:pPrChange>
            </w:pPr>
            <w:del w:id="21036" w:author="Sastry, Murali" w:date="2015-06-09T17:17:00Z">
              <w:r w:rsidRPr="00E056B6" w:rsidDel="00371A11">
                <w:delText>Subsystem</w:delText>
              </w:r>
              <w:bookmarkStart w:id="21037" w:name="_Toc421703280"/>
              <w:bookmarkStart w:id="21038" w:name="_Toc421706474"/>
              <w:bookmarkStart w:id="21039" w:name="_Toc422906454"/>
              <w:bookmarkStart w:id="21040" w:name="_Toc422937085"/>
              <w:bookmarkStart w:id="21041" w:name="_Toc422940147"/>
              <w:bookmarkStart w:id="21042" w:name="_Toc422931582"/>
              <w:bookmarkStart w:id="21043" w:name="_Toc494289714"/>
              <w:bookmarkStart w:id="21044" w:name="_Toc494292530"/>
              <w:bookmarkStart w:id="21045" w:name="_Toc494295344"/>
              <w:bookmarkEnd w:id="21037"/>
              <w:bookmarkEnd w:id="21038"/>
              <w:bookmarkEnd w:id="21039"/>
              <w:bookmarkEnd w:id="21040"/>
              <w:bookmarkEnd w:id="21041"/>
              <w:bookmarkEnd w:id="21042"/>
              <w:bookmarkEnd w:id="21043"/>
              <w:bookmarkEnd w:id="21044"/>
              <w:bookmarkEnd w:id="21045"/>
            </w:del>
          </w:p>
        </w:tc>
        <w:tc>
          <w:tcPr>
            <w:tcW w:w="6660" w:type="dxa"/>
            <w:tcBorders>
              <w:top w:val="single" w:sz="6" w:space="0" w:color="auto"/>
              <w:bottom w:val="single" w:sz="6" w:space="0" w:color="auto"/>
            </w:tcBorders>
          </w:tcPr>
          <w:p w:rsidR="00D02A27" w:rsidRPr="00E056B6" w:rsidDel="00371A11" w:rsidRDefault="00C0468B">
            <w:pPr>
              <w:pStyle w:val="body"/>
              <w:rPr>
                <w:del w:id="21046" w:author="Sastry, Murali" w:date="2015-06-09T17:17:00Z"/>
              </w:rPr>
              <w:pPrChange w:id="21047" w:author="Sastry, Murali" w:date="2015-06-10T10:23:00Z">
                <w:pPr>
                  <w:pStyle w:val="tableentry"/>
                </w:pPr>
              </w:pPrChange>
            </w:pPr>
            <w:del w:id="21048" w:author="Sastry, Murali" w:date="2015-06-09T17:17:00Z">
              <w:r w:rsidRPr="00E056B6" w:rsidDel="00371A11">
                <w:delText>GOBI_SHARED_NMEA</w:delText>
              </w:r>
              <w:bookmarkStart w:id="21049" w:name="_Toc421703281"/>
              <w:bookmarkStart w:id="21050" w:name="_Toc421706475"/>
              <w:bookmarkStart w:id="21051" w:name="_Toc422906455"/>
              <w:bookmarkStart w:id="21052" w:name="_Toc422937086"/>
              <w:bookmarkStart w:id="21053" w:name="_Toc422940148"/>
              <w:bookmarkStart w:id="21054" w:name="_Toc422931583"/>
              <w:bookmarkStart w:id="21055" w:name="_Toc494289715"/>
              <w:bookmarkStart w:id="21056" w:name="_Toc494292531"/>
              <w:bookmarkStart w:id="21057" w:name="_Toc494295345"/>
              <w:bookmarkEnd w:id="21049"/>
              <w:bookmarkEnd w:id="21050"/>
              <w:bookmarkEnd w:id="21051"/>
              <w:bookmarkEnd w:id="21052"/>
              <w:bookmarkEnd w:id="21053"/>
              <w:bookmarkEnd w:id="21054"/>
              <w:bookmarkEnd w:id="21055"/>
              <w:bookmarkEnd w:id="21056"/>
              <w:bookmarkEnd w:id="21057"/>
            </w:del>
          </w:p>
        </w:tc>
        <w:bookmarkStart w:id="21058" w:name="_Toc421703282"/>
        <w:bookmarkStart w:id="21059" w:name="_Toc421706476"/>
        <w:bookmarkStart w:id="21060" w:name="_Toc422906456"/>
        <w:bookmarkStart w:id="21061" w:name="_Toc422937087"/>
        <w:bookmarkStart w:id="21062" w:name="_Toc422940149"/>
        <w:bookmarkStart w:id="21063" w:name="_Toc422931584"/>
        <w:bookmarkStart w:id="21064" w:name="_Toc494289716"/>
        <w:bookmarkStart w:id="21065" w:name="_Toc494292532"/>
        <w:bookmarkStart w:id="21066" w:name="_Toc494295346"/>
        <w:bookmarkEnd w:id="21058"/>
        <w:bookmarkEnd w:id="21059"/>
        <w:bookmarkEnd w:id="21060"/>
        <w:bookmarkEnd w:id="21061"/>
        <w:bookmarkEnd w:id="21062"/>
        <w:bookmarkEnd w:id="21063"/>
        <w:bookmarkEnd w:id="21064"/>
        <w:bookmarkEnd w:id="21065"/>
        <w:bookmarkEnd w:id="21066"/>
      </w:tr>
      <w:tr w:rsidR="00D02A27" w:rsidRPr="00E056B6" w:rsidDel="00371A11" w:rsidTr="0099191C">
        <w:trPr>
          <w:cantSplit/>
          <w:del w:id="21067" w:author="Sastry, Murali" w:date="2015-06-09T17:17:00Z"/>
        </w:trPr>
        <w:tc>
          <w:tcPr>
            <w:tcW w:w="1980" w:type="dxa"/>
            <w:tcBorders>
              <w:top w:val="single" w:sz="6" w:space="0" w:color="auto"/>
              <w:bottom w:val="single" w:sz="6" w:space="0" w:color="auto"/>
            </w:tcBorders>
          </w:tcPr>
          <w:p w:rsidR="00D02A27" w:rsidRPr="00E056B6" w:rsidDel="00371A11" w:rsidRDefault="00C0468B">
            <w:pPr>
              <w:pStyle w:val="body"/>
              <w:rPr>
                <w:del w:id="21068" w:author="Sastry, Murali" w:date="2015-06-09T17:17:00Z"/>
              </w:rPr>
              <w:pPrChange w:id="21069" w:author="Sastry, Murali" w:date="2015-06-10T10:23:00Z">
                <w:pPr>
                  <w:pStyle w:val="tableentry"/>
                </w:pPr>
              </w:pPrChange>
            </w:pPr>
            <w:del w:id="21070" w:author="Sastry, Murali" w:date="2015-06-09T17:17:00Z">
              <w:r w:rsidRPr="00E056B6" w:rsidDel="00371A11">
                <w:delText>List Files</w:delText>
              </w:r>
              <w:bookmarkStart w:id="21071" w:name="_Toc421703283"/>
              <w:bookmarkStart w:id="21072" w:name="_Toc421706477"/>
              <w:bookmarkStart w:id="21073" w:name="_Toc422906457"/>
              <w:bookmarkStart w:id="21074" w:name="_Toc422937088"/>
              <w:bookmarkStart w:id="21075" w:name="_Toc422940150"/>
              <w:bookmarkStart w:id="21076" w:name="_Toc422931585"/>
              <w:bookmarkStart w:id="21077" w:name="_Toc494289717"/>
              <w:bookmarkStart w:id="21078" w:name="_Toc494292533"/>
              <w:bookmarkStart w:id="21079" w:name="_Toc494295347"/>
              <w:bookmarkEnd w:id="21071"/>
              <w:bookmarkEnd w:id="21072"/>
              <w:bookmarkEnd w:id="21073"/>
              <w:bookmarkEnd w:id="21074"/>
              <w:bookmarkEnd w:id="21075"/>
              <w:bookmarkEnd w:id="21076"/>
              <w:bookmarkEnd w:id="21077"/>
              <w:bookmarkEnd w:id="21078"/>
              <w:bookmarkEnd w:id="21079"/>
            </w:del>
          </w:p>
        </w:tc>
        <w:tc>
          <w:tcPr>
            <w:tcW w:w="6660" w:type="dxa"/>
            <w:tcBorders>
              <w:top w:val="single" w:sz="6" w:space="0" w:color="auto"/>
              <w:bottom w:val="single" w:sz="6" w:space="0" w:color="auto"/>
            </w:tcBorders>
          </w:tcPr>
          <w:p w:rsidR="00D02A27" w:rsidRPr="00E056B6" w:rsidDel="00371A11" w:rsidRDefault="00C0468B">
            <w:pPr>
              <w:pStyle w:val="body"/>
              <w:rPr>
                <w:del w:id="21080" w:author="Sastry, Murali" w:date="2015-06-09T17:17:00Z"/>
              </w:rPr>
              <w:pPrChange w:id="21081" w:author="Sastry, Murali" w:date="2015-06-10T10:23:00Z">
                <w:pPr>
                  <w:pStyle w:val="tableentry"/>
                </w:pPr>
              </w:pPrChange>
            </w:pPr>
            <w:del w:id="21082" w:author="Sastry, Murali" w:date="2015-06-09T17:17:00Z">
              <w:r w:rsidRPr="00E056B6" w:rsidDel="00371A11">
                <w:delText>none</w:delText>
              </w:r>
              <w:bookmarkStart w:id="21083" w:name="_Toc421703284"/>
              <w:bookmarkStart w:id="21084" w:name="_Toc421706478"/>
              <w:bookmarkStart w:id="21085" w:name="_Toc422906458"/>
              <w:bookmarkStart w:id="21086" w:name="_Toc422937089"/>
              <w:bookmarkStart w:id="21087" w:name="_Toc422940151"/>
              <w:bookmarkStart w:id="21088" w:name="_Toc422931586"/>
              <w:bookmarkStart w:id="21089" w:name="_Toc494289718"/>
              <w:bookmarkStart w:id="21090" w:name="_Toc494292534"/>
              <w:bookmarkStart w:id="21091" w:name="_Toc494295348"/>
              <w:bookmarkEnd w:id="21083"/>
              <w:bookmarkEnd w:id="21084"/>
              <w:bookmarkEnd w:id="21085"/>
              <w:bookmarkEnd w:id="21086"/>
              <w:bookmarkEnd w:id="21087"/>
              <w:bookmarkEnd w:id="21088"/>
              <w:bookmarkEnd w:id="21089"/>
              <w:bookmarkEnd w:id="21090"/>
              <w:bookmarkEnd w:id="21091"/>
            </w:del>
          </w:p>
        </w:tc>
        <w:bookmarkStart w:id="21092" w:name="_Toc421703285"/>
        <w:bookmarkStart w:id="21093" w:name="_Toc421706479"/>
        <w:bookmarkStart w:id="21094" w:name="_Toc422906459"/>
        <w:bookmarkStart w:id="21095" w:name="_Toc422937090"/>
        <w:bookmarkStart w:id="21096" w:name="_Toc422940152"/>
        <w:bookmarkStart w:id="21097" w:name="_Toc422931587"/>
        <w:bookmarkStart w:id="21098" w:name="_Toc494289719"/>
        <w:bookmarkStart w:id="21099" w:name="_Toc494292535"/>
        <w:bookmarkStart w:id="21100" w:name="_Toc494295349"/>
        <w:bookmarkEnd w:id="21092"/>
        <w:bookmarkEnd w:id="21093"/>
        <w:bookmarkEnd w:id="21094"/>
        <w:bookmarkEnd w:id="21095"/>
        <w:bookmarkEnd w:id="21096"/>
        <w:bookmarkEnd w:id="21097"/>
        <w:bookmarkEnd w:id="21098"/>
        <w:bookmarkEnd w:id="21099"/>
        <w:bookmarkEnd w:id="21100"/>
      </w:tr>
      <w:tr w:rsidR="00D02A27" w:rsidRPr="00E056B6" w:rsidDel="00371A11" w:rsidTr="0099191C">
        <w:trPr>
          <w:cantSplit/>
          <w:del w:id="21101" w:author="Sastry, Murali" w:date="2015-06-09T17:17:00Z"/>
        </w:trPr>
        <w:tc>
          <w:tcPr>
            <w:tcW w:w="1980" w:type="dxa"/>
            <w:tcBorders>
              <w:top w:val="single" w:sz="6" w:space="0" w:color="auto"/>
              <w:bottom w:val="single" w:sz="6" w:space="0" w:color="auto"/>
            </w:tcBorders>
          </w:tcPr>
          <w:p w:rsidR="00D02A27" w:rsidRPr="00E056B6" w:rsidDel="00371A11" w:rsidRDefault="00C0468B">
            <w:pPr>
              <w:pStyle w:val="body"/>
              <w:rPr>
                <w:del w:id="21102" w:author="Sastry, Murali" w:date="2015-06-09T17:17:00Z"/>
              </w:rPr>
              <w:pPrChange w:id="21103" w:author="Sastry, Murali" w:date="2015-06-10T10:23:00Z">
                <w:pPr>
                  <w:pStyle w:val="tableentry"/>
                </w:pPr>
              </w:pPrChange>
            </w:pPr>
            <w:del w:id="21104" w:author="Sastry, Murali" w:date="2015-06-09T17:17:00Z">
              <w:r w:rsidRPr="00E056B6" w:rsidDel="00371A11">
                <w:delText>Make command</w:delText>
              </w:r>
              <w:bookmarkStart w:id="21105" w:name="_Toc421703286"/>
              <w:bookmarkStart w:id="21106" w:name="_Toc421706480"/>
              <w:bookmarkStart w:id="21107" w:name="_Toc422906460"/>
              <w:bookmarkStart w:id="21108" w:name="_Toc422937091"/>
              <w:bookmarkStart w:id="21109" w:name="_Toc422940153"/>
              <w:bookmarkStart w:id="21110" w:name="_Toc422931588"/>
              <w:bookmarkStart w:id="21111" w:name="_Toc494289720"/>
              <w:bookmarkStart w:id="21112" w:name="_Toc494292536"/>
              <w:bookmarkStart w:id="21113" w:name="_Toc494295350"/>
              <w:bookmarkEnd w:id="21105"/>
              <w:bookmarkEnd w:id="21106"/>
              <w:bookmarkEnd w:id="21107"/>
              <w:bookmarkEnd w:id="21108"/>
              <w:bookmarkEnd w:id="21109"/>
              <w:bookmarkEnd w:id="21110"/>
              <w:bookmarkEnd w:id="21111"/>
              <w:bookmarkEnd w:id="21112"/>
              <w:bookmarkEnd w:id="21113"/>
            </w:del>
          </w:p>
        </w:tc>
        <w:tc>
          <w:tcPr>
            <w:tcW w:w="6660" w:type="dxa"/>
            <w:tcBorders>
              <w:top w:val="single" w:sz="6" w:space="0" w:color="auto"/>
              <w:bottom w:val="single" w:sz="6" w:space="0" w:color="auto"/>
            </w:tcBorders>
          </w:tcPr>
          <w:p w:rsidR="00D02A27" w:rsidRPr="00E056B6" w:rsidDel="00371A11" w:rsidRDefault="00C0468B">
            <w:pPr>
              <w:pStyle w:val="body"/>
              <w:rPr>
                <w:del w:id="21114" w:author="Sastry, Murali" w:date="2015-06-09T17:17:00Z"/>
              </w:rPr>
              <w:pPrChange w:id="21115" w:author="Sastry, Murali" w:date="2015-06-10T10:23:00Z">
                <w:pPr>
                  <w:pStyle w:val="tableentry"/>
                </w:pPr>
              </w:pPrChange>
            </w:pPr>
            <w:del w:id="21116" w:author="Sastry, Murali" w:date="2015-06-09T17:17:00Z">
              <w:r w:rsidRPr="00E056B6" w:rsidDel="00371A11">
                <w:delText>buildSharedNMEA.pl</w:delText>
              </w:r>
              <w:bookmarkStart w:id="21117" w:name="_Toc421703287"/>
              <w:bookmarkStart w:id="21118" w:name="_Toc421706481"/>
              <w:bookmarkStart w:id="21119" w:name="_Toc422906461"/>
              <w:bookmarkStart w:id="21120" w:name="_Toc422937092"/>
              <w:bookmarkStart w:id="21121" w:name="_Toc422940154"/>
              <w:bookmarkStart w:id="21122" w:name="_Toc422931589"/>
              <w:bookmarkStart w:id="21123" w:name="_Toc494289721"/>
              <w:bookmarkStart w:id="21124" w:name="_Toc494292537"/>
              <w:bookmarkStart w:id="21125" w:name="_Toc494295351"/>
              <w:bookmarkEnd w:id="21117"/>
              <w:bookmarkEnd w:id="21118"/>
              <w:bookmarkEnd w:id="21119"/>
              <w:bookmarkEnd w:id="21120"/>
              <w:bookmarkEnd w:id="21121"/>
              <w:bookmarkEnd w:id="21122"/>
              <w:bookmarkEnd w:id="21123"/>
              <w:bookmarkEnd w:id="21124"/>
              <w:bookmarkEnd w:id="21125"/>
            </w:del>
          </w:p>
        </w:tc>
        <w:bookmarkStart w:id="21126" w:name="_Toc421703288"/>
        <w:bookmarkStart w:id="21127" w:name="_Toc421706482"/>
        <w:bookmarkStart w:id="21128" w:name="_Toc422906462"/>
        <w:bookmarkStart w:id="21129" w:name="_Toc422937093"/>
        <w:bookmarkStart w:id="21130" w:name="_Toc422940155"/>
        <w:bookmarkStart w:id="21131" w:name="_Toc422931590"/>
        <w:bookmarkStart w:id="21132" w:name="_Toc494289722"/>
        <w:bookmarkStart w:id="21133" w:name="_Toc494292538"/>
        <w:bookmarkStart w:id="21134" w:name="_Toc494295352"/>
        <w:bookmarkEnd w:id="21126"/>
        <w:bookmarkEnd w:id="21127"/>
        <w:bookmarkEnd w:id="21128"/>
        <w:bookmarkEnd w:id="21129"/>
        <w:bookmarkEnd w:id="21130"/>
        <w:bookmarkEnd w:id="21131"/>
        <w:bookmarkEnd w:id="21132"/>
        <w:bookmarkEnd w:id="21133"/>
        <w:bookmarkEnd w:id="21134"/>
      </w:tr>
      <w:tr w:rsidR="00D02A27" w:rsidRPr="00E056B6" w:rsidDel="00371A11" w:rsidTr="0099191C">
        <w:trPr>
          <w:cantSplit/>
          <w:del w:id="21135" w:author="Sastry, Murali" w:date="2015-06-09T17:17:00Z"/>
        </w:trPr>
        <w:tc>
          <w:tcPr>
            <w:tcW w:w="1980" w:type="dxa"/>
            <w:tcBorders>
              <w:top w:val="single" w:sz="6" w:space="0" w:color="auto"/>
              <w:bottom w:val="single" w:sz="6" w:space="0" w:color="auto"/>
            </w:tcBorders>
          </w:tcPr>
          <w:p w:rsidR="00D02A27" w:rsidRPr="00E056B6" w:rsidDel="00371A11" w:rsidRDefault="00C0468B">
            <w:pPr>
              <w:pStyle w:val="body"/>
              <w:rPr>
                <w:del w:id="21136" w:author="Sastry, Murali" w:date="2015-06-09T17:17:00Z"/>
              </w:rPr>
              <w:pPrChange w:id="21137" w:author="Sastry, Murali" w:date="2015-06-10T10:23:00Z">
                <w:pPr>
                  <w:pStyle w:val="tableentry"/>
                </w:pPr>
              </w:pPrChange>
            </w:pPr>
            <w:del w:id="21138" w:author="Sastry, Murali" w:date="2015-06-09T17:17:00Z">
              <w:r w:rsidRPr="00E056B6" w:rsidDel="00371A11">
                <w:delText>Client Specification</w:delText>
              </w:r>
              <w:bookmarkStart w:id="21139" w:name="_Toc421703289"/>
              <w:bookmarkStart w:id="21140" w:name="_Toc421706483"/>
              <w:bookmarkStart w:id="21141" w:name="_Toc422906463"/>
              <w:bookmarkStart w:id="21142" w:name="_Toc422937094"/>
              <w:bookmarkStart w:id="21143" w:name="_Toc422940156"/>
              <w:bookmarkStart w:id="21144" w:name="_Toc422931591"/>
              <w:bookmarkStart w:id="21145" w:name="_Toc494289723"/>
              <w:bookmarkStart w:id="21146" w:name="_Toc494292539"/>
              <w:bookmarkStart w:id="21147" w:name="_Toc494295353"/>
              <w:bookmarkEnd w:id="21139"/>
              <w:bookmarkEnd w:id="21140"/>
              <w:bookmarkEnd w:id="21141"/>
              <w:bookmarkEnd w:id="21142"/>
              <w:bookmarkEnd w:id="21143"/>
              <w:bookmarkEnd w:id="21144"/>
              <w:bookmarkEnd w:id="21145"/>
              <w:bookmarkEnd w:id="21146"/>
              <w:bookmarkEnd w:id="21147"/>
            </w:del>
          </w:p>
        </w:tc>
        <w:tc>
          <w:tcPr>
            <w:tcW w:w="6660" w:type="dxa"/>
            <w:tcBorders>
              <w:top w:val="single" w:sz="6" w:space="0" w:color="auto"/>
              <w:bottom w:val="single" w:sz="6" w:space="0" w:color="auto"/>
            </w:tcBorders>
          </w:tcPr>
          <w:p w:rsidR="00D02A27" w:rsidRPr="00E056B6" w:rsidDel="00371A11" w:rsidRDefault="00C0468B">
            <w:pPr>
              <w:pStyle w:val="body"/>
              <w:rPr>
                <w:del w:id="21148" w:author="Sastry, Murali" w:date="2015-06-09T17:17:00Z"/>
              </w:rPr>
              <w:pPrChange w:id="21149" w:author="Sastry, Murali" w:date="2015-06-10T10:23:00Z">
                <w:pPr>
                  <w:pStyle w:val="tableentry"/>
                </w:pPr>
              </w:pPrChange>
            </w:pPr>
            <w:del w:id="21150" w:author="Sastry, Murali" w:date="2015-06-09T17:17:00Z">
              <w:r w:rsidRPr="00E056B6" w:rsidDel="00371A11">
                <w:delText>GOBI_SHARED_NMEA</w:delText>
              </w:r>
              <w:bookmarkStart w:id="21151" w:name="_Toc421703290"/>
              <w:bookmarkStart w:id="21152" w:name="_Toc421706484"/>
              <w:bookmarkStart w:id="21153" w:name="_Toc422906464"/>
              <w:bookmarkStart w:id="21154" w:name="_Toc422937095"/>
              <w:bookmarkStart w:id="21155" w:name="_Toc422940157"/>
              <w:bookmarkStart w:id="21156" w:name="_Toc422931592"/>
              <w:bookmarkStart w:id="21157" w:name="_Toc494289724"/>
              <w:bookmarkStart w:id="21158" w:name="_Toc494292540"/>
              <w:bookmarkStart w:id="21159" w:name="_Toc494295354"/>
              <w:bookmarkEnd w:id="21151"/>
              <w:bookmarkEnd w:id="21152"/>
              <w:bookmarkEnd w:id="21153"/>
              <w:bookmarkEnd w:id="21154"/>
              <w:bookmarkEnd w:id="21155"/>
              <w:bookmarkEnd w:id="21156"/>
              <w:bookmarkEnd w:id="21157"/>
              <w:bookmarkEnd w:id="21158"/>
              <w:bookmarkEnd w:id="21159"/>
            </w:del>
          </w:p>
        </w:tc>
        <w:bookmarkStart w:id="21160" w:name="_Toc421703291"/>
        <w:bookmarkStart w:id="21161" w:name="_Toc421706485"/>
        <w:bookmarkStart w:id="21162" w:name="_Toc422906465"/>
        <w:bookmarkStart w:id="21163" w:name="_Toc422937096"/>
        <w:bookmarkStart w:id="21164" w:name="_Toc422940158"/>
        <w:bookmarkStart w:id="21165" w:name="_Toc422931593"/>
        <w:bookmarkStart w:id="21166" w:name="_Toc494289725"/>
        <w:bookmarkStart w:id="21167" w:name="_Toc494292541"/>
        <w:bookmarkStart w:id="21168" w:name="_Toc494295355"/>
        <w:bookmarkEnd w:id="21160"/>
        <w:bookmarkEnd w:id="21161"/>
        <w:bookmarkEnd w:id="21162"/>
        <w:bookmarkEnd w:id="21163"/>
        <w:bookmarkEnd w:id="21164"/>
        <w:bookmarkEnd w:id="21165"/>
        <w:bookmarkEnd w:id="21166"/>
        <w:bookmarkEnd w:id="21167"/>
        <w:bookmarkEnd w:id="21168"/>
      </w:tr>
      <w:tr w:rsidR="00D02A27" w:rsidRPr="00E056B6" w:rsidDel="00371A11" w:rsidTr="0099191C">
        <w:trPr>
          <w:cantSplit/>
          <w:del w:id="21169" w:author="Sastry, Murali" w:date="2015-06-09T17:17:00Z"/>
        </w:trPr>
        <w:tc>
          <w:tcPr>
            <w:tcW w:w="1980" w:type="dxa"/>
            <w:tcBorders>
              <w:top w:val="single" w:sz="6" w:space="0" w:color="auto"/>
              <w:bottom w:val="single" w:sz="6" w:space="0" w:color="auto"/>
            </w:tcBorders>
          </w:tcPr>
          <w:p w:rsidR="00D02A27" w:rsidRPr="00E056B6" w:rsidDel="00371A11" w:rsidRDefault="00C0468B">
            <w:pPr>
              <w:pStyle w:val="body"/>
              <w:rPr>
                <w:del w:id="21170" w:author="Sastry, Murali" w:date="2015-06-09T17:17:00Z"/>
              </w:rPr>
              <w:pPrChange w:id="21171" w:author="Sastry, Murali" w:date="2015-06-10T10:23:00Z">
                <w:pPr>
                  <w:pStyle w:val="tableentry"/>
                </w:pPr>
              </w:pPrChange>
            </w:pPr>
            <w:del w:id="21172" w:author="Sastry, Murali" w:date="2015-06-09T17:17:00Z">
              <w:r w:rsidRPr="00E056B6" w:rsidDel="00371A11">
                <w:delText>Announcements</w:delText>
              </w:r>
              <w:bookmarkStart w:id="21173" w:name="_Toc421703292"/>
              <w:bookmarkStart w:id="21174" w:name="_Toc421706486"/>
              <w:bookmarkStart w:id="21175" w:name="_Toc422906466"/>
              <w:bookmarkStart w:id="21176" w:name="_Toc422937097"/>
              <w:bookmarkStart w:id="21177" w:name="_Toc422940159"/>
              <w:bookmarkStart w:id="21178" w:name="_Toc422931594"/>
              <w:bookmarkStart w:id="21179" w:name="_Toc494289726"/>
              <w:bookmarkStart w:id="21180" w:name="_Toc494292542"/>
              <w:bookmarkStart w:id="21181" w:name="_Toc494295356"/>
              <w:bookmarkEnd w:id="21173"/>
              <w:bookmarkEnd w:id="21174"/>
              <w:bookmarkEnd w:id="21175"/>
              <w:bookmarkEnd w:id="21176"/>
              <w:bookmarkEnd w:id="21177"/>
              <w:bookmarkEnd w:id="21178"/>
              <w:bookmarkEnd w:id="21179"/>
              <w:bookmarkEnd w:id="21180"/>
              <w:bookmarkEnd w:id="21181"/>
            </w:del>
          </w:p>
        </w:tc>
        <w:tc>
          <w:tcPr>
            <w:tcW w:w="6660" w:type="dxa"/>
            <w:tcBorders>
              <w:top w:val="single" w:sz="6" w:space="0" w:color="auto"/>
              <w:bottom w:val="single" w:sz="6" w:space="0" w:color="auto"/>
            </w:tcBorders>
          </w:tcPr>
          <w:p w:rsidR="00D02A27" w:rsidRPr="00E056B6" w:rsidDel="00371A11" w:rsidRDefault="00C0468B">
            <w:pPr>
              <w:pStyle w:val="body"/>
              <w:rPr>
                <w:del w:id="21182" w:author="Sastry, Murali" w:date="2015-06-09T17:17:00Z"/>
              </w:rPr>
              <w:pPrChange w:id="21183" w:author="Sastry, Murali" w:date="2015-06-10T10:23:00Z">
                <w:pPr>
                  <w:pStyle w:val="tableentry"/>
                </w:pPr>
              </w:pPrChange>
            </w:pPr>
            <w:del w:id="21184" w:author="Sastry, Murali" w:date="2015-06-09T17:17:00Z">
              <w:r w:rsidRPr="00E056B6" w:rsidDel="00371A11">
                <w:delText>Copy the WHATS NEW section from readme</w:delText>
              </w:r>
              <w:bookmarkStart w:id="21185" w:name="_Toc421703293"/>
              <w:bookmarkStart w:id="21186" w:name="_Toc421706487"/>
              <w:bookmarkStart w:id="21187" w:name="_Toc422906467"/>
              <w:bookmarkStart w:id="21188" w:name="_Toc422937098"/>
              <w:bookmarkStart w:id="21189" w:name="_Toc422940160"/>
              <w:bookmarkStart w:id="21190" w:name="_Toc422931595"/>
              <w:bookmarkStart w:id="21191" w:name="_Toc494289727"/>
              <w:bookmarkStart w:id="21192" w:name="_Toc494292543"/>
              <w:bookmarkStart w:id="21193" w:name="_Toc494295357"/>
              <w:bookmarkEnd w:id="21185"/>
              <w:bookmarkEnd w:id="21186"/>
              <w:bookmarkEnd w:id="21187"/>
              <w:bookmarkEnd w:id="21188"/>
              <w:bookmarkEnd w:id="21189"/>
              <w:bookmarkEnd w:id="21190"/>
              <w:bookmarkEnd w:id="21191"/>
              <w:bookmarkEnd w:id="21192"/>
              <w:bookmarkEnd w:id="21193"/>
            </w:del>
          </w:p>
        </w:tc>
        <w:bookmarkStart w:id="21194" w:name="_Toc421703294"/>
        <w:bookmarkStart w:id="21195" w:name="_Toc421706488"/>
        <w:bookmarkStart w:id="21196" w:name="_Toc422906468"/>
        <w:bookmarkStart w:id="21197" w:name="_Toc422937099"/>
        <w:bookmarkStart w:id="21198" w:name="_Toc422940161"/>
        <w:bookmarkStart w:id="21199" w:name="_Toc422931596"/>
        <w:bookmarkStart w:id="21200" w:name="_Toc494289728"/>
        <w:bookmarkStart w:id="21201" w:name="_Toc494292544"/>
        <w:bookmarkStart w:id="21202" w:name="_Toc494295358"/>
        <w:bookmarkEnd w:id="21194"/>
        <w:bookmarkEnd w:id="21195"/>
        <w:bookmarkEnd w:id="21196"/>
        <w:bookmarkEnd w:id="21197"/>
        <w:bookmarkEnd w:id="21198"/>
        <w:bookmarkEnd w:id="21199"/>
        <w:bookmarkEnd w:id="21200"/>
        <w:bookmarkEnd w:id="21201"/>
        <w:bookmarkEnd w:id="21202"/>
      </w:tr>
      <w:tr w:rsidR="00D02A27" w:rsidRPr="00E056B6" w:rsidDel="00371A11" w:rsidTr="0099191C">
        <w:trPr>
          <w:cantSplit/>
          <w:del w:id="21203" w:author="Sastry, Murali" w:date="2015-06-09T17:17:00Z"/>
        </w:trPr>
        <w:tc>
          <w:tcPr>
            <w:tcW w:w="1980" w:type="dxa"/>
            <w:tcBorders>
              <w:top w:val="single" w:sz="6" w:space="0" w:color="auto"/>
              <w:bottom w:val="single" w:sz="6" w:space="0" w:color="auto"/>
            </w:tcBorders>
          </w:tcPr>
          <w:p w:rsidR="00D02A27" w:rsidRPr="00E056B6" w:rsidDel="00371A11" w:rsidRDefault="00C0468B">
            <w:pPr>
              <w:pStyle w:val="body"/>
              <w:rPr>
                <w:del w:id="21204" w:author="Sastry, Murali" w:date="2015-06-09T17:17:00Z"/>
              </w:rPr>
              <w:pPrChange w:id="21205" w:author="Sastry, Murali" w:date="2015-06-10T10:23:00Z">
                <w:pPr>
                  <w:pStyle w:val="tableentry"/>
                </w:pPr>
              </w:pPrChange>
            </w:pPr>
            <w:del w:id="21206" w:author="Sastry, Murali" w:date="2015-06-09T17:17:00Z">
              <w:r w:rsidRPr="00E056B6" w:rsidDel="00371A11">
                <w:delText>Purpose</w:delText>
              </w:r>
              <w:bookmarkStart w:id="21207" w:name="_Toc421703295"/>
              <w:bookmarkStart w:id="21208" w:name="_Toc421706489"/>
              <w:bookmarkStart w:id="21209" w:name="_Toc422906469"/>
              <w:bookmarkStart w:id="21210" w:name="_Toc422937100"/>
              <w:bookmarkStart w:id="21211" w:name="_Toc422940162"/>
              <w:bookmarkStart w:id="21212" w:name="_Toc422931597"/>
              <w:bookmarkStart w:id="21213" w:name="_Toc494289729"/>
              <w:bookmarkStart w:id="21214" w:name="_Toc494292545"/>
              <w:bookmarkStart w:id="21215" w:name="_Toc494295359"/>
              <w:bookmarkEnd w:id="21207"/>
              <w:bookmarkEnd w:id="21208"/>
              <w:bookmarkEnd w:id="21209"/>
              <w:bookmarkEnd w:id="21210"/>
              <w:bookmarkEnd w:id="21211"/>
              <w:bookmarkEnd w:id="21212"/>
              <w:bookmarkEnd w:id="21213"/>
              <w:bookmarkEnd w:id="21214"/>
              <w:bookmarkEnd w:id="21215"/>
            </w:del>
          </w:p>
        </w:tc>
        <w:tc>
          <w:tcPr>
            <w:tcW w:w="6660" w:type="dxa"/>
            <w:tcBorders>
              <w:top w:val="single" w:sz="6" w:space="0" w:color="auto"/>
              <w:bottom w:val="single" w:sz="6" w:space="0" w:color="auto"/>
            </w:tcBorders>
          </w:tcPr>
          <w:p w:rsidR="00D02A27" w:rsidRPr="00E056B6" w:rsidDel="00371A11" w:rsidRDefault="00C0468B">
            <w:pPr>
              <w:pStyle w:val="body"/>
              <w:rPr>
                <w:del w:id="21216" w:author="Sastry, Murali" w:date="2015-06-09T17:17:00Z"/>
              </w:rPr>
              <w:pPrChange w:id="21217" w:author="Sastry, Murali" w:date="2015-06-10T10:23:00Z">
                <w:pPr>
                  <w:pStyle w:val="tableentry"/>
                </w:pPr>
              </w:pPrChange>
            </w:pPr>
            <w:del w:id="21218" w:author="Sastry, Murali" w:date="2015-06-09T17:17:00Z">
              <w:r w:rsidRPr="00E056B6" w:rsidDel="00371A11">
                <w:delText>General purpose point release to signed licensees</w:delText>
              </w:r>
              <w:bookmarkStart w:id="21219" w:name="_Toc421703296"/>
              <w:bookmarkStart w:id="21220" w:name="_Toc421706490"/>
              <w:bookmarkStart w:id="21221" w:name="_Toc422906470"/>
              <w:bookmarkStart w:id="21222" w:name="_Toc422937101"/>
              <w:bookmarkStart w:id="21223" w:name="_Toc422940163"/>
              <w:bookmarkStart w:id="21224" w:name="_Toc422931598"/>
              <w:bookmarkStart w:id="21225" w:name="_Toc494289730"/>
              <w:bookmarkStart w:id="21226" w:name="_Toc494292546"/>
              <w:bookmarkStart w:id="21227" w:name="_Toc494295360"/>
              <w:bookmarkEnd w:id="21219"/>
              <w:bookmarkEnd w:id="21220"/>
              <w:bookmarkEnd w:id="21221"/>
              <w:bookmarkEnd w:id="21222"/>
              <w:bookmarkEnd w:id="21223"/>
              <w:bookmarkEnd w:id="21224"/>
              <w:bookmarkEnd w:id="21225"/>
              <w:bookmarkEnd w:id="21226"/>
              <w:bookmarkEnd w:id="21227"/>
            </w:del>
          </w:p>
        </w:tc>
        <w:bookmarkStart w:id="21228" w:name="_Toc421703297"/>
        <w:bookmarkStart w:id="21229" w:name="_Toc421706491"/>
        <w:bookmarkStart w:id="21230" w:name="_Toc422906471"/>
        <w:bookmarkStart w:id="21231" w:name="_Toc422937102"/>
        <w:bookmarkStart w:id="21232" w:name="_Toc422940164"/>
        <w:bookmarkStart w:id="21233" w:name="_Toc422931599"/>
        <w:bookmarkStart w:id="21234" w:name="_Toc494289731"/>
        <w:bookmarkStart w:id="21235" w:name="_Toc494292547"/>
        <w:bookmarkStart w:id="21236" w:name="_Toc494295361"/>
        <w:bookmarkEnd w:id="21228"/>
        <w:bookmarkEnd w:id="21229"/>
        <w:bookmarkEnd w:id="21230"/>
        <w:bookmarkEnd w:id="21231"/>
        <w:bookmarkEnd w:id="21232"/>
        <w:bookmarkEnd w:id="21233"/>
        <w:bookmarkEnd w:id="21234"/>
        <w:bookmarkEnd w:id="21235"/>
        <w:bookmarkEnd w:id="21236"/>
      </w:tr>
      <w:tr w:rsidR="00D02A27" w:rsidRPr="00E056B6" w:rsidDel="00371A11" w:rsidTr="0099191C">
        <w:trPr>
          <w:cantSplit/>
          <w:del w:id="21237" w:author="Sastry, Murali" w:date="2015-06-09T17:17:00Z"/>
        </w:trPr>
        <w:tc>
          <w:tcPr>
            <w:tcW w:w="1980" w:type="dxa"/>
            <w:tcBorders>
              <w:top w:val="single" w:sz="6" w:space="0" w:color="auto"/>
              <w:bottom w:val="single" w:sz="6" w:space="0" w:color="auto"/>
            </w:tcBorders>
          </w:tcPr>
          <w:p w:rsidR="00D02A27" w:rsidRPr="00E056B6" w:rsidDel="00371A11" w:rsidRDefault="00C0468B">
            <w:pPr>
              <w:pStyle w:val="body"/>
              <w:rPr>
                <w:del w:id="21238" w:author="Sastry, Murali" w:date="2015-06-09T17:17:00Z"/>
              </w:rPr>
              <w:pPrChange w:id="21239" w:author="Sastry, Murali" w:date="2015-06-10T10:23:00Z">
                <w:pPr>
                  <w:pStyle w:val="tableentry"/>
                </w:pPr>
              </w:pPrChange>
            </w:pPr>
            <w:del w:id="21240" w:author="Sastry, Murali" w:date="2015-06-09T17:17:00Z">
              <w:r w:rsidRPr="00E056B6" w:rsidDel="00371A11">
                <w:delText>Customers</w:delText>
              </w:r>
              <w:bookmarkStart w:id="21241" w:name="_Toc421703298"/>
              <w:bookmarkStart w:id="21242" w:name="_Toc421706492"/>
              <w:bookmarkStart w:id="21243" w:name="_Toc422906472"/>
              <w:bookmarkStart w:id="21244" w:name="_Toc422937103"/>
              <w:bookmarkStart w:id="21245" w:name="_Toc422940165"/>
              <w:bookmarkStart w:id="21246" w:name="_Toc422931600"/>
              <w:bookmarkStart w:id="21247" w:name="_Toc494289732"/>
              <w:bookmarkStart w:id="21248" w:name="_Toc494292548"/>
              <w:bookmarkStart w:id="21249" w:name="_Toc494295362"/>
              <w:bookmarkEnd w:id="21241"/>
              <w:bookmarkEnd w:id="21242"/>
              <w:bookmarkEnd w:id="21243"/>
              <w:bookmarkEnd w:id="21244"/>
              <w:bookmarkEnd w:id="21245"/>
              <w:bookmarkEnd w:id="21246"/>
              <w:bookmarkEnd w:id="21247"/>
              <w:bookmarkEnd w:id="21248"/>
              <w:bookmarkEnd w:id="21249"/>
            </w:del>
          </w:p>
        </w:tc>
        <w:tc>
          <w:tcPr>
            <w:tcW w:w="6660" w:type="dxa"/>
            <w:tcBorders>
              <w:top w:val="single" w:sz="6" w:space="0" w:color="auto"/>
              <w:bottom w:val="single" w:sz="6" w:space="0" w:color="auto"/>
            </w:tcBorders>
          </w:tcPr>
          <w:p w:rsidR="00D02A27" w:rsidRPr="00E056B6" w:rsidDel="00371A11" w:rsidRDefault="00C0468B">
            <w:pPr>
              <w:pStyle w:val="body"/>
              <w:rPr>
                <w:del w:id="21250" w:author="Sastry, Murali" w:date="2015-06-09T17:17:00Z"/>
              </w:rPr>
              <w:pPrChange w:id="21251" w:author="Sastry, Murali" w:date="2015-06-10T10:23:00Z">
                <w:pPr>
                  <w:pStyle w:val="tableentry"/>
                </w:pPr>
              </w:pPrChange>
            </w:pPr>
            <w:del w:id="21252" w:author="Sastry, Murali" w:date="2015-06-09T17:17:00Z">
              <w:r w:rsidRPr="00E056B6" w:rsidDel="00371A11">
                <w:delText>signed licensees</w:delText>
              </w:r>
              <w:bookmarkStart w:id="21253" w:name="_Toc421703299"/>
              <w:bookmarkStart w:id="21254" w:name="_Toc421706493"/>
              <w:bookmarkStart w:id="21255" w:name="_Toc422906473"/>
              <w:bookmarkStart w:id="21256" w:name="_Toc422937104"/>
              <w:bookmarkStart w:id="21257" w:name="_Toc422940166"/>
              <w:bookmarkStart w:id="21258" w:name="_Toc422931601"/>
              <w:bookmarkStart w:id="21259" w:name="_Toc494289733"/>
              <w:bookmarkStart w:id="21260" w:name="_Toc494292549"/>
              <w:bookmarkStart w:id="21261" w:name="_Toc494295363"/>
              <w:bookmarkEnd w:id="21253"/>
              <w:bookmarkEnd w:id="21254"/>
              <w:bookmarkEnd w:id="21255"/>
              <w:bookmarkEnd w:id="21256"/>
              <w:bookmarkEnd w:id="21257"/>
              <w:bookmarkEnd w:id="21258"/>
              <w:bookmarkEnd w:id="21259"/>
              <w:bookmarkEnd w:id="21260"/>
              <w:bookmarkEnd w:id="21261"/>
            </w:del>
          </w:p>
        </w:tc>
        <w:bookmarkStart w:id="21262" w:name="_Toc421703300"/>
        <w:bookmarkStart w:id="21263" w:name="_Toc421706494"/>
        <w:bookmarkStart w:id="21264" w:name="_Toc422906474"/>
        <w:bookmarkStart w:id="21265" w:name="_Toc422937105"/>
        <w:bookmarkStart w:id="21266" w:name="_Toc422940167"/>
        <w:bookmarkStart w:id="21267" w:name="_Toc422931602"/>
        <w:bookmarkStart w:id="21268" w:name="_Toc494289734"/>
        <w:bookmarkStart w:id="21269" w:name="_Toc494292550"/>
        <w:bookmarkStart w:id="21270" w:name="_Toc494295364"/>
        <w:bookmarkEnd w:id="21262"/>
        <w:bookmarkEnd w:id="21263"/>
        <w:bookmarkEnd w:id="21264"/>
        <w:bookmarkEnd w:id="21265"/>
        <w:bookmarkEnd w:id="21266"/>
        <w:bookmarkEnd w:id="21267"/>
        <w:bookmarkEnd w:id="21268"/>
        <w:bookmarkEnd w:id="21269"/>
        <w:bookmarkEnd w:id="21270"/>
      </w:tr>
    </w:tbl>
    <w:p w:rsidR="00D02A27" w:rsidRPr="00E056B6" w:rsidDel="00371A11" w:rsidRDefault="00C0468B">
      <w:pPr>
        <w:pStyle w:val="body"/>
        <w:rPr>
          <w:del w:id="21271" w:author="Sastry, Murali" w:date="2015-06-09T17:17:00Z"/>
        </w:rPr>
      </w:pPr>
      <w:del w:id="21272" w:author="Sastry, Murali" w:date="2015-06-09T17:17:00Z">
        <w:r w:rsidRPr="00E056B6" w:rsidDel="00371A11">
          <w:delText>Once completing all fields press Send Request, then OK after confirming all information.  Status on the build will be received by email.</w:delText>
        </w:r>
        <w:bookmarkStart w:id="21273" w:name="_Toc421703301"/>
        <w:bookmarkStart w:id="21274" w:name="_Toc421706495"/>
        <w:bookmarkStart w:id="21275" w:name="_Toc422906475"/>
        <w:bookmarkStart w:id="21276" w:name="_Toc422937106"/>
        <w:bookmarkStart w:id="21277" w:name="_Toc422940168"/>
        <w:bookmarkStart w:id="21278" w:name="_Toc422931603"/>
        <w:bookmarkStart w:id="21279" w:name="_Toc494289735"/>
        <w:bookmarkStart w:id="21280" w:name="_Toc494292551"/>
        <w:bookmarkStart w:id="21281" w:name="_Toc494295365"/>
        <w:bookmarkEnd w:id="21273"/>
        <w:bookmarkEnd w:id="21274"/>
        <w:bookmarkEnd w:id="21275"/>
        <w:bookmarkEnd w:id="21276"/>
        <w:bookmarkEnd w:id="21277"/>
        <w:bookmarkEnd w:id="21278"/>
        <w:bookmarkEnd w:id="21279"/>
        <w:bookmarkEnd w:id="21280"/>
        <w:bookmarkEnd w:id="21281"/>
      </w:del>
    </w:p>
    <w:p w:rsidR="00D02A27" w:rsidRPr="00E056B6" w:rsidDel="00371A11" w:rsidRDefault="00C0468B">
      <w:pPr>
        <w:pStyle w:val="body"/>
        <w:rPr>
          <w:del w:id="21282" w:author="Sastry, Murali" w:date="2015-06-09T17:17:00Z"/>
        </w:rPr>
      </w:pPr>
      <w:del w:id="21283" w:author="Sastry, Murali" w:date="2015-06-09T17:17:00Z">
        <w:r w:rsidRPr="00E056B6" w:rsidDel="00371A11">
          <w:delText xml:space="preserve">Builds will take approximately 5 minutes and can be found at: </w:delText>
        </w:r>
        <w:r w:rsidR="00E2103E" w:rsidDel="00371A11">
          <w:fldChar w:fldCharType="begin"/>
        </w:r>
        <w:r w:rsidR="00E2103E" w:rsidDel="00371A11">
          <w:delInstrText xml:space="preserve"> HYPERLINK "file:///\\\\stone\\aswcrm\\builds\\tools\\PROD\\GOBI_SHARED_NMEA" </w:delInstrText>
        </w:r>
        <w:r w:rsidR="00E2103E" w:rsidDel="00371A11">
          <w:fldChar w:fldCharType="separate"/>
        </w:r>
        <w:r w:rsidRPr="00E056B6" w:rsidDel="00371A11">
          <w:rPr>
            <w:rStyle w:val="Hyperlink"/>
          </w:rPr>
          <w:delText>\\stone\aswcrm\builds\tools\PROD\GOBI_SHARED_NMEA</w:delText>
        </w:r>
        <w:r w:rsidR="00E2103E" w:rsidDel="00371A11">
          <w:rPr>
            <w:rStyle w:val="Hyperlink"/>
            <w:b/>
          </w:rPr>
          <w:fldChar w:fldCharType="end"/>
        </w:r>
        <w:bookmarkStart w:id="21284" w:name="_Toc421703302"/>
        <w:bookmarkStart w:id="21285" w:name="_Toc421706496"/>
        <w:bookmarkStart w:id="21286" w:name="_Toc422906476"/>
        <w:bookmarkStart w:id="21287" w:name="_Toc422937107"/>
        <w:bookmarkStart w:id="21288" w:name="_Toc422940169"/>
        <w:bookmarkStart w:id="21289" w:name="_Toc422931604"/>
        <w:bookmarkStart w:id="21290" w:name="_Toc494289736"/>
        <w:bookmarkStart w:id="21291" w:name="_Toc494292552"/>
        <w:bookmarkStart w:id="21292" w:name="_Toc494295366"/>
        <w:bookmarkEnd w:id="21284"/>
        <w:bookmarkEnd w:id="21285"/>
        <w:bookmarkEnd w:id="21286"/>
        <w:bookmarkEnd w:id="21287"/>
        <w:bookmarkEnd w:id="21288"/>
        <w:bookmarkEnd w:id="21289"/>
        <w:bookmarkEnd w:id="21290"/>
        <w:bookmarkEnd w:id="21291"/>
        <w:bookmarkEnd w:id="21292"/>
      </w:del>
    </w:p>
    <w:p w:rsidR="00D02A27" w:rsidRPr="00E056B6" w:rsidDel="00371A11" w:rsidRDefault="00C0468B">
      <w:pPr>
        <w:pStyle w:val="body"/>
        <w:rPr>
          <w:del w:id="21293" w:author="Sastry, Murali" w:date="2015-06-09T17:17:00Z"/>
        </w:rPr>
        <w:pPrChange w:id="21294" w:author="Sastry, Murali" w:date="2015-06-10T10:23:00Z">
          <w:pPr>
            <w:pStyle w:val="Heading2"/>
          </w:pPr>
        </w:pPrChange>
      </w:pPr>
      <w:del w:id="21295" w:author="Sastry, Murali" w:date="2015-06-09T17:17:00Z">
        <w:r w:rsidRPr="00E056B6" w:rsidDel="00371A11">
          <w:delText>Build Testing for GOBI_SHARED_NMEA</w:delText>
        </w:r>
        <w:bookmarkStart w:id="21296" w:name="_Toc421703303"/>
        <w:bookmarkStart w:id="21297" w:name="_Toc421706497"/>
        <w:bookmarkStart w:id="21298" w:name="_Toc422906477"/>
        <w:bookmarkStart w:id="21299" w:name="_Toc422937108"/>
        <w:bookmarkStart w:id="21300" w:name="_Toc422940170"/>
        <w:bookmarkStart w:id="21301" w:name="_Toc422931605"/>
        <w:bookmarkStart w:id="21302" w:name="_Toc494289737"/>
        <w:bookmarkStart w:id="21303" w:name="_Toc494292553"/>
        <w:bookmarkStart w:id="21304" w:name="_Toc494295367"/>
        <w:bookmarkEnd w:id="21296"/>
        <w:bookmarkEnd w:id="21297"/>
        <w:bookmarkEnd w:id="21298"/>
        <w:bookmarkEnd w:id="21299"/>
        <w:bookmarkEnd w:id="21300"/>
        <w:bookmarkEnd w:id="21301"/>
        <w:bookmarkEnd w:id="21302"/>
        <w:bookmarkEnd w:id="21303"/>
        <w:bookmarkEnd w:id="21304"/>
      </w:del>
    </w:p>
    <w:p w:rsidR="00D02A27" w:rsidRPr="00E056B6" w:rsidDel="00371A11" w:rsidRDefault="00C0468B">
      <w:pPr>
        <w:pStyle w:val="body"/>
        <w:rPr>
          <w:del w:id="21305" w:author="Sastry, Murali" w:date="2015-06-09T17:17:00Z"/>
        </w:rPr>
      </w:pPr>
      <w:del w:id="21306" w:author="Sastry, Murali" w:date="2015-06-09T17:17:00Z">
        <w:r w:rsidRPr="00E056B6" w:rsidDel="00371A11">
          <w:delText>Testing of new features will be done by the person adding them, and by PT during their testing.  For this reason, only basic installer testing is needed.</w:delText>
        </w:r>
        <w:bookmarkStart w:id="21307" w:name="_Toc421703304"/>
        <w:bookmarkStart w:id="21308" w:name="_Toc421706498"/>
        <w:bookmarkStart w:id="21309" w:name="_Toc422906478"/>
        <w:bookmarkStart w:id="21310" w:name="_Toc422937109"/>
        <w:bookmarkStart w:id="21311" w:name="_Toc422940171"/>
        <w:bookmarkStart w:id="21312" w:name="_Toc422931606"/>
        <w:bookmarkStart w:id="21313" w:name="_Toc494289738"/>
        <w:bookmarkStart w:id="21314" w:name="_Toc494292554"/>
        <w:bookmarkStart w:id="21315" w:name="_Toc494295368"/>
        <w:bookmarkEnd w:id="21307"/>
        <w:bookmarkEnd w:id="21308"/>
        <w:bookmarkEnd w:id="21309"/>
        <w:bookmarkEnd w:id="21310"/>
        <w:bookmarkEnd w:id="21311"/>
        <w:bookmarkEnd w:id="21312"/>
        <w:bookmarkEnd w:id="21313"/>
        <w:bookmarkEnd w:id="21314"/>
        <w:bookmarkEnd w:id="21315"/>
      </w:del>
    </w:p>
    <w:p w:rsidR="00D02A27" w:rsidRPr="00E056B6" w:rsidDel="00371A11" w:rsidRDefault="00C0468B">
      <w:pPr>
        <w:pStyle w:val="body"/>
        <w:rPr>
          <w:del w:id="21316" w:author="Sastry, Murali" w:date="2015-06-09T17:17:00Z"/>
        </w:rPr>
      </w:pPr>
      <w:del w:id="21317" w:author="Sastry, Murali" w:date="2015-06-09T17:17:00Z">
        <w:r w:rsidRPr="00E056B6" w:rsidDel="00371A11">
          <w:delText>Verify version of GobiNMEAPortSharingInstaller.msi and contents of Readme.</w:delText>
        </w:r>
        <w:bookmarkStart w:id="21318" w:name="_Toc421703305"/>
        <w:bookmarkStart w:id="21319" w:name="_Toc421706499"/>
        <w:bookmarkStart w:id="21320" w:name="_Toc422906479"/>
        <w:bookmarkStart w:id="21321" w:name="_Toc422937110"/>
        <w:bookmarkStart w:id="21322" w:name="_Toc422940172"/>
        <w:bookmarkStart w:id="21323" w:name="_Toc422931607"/>
        <w:bookmarkStart w:id="21324" w:name="_Toc494289739"/>
        <w:bookmarkStart w:id="21325" w:name="_Toc494292555"/>
        <w:bookmarkStart w:id="21326" w:name="_Toc494295369"/>
        <w:bookmarkEnd w:id="21318"/>
        <w:bookmarkEnd w:id="21319"/>
        <w:bookmarkEnd w:id="21320"/>
        <w:bookmarkEnd w:id="21321"/>
        <w:bookmarkEnd w:id="21322"/>
        <w:bookmarkEnd w:id="21323"/>
        <w:bookmarkEnd w:id="21324"/>
        <w:bookmarkEnd w:id="21325"/>
        <w:bookmarkEnd w:id="21326"/>
      </w:del>
    </w:p>
    <w:p w:rsidR="00855F37" w:rsidRPr="00E056B6" w:rsidDel="00371A11" w:rsidRDefault="00C0468B">
      <w:pPr>
        <w:pStyle w:val="body"/>
        <w:rPr>
          <w:del w:id="21327" w:author="Sastry, Murali" w:date="2015-06-09T17:17:00Z"/>
        </w:rPr>
        <w:pPrChange w:id="21328" w:author="Sastry, Murali" w:date="2015-06-10T10:23:00Z">
          <w:pPr>
            <w:pStyle w:val="Heading1"/>
            <w:pageBreakBefore/>
          </w:pPr>
        </w:pPrChange>
      </w:pPr>
      <w:del w:id="21329" w:author="Sastry, Murali" w:date="2015-06-09T17:17:00Z">
        <w:r w:rsidRPr="00E056B6" w:rsidDel="00371A11">
          <w:delText>GOBI_MODULE_UNLOCK</w:delText>
        </w:r>
        <w:bookmarkStart w:id="21330" w:name="_Toc421703306"/>
        <w:bookmarkStart w:id="21331" w:name="_Toc421706500"/>
        <w:bookmarkStart w:id="21332" w:name="_Toc422906480"/>
        <w:bookmarkStart w:id="21333" w:name="_Toc422937111"/>
        <w:bookmarkStart w:id="21334" w:name="_Toc422940173"/>
        <w:bookmarkStart w:id="21335" w:name="_Toc422931608"/>
        <w:bookmarkStart w:id="21336" w:name="_Toc494289740"/>
        <w:bookmarkStart w:id="21337" w:name="_Toc494292556"/>
        <w:bookmarkStart w:id="21338" w:name="_Toc494295370"/>
        <w:bookmarkEnd w:id="21330"/>
        <w:bookmarkEnd w:id="21331"/>
        <w:bookmarkEnd w:id="21332"/>
        <w:bookmarkEnd w:id="21333"/>
        <w:bookmarkEnd w:id="21334"/>
        <w:bookmarkEnd w:id="21335"/>
        <w:bookmarkEnd w:id="21336"/>
        <w:bookmarkEnd w:id="21337"/>
        <w:bookmarkEnd w:id="21338"/>
      </w:del>
    </w:p>
    <w:p w:rsidR="00855F37" w:rsidRPr="00E056B6" w:rsidDel="00371A11" w:rsidRDefault="00C0468B">
      <w:pPr>
        <w:pStyle w:val="body"/>
        <w:rPr>
          <w:del w:id="21339" w:author="Sastry, Murali" w:date="2015-06-09T17:17:00Z"/>
        </w:rPr>
        <w:pPrChange w:id="21340" w:author="Sastry, Murali" w:date="2015-06-10T10:23:00Z">
          <w:pPr>
            <w:pStyle w:val="Heading2"/>
          </w:pPr>
        </w:pPrChange>
      </w:pPr>
      <w:del w:id="21341" w:author="Sastry, Murali" w:date="2015-06-09T17:17:00Z">
        <w:r w:rsidRPr="00E056B6" w:rsidDel="00371A11">
          <w:delText>Introduction</w:delText>
        </w:r>
        <w:bookmarkStart w:id="21342" w:name="_Toc421703307"/>
        <w:bookmarkStart w:id="21343" w:name="_Toc421706501"/>
        <w:bookmarkStart w:id="21344" w:name="_Toc422906481"/>
        <w:bookmarkStart w:id="21345" w:name="_Toc422937112"/>
        <w:bookmarkStart w:id="21346" w:name="_Toc422940174"/>
        <w:bookmarkStart w:id="21347" w:name="_Toc422931609"/>
        <w:bookmarkStart w:id="21348" w:name="_Toc494289741"/>
        <w:bookmarkStart w:id="21349" w:name="_Toc494292557"/>
        <w:bookmarkStart w:id="21350" w:name="_Toc494295371"/>
        <w:bookmarkEnd w:id="21342"/>
        <w:bookmarkEnd w:id="21343"/>
        <w:bookmarkEnd w:id="21344"/>
        <w:bookmarkEnd w:id="21345"/>
        <w:bookmarkEnd w:id="21346"/>
        <w:bookmarkEnd w:id="21347"/>
        <w:bookmarkEnd w:id="21348"/>
        <w:bookmarkEnd w:id="21349"/>
        <w:bookmarkEnd w:id="21350"/>
      </w:del>
    </w:p>
    <w:p w:rsidR="00855F37" w:rsidRPr="00E056B6" w:rsidDel="00371A11" w:rsidRDefault="00C0468B">
      <w:pPr>
        <w:pStyle w:val="body"/>
        <w:rPr>
          <w:del w:id="21351" w:author="Sastry, Murali" w:date="2015-06-09T17:17:00Z"/>
        </w:rPr>
      </w:pPr>
      <w:del w:id="21352" w:author="Sastry, Murali" w:date="2015-06-09T17:17:00Z">
        <w:r w:rsidRPr="00E056B6" w:rsidDel="00371A11">
          <w:delText>The GOBI_MODULE_UNLOCK is rarely built and just provides an executable to unlock a SIM card.  The license file is MUI compliant.</w:delText>
        </w:r>
        <w:bookmarkStart w:id="21353" w:name="_Toc421703308"/>
        <w:bookmarkStart w:id="21354" w:name="_Toc421706502"/>
        <w:bookmarkStart w:id="21355" w:name="_Toc422906482"/>
        <w:bookmarkStart w:id="21356" w:name="_Toc422937113"/>
        <w:bookmarkStart w:id="21357" w:name="_Toc422940175"/>
        <w:bookmarkStart w:id="21358" w:name="_Toc422931610"/>
        <w:bookmarkStart w:id="21359" w:name="_Toc494289742"/>
        <w:bookmarkStart w:id="21360" w:name="_Toc494292558"/>
        <w:bookmarkStart w:id="21361" w:name="_Toc494295372"/>
        <w:bookmarkEnd w:id="21353"/>
        <w:bookmarkEnd w:id="21354"/>
        <w:bookmarkEnd w:id="21355"/>
        <w:bookmarkEnd w:id="21356"/>
        <w:bookmarkEnd w:id="21357"/>
        <w:bookmarkEnd w:id="21358"/>
        <w:bookmarkEnd w:id="21359"/>
        <w:bookmarkEnd w:id="21360"/>
        <w:bookmarkEnd w:id="21361"/>
      </w:del>
    </w:p>
    <w:p w:rsidR="00855F37" w:rsidRPr="00E056B6" w:rsidDel="00371A11" w:rsidRDefault="00C0468B">
      <w:pPr>
        <w:pStyle w:val="body"/>
        <w:rPr>
          <w:del w:id="21362" w:author="Sastry, Murali" w:date="2015-06-09T17:17:00Z"/>
        </w:rPr>
        <w:pPrChange w:id="21363" w:author="Sastry, Murali" w:date="2015-06-10T10:23:00Z">
          <w:pPr>
            <w:pStyle w:val="Heading2"/>
          </w:pPr>
        </w:pPrChange>
      </w:pPr>
      <w:del w:id="21364" w:author="Sastry, Murali" w:date="2015-06-09T17:17:00Z">
        <w:r w:rsidRPr="00E056B6" w:rsidDel="00371A11">
          <w:delText>Build script description</w:delText>
        </w:r>
        <w:bookmarkStart w:id="21365" w:name="_Toc421703309"/>
        <w:bookmarkStart w:id="21366" w:name="_Toc421706503"/>
        <w:bookmarkStart w:id="21367" w:name="_Toc422906483"/>
        <w:bookmarkStart w:id="21368" w:name="_Toc422937114"/>
        <w:bookmarkStart w:id="21369" w:name="_Toc422940176"/>
        <w:bookmarkStart w:id="21370" w:name="_Toc422931611"/>
        <w:bookmarkStart w:id="21371" w:name="_Toc494289743"/>
        <w:bookmarkStart w:id="21372" w:name="_Toc494292559"/>
        <w:bookmarkStart w:id="21373" w:name="_Toc494295373"/>
        <w:bookmarkEnd w:id="21365"/>
        <w:bookmarkEnd w:id="21366"/>
        <w:bookmarkEnd w:id="21367"/>
        <w:bookmarkEnd w:id="21368"/>
        <w:bookmarkEnd w:id="21369"/>
        <w:bookmarkEnd w:id="21370"/>
        <w:bookmarkEnd w:id="21371"/>
        <w:bookmarkEnd w:id="21372"/>
        <w:bookmarkEnd w:id="21373"/>
      </w:del>
    </w:p>
    <w:p w:rsidR="00855F37" w:rsidRPr="00E056B6" w:rsidDel="00371A11" w:rsidRDefault="00C0468B">
      <w:pPr>
        <w:pStyle w:val="body"/>
        <w:rPr>
          <w:del w:id="21374" w:author="Sastry, Murali" w:date="2015-06-09T17:17:00Z"/>
        </w:rPr>
        <w:pPrChange w:id="21375" w:author="Sastry, Murali" w:date="2015-06-10T10:23:00Z">
          <w:pPr>
            <w:pStyle w:val="Heading3"/>
          </w:pPr>
        </w:pPrChange>
      </w:pPr>
      <w:del w:id="21376" w:author="Sastry, Murali" w:date="2015-06-09T17:17:00Z">
        <w:r w:rsidRPr="00E056B6" w:rsidDel="00371A11">
          <w:delText xml:space="preserve">Syntax  </w:delText>
        </w:r>
        <w:bookmarkStart w:id="21377" w:name="_Toc421703310"/>
        <w:bookmarkStart w:id="21378" w:name="_Toc421706504"/>
        <w:bookmarkStart w:id="21379" w:name="_Toc422906484"/>
        <w:bookmarkStart w:id="21380" w:name="_Toc422937115"/>
        <w:bookmarkStart w:id="21381" w:name="_Toc422940177"/>
        <w:bookmarkStart w:id="21382" w:name="_Toc422931612"/>
        <w:bookmarkStart w:id="21383" w:name="_Toc494289744"/>
        <w:bookmarkStart w:id="21384" w:name="_Toc494292560"/>
        <w:bookmarkStart w:id="21385" w:name="_Toc494295374"/>
        <w:bookmarkEnd w:id="21377"/>
        <w:bookmarkEnd w:id="21378"/>
        <w:bookmarkEnd w:id="21379"/>
        <w:bookmarkEnd w:id="21380"/>
        <w:bookmarkEnd w:id="21381"/>
        <w:bookmarkEnd w:id="21382"/>
        <w:bookmarkEnd w:id="21383"/>
        <w:bookmarkEnd w:id="21384"/>
        <w:bookmarkEnd w:id="21385"/>
      </w:del>
    </w:p>
    <w:p w:rsidR="00855F37" w:rsidRPr="00E056B6" w:rsidDel="00371A11" w:rsidRDefault="00C0468B">
      <w:pPr>
        <w:pStyle w:val="body"/>
        <w:rPr>
          <w:del w:id="21386" w:author="Sastry, Murali" w:date="2015-06-09T17:17:00Z"/>
        </w:rPr>
      </w:pPr>
      <w:del w:id="21387" w:author="Sastry, Murali" w:date="2015-06-09T17:17:00Z">
        <w:r w:rsidRPr="00E056B6" w:rsidDel="00371A11">
          <w:delText>Perl buildModuleUnlock.pl [options]</w:delText>
        </w:r>
        <w:bookmarkStart w:id="21388" w:name="_Toc421703311"/>
        <w:bookmarkStart w:id="21389" w:name="_Toc421706505"/>
        <w:bookmarkStart w:id="21390" w:name="_Toc422906485"/>
        <w:bookmarkStart w:id="21391" w:name="_Toc422937116"/>
        <w:bookmarkStart w:id="21392" w:name="_Toc422940178"/>
        <w:bookmarkStart w:id="21393" w:name="_Toc422931613"/>
        <w:bookmarkStart w:id="21394" w:name="_Toc494289745"/>
        <w:bookmarkStart w:id="21395" w:name="_Toc494292561"/>
        <w:bookmarkStart w:id="21396" w:name="_Toc494295375"/>
        <w:bookmarkEnd w:id="21388"/>
        <w:bookmarkEnd w:id="21389"/>
        <w:bookmarkEnd w:id="21390"/>
        <w:bookmarkEnd w:id="21391"/>
        <w:bookmarkEnd w:id="21392"/>
        <w:bookmarkEnd w:id="21393"/>
        <w:bookmarkEnd w:id="21394"/>
        <w:bookmarkEnd w:id="21395"/>
        <w:bookmarkEnd w:id="21396"/>
      </w:del>
    </w:p>
    <w:p w:rsidR="00855F37" w:rsidRPr="00E056B6" w:rsidDel="00371A11" w:rsidRDefault="00C0468B">
      <w:pPr>
        <w:pStyle w:val="body"/>
        <w:rPr>
          <w:del w:id="21397" w:author="Sastry, Murali" w:date="2015-06-09T17:17:00Z"/>
        </w:rPr>
      </w:pPr>
      <w:del w:id="21398" w:author="Sastry, Murali" w:date="2015-06-09T17:17:00Z">
        <w:r w:rsidRPr="00E056B6" w:rsidDel="00371A11">
          <w:delText>Command line parameters:</w:delText>
        </w:r>
        <w:bookmarkStart w:id="21399" w:name="_Toc421703312"/>
        <w:bookmarkStart w:id="21400" w:name="_Toc421706506"/>
        <w:bookmarkStart w:id="21401" w:name="_Toc422906486"/>
        <w:bookmarkStart w:id="21402" w:name="_Toc422937117"/>
        <w:bookmarkStart w:id="21403" w:name="_Toc422940179"/>
        <w:bookmarkStart w:id="21404" w:name="_Toc422931614"/>
        <w:bookmarkStart w:id="21405" w:name="_Toc494289746"/>
        <w:bookmarkStart w:id="21406" w:name="_Toc494292562"/>
        <w:bookmarkStart w:id="21407" w:name="_Toc494295376"/>
        <w:bookmarkEnd w:id="21399"/>
        <w:bookmarkEnd w:id="21400"/>
        <w:bookmarkEnd w:id="21401"/>
        <w:bookmarkEnd w:id="21402"/>
        <w:bookmarkEnd w:id="21403"/>
        <w:bookmarkEnd w:id="21404"/>
        <w:bookmarkEnd w:id="21405"/>
        <w:bookmarkEnd w:id="21406"/>
        <w:bookmarkEnd w:id="21407"/>
      </w:del>
    </w:p>
    <w:p w:rsidR="00855F37" w:rsidRPr="00E056B6" w:rsidDel="00371A11" w:rsidRDefault="00C0468B">
      <w:pPr>
        <w:pStyle w:val="body"/>
        <w:rPr>
          <w:del w:id="21408" w:author="Sastry, Murali" w:date="2015-06-09T17:17:00Z"/>
        </w:rPr>
        <w:pPrChange w:id="21409" w:author="Sastry, Murali" w:date="2015-06-10T10:23:00Z">
          <w:pPr>
            <w:pStyle w:val="body"/>
            <w:spacing w:before="0" w:after="0"/>
            <w:ind w:left="1440"/>
          </w:pPr>
        </w:pPrChange>
      </w:pPr>
      <w:del w:id="21410" w:author="Sastry, Murali" w:date="2015-06-09T17:17:00Z">
        <w:r w:rsidRPr="00E056B6" w:rsidDel="00371A11">
          <w:delText>-help</w:delText>
        </w:r>
        <w:r w:rsidRPr="00E056B6" w:rsidDel="00371A11">
          <w:tab/>
        </w:r>
        <w:r w:rsidRPr="00E056B6" w:rsidDel="00371A11">
          <w:tab/>
        </w:r>
        <w:r w:rsidRPr="00E056B6" w:rsidDel="00371A11">
          <w:tab/>
          <w:delText>Displays syntax and parameters, then quits</w:delText>
        </w:r>
        <w:bookmarkStart w:id="21411" w:name="_Toc421703313"/>
        <w:bookmarkStart w:id="21412" w:name="_Toc421706507"/>
        <w:bookmarkStart w:id="21413" w:name="_Toc422906487"/>
        <w:bookmarkStart w:id="21414" w:name="_Toc422937118"/>
        <w:bookmarkStart w:id="21415" w:name="_Toc422940180"/>
        <w:bookmarkStart w:id="21416" w:name="_Toc422931615"/>
        <w:bookmarkStart w:id="21417" w:name="_Toc494289747"/>
        <w:bookmarkStart w:id="21418" w:name="_Toc494292563"/>
        <w:bookmarkStart w:id="21419" w:name="_Toc494295377"/>
        <w:bookmarkEnd w:id="21411"/>
        <w:bookmarkEnd w:id="21412"/>
        <w:bookmarkEnd w:id="21413"/>
        <w:bookmarkEnd w:id="21414"/>
        <w:bookmarkEnd w:id="21415"/>
        <w:bookmarkEnd w:id="21416"/>
        <w:bookmarkEnd w:id="21417"/>
        <w:bookmarkEnd w:id="21418"/>
        <w:bookmarkEnd w:id="21419"/>
      </w:del>
    </w:p>
    <w:p w:rsidR="00855F37" w:rsidRPr="00E056B6" w:rsidDel="00371A11" w:rsidRDefault="00C0468B">
      <w:pPr>
        <w:pStyle w:val="body"/>
        <w:rPr>
          <w:del w:id="21420" w:author="Sastry, Murali" w:date="2015-06-09T17:17:00Z"/>
        </w:rPr>
        <w:pPrChange w:id="21421" w:author="Sastry, Murali" w:date="2015-06-10T10:23:00Z">
          <w:pPr>
            <w:pStyle w:val="body"/>
            <w:spacing w:before="0" w:after="0"/>
            <w:ind w:left="1440"/>
          </w:pPr>
        </w:pPrChange>
      </w:pPr>
      <w:del w:id="21422" w:author="Sastry, Murali" w:date="2015-06-09T17:17:00Z">
        <w:r w:rsidRPr="00E056B6" w:rsidDel="00371A11">
          <w:delText>-test</w:delText>
        </w:r>
        <w:r w:rsidRPr="00E056B6" w:rsidDel="00371A11">
          <w:tab/>
        </w:r>
        <w:r w:rsidRPr="00E056B6" w:rsidDel="00371A11">
          <w:tab/>
        </w:r>
        <w:r w:rsidRPr="00E056B6" w:rsidDel="00371A11">
          <w:tab/>
          <w:delText>Does not clobber files when syncing</w:delText>
        </w:r>
        <w:bookmarkStart w:id="21423" w:name="_Toc421703314"/>
        <w:bookmarkStart w:id="21424" w:name="_Toc421706508"/>
        <w:bookmarkStart w:id="21425" w:name="_Toc422906488"/>
        <w:bookmarkStart w:id="21426" w:name="_Toc422937119"/>
        <w:bookmarkStart w:id="21427" w:name="_Toc422940181"/>
        <w:bookmarkStart w:id="21428" w:name="_Toc422931616"/>
        <w:bookmarkStart w:id="21429" w:name="_Toc494289748"/>
        <w:bookmarkStart w:id="21430" w:name="_Toc494292564"/>
        <w:bookmarkStart w:id="21431" w:name="_Toc494295378"/>
        <w:bookmarkEnd w:id="21423"/>
        <w:bookmarkEnd w:id="21424"/>
        <w:bookmarkEnd w:id="21425"/>
        <w:bookmarkEnd w:id="21426"/>
        <w:bookmarkEnd w:id="21427"/>
        <w:bookmarkEnd w:id="21428"/>
        <w:bookmarkEnd w:id="21429"/>
        <w:bookmarkEnd w:id="21430"/>
        <w:bookmarkEnd w:id="21431"/>
      </w:del>
    </w:p>
    <w:p w:rsidR="00855F37" w:rsidRPr="00E056B6" w:rsidDel="00371A11" w:rsidRDefault="00C0468B">
      <w:pPr>
        <w:pStyle w:val="body"/>
        <w:rPr>
          <w:del w:id="21432" w:author="Sastry, Murali" w:date="2015-06-09T17:17:00Z"/>
        </w:rPr>
        <w:pPrChange w:id="21433" w:author="Sastry, Murali" w:date="2015-06-10T10:23:00Z">
          <w:pPr>
            <w:pStyle w:val="body"/>
            <w:spacing w:before="0" w:after="0"/>
            <w:ind w:left="2880" w:firstLine="720"/>
          </w:pPr>
        </w:pPrChange>
      </w:pPr>
      <w:del w:id="21434" w:author="Sastry, Murali" w:date="2015-06-09T17:17:00Z">
        <w:r w:rsidRPr="00E056B6" w:rsidDel="00371A11">
          <w:delText>Does not force rebuild of projects</w:delText>
        </w:r>
        <w:bookmarkStart w:id="21435" w:name="_Toc421703315"/>
        <w:bookmarkStart w:id="21436" w:name="_Toc421706509"/>
        <w:bookmarkStart w:id="21437" w:name="_Toc422906489"/>
        <w:bookmarkStart w:id="21438" w:name="_Toc422937120"/>
        <w:bookmarkStart w:id="21439" w:name="_Toc422940182"/>
        <w:bookmarkStart w:id="21440" w:name="_Toc422931617"/>
        <w:bookmarkStart w:id="21441" w:name="_Toc494289749"/>
        <w:bookmarkStart w:id="21442" w:name="_Toc494292565"/>
        <w:bookmarkStart w:id="21443" w:name="_Toc494295379"/>
        <w:bookmarkEnd w:id="21435"/>
        <w:bookmarkEnd w:id="21436"/>
        <w:bookmarkEnd w:id="21437"/>
        <w:bookmarkEnd w:id="21438"/>
        <w:bookmarkEnd w:id="21439"/>
        <w:bookmarkEnd w:id="21440"/>
        <w:bookmarkEnd w:id="21441"/>
        <w:bookmarkEnd w:id="21442"/>
        <w:bookmarkEnd w:id="21443"/>
      </w:del>
    </w:p>
    <w:p w:rsidR="00855F37" w:rsidRPr="00E056B6" w:rsidDel="00371A11" w:rsidRDefault="00C0468B">
      <w:pPr>
        <w:pStyle w:val="body"/>
        <w:rPr>
          <w:del w:id="21444" w:author="Sastry, Murali" w:date="2015-06-09T17:17:00Z"/>
        </w:rPr>
        <w:pPrChange w:id="21445" w:author="Sastry, Murali" w:date="2015-06-10T10:23:00Z">
          <w:pPr>
            <w:pStyle w:val="body"/>
            <w:spacing w:before="0"/>
            <w:ind w:left="1440"/>
          </w:pPr>
        </w:pPrChange>
      </w:pPr>
      <w:del w:id="21446" w:author="Sastry, Murali" w:date="2015-06-09T17:17:00Z">
        <w:r w:rsidRPr="00E056B6" w:rsidDel="00371A11">
          <w:delText>-syncOnly</w:delText>
        </w:r>
        <w:r w:rsidRPr="00E056B6" w:rsidDel="00371A11">
          <w:tab/>
        </w:r>
        <w:r w:rsidRPr="00E056B6" w:rsidDel="00371A11">
          <w:tab/>
          <w:delText>Does not build, just syncs files</w:delText>
        </w:r>
        <w:bookmarkStart w:id="21447" w:name="_Toc421703316"/>
        <w:bookmarkStart w:id="21448" w:name="_Toc421706510"/>
        <w:bookmarkStart w:id="21449" w:name="_Toc422906490"/>
        <w:bookmarkStart w:id="21450" w:name="_Toc422937121"/>
        <w:bookmarkStart w:id="21451" w:name="_Toc422940183"/>
        <w:bookmarkStart w:id="21452" w:name="_Toc422931618"/>
        <w:bookmarkStart w:id="21453" w:name="_Toc494289750"/>
        <w:bookmarkStart w:id="21454" w:name="_Toc494292566"/>
        <w:bookmarkStart w:id="21455" w:name="_Toc494295380"/>
        <w:bookmarkEnd w:id="21447"/>
        <w:bookmarkEnd w:id="21448"/>
        <w:bookmarkEnd w:id="21449"/>
        <w:bookmarkEnd w:id="21450"/>
        <w:bookmarkEnd w:id="21451"/>
        <w:bookmarkEnd w:id="21452"/>
        <w:bookmarkEnd w:id="21453"/>
        <w:bookmarkEnd w:id="21454"/>
        <w:bookmarkEnd w:id="21455"/>
      </w:del>
    </w:p>
    <w:p w:rsidR="00855F37" w:rsidRPr="00E056B6" w:rsidDel="00371A11" w:rsidRDefault="00C0468B">
      <w:pPr>
        <w:pStyle w:val="body"/>
        <w:rPr>
          <w:del w:id="21456" w:author="Sastry, Murali" w:date="2015-06-09T17:17:00Z"/>
        </w:rPr>
        <w:pPrChange w:id="21457" w:author="Sastry, Murali" w:date="2015-06-10T10:23:00Z">
          <w:pPr>
            <w:pStyle w:val="Heading3"/>
            <w:pageBreakBefore/>
          </w:pPr>
        </w:pPrChange>
      </w:pPr>
      <w:del w:id="21458" w:author="Sastry, Murali" w:date="2015-06-09T17:17:00Z">
        <w:r w:rsidRPr="00E056B6" w:rsidDel="00371A11">
          <w:delText>ModuleUnlock.config</w:delText>
        </w:r>
        <w:bookmarkStart w:id="21459" w:name="_Toc421703317"/>
        <w:bookmarkStart w:id="21460" w:name="_Toc421706511"/>
        <w:bookmarkStart w:id="21461" w:name="_Toc422906491"/>
        <w:bookmarkStart w:id="21462" w:name="_Toc422937122"/>
        <w:bookmarkStart w:id="21463" w:name="_Toc422940184"/>
        <w:bookmarkStart w:id="21464" w:name="_Toc422931619"/>
        <w:bookmarkStart w:id="21465" w:name="_Toc494289751"/>
        <w:bookmarkStart w:id="21466" w:name="_Toc494292567"/>
        <w:bookmarkStart w:id="21467" w:name="_Toc494295381"/>
        <w:bookmarkEnd w:id="21459"/>
        <w:bookmarkEnd w:id="21460"/>
        <w:bookmarkEnd w:id="21461"/>
        <w:bookmarkEnd w:id="21462"/>
        <w:bookmarkEnd w:id="21463"/>
        <w:bookmarkEnd w:id="21464"/>
        <w:bookmarkEnd w:id="21465"/>
        <w:bookmarkEnd w:id="21466"/>
        <w:bookmarkEnd w:id="21467"/>
      </w:del>
    </w:p>
    <w:p w:rsidR="00983820" w:rsidRPr="00E056B6" w:rsidDel="00371A11" w:rsidRDefault="00C0468B">
      <w:pPr>
        <w:pStyle w:val="body"/>
        <w:rPr>
          <w:del w:id="21468" w:author="Sastry, Murali" w:date="2015-06-09T17:17:00Z"/>
        </w:rPr>
        <w:pPrChange w:id="21469" w:author="Sastry, Murali" w:date="2015-06-10T10:23:00Z">
          <w:pPr>
            <w:pStyle w:val="Caption"/>
            <w:keepNext/>
          </w:pPr>
        </w:pPrChange>
      </w:pPr>
      <w:del w:id="21470"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32</w:delText>
        </w:r>
        <w:r w:rsidR="00A31CAF" w:rsidDel="00371A11">
          <w:rPr>
            <w:b/>
          </w:rPr>
          <w:fldChar w:fldCharType="end"/>
        </w:r>
        <w:r w:rsidRPr="00E056B6" w:rsidDel="00371A11">
          <w:delText xml:space="preserve"> Module Unlock config</w:delText>
        </w:r>
        <w:bookmarkStart w:id="21471" w:name="_Toc421703318"/>
        <w:bookmarkStart w:id="21472" w:name="_Toc421706512"/>
        <w:bookmarkStart w:id="21473" w:name="_Toc422906492"/>
        <w:bookmarkStart w:id="21474" w:name="_Toc422937123"/>
        <w:bookmarkStart w:id="21475" w:name="_Toc422940185"/>
        <w:bookmarkStart w:id="21476" w:name="_Toc422931620"/>
        <w:bookmarkStart w:id="21477" w:name="_Toc494289752"/>
        <w:bookmarkStart w:id="21478" w:name="_Toc494292568"/>
        <w:bookmarkStart w:id="21479" w:name="_Toc494295382"/>
        <w:bookmarkEnd w:id="21471"/>
        <w:bookmarkEnd w:id="21472"/>
        <w:bookmarkEnd w:id="21473"/>
        <w:bookmarkEnd w:id="21474"/>
        <w:bookmarkEnd w:id="21475"/>
        <w:bookmarkEnd w:id="21476"/>
        <w:bookmarkEnd w:id="21477"/>
        <w:bookmarkEnd w:id="21478"/>
        <w:bookmarkEnd w:id="21479"/>
      </w:del>
    </w:p>
    <w:tbl>
      <w:tblPr>
        <w:tblW w:w="855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330"/>
        <w:gridCol w:w="3330"/>
      </w:tblGrid>
      <w:tr w:rsidR="00855F37" w:rsidRPr="00E056B6" w:rsidDel="00371A11" w:rsidTr="0099191C">
        <w:trPr>
          <w:cantSplit/>
          <w:tblHeader/>
          <w:del w:id="21480" w:author="Sastry, Murali" w:date="2015-06-09T17:17:00Z"/>
        </w:trPr>
        <w:tc>
          <w:tcPr>
            <w:tcW w:w="1890" w:type="dxa"/>
            <w:tcBorders>
              <w:bottom w:val="single" w:sz="12" w:space="0" w:color="auto"/>
            </w:tcBorders>
          </w:tcPr>
          <w:p w:rsidR="00855F37" w:rsidRPr="00E056B6" w:rsidDel="00371A11" w:rsidRDefault="00C0468B">
            <w:pPr>
              <w:pStyle w:val="body"/>
              <w:rPr>
                <w:del w:id="21481" w:author="Sastry, Murali" w:date="2015-06-09T17:17:00Z"/>
              </w:rPr>
              <w:pPrChange w:id="21482" w:author="Sastry, Murali" w:date="2015-06-10T10:23:00Z">
                <w:pPr>
                  <w:pStyle w:val="tableheading"/>
                </w:pPr>
              </w:pPrChange>
            </w:pPr>
            <w:del w:id="21483" w:author="Sastry, Murali" w:date="2015-06-09T17:17:00Z">
              <w:r w:rsidRPr="00E056B6" w:rsidDel="00371A11">
                <w:delText>Keywords</w:delText>
              </w:r>
              <w:bookmarkStart w:id="21484" w:name="_Toc421703319"/>
              <w:bookmarkStart w:id="21485" w:name="_Toc421706513"/>
              <w:bookmarkStart w:id="21486" w:name="_Toc422906493"/>
              <w:bookmarkStart w:id="21487" w:name="_Toc422937124"/>
              <w:bookmarkStart w:id="21488" w:name="_Toc422940186"/>
              <w:bookmarkStart w:id="21489" w:name="_Toc422931621"/>
              <w:bookmarkStart w:id="21490" w:name="_Toc494289753"/>
              <w:bookmarkStart w:id="21491" w:name="_Toc494292569"/>
              <w:bookmarkStart w:id="21492" w:name="_Toc494295383"/>
              <w:bookmarkEnd w:id="21484"/>
              <w:bookmarkEnd w:id="21485"/>
              <w:bookmarkEnd w:id="21486"/>
              <w:bookmarkEnd w:id="21487"/>
              <w:bookmarkEnd w:id="21488"/>
              <w:bookmarkEnd w:id="21489"/>
              <w:bookmarkEnd w:id="21490"/>
              <w:bookmarkEnd w:id="21491"/>
              <w:bookmarkEnd w:id="21492"/>
            </w:del>
          </w:p>
        </w:tc>
        <w:tc>
          <w:tcPr>
            <w:tcW w:w="3330" w:type="dxa"/>
            <w:tcBorders>
              <w:bottom w:val="single" w:sz="12" w:space="0" w:color="auto"/>
            </w:tcBorders>
          </w:tcPr>
          <w:p w:rsidR="00855F37" w:rsidRPr="00E056B6" w:rsidDel="00371A11" w:rsidRDefault="00C0468B">
            <w:pPr>
              <w:pStyle w:val="body"/>
              <w:rPr>
                <w:del w:id="21493" w:author="Sastry, Murali" w:date="2015-06-09T17:17:00Z"/>
              </w:rPr>
              <w:pPrChange w:id="21494" w:author="Sastry, Murali" w:date="2015-06-10T10:23:00Z">
                <w:pPr>
                  <w:pStyle w:val="tableheading"/>
                </w:pPr>
              </w:pPrChange>
            </w:pPr>
            <w:del w:id="21495" w:author="Sastry, Murali" w:date="2015-06-09T17:17:00Z">
              <w:r w:rsidRPr="00E056B6" w:rsidDel="00371A11">
                <w:delText>Value</w:delText>
              </w:r>
              <w:bookmarkStart w:id="21496" w:name="_Toc421703320"/>
              <w:bookmarkStart w:id="21497" w:name="_Toc421706514"/>
              <w:bookmarkStart w:id="21498" w:name="_Toc422906494"/>
              <w:bookmarkStart w:id="21499" w:name="_Toc422937125"/>
              <w:bookmarkStart w:id="21500" w:name="_Toc422940187"/>
              <w:bookmarkStart w:id="21501" w:name="_Toc422931622"/>
              <w:bookmarkStart w:id="21502" w:name="_Toc494289754"/>
              <w:bookmarkStart w:id="21503" w:name="_Toc494292570"/>
              <w:bookmarkStart w:id="21504" w:name="_Toc494295384"/>
              <w:bookmarkEnd w:id="21496"/>
              <w:bookmarkEnd w:id="21497"/>
              <w:bookmarkEnd w:id="21498"/>
              <w:bookmarkEnd w:id="21499"/>
              <w:bookmarkEnd w:id="21500"/>
              <w:bookmarkEnd w:id="21501"/>
              <w:bookmarkEnd w:id="21502"/>
              <w:bookmarkEnd w:id="21503"/>
              <w:bookmarkEnd w:id="21504"/>
            </w:del>
          </w:p>
        </w:tc>
        <w:tc>
          <w:tcPr>
            <w:tcW w:w="3330" w:type="dxa"/>
            <w:tcBorders>
              <w:bottom w:val="single" w:sz="12" w:space="0" w:color="auto"/>
            </w:tcBorders>
          </w:tcPr>
          <w:p w:rsidR="00855F37" w:rsidRPr="00E056B6" w:rsidDel="00371A11" w:rsidRDefault="00C0468B">
            <w:pPr>
              <w:pStyle w:val="body"/>
              <w:rPr>
                <w:del w:id="21505" w:author="Sastry, Murali" w:date="2015-06-09T17:17:00Z"/>
              </w:rPr>
              <w:pPrChange w:id="21506" w:author="Sastry, Murali" w:date="2015-06-10T10:23:00Z">
                <w:pPr>
                  <w:pStyle w:val="tableheading"/>
                </w:pPr>
              </w:pPrChange>
            </w:pPr>
            <w:del w:id="21507" w:author="Sastry, Murali" w:date="2015-06-09T17:17:00Z">
              <w:r w:rsidRPr="00E056B6" w:rsidDel="00371A11">
                <w:delText>Description</w:delText>
              </w:r>
              <w:bookmarkStart w:id="21508" w:name="_Toc421703321"/>
              <w:bookmarkStart w:id="21509" w:name="_Toc421706515"/>
              <w:bookmarkStart w:id="21510" w:name="_Toc422906495"/>
              <w:bookmarkStart w:id="21511" w:name="_Toc422937126"/>
              <w:bookmarkStart w:id="21512" w:name="_Toc422940188"/>
              <w:bookmarkStart w:id="21513" w:name="_Toc422931623"/>
              <w:bookmarkStart w:id="21514" w:name="_Toc494289755"/>
              <w:bookmarkStart w:id="21515" w:name="_Toc494292571"/>
              <w:bookmarkStart w:id="21516" w:name="_Toc494295385"/>
              <w:bookmarkEnd w:id="21508"/>
              <w:bookmarkEnd w:id="21509"/>
              <w:bookmarkEnd w:id="21510"/>
              <w:bookmarkEnd w:id="21511"/>
              <w:bookmarkEnd w:id="21512"/>
              <w:bookmarkEnd w:id="21513"/>
              <w:bookmarkEnd w:id="21514"/>
              <w:bookmarkEnd w:id="21515"/>
              <w:bookmarkEnd w:id="21516"/>
            </w:del>
          </w:p>
        </w:tc>
        <w:bookmarkStart w:id="21517" w:name="_Toc421703322"/>
        <w:bookmarkStart w:id="21518" w:name="_Toc421706516"/>
        <w:bookmarkStart w:id="21519" w:name="_Toc422906496"/>
        <w:bookmarkStart w:id="21520" w:name="_Toc422937127"/>
        <w:bookmarkStart w:id="21521" w:name="_Toc422940189"/>
        <w:bookmarkStart w:id="21522" w:name="_Toc422931624"/>
        <w:bookmarkStart w:id="21523" w:name="_Toc494289756"/>
        <w:bookmarkStart w:id="21524" w:name="_Toc494292572"/>
        <w:bookmarkStart w:id="21525" w:name="_Toc494295386"/>
        <w:bookmarkEnd w:id="21517"/>
        <w:bookmarkEnd w:id="21518"/>
        <w:bookmarkEnd w:id="21519"/>
        <w:bookmarkEnd w:id="21520"/>
        <w:bookmarkEnd w:id="21521"/>
        <w:bookmarkEnd w:id="21522"/>
        <w:bookmarkEnd w:id="21523"/>
        <w:bookmarkEnd w:id="21524"/>
        <w:bookmarkEnd w:id="21525"/>
      </w:tr>
      <w:tr w:rsidR="00855F37" w:rsidRPr="00E056B6" w:rsidDel="00371A11" w:rsidTr="0099191C">
        <w:trPr>
          <w:cantSplit/>
          <w:del w:id="21526" w:author="Sastry, Murali" w:date="2015-06-09T17:17:00Z"/>
        </w:trPr>
        <w:tc>
          <w:tcPr>
            <w:tcW w:w="1890" w:type="dxa"/>
            <w:tcBorders>
              <w:top w:val="nil"/>
              <w:bottom w:val="single" w:sz="6" w:space="0" w:color="auto"/>
            </w:tcBorders>
          </w:tcPr>
          <w:p w:rsidR="00855F37" w:rsidRPr="00E056B6" w:rsidDel="00371A11" w:rsidRDefault="00C0468B">
            <w:pPr>
              <w:pStyle w:val="body"/>
              <w:rPr>
                <w:del w:id="21527" w:author="Sastry, Murali" w:date="2015-06-09T17:17:00Z"/>
              </w:rPr>
              <w:pPrChange w:id="21528" w:author="Sastry, Murali" w:date="2015-06-10T10:23:00Z">
                <w:pPr>
                  <w:pStyle w:val="tableentry"/>
                </w:pPr>
              </w:pPrChange>
            </w:pPr>
            <w:del w:id="21529" w:author="Sastry, Murali" w:date="2015-06-09T17:17:00Z">
              <w:r w:rsidRPr="00E056B6" w:rsidDel="00371A11">
                <w:delText>build:</w:delText>
              </w:r>
              <w:bookmarkStart w:id="21530" w:name="_Toc421703323"/>
              <w:bookmarkStart w:id="21531" w:name="_Toc421706517"/>
              <w:bookmarkStart w:id="21532" w:name="_Toc422906497"/>
              <w:bookmarkStart w:id="21533" w:name="_Toc422937128"/>
              <w:bookmarkStart w:id="21534" w:name="_Toc422940190"/>
              <w:bookmarkStart w:id="21535" w:name="_Toc422931625"/>
              <w:bookmarkStart w:id="21536" w:name="_Toc494289757"/>
              <w:bookmarkStart w:id="21537" w:name="_Toc494292573"/>
              <w:bookmarkStart w:id="21538" w:name="_Toc494295387"/>
              <w:bookmarkEnd w:id="21530"/>
              <w:bookmarkEnd w:id="21531"/>
              <w:bookmarkEnd w:id="21532"/>
              <w:bookmarkEnd w:id="21533"/>
              <w:bookmarkEnd w:id="21534"/>
              <w:bookmarkEnd w:id="21535"/>
              <w:bookmarkEnd w:id="21536"/>
              <w:bookmarkEnd w:id="21537"/>
              <w:bookmarkEnd w:id="21538"/>
            </w:del>
          </w:p>
        </w:tc>
        <w:tc>
          <w:tcPr>
            <w:tcW w:w="3330" w:type="dxa"/>
            <w:tcBorders>
              <w:top w:val="nil"/>
              <w:bottom w:val="single" w:sz="6" w:space="0" w:color="auto"/>
            </w:tcBorders>
          </w:tcPr>
          <w:p w:rsidR="00855F37" w:rsidRPr="00E056B6" w:rsidDel="00371A11" w:rsidRDefault="00C0468B">
            <w:pPr>
              <w:pStyle w:val="body"/>
              <w:rPr>
                <w:del w:id="21539" w:author="Sastry, Murali" w:date="2015-06-09T17:17:00Z"/>
              </w:rPr>
              <w:pPrChange w:id="21540" w:author="Sastry, Murali" w:date="2015-06-10T10:23:00Z">
                <w:pPr>
                  <w:pStyle w:val="tableentry"/>
                </w:pPr>
              </w:pPrChange>
            </w:pPr>
            <w:del w:id="21541" w:author="Sastry, Murali" w:date="2015-06-09T17:17:00Z">
              <w:r w:rsidRPr="00E056B6" w:rsidDel="00371A11">
                <w:delText>head</w:delText>
              </w:r>
              <w:bookmarkStart w:id="21542" w:name="_Toc421703324"/>
              <w:bookmarkStart w:id="21543" w:name="_Toc421706518"/>
              <w:bookmarkStart w:id="21544" w:name="_Toc422906498"/>
              <w:bookmarkStart w:id="21545" w:name="_Toc422937129"/>
              <w:bookmarkStart w:id="21546" w:name="_Toc422940191"/>
              <w:bookmarkStart w:id="21547" w:name="_Toc422931626"/>
              <w:bookmarkStart w:id="21548" w:name="_Toc494289758"/>
              <w:bookmarkStart w:id="21549" w:name="_Toc494292574"/>
              <w:bookmarkStart w:id="21550" w:name="_Toc494295388"/>
              <w:bookmarkEnd w:id="21542"/>
              <w:bookmarkEnd w:id="21543"/>
              <w:bookmarkEnd w:id="21544"/>
              <w:bookmarkEnd w:id="21545"/>
              <w:bookmarkEnd w:id="21546"/>
              <w:bookmarkEnd w:id="21547"/>
              <w:bookmarkEnd w:id="21548"/>
              <w:bookmarkEnd w:id="21549"/>
              <w:bookmarkEnd w:id="21550"/>
            </w:del>
          </w:p>
          <w:p w:rsidR="00855F37" w:rsidRPr="00E056B6" w:rsidDel="00371A11" w:rsidRDefault="00C0468B">
            <w:pPr>
              <w:pStyle w:val="body"/>
              <w:rPr>
                <w:del w:id="21551" w:author="Sastry, Murali" w:date="2015-06-09T17:17:00Z"/>
              </w:rPr>
              <w:pPrChange w:id="21552" w:author="Sastry, Murali" w:date="2015-06-10T10:23:00Z">
                <w:pPr>
                  <w:pStyle w:val="tableentry"/>
                </w:pPr>
              </w:pPrChange>
            </w:pPr>
            <w:del w:id="21553" w:author="Sastry, Murali" w:date="2015-06-09T17:17:00Z">
              <w:r w:rsidRPr="00E056B6" w:rsidDel="00371A11">
                <w:delText>label (not typically used)</w:delText>
              </w:r>
              <w:bookmarkStart w:id="21554" w:name="_Toc421703325"/>
              <w:bookmarkStart w:id="21555" w:name="_Toc421706519"/>
              <w:bookmarkStart w:id="21556" w:name="_Toc422906499"/>
              <w:bookmarkStart w:id="21557" w:name="_Toc422937130"/>
              <w:bookmarkStart w:id="21558" w:name="_Toc422940192"/>
              <w:bookmarkStart w:id="21559" w:name="_Toc422931627"/>
              <w:bookmarkStart w:id="21560" w:name="_Toc494289759"/>
              <w:bookmarkStart w:id="21561" w:name="_Toc494292575"/>
              <w:bookmarkStart w:id="21562" w:name="_Toc494295389"/>
              <w:bookmarkEnd w:id="21554"/>
              <w:bookmarkEnd w:id="21555"/>
              <w:bookmarkEnd w:id="21556"/>
              <w:bookmarkEnd w:id="21557"/>
              <w:bookmarkEnd w:id="21558"/>
              <w:bookmarkEnd w:id="21559"/>
              <w:bookmarkEnd w:id="21560"/>
              <w:bookmarkEnd w:id="21561"/>
              <w:bookmarkEnd w:id="21562"/>
            </w:del>
          </w:p>
        </w:tc>
        <w:tc>
          <w:tcPr>
            <w:tcW w:w="3330" w:type="dxa"/>
            <w:tcBorders>
              <w:top w:val="nil"/>
              <w:bottom w:val="single" w:sz="6" w:space="0" w:color="auto"/>
            </w:tcBorders>
          </w:tcPr>
          <w:p w:rsidR="00855F37" w:rsidRPr="00E056B6" w:rsidDel="00371A11" w:rsidRDefault="00C0468B">
            <w:pPr>
              <w:pStyle w:val="body"/>
              <w:rPr>
                <w:del w:id="21563" w:author="Sastry, Murali" w:date="2015-06-09T17:17:00Z"/>
              </w:rPr>
              <w:pPrChange w:id="21564" w:author="Sastry, Murali" w:date="2015-06-10T10:23:00Z">
                <w:pPr>
                  <w:pStyle w:val="tableentry"/>
                </w:pPr>
              </w:pPrChange>
            </w:pPr>
            <w:del w:id="21565" w:author="Sastry, Murali" w:date="2015-06-09T17:17:00Z">
              <w:r w:rsidRPr="00E056B6" w:rsidDel="00371A11">
                <w:delText>Sync to head revision</w:delText>
              </w:r>
              <w:bookmarkStart w:id="21566" w:name="_Toc421703326"/>
              <w:bookmarkStart w:id="21567" w:name="_Toc421706520"/>
              <w:bookmarkStart w:id="21568" w:name="_Toc422906500"/>
              <w:bookmarkStart w:id="21569" w:name="_Toc422937131"/>
              <w:bookmarkStart w:id="21570" w:name="_Toc422940193"/>
              <w:bookmarkStart w:id="21571" w:name="_Toc422931628"/>
              <w:bookmarkStart w:id="21572" w:name="_Toc494289760"/>
              <w:bookmarkStart w:id="21573" w:name="_Toc494292576"/>
              <w:bookmarkStart w:id="21574" w:name="_Toc494295390"/>
              <w:bookmarkEnd w:id="21566"/>
              <w:bookmarkEnd w:id="21567"/>
              <w:bookmarkEnd w:id="21568"/>
              <w:bookmarkEnd w:id="21569"/>
              <w:bookmarkEnd w:id="21570"/>
              <w:bookmarkEnd w:id="21571"/>
              <w:bookmarkEnd w:id="21572"/>
              <w:bookmarkEnd w:id="21573"/>
              <w:bookmarkEnd w:id="21574"/>
            </w:del>
          </w:p>
          <w:p w:rsidR="00855F37" w:rsidRPr="00E056B6" w:rsidDel="00371A11" w:rsidRDefault="00C0468B">
            <w:pPr>
              <w:pStyle w:val="body"/>
              <w:rPr>
                <w:del w:id="21575" w:author="Sastry, Murali" w:date="2015-06-09T17:17:00Z"/>
              </w:rPr>
              <w:pPrChange w:id="21576" w:author="Sastry, Murali" w:date="2015-06-10T10:23:00Z">
                <w:pPr>
                  <w:pStyle w:val="tableentry"/>
                </w:pPr>
              </w:pPrChange>
            </w:pPr>
            <w:del w:id="21577" w:author="Sastry, Murali" w:date="2015-06-09T17:17:00Z">
              <w:r w:rsidRPr="00E056B6" w:rsidDel="00371A11">
                <w:delText>Sync client to label</w:delText>
              </w:r>
              <w:bookmarkStart w:id="21578" w:name="_Toc421703327"/>
              <w:bookmarkStart w:id="21579" w:name="_Toc421706521"/>
              <w:bookmarkStart w:id="21580" w:name="_Toc422906501"/>
              <w:bookmarkStart w:id="21581" w:name="_Toc422937132"/>
              <w:bookmarkStart w:id="21582" w:name="_Toc422940194"/>
              <w:bookmarkStart w:id="21583" w:name="_Toc422931629"/>
              <w:bookmarkStart w:id="21584" w:name="_Toc494289761"/>
              <w:bookmarkStart w:id="21585" w:name="_Toc494292577"/>
              <w:bookmarkStart w:id="21586" w:name="_Toc494295391"/>
              <w:bookmarkEnd w:id="21578"/>
              <w:bookmarkEnd w:id="21579"/>
              <w:bookmarkEnd w:id="21580"/>
              <w:bookmarkEnd w:id="21581"/>
              <w:bookmarkEnd w:id="21582"/>
              <w:bookmarkEnd w:id="21583"/>
              <w:bookmarkEnd w:id="21584"/>
              <w:bookmarkEnd w:id="21585"/>
              <w:bookmarkEnd w:id="21586"/>
            </w:del>
          </w:p>
        </w:tc>
        <w:bookmarkStart w:id="21587" w:name="_Toc421703328"/>
        <w:bookmarkStart w:id="21588" w:name="_Toc421706522"/>
        <w:bookmarkStart w:id="21589" w:name="_Toc422906502"/>
        <w:bookmarkStart w:id="21590" w:name="_Toc422937133"/>
        <w:bookmarkStart w:id="21591" w:name="_Toc422940195"/>
        <w:bookmarkStart w:id="21592" w:name="_Toc422931630"/>
        <w:bookmarkStart w:id="21593" w:name="_Toc494289762"/>
        <w:bookmarkStart w:id="21594" w:name="_Toc494292578"/>
        <w:bookmarkStart w:id="21595" w:name="_Toc494295392"/>
        <w:bookmarkEnd w:id="21587"/>
        <w:bookmarkEnd w:id="21588"/>
        <w:bookmarkEnd w:id="21589"/>
        <w:bookmarkEnd w:id="21590"/>
        <w:bookmarkEnd w:id="21591"/>
        <w:bookmarkEnd w:id="21592"/>
        <w:bookmarkEnd w:id="21593"/>
        <w:bookmarkEnd w:id="21594"/>
        <w:bookmarkEnd w:id="21595"/>
      </w:tr>
      <w:tr w:rsidR="00855F37" w:rsidRPr="00E056B6" w:rsidDel="00371A11" w:rsidTr="0099191C">
        <w:trPr>
          <w:cantSplit/>
          <w:del w:id="21596" w:author="Sastry, Murali" w:date="2015-06-09T17:17:00Z"/>
        </w:trPr>
        <w:tc>
          <w:tcPr>
            <w:tcW w:w="1890" w:type="dxa"/>
            <w:tcBorders>
              <w:top w:val="single" w:sz="6" w:space="0" w:color="auto"/>
              <w:bottom w:val="single" w:sz="6" w:space="0" w:color="auto"/>
            </w:tcBorders>
          </w:tcPr>
          <w:p w:rsidR="00855F37" w:rsidRPr="00E056B6" w:rsidDel="00371A11" w:rsidRDefault="00C0468B">
            <w:pPr>
              <w:pStyle w:val="body"/>
              <w:rPr>
                <w:del w:id="21597" w:author="Sastry, Murali" w:date="2015-06-09T17:17:00Z"/>
              </w:rPr>
              <w:pPrChange w:id="21598" w:author="Sastry, Murali" w:date="2015-06-10T10:23:00Z">
                <w:pPr>
                  <w:pStyle w:val="tableentry"/>
                </w:pPr>
              </w:pPrChange>
            </w:pPr>
            <w:del w:id="21599" w:author="Sastry, Murali" w:date="2015-06-09T17:17:00Z">
              <w:r w:rsidRPr="00E056B6" w:rsidDel="00371A11">
                <w:delText>label:</w:delText>
              </w:r>
              <w:bookmarkStart w:id="21600" w:name="_Toc421703329"/>
              <w:bookmarkStart w:id="21601" w:name="_Toc421706523"/>
              <w:bookmarkStart w:id="21602" w:name="_Toc422906503"/>
              <w:bookmarkStart w:id="21603" w:name="_Toc422937134"/>
              <w:bookmarkStart w:id="21604" w:name="_Toc422940196"/>
              <w:bookmarkStart w:id="21605" w:name="_Toc422931631"/>
              <w:bookmarkStart w:id="21606" w:name="_Toc494289763"/>
              <w:bookmarkStart w:id="21607" w:name="_Toc494292579"/>
              <w:bookmarkStart w:id="21608" w:name="_Toc494295393"/>
              <w:bookmarkEnd w:id="21600"/>
              <w:bookmarkEnd w:id="21601"/>
              <w:bookmarkEnd w:id="21602"/>
              <w:bookmarkEnd w:id="21603"/>
              <w:bookmarkEnd w:id="21604"/>
              <w:bookmarkEnd w:id="21605"/>
              <w:bookmarkEnd w:id="21606"/>
              <w:bookmarkEnd w:id="21607"/>
              <w:bookmarkEnd w:id="21608"/>
            </w:del>
          </w:p>
        </w:tc>
        <w:tc>
          <w:tcPr>
            <w:tcW w:w="3330" w:type="dxa"/>
            <w:tcBorders>
              <w:top w:val="single" w:sz="6" w:space="0" w:color="auto"/>
              <w:bottom w:val="single" w:sz="6" w:space="0" w:color="auto"/>
            </w:tcBorders>
          </w:tcPr>
          <w:p w:rsidR="00855F37" w:rsidRPr="00E056B6" w:rsidDel="00371A11" w:rsidRDefault="00C0468B">
            <w:pPr>
              <w:pStyle w:val="body"/>
              <w:rPr>
                <w:del w:id="21609" w:author="Sastry, Murali" w:date="2015-06-09T17:17:00Z"/>
              </w:rPr>
              <w:pPrChange w:id="21610" w:author="Sastry, Murali" w:date="2015-06-10T10:23:00Z">
                <w:pPr>
                  <w:pStyle w:val="tableentry"/>
                </w:pPr>
              </w:pPrChange>
            </w:pPr>
            <w:del w:id="21611" w:author="Sastry, Murali" w:date="2015-06-09T17:17:00Z">
              <w:r w:rsidRPr="00E056B6" w:rsidDel="00371A11">
                <w:delText>(not typically used)</w:delText>
              </w:r>
              <w:bookmarkStart w:id="21612" w:name="_Toc421703330"/>
              <w:bookmarkStart w:id="21613" w:name="_Toc421706524"/>
              <w:bookmarkStart w:id="21614" w:name="_Toc422906504"/>
              <w:bookmarkStart w:id="21615" w:name="_Toc422937135"/>
              <w:bookmarkStart w:id="21616" w:name="_Toc422940197"/>
              <w:bookmarkStart w:id="21617" w:name="_Toc422931632"/>
              <w:bookmarkStart w:id="21618" w:name="_Toc494289764"/>
              <w:bookmarkStart w:id="21619" w:name="_Toc494292580"/>
              <w:bookmarkStart w:id="21620" w:name="_Toc494295394"/>
              <w:bookmarkEnd w:id="21612"/>
              <w:bookmarkEnd w:id="21613"/>
              <w:bookmarkEnd w:id="21614"/>
              <w:bookmarkEnd w:id="21615"/>
              <w:bookmarkEnd w:id="21616"/>
              <w:bookmarkEnd w:id="21617"/>
              <w:bookmarkEnd w:id="21618"/>
              <w:bookmarkEnd w:id="21619"/>
              <w:bookmarkEnd w:id="21620"/>
            </w:del>
          </w:p>
        </w:tc>
        <w:tc>
          <w:tcPr>
            <w:tcW w:w="3330" w:type="dxa"/>
            <w:tcBorders>
              <w:top w:val="single" w:sz="6" w:space="0" w:color="auto"/>
              <w:bottom w:val="single" w:sz="6" w:space="0" w:color="auto"/>
            </w:tcBorders>
          </w:tcPr>
          <w:p w:rsidR="00855F37" w:rsidRPr="00E056B6" w:rsidDel="00371A11" w:rsidRDefault="00C0468B">
            <w:pPr>
              <w:pStyle w:val="body"/>
              <w:rPr>
                <w:del w:id="21621" w:author="Sastry, Murali" w:date="2015-06-09T17:17:00Z"/>
              </w:rPr>
              <w:pPrChange w:id="21622" w:author="Sastry, Murali" w:date="2015-06-10T10:23:00Z">
                <w:pPr>
                  <w:pStyle w:val="tableentry"/>
                </w:pPr>
              </w:pPrChange>
            </w:pPr>
            <w:del w:id="21623" w:author="Sastry, Murali" w:date="2015-06-09T17:17:00Z">
              <w:r w:rsidRPr="00E056B6" w:rsidDel="00371A11">
                <w:delText>Add if syncing to label</w:delText>
              </w:r>
              <w:bookmarkStart w:id="21624" w:name="_Toc421703331"/>
              <w:bookmarkStart w:id="21625" w:name="_Toc421706525"/>
              <w:bookmarkStart w:id="21626" w:name="_Toc422906505"/>
              <w:bookmarkStart w:id="21627" w:name="_Toc422937136"/>
              <w:bookmarkStart w:id="21628" w:name="_Toc422940198"/>
              <w:bookmarkStart w:id="21629" w:name="_Toc422931633"/>
              <w:bookmarkStart w:id="21630" w:name="_Toc494289765"/>
              <w:bookmarkStart w:id="21631" w:name="_Toc494292581"/>
              <w:bookmarkStart w:id="21632" w:name="_Toc494295395"/>
              <w:bookmarkEnd w:id="21624"/>
              <w:bookmarkEnd w:id="21625"/>
              <w:bookmarkEnd w:id="21626"/>
              <w:bookmarkEnd w:id="21627"/>
              <w:bookmarkEnd w:id="21628"/>
              <w:bookmarkEnd w:id="21629"/>
              <w:bookmarkEnd w:id="21630"/>
              <w:bookmarkEnd w:id="21631"/>
              <w:bookmarkEnd w:id="21632"/>
            </w:del>
          </w:p>
          <w:p w:rsidR="00855F37" w:rsidRPr="00E056B6" w:rsidDel="00371A11" w:rsidRDefault="00C0468B">
            <w:pPr>
              <w:pStyle w:val="body"/>
              <w:rPr>
                <w:del w:id="21633" w:author="Sastry, Murali" w:date="2015-06-09T17:17:00Z"/>
              </w:rPr>
              <w:pPrChange w:id="21634" w:author="Sastry, Murali" w:date="2015-06-10T10:23:00Z">
                <w:pPr>
                  <w:pStyle w:val="tableentry"/>
                </w:pPr>
              </w:pPrChange>
            </w:pPr>
            <w:del w:id="21635" w:author="Sastry, Murali" w:date="2015-06-09T17:17:00Z">
              <w:r w:rsidRPr="00E056B6" w:rsidDel="00371A11">
                <w:delText>Only one label should be used</w:delText>
              </w:r>
              <w:bookmarkStart w:id="21636" w:name="_Toc421703332"/>
              <w:bookmarkStart w:id="21637" w:name="_Toc421706526"/>
              <w:bookmarkStart w:id="21638" w:name="_Toc422906506"/>
              <w:bookmarkStart w:id="21639" w:name="_Toc422937137"/>
              <w:bookmarkStart w:id="21640" w:name="_Toc422940199"/>
              <w:bookmarkStart w:id="21641" w:name="_Toc422931634"/>
              <w:bookmarkStart w:id="21642" w:name="_Toc494289766"/>
              <w:bookmarkStart w:id="21643" w:name="_Toc494292582"/>
              <w:bookmarkStart w:id="21644" w:name="_Toc494295396"/>
              <w:bookmarkEnd w:id="21636"/>
              <w:bookmarkEnd w:id="21637"/>
              <w:bookmarkEnd w:id="21638"/>
              <w:bookmarkEnd w:id="21639"/>
              <w:bookmarkEnd w:id="21640"/>
              <w:bookmarkEnd w:id="21641"/>
              <w:bookmarkEnd w:id="21642"/>
              <w:bookmarkEnd w:id="21643"/>
              <w:bookmarkEnd w:id="21644"/>
            </w:del>
          </w:p>
        </w:tc>
        <w:bookmarkStart w:id="21645" w:name="_Toc421703333"/>
        <w:bookmarkStart w:id="21646" w:name="_Toc421706527"/>
        <w:bookmarkStart w:id="21647" w:name="_Toc422906507"/>
        <w:bookmarkStart w:id="21648" w:name="_Toc422937138"/>
        <w:bookmarkStart w:id="21649" w:name="_Toc422940200"/>
        <w:bookmarkStart w:id="21650" w:name="_Toc422931635"/>
        <w:bookmarkStart w:id="21651" w:name="_Toc494289767"/>
        <w:bookmarkStart w:id="21652" w:name="_Toc494292583"/>
        <w:bookmarkStart w:id="21653" w:name="_Toc494295397"/>
        <w:bookmarkEnd w:id="21645"/>
        <w:bookmarkEnd w:id="21646"/>
        <w:bookmarkEnd w:id="21647"/>
        <w:bookmarkEnd w:id="21648"/>
        <w:bookmarkEnd w:id="21649"/>
        <w:bookmarkEnd w:id="21650"/>
        <w:bookmarkEnd w:id="21651"/>
        <w:bookmarkEnd w:id="21652"/>
        <w:bookmarkEnd w:id="21653"/>
      </w:tr>
      <w:tr w:rsidR="00855F37" w:rsidRPr="00E056B6" w:rsidDel="00371A11" w:rsidTr="0099191C">
        <w:trPr>
          <w:cantSplit/>
          <w:del w:id="21654" w:author="Sastry, Murali" w:date="2015-06-09T17:17:00Z"/>
        </w:trPr>
        <w:tc>
          <w:tcPr>
            <w:tcW w:w="1890" w:type="dxa"/>
            <w:tcBorders>
              <w:top w:val="single" w:sz="6" w:space="0" w:color="auto"/>
              <w:bottom w:val="single" w:sz="6" w:space="0" w:color="auto"/>
            </w:tcBorders>
          </w:tcPr>
          <w:p w:rsidR="00855F37" w:rsidRPr="00E056B6" w:rsidDel="00371A11" w:rsidRDefault="00C0468B">
            <w:pPr>
              <w:pStyle w:val="body"/>
              <w:rPr>
                <w:del w:id="21655" w:author="Sastry, Murali" w:date="2015-06-09T17:17:00Z"/>
              </w:rPr>
              <w:pPrChange w:id="21656" w:author="Sastry, Murali" w:date="2015-06-10T10:23:00Z">
                <w:pPr>
                  <w:pStyle w:val="tableentry"/>
                </w:pPr>
              </w:pPrChange>
            </w:pPr>
            <w:del w:id="21657" w:author="Sastry, Murali" w:date="2015-06-09T17:17:00Z">
              <w:r w:rsidRPr="00E056B6" w:rsidDel="00371A11">
                <w:delText>head_paths:</w:delText>
              </w:r>
              <w:bookmarkStart w:id="21658" w:name="_Toc421703334"/>
              <w:bookmarkStart w:id="21659" w:name="_Toc421706528"/>
              <w:bookmarkStart w:id="21660" w:name="_Toc422906508"/>
              <w:bookmarkStart w:id="21661" w:name="_Toc422937139"/>
              <w:bookmarkStart w:id="21662" w:name="_Toc422940201"/>
              <w:bookmarkStart w:id="21663" w:name="_Toc422931636"/>
              <w:bookmarkStart w:id="21664" w:name="_Toc494289768"/>
              <w:bookmarkStart w:id="21665" w:name="_Toc494292584"/>
              <w:bookmarkStart w:id="21666" w:name="_Toc494295398"/>
              <w:bookmarkEnd w:id="21658"/>
              <w:bookmarkEnd w:id="21659"/>
              <w:bookmarkEnd w:id="21660"/>
              <w:bookmarkEnd w:id="21661"/>
              <w:bookmarkEnd w:id="21662"/>
              <w:bookmarkEnd w:id="21663"/>
              <w:bookmarkEnd w:id="21664"/>
              <w:bookmarkEnd w:id="21665"/>
              <w:bookmarkEnd w:id="21666"/>
            </w:del>
          </w:p>
        </w:tc>
        <w:tc>
          <w:tcPr>
            <w:tcW w:w="3330" w:type="dxa"/>
            <w:tcBorders>
              <w:top w:val="single" w:sz="6" w:space="0" w:color="auto"/>
              <w:bottom w:val="single" w:sz="6" w:space="0" w:color="auto"/>
            </w:tcBorders>
          </w:tcPr>
          <w:p w:rsidR="00855F37" w:rsidRPr="00E056B6" w:rsidDel="00371A11" w:rsidRDefault="00C0468B">
            <w:pPr>
              <w:pStyle w:val="body"/>
              <w:rPr>
                <w:del w:id="21667" w:author="Sastry, Murali" w:date="2015-06-09T17:17:00Z"/>
              </w:rPr>
              <w:pPrChange w:id="21668" w:author="Sastry, Murali" w:date="2015-06-10T10:23:00Z">
                <w:pPr>
                  <w:pStyle w:val="tableentry"/>
                </w:pPr>
              </w:pPrChange>
            </w:pPr>
            <w:del w:id="21669" w:author="Sastry, Murali" w:date="2015-06-09T17:17:00Z">
              <w:r w:rsidRPr="00E056B6" w:rsidDel="00371A11">
                <w:delText>(not typically used)</w:delText>
              </w:r>
              <w:bookmarkStart w:id="21670" w:name="_Toc421703335"/>
              <w:bookmarkStart w:id="21671" w:name="_Toc421706529"/>
              <w:bookmarkStart w:id="21672" w:name="_Toc422906509"/>
              <w:bookmarkStart w:id="21673" w:name="_Toc422937140"/>
              <w:bookmarkStart w:id="21674" w:name="_Toc422940202"/>
              <w:bookmarkStart w:id="21675" w:name="_Toc422931637"/>
              <w:bookmarkStart w:id="21676" w:name="_Toc494289769"/>
              <w:bookmarkStart w:id="21677" w:name="_Toc494292585"/>
              <w:bookmarkStart w:id="21678" w:name="_Toc494295399"/>
              <w:bookmarkEnd w:id="21670"/>
              <w:bookmarkEnd w:id="21671"/>
              <w:bookmarkEnd w:id="21672"/>
              <w:bookmarkEnd w:id="21673"/>
              <w:bookmarkEnd w:id="21674"/>
              <w:bookmarkEnd w:id="21675"/>
              <w:bookmarkEnd w:id="21676"/>
              <w:bookmarkEnd w:id="21677"/>
              <w:bookmarkEnd w:id="21678"/>
            </w:del>
          </w:p>
        </w:tc>
        <w:tc>
          <w:tcPr>
            <w:tcW w:w="3330" w:type="dxa"/>
            <w:tcBorders>
              <w:top w:val="single" w:sz="6" w:space="0" w:color="auto"/>
              <w:bottom w:val="single" w:sz="6" w:space="0" w:color="auto"/>
            </w:tcBorders>
          </w:tcPr>
          <w:p w:rsidR="00855F37" w:rsidRPr="00E056B6" w:rsidDel="00371A11" w:rsidRDefault="00C0468B">
            <w:pPr>
              <w:pStyle w:val="body"/>
              <w:rPr>
                <w:del w:id="21679" w:author="Sastry, Murali" w:date="2015-06-09T17:17:00Z"/>
              </w:rPr>
              <w:pPrChange w:id="21680" w:author="Sastry, Murali" w:date="2015-06-10T10:23:00Z">
                <w:pPr>
                  <w:pStyle w:val="tableentry"/>
                </w:pPr>
              </w:pPrChange>
            </w:pPr>
            <w:del w:id="21681" w:author="Sastry, Murali" w:date="2015-06-09T17:17:00Z">
              <w:r w:rsidRPr="00E056B6" w:rsidDel="00371A11">
                <w:delText>Add if using head path</w:delText>
              </w:r>
              <w:bookmarkStart w:id="21682" w:name="_Toc421703336"/>
              <w:bookmarkStart w:id="21683" w:name="_Toc421706530"/>
              <w:bookmarkStart w:id="21684" w:name="_Toc422906510"/>
              <w:bookmarkStart w:id="21685" w:name="_Toc422937141"/>
              <w:bookmarkStart w:id="21686" w:name="_Toc422940203"/>
              <w:bookmarkStart w:id="21687" w:name="_Toc422931638"/>
              <w:bookmarkStart w:id="21688" w:name="_Toc494289770"/>
              <w:bookmarkStart w:id="21689" w:name="_Toc494292586"/>
              <w:bookmarkStart w:id="21690" w:name="_Toc494295400"/>
              <w:bookmarkEnd w:id="21682"/>
              <w:bookmarkEnd w:id="21683"/>
              <w:bookmarkEnd w:id="21684"/>
              <w:bookmarkEnd w:id="21685"/>
              <w:bookmarkEnd w:id="21686"/>
              <w:bookmarkEnd w:id="21687"/>
              <w:bookmarkEnd w:id="21688"/>
              <w:bookmarkEnd w:id="21689"/>
              <w:bookmarkEnd w:id="21690"/>
            </w:del>
          </w:p>
        </w:tc>
        <w:bookmarkStart w:id="21691" w:name="_Toc421703337"/>
        <w:bookmarkStart w:id="21692" w:name="_Toc421706531"/>
        <w:bookmarkStart w:id="21693" w:name="_Toc422906511"/>
        <w:bookmarkStart w:id="21694" w:name="_Toc422937142"/>
        <w:bookmarkStart w:id="21695" w:name="_Toc422940204"/>
        <w:bookmarkStart w:id="21696" w:name="_Toc422931639"/>
        <w:bookmarkStart w:id="21697" w:name="_Toc494289771"/>
        <w:bookmarkStart w:id="21698" w:name="_Toc494292587"/>
        <w:bookmarkStart w:id="21699" w:name="_Toc494295401"/>
        <w:bookmarkEnd w:id="21691"/>
        <w:bookmarkEnd w:id="21692"/>
        <w:bookmarkEnd w:id="21693"/>
        <w:bookmarkEnd w:id="21694"/>
        <w:bookmarkEnd w:id="21695"/>
        <w:bookmarkEnd w:id="21696"/>
        <w:bookmarkEnd w:id="21697"/>
        <w:bookmarkEnd w:id="21698"/>
        <w:bookmarkEnd w:id="21699"/>
      </w:tr>
      <w:tr w:rsidR="00855F37" w:rsidRPr="00E056B6" w:rsidDel="00371A11" w:rsidTr="0099191C">
        <w:trPr>
          <w:cantSplit/>
          <w:del w:id="21700" w:author="Sastry, Murali" w:date="2015-06-09T17:17:00Z"/>
        </w:trPr>
        <w:tc>
          <w:tcPr>
            <w:tcW w:w="1890" w:type="dxa"/>
            <w:tcBorders>
              <w:top w:val="single" w:sz="6" w:space="0" w:color="auto"/>
              <w:bottom w:val="single" w:sz="6" w:space="0" w:color="auto"/>
            </w:tcBorders>
          </w:tcPr>
          <w:p w:rsidR="00855F37" w:rsidRPr="00E056B6" w:rsidDel="00371A11" w:rsidRDefault="00C0468B">
            <w:pPr>
              <w:pStyle w:val="body"/>
              <w:rPr>
                <w:del w:id="21701" w:author="Sastry, Murali" w:date="2015-06-09T17:17:00Z"/>
              </w:rPr>
              <w:pPrChange w:id="21702" w:author="Sastry, Murali" w:date="2015-06-10T10:23:00Z">
                <w:pPr>
                  <w:pStyle w:val="tableentry"/>
                </w:pPr>
              </w:pPrChange>
            </w:pPr>
            <w:del w:id="21703" w:author="Sastry, Murali" w:date="2015-06-09T17:17:00Z">
              <w:r w:rsidRPr="00E056B6" w:rsidDel="00371A11">
                <w:delText>addtl_files:</w:delText>
              </w:r>
              <w:bookmarkStart w:id="21704" w:name="_Toc421703338"/>
              <w:bookmarkStart w:id="21705" w:name="_Toc421706532"/>
              <w:bookmarkStart w:id="21706" w:name="_Toc422906512"/>
              <w:bookmarkStart w:id="21707" w:name="_Toc422937143"/>
              <w:bookmarkStart w:id="21708" w:name="_Toc422940205"/>
              <w:bookmarkStart w:id="21709" w:name="_Toc422931640"/>
              <w:bookmarkStart w:id="21710" w:name="_Toc494289772"/>
              <w:bookmarkStart w:id="21711" w:name="_Toc494292588"/>
              <w:bookmarkStart w:id="21712" w:name="_Toc494295402"/>
              <w:bookmarkEnd w:id="21704"/>
              <w:bookmarkEnd w:id="21705"/>
              <w:bookmarkEnd w:id="21706"/>
              <w:bookmarkEnd w:id="21707"/>
              <w:bookmarkEnd w:id="21708"/>
              <w:bookmarkEnd w:id="21709"/>
              <w:bookmarkEnd w:id="21710"/>
              <w:bookmarkEnd w:id="21711"/>
              <w:bookmarkEnd w:id="21712"/>
            </w:del>
          </w:p>
        </w:tc>
        <w:tc>
          <w:tcPr>
            <w:tcW w:w="3330" w:type="dxa"/>
            <w:tcBorders>
              <w:top w:val="single" w:sz="6" w:space="0" w:color="auto"/>
              <w:bottom w:val="single" w:sz="6" w:space="0" w:color="auto"/>
            </w:tcBorders>
          </w:tcPr>
          <w:p w:rsidR="00855F37" w:rsidRPr="00E056B6" w:rsidDel="00371A11" w:rsidRDefault="00C0468B">
            <w:pPr>
              <w:pStyle w:val="body"/>
              <w:rPr>
                <w:del w:id="21713" w:author="Sastry, Murali" w:date="2015-06-09T17:17:00Z"/>
              </w:rPr>
              <w:pPrChange w:id="21714" w:author="Sastry, Murali" w:date="2015-06-10T10:23:00Z">
                <w:pPr>
                  <w:pStyle w:val="tableentry"/>
                </w:pPr>
              </w:pPrChange>
            </w:pPr>
            <w:del w:id="21715" w:author="Sastry, Murali" w:date="2015-06-09T17:17:00Z">
              <w:r w:rsidRPr="00E056B6" w:rsidDel="00371A11">
                <w:delText>(not typically used)</w:delText>
              </w:r>
              <w:bookmarkStart w:id="21716" w:name="_Toc421703339"/>
              <w:bookmarkStart w:id="21717" w:name="_Toc421706533"/>
              <w:bookmarkStart w:id="21718" w:name="_Toc422906513"/>
              <w:bookmarkStart w:id="21719" w:name="_Toc422937144"/>
              <w:bookmarkStart w:id="21720" w:name="_Toc422940206"/>
              <w:bookmarkStart w:id="21721" w:name="_Toc422931641"/>
              <w:bookmarkStart w:id="21722" w:name="_Toc494289773"/>
              <w:bookmarkStart w:id="21723" w:name="_Toc494292589"/>
              <w:bookmarkStart w:id="21724" w:name="_Toc494295403"/>
              <w:bookmarkEnd w:id="21716"/>
              <w:bookmarkEnd w:id="21717"/>
              <w:bookmarkEnd w:id="21718"/>
              <w:bookmarkEnd w:id="21719"/>
              <w:bookmarkEnd w:id="21720"/>
              <w:bookmarkEnd w:id="21721"/>
              <w:bookmarkEnd w:id="21722"/>
              <w:bookmarkEnd w:id="21723"/>
              <w:bookmarkEnd w:id="21724"/>
            </w:del>
          </w:p>
        </w:tc>
        <w:tc>
          <w:tcPr>
            <w:tcW w:w="3330" w:type="dxa"/>
            <w:tcBorders>
              <w:top w:val="single" w:sz="6" w:space="0" w:color="auto"/>
              <w:bottom w:val="single" w:sz="6" w:space="0" w:color="auto"/>
            </w:tcBorders>
          </w:tcPr>
          <w:p w:rsidR="00855F37" w:rsidRPr="00E056B6" w:rsidDel="00371A11" w:rsidRDefault="00C0468B">
            <w:pPr>
              <w:pStyle w:val="body"/>
              <w:rPr>
                <w:del w:id="21725" w:author="Sastry, Murali" w:date="2015-06-09T17:17:00Z"/>
              </w:rPr>
              <w:pPrChange w:id="21726" w:author="Sastry, Murali" w:date="2015-06-10T10:23:00Z">
                <w:pPr>
                  <w:pStyle w:val="tableentry"/>
                </w:pPr>
              </w:pPrChange>
            </w:pPr>
            <w:del w:id="21727" w:author="Sastry, Murali" w:date="2015-06-09T17:17:00Z">
              <w:r w:rsidRPr="00E056B6" w:rsidDel="00371A11">
                <w:delText>Add if need additional files</w:delText>
              </w:r>
              <w:bookmarkStart w:id="21728" w:name="_Toc421703340"/>
              <w:bookmarkStart w:id="21729" w:name="_Toc421706534"/>
              <w:bookmarkStart w:id="21730" w:name="_Toc422906514"/>
              <w:bookmarkStart w:id="21731" w:name="_Toc422937145"/>
              <w:bookmarkStart w:id="21732" w:name="_Toc422940207"/>
              <w:bookmarkStart w:id="21733" w:name="_Toc422931642"/>
              <w:bookmarkStart w:id="21734" w:name="_Toc494289774"/>
              <w:bookmarkStart w:id="21735" w:name="_Toc494292590"/>
              <w:bookmarkStart w:id="21736" w:name="_Toc494295404"/>
              <w:bookmarkEnd w:id="21728"/>
              <w:bookmarkEnd w:id="21729"/>
              <w:bookmarkEnd w:id="21730"/>
              <w:bookmarkEnd w:id="21731"/>
              <w:bookmarkEnd w:id="21732"/>
              <w:bookmarkEnd w:id="21733"/>
              <w:bookmarkEnd w:id="21734"/>
              <w:bookmarkEnd w:id="21735"/>
              <w:bookmarkEnd w:id="21736"/>
            </w:del>
          </w:p>
        </w:tc>
        <w:bookmarkStart w:id="21737" w:name="_Toc421703341"/>
        <w:bookmarkStart w:id="21738" w:name="_Toc421706535"/>
        <w:bookmarkStart w:id="21739" w:name="_Toc422906515"/>
        <w:bookmarkStart w:id="21740" w:name="_Toc422937146"/>
        <w:bookmarkStart w:id="21741" w:name="_Toc422940208"/>
        <w:bookmarkStart w:id="21742" w:name="_Toc422931643"/>
        <w:bookmarkStart w:id="21743" w:name="_Toc494289775"/>
        <w:bookmarkStart w:id="21744" w:name="_Toc494292591"/>
        <w:bookmarkStart w:id="21745" w:name="_Toc494295405"/>
        <w:bookmarkEnd w:id="21737"/>
        <w:bookmarkEnd w:id="21738"/>
        <w:bookmarkEnd w:id="21739"/>
        <w:bookmarkEnd w:id="21740"/>
        <w:bookmarkEnd w:id="21741"/>
        <w:bookmarkEnd w:id="21742"/>
        <w:bookmarkEnd w:id="21743"/>
        <w:bookmarkEnd w:id="21744"/>
        <w:bookmarkEnd w:id="21745"/>
      </w:tr>
      <w:tr w:rsidR="00855F37" w:rsidRPr="00E056B6" w:rsidDel="00371A11" w:rsidTr="0099191C">
        <w:trPr>
          <w:cantSplit/>
          <w:del w:id="21746" w:author="Sastry, Murali" w:date="2015-06-09T17:17:00Z"/>
        </w:trPr>
        <w:tc>
          <w:tcPr>
            <w:tcW w:w="1890" w:type="dxa"/>
            <w:tcBorders>
              <w:top w:val="single" w:sz="6" w:space="0" w:color="auto"/>
              <w:bottom w:val="single" w:sz="6" w:space="0" w:color="auto"/>
            </w:tcBorders>
          </w:tcPr>
          <w:p w:rsidR="00855F37" w:rsidRPr="00E056B6" w:rsidDel="00371A11" w:rsidRDefault="00C0468B">
            <w:pPr>
              <w:pStyle w:val="body"/>
              <w:rPr>
                <w:del w:id="21747" w:author="Sastry, Murali" w:date="2015-06-09T17:17:00Z"/>
              </w:rPr>
              <w:pPrChange w:id="21748" w:author="Sastry, Murali" w:date="2015-06-10T10:23:00Z">
                <w:pPr>
                  <w:pStyle w:val="tableentry"/>
                </w:pPr>
              </w:pPrChange>
            </w:pPr>
            <w:del w:id="21749" w:author="Sastry, Murali" w:date="2015-06-09T17:17:00Z">
              <w:r w:rsidRPr="00E056B6" w:rsidDel="00371A11">
                <w:delText>client_root:</w:delText>
              </w:r>
              <w:bookmarkStart w:id="21750" w:name="_Toc421703342"/>
              <w:bookmarkStart w:id="21751" w:name="_Toc421706536"/>
              <w:bookmarkStart w:id="21752" w:name="_Toc422906516"/>
              <w:bookmarkStart w:id="21753" w:name="_Toc422937147"/>
              <w:bookmarkStart w:id="21754" w:name="_Toc422940209"/>
              <w:bookmarkStart w:id="21755" w:name="_Toc422931644"/>
              <w:bookmarkStart w:id="21756" w:name="_Toc494289776"/>
              <w:bookmarkStart w:id="21757" w:name="_Toc494292592"/>
              <w:bookmarkStart w:id="21758" w:name="_Toc494295406"/>
              <w:bookmarkEnd w:id="21750"/>
              <w:bookmarkEnd w:id="21751"/>
              <w:bookmarkEnd w:id="21752"/>
              <w:bookmarkEnd w:id="21753"/>
              <w:bookmarkEnd w:id="21754"/>
              <w:bookmarkEnd w:id="21755"/>
              <w:bookmarkEnd w:id="21756"/>
              <w:bookmarkEnd w:id="21757"/>
              <w:bookmarkEnd w:id="21758"/>
            </w:del>
          </w:p>
        </w:tc>
        <w:tc>
          <w:tcPr>
            <w:tcW w:w="3330" w:type="dxa"/>
            <w:tcBorders>
              <w:top w:val="single" w:sz="6" w:space="0" w:color="auto"/>
              <w:bottom w:val="single" w:sz="6" w:space="0" w:color="auto"/>
            </w:tcBorders>
          </w:tcPr>
          <w:p w:rsidR="00855F37" w:rsidRPr="00E056B6" w:rsidDel="00371A11" w:rsidRDefault="00C0468B">
            <w:pPr>
              <w:pStyle w:val="body"/>
              <w:rPr>
                <w:del w:id="21759" w:author="Sastry, Murali" w:date="2015-06-09T17:17:00Z"/>
              </w:rPr>
              <w:pPrChange w:id="21760" w:author="Sastry, Murali" w:date="2015-06-10T10:23:00Z">
                <w:pPr>
                  <w:pStyle w:val="tableentry"/>
                </w:pPr>
              </w:pPrChange>
            </w:pPr>
            <w:del w:id="21761" w:author="Sastry, Murali" w:date="2015-06-09T17:17:00Z">
              <w:r w:rsidRPr="00E056B6" w:rsidDel="00371A11">
                <w:delText>C:\work\GobiModuleUnlock\HM11</w:delText>
              </w:r>
              <w:bookmarkStart w:id="21762" w:name="_Toc421703343"/>
              <w:bookmarkStart w:id="21763" w:name="_Toc421706537"/>
              <w:bookmarkStart w:id="21764" w:name="_Toc422906517"/>
              <w:bookmarkStart w:id="21765" w:name="_Toc422937148"/>
              <w:bookmarkStart w:id="21766" w:name="_Toc422940210"/>
              <w:bookmarkStart w:id="21767" w:name="_Toc422931645"/>
              <w:bookmarkStart w:id="21768" w:name="_Toc494289777"/>
              <w:bookmarkStart w:id="21769" w:name="_Toc494292593"/>
              <w:bookmarkStart w:id="21770" w:name="_Toc494295407"/>
              <w:bookmarkEnd w:id="21762"/>
              <w:bookmarkEnd w:id="21763"/>
              <w:bookmarkEnd w:id="21764"/>
              <w:bookmarkEnd w:id="21765"/>
              <w:bookmarkEnd w:id="21766"/>
              <w:bookmarkEnd w:id="21767"/>
              <w:bookmarkEnd w:id="21768"/>
              <w:bookmarkEnd w:id="21769"/>
              <w:bookmarkEnd w:id="21770"/>
            </w:del>
          </w:p>
        </w:tc>
        <w:tc>
          <w:tcPr>
            <w:tcW w:w="3330" w:type="dxa"/>
            <w:tcBorders>
              <w:top w:val="single" w:sz="6" w:space="0" w:color="auto"/>
              <w:bottom w:val="single" w:sz="6" w:space="0" w:color="auto"/>
            </w:tcBorders>
          </w:tcPr>
          <w:p w:rsidR="00855F37" w:rsidRPr="00E056B6" w:rsidDel="00371A11" w:rsidRDefault="00C0468B">
            <w:pPr>
              <w:pStyle w:val="body"/>
              <w:rPr>
                <w:del w:id="21771" w:author="Sastry, Murali" w:date="2015-06-09T17:17:00Z"/>
              </w:rPr>
              <w:pPrChange w:id="21772" w:author="Sastry, Murali" w:date="2015-06-10T10:23:00Z">
                <w:pPr>
                  <w:pStyle w:val="tableentry"/>
                </w:pPr>
              </w:pPrChange>
            </w:pPr>
            <w:del w:id="21773" w:author="Sastry, Murali" w:date="2015-06-09T17:17:00Z">
              <w:r w:rsidRPr="00E056B6" w:rsidDel="00371A11">
                <w:delText>Location of where all source files will be synced and built for local builds</w:delText>
              </w:r>
              <w:bookmarkStart w:id="21774" w:name="_Toc421703344"/>
              <w:bookmarkStart w:id="21775" w:name="_Toc421706538"/>
              <w:bookmarkStart w:id="21776" w:name="_Toc422906518"/>
              <w:bookmarkStart w:id="21777" w:name="_Toc422937149"/>
              <w:bookmarkStart w:id="21778" w:name="_Toc422940211"/>
              <w:bookmarkStart w:id="21779" w:name="_Toc422931646"/>
              <w:bookmarkStart w:id="21780" w:name="_Toc494289778"/>
              <w:bookmarkStart w:id="21781" w:name="_Toc494292594"/>
              <w:bookmarkStart w:id="21782" w:name="_Toc494295408"/>
              <w:bookmarkEnd w:id="21774"/>
              <w:bookmarkEnd w:id="21775"/>
              <w:bookmarkEnd w:id="21776"/>
              <w:bookmarkEnd w:id="21777"/>
              <w:bookmarkEnd w:id="21778"/>
              <w:bookmarkEnd w:id="21779"/>
              <w:bookmarkEnd w:id="21780"/>
              <w:bookmarkEnd w:id="21781"/>
              <w:bookmarkEnd w:id="21782"/>
            </w:del>
          </w:p>
        </w:tc>
        <w:bookmarkStart w:id="21783" w:name="_Toc421703345"/>
        <w:bookmarkStart w:id="21784" w:name="_Toc421706539"/>
        <w:bookmarkStart w:id="21785" w:name="_Toc422906519"/>
        <w:bookmarkStart w:id="21786" w:name="_Toc422937150"/>
        <w:bookmarkStart w:id="21787" w:name="_Toc422940212"/>
        <w:bookmarkStart w:id="21788" w:name="_Toc422931647"/>
        <w:bookmarkStart w:id="21789" w:name="_Toc494289779"/>
        <w:bookmarkStart w:id="21790" w:name="_Toc494292595"/>
        <w:bookmarkStart w:id="21791" w:name="_Toc494295409"/>
        <w:bookmarkEnd w:id="21783"/>
        <w:bookmarkEnd w:id="21784"/>
        <w:bookmarkEnd w:id="21785"/>
        <w:bookmarkEnd w:id="21786"/>
        <w:bookmarkEnd w:id="21787"/>
        <w:bookmarkEnd w:id="21788"/>
        <w:bookmarkEnd w:id="21789"/>
        <w:bookmarkEnd w:id="21790"/>
        <w:bookmarkEnd w:id="21791"/>
      </w:tr>
      <w:tr w:rsidR="00855F37" w:rsidRPr="00E056B6" w:rsidDel="00371A11" w:rsidTr="0099191C">
        <w:trPr>
          <w:cantSplit/>
          <w:del w:id="21792" w:author="Sastry, Murali" w:date="2015-06-09T17:17:00Z"/>
        </w:trPr>
        <w:tc>
          <w:tcPr>
            <w:tcW w:w="1890" w:type="dxa"/>
            <w:tcBorders>
              <w:top w:val="single" w:sz="6" w:space="0" w:color="auto"/>
              <w:bottom w:val="single" w:sz="6" w:space="0" w:color="auto"/>
            </w:tcBorders>
          </w:tcPr>
          <w:p w:rsidR="00855F37" w:rsidRPr="00E056B6" w:rsidDel="00371A11" w:rsidRDefault="00C0468B">
            <w:pPr>
              <w:pStyle w:val="body"/>
              <w:rPr>
                <w:del w:id="21793" w:author="Sastry, Murali" w:date="2015-06-09T17:17:00Z"/>
              </w:rPr>
              <w:pPrChange w:id="21794" w:author="Sastry, Murali" w:date="2015-06-10T10:23:00Z">
                <w:pPr>
                  <w:pStyle w:val="tableentry"/>
                </w:pPr>
              </w:pPrChange>
            </w:pPr>
            <w:del w:id="21795" w:author="Sastry, Murali" w:date="2015-06-09T17:17:00Z">
              <w:r w:rsidRPr="00E056B6" w:rsidDel="00371A11">
                <w:delText>intaller_output:</w:delText>
              </w:r>
              <w:bookmarkStart w:id="21796" w:name="_Toc421703346"/>
              <w:bookmarkStart w:id="21797" w:name="_Toc421706540"/>
              <w:bookmarkStart w:id="21798" w:name="_Toc422906520"/>
              <w:bookmarkStart w:id="21799" w:name="_Toc422937151"/>
              <w:bookmarkStart w:id="21800" w:name="_Toc422940213"/>
              <w:bookmarkStart w:id="21801" w:name="_Toc422931648"/>
              <w:bookmarkStart w:id="21802" w:name="_Toc494289780"/>
              <w:bookmarkStart w:id="21803" w:name="_Toc494292596"/>
              <w:bookmarkStart w:id="21804" w:name="_Toc494295410"/>
              <w:bookmarkEnd w:id="21796"/>
              <w:bookmarkEnd w:id="21797"/>
              <w:bookmarkEnd w:id="21798"/>
              <w:bookmarkEnd w:id="21799"/>
              <w:bookmarkEnd w:id="21800"/>
              <w:bookmarkEnd w:id="21801"/>
              <w:bookmarkEnd w:id="21802"/>
              <w:bookmarkEnd w:id="21803"/>
              <w:bookmarkEnd w:id="21804"/>
            </w:del>
          </w:p>
        </w:tc>
        <w:tc>
          <w:tcPr>
            <w:tcW w:w="3330" w:type="dxa"/>
            <w:tcBorders>
              <w:top w:val="single" w:sz="6" w:space="0" w:color="auto"/>
              <w:bottom w:val="single" w:sz="6" w:space="0" w:color="auto"/>
            </w:tcBorders>
          </w:tcPr>
          <w:p w:rsidR="00855F37" w:rsidRPr="00E056B6" w:rsidDel="00371A11" w:rsidRDefault="00C0468B">
            <w:pPr>
              <w:pStyle w:val="body"/>
              <w:rPr>
                <w:del w:id="21805" w:author="Sastry, Murali" w:date="2015-06-09T17:17:00Z"/>
              </w:rPr>
              <w:pPrChange w:id="21806" w:author="Sastry, Murali" w:date="2015-06-10T10:23:00Z">
                <w:pPr>
                  <w:pStyle w:val="tableentry"/>
                </w:pPr>
              </w:pPrChange>
            </w:pPr>
            <w:del w:id="21807" w:author="Sastry, Murali" w:date="2015-06-09T17:17:00Z">
              <w:r w:rsidRPr="00E056B6" w:rsidDel="00371A11">
                <w:delText>72</w:delText>
              </w:r>
              <w:bookmarkStart w:id="21808" w:name="_Toc421703347"/>
              <w:bookmarkStart w:id="21809" w:name="_Toc421706541"/>
              <w:bookmarkStart w:id="21810" w:name="_Toc422906521"/>
              <w:bookmarkStart w:id="21811" w:name="_Toc422937152"/>
              <w:bookmarkStart w:id="21812" w:name="_Toc422940214"/>
              <w:bookmarkStart w:id="21813" w:name="_Toc422931649"/>
              <w:bookmarkStart w:id="21814" w:name="_Toc494289781"/>
              <w:bookmarkStart w:id="21815" w:name="_Toc494292597"/>
              <w:bookmarkStart w:id="21816" w:name="_Toc494295411"/>
              <w:bookmarkEnd w:id="21808"/>
              <w:bookmarkEnd w:id="21809"/>
              <w:bookmarkEnd w:id="21810"/>
              <w:bookmarkEnd w:id="21811"/>
              <w:bookmarkEnd w:id="21812"/>
              <w:bookmarkEnd w:id="21813"/>
              <w:bookmarkEnd w:id="21814"/>
              <w:bookmarkEnd w:id="21815"/>
              <w:bookmarkEnd w:id="21816"/>
            </w:del>
          </w:p>
        </w:tc>
        <w:tc>
          <w:tcPr>
            <w:tcW w:w="3330" w:type="dxa"/>
            <w:tcBorders>
              <w:top w:val="single" w:sz="6" w:space="0" w:color="auto"/>
              <w:bottom w:val="single" w:sz="6" w:space="0" w:color="auto"/>
            </w:tcBorders>
          </w:tcPr>
          <w:p w:rsidR="00855F37" w:rsidRPr="00E056B6" w:rsidDel="00371A11" w:rsidRDefault="00C0468B">
            <w:pPr>
              <w:pStyle w:val="body"/>
              <w:rPr>
                <w:del w:id="21817" w:author="Sastry, Murali" w:date="2015-06-09T17:17:00Z"/>
              </w:rPr>
              <w:pPrChange w:id="21818" w:author="Sastry, Murali" w:date="2015-06-10T10:23:00Z">
                <w:pPr>
                  <w:pStyle w:val="tableentry"/>
                </w:pPr>
              </w:pPrChange>
            </w:pPr>
            <w:del w:id="21819" w:author="Sastry, Murali" w:date="2015-06-09T17:17:00Z">
              <w:r w:rsidRPr="00E056B6" w:rsidDel="00371A11">
                <w:delText>Prefix of output folder where all deliverables will be placed</w:delText>
              </w:r>
              <w:bookmarkStart w:id="21820" w:name="_Toc421703348"/>
              <w:bookmarkStart w:id="21821" w:name="_Toc421706542"/>
              <w:bookmarkStart w:id="21822" w:name="_Toc422906522"/>
              <w:bookmarkStart w:id="21823" w:name="_Toc422937153"/>
              <w:bookmarkStart w:id="21824" w:name="_Toc422940215"/>
              <w:bookmarkStart w:id="21825" w:name="_Toc422931650"/>
              <w:bookmarkStart w:id="21826" w:name="_Toc494289782"/>
              <w:bookmarkStart w:id="21827" w:name="_Toc494292598"/>
              <w:bookmarkStart w:id="21828" w:name="_Toc494295412"/>
              <w:bookmarkEnd w:id="21820"/>
              <w:bookmarkEnd w:id="21821"/>
              <w:bookmarkEnd w:id="21822"/>
              <w:bookmarkEnd w:id="21823"/>
              <w:bookmarkEnd w:id="21824"/>
              <w:bookmarkEnd w:id="21825"/>
              <w:bookmarkEnd w:id="21826"/>
              <w:bookmarkEnd w:id="21827"/>
              <w:bookmarkEnd w:id="21828"/>
            </w:del>
          </w:p>
        </w:tc>
        <w:bookmarkStart w:id="21829" w:name="_Toc421703349"/>
        <w:bookmarkStart w:id="21830" w:name="_Toc421706543"/>
        <w:bookmarkStart w:id="21831" w:name="_Toc422906523"/>
        <w:bookmarkStart w:id="21832" w:name="_Toc422937154"/>
        <w:bookmarkStart w:id="21833" w:name="_Toc422940216"/>
        <w:bookmarkStart w:id="21834" w:name="_Toc422931651"/>
        <w:bookmarkStart w:id="21835" w:name="_Toc494289783"/>
        <w:bookmarkStart w:id="21836" w:name="_Toc494292599"/>
        <w:bookmarkStart w:id="21837" w:name="_Toc494295413"/>
        <w:bookmarkEnd w:id="21829"/>
        <w:bookmarkEnd w:id="21830"/>
        <w:bookmarkEnd w:id="21831"/>
        <w:bookmarkEnd w:id="21832"/>
        <w:bookmarkEnd w:id="21833"/>
        <w:bookmarkEnd w:id="21834"/>
        <w:bookmarkEnd w:id="21835"/>
        <w:bookmarkEnd w:id="21836"/>
        <w:bookmarkEnd w:id="21837"/>
      </w:tr>
      <w:tr w:rsidR="00855F37" w:rsidRPr="00E056B6" w:rsidDel="00371A11" w:rsidTr="0099191C">
        <w:trPr>
          <w:cantSplit/>
          <w:del w:id="21838" w:author="Sastry, Murali" w:date="2015-06-09T17:17:00Z"/>
        </w:trPr>
        <w:tc>
          <w:tcPr>
            <w:tcW w:w="1890" w:type="dxa"/>
            <w:tcBorders>
              <w:top w:val="single" w:sz="6" w:space="0" w:color="auto"/>
              <w:bottom w:val="single" w:sz="6" w:space="0" w:color="auto"/>
            </w:tcBorders>
          </w:tcPr>
          <w:p w:rsidR="00855F37" w:rsidRPr="00E056B6" w:rsidDel="00371A11" w:rsidRDefault="00C0468B">
            <w:pPr>
              <w:pStyle w:val="body"/>
              <w:rPr>
                <w:del w:id="21839" w:author="Sastry, Murali" w:date="2015-06-09T17:17:00Z"/>
              </w:rPr>
              <w:pPrChange w:id="21840" w:author="Sastry, Murali" w:date="2015-06-10T10:23:00Z">
                <w:pPr>
                  <w:pStyle w:val="tableentry"/>
                </w:pPr>
              </w:pPrChange>
            </w:pPr>
            <w:del w:id="21841" w:author="Sastry, Murali" w:date="2015-06-09T17:17:00Z">
              <w:r w:rsidRPr="00E056B6" w:rsidDel="00371A11">
                <w:delText>client_name:</w:delText>
              </w:r>
              <w:bookmarkStart w:id="21842" w:name="_Toc421703350"/>
              <w:bookmarkStart w:id="21843" w:name="_Toc421706544"/>
              <w:bookmarkStart w:id="21844" w:name="_Toc422906524"/>
              <w:bookmarkStart w:id="21845" w:name="_Toc422937155"/>
              <w:bookmarkStart w:id="21846" w:name="_Toc422940217"/>
              <w:bookmarkStart w:id="21847" w:name="_Toc422931652"/>
              <w:bookmarkStart w:id="21848" w:name="_Toc494289784"/>
              <w:bookmarkStart w:id="21849" w:name="_Toc494292600"/>
              <w:bookmarkStart w:id="21850" w:name="_Toc494295414"/>
              <w:bookmarkEnd w:id="21842"/>
              <w:bookmarkEnd w:id="21843"/>
              <w:bookmarkEnd w:id="21844"/>
              <w:bookmarkEnd w:id="21845"/>
              <w:bookmarkEnd w:id="21846"/>
              <w:bookmarkEnd w:id="21847"/>
              <w:bookmarkEnd w:id="21848"/>
              <w:bookmarkEnd w:id="21849"/>
              <w:bookmarkEnd w:id="21850"/>
            </w:del>
          </w:p>
        </w:tc>
        <w:tc>
          <w:tcPr>
            <w:tcW w:w="3330" w:type="dxa"/>
            <w:tcBorders>
              <w:top w:val="single" w:sz="6" w:space="0" w:color="auto"/>
              <w:bottom w:val="single" w:sz="6" w:space="0" w:color="auto"/>
            </w:tcBorders>
          </w:tcPr>
          <w:p w:rsidR="00855F37" w:rsidRPr="00E056B6" w:rsidDel="00371A11" w:rsidRDefault="00C0468B">
            <w:pPr>
              <w:pStyle w:val="body"/>
              <w:rPr>
                <w:del w:id="21851" w:author="Sastry, Murali" w:date="2015-06-09T17:17:00Z"/>
              </w:rPr>
              <w:pPrChange w:id="21852" w:author="Sastry, Murali" w:date="2015-06-10T10:23:00Z">
                <w:pPr>
                  <w:pStyle w:val="tableentry"/>
                </w:pPr>
              </w:pPrChange>
            </w:pPr>
            <w:del w:id="21853" w:author="Sastry, Murali" w:date="2015-06-09T17:17:00Z">
              <w:r w:rsidRPr="00E056B6" w:rsidDel="00371A11">
                <w:delText>GOBI_MODULE_UNLOCK</w:delText>
              </w:r>
              <w:bookmarkStart w:id="21854" w:name="_Toc421703351"/>
              <w:bookmarkStart w:id="21855" w:name="_Toc421706545"/>
              <w:bookmarkStart w:id="21856" w:name="_Toc422906525"/>
              <w:bookmarkStart w:id="21857" w:name="_Toc422937156"/>
              <w:bookmarkStart w:id="21858" w:name="_Toc422940218"/>
              <w:bookmarkStart w:id="21859" w:name="_Toc422931653"/>
              <w:bookmarkStart w:id="21860" w:name="_Toc494289785"/>
              <w:bookmarkStart w:id="21861" w:name="_Toc494292601"/>
              <w:bookmarkStart w:id="21862" w:name="_Toc494295415"/>
              <w:bookmarkEnd w:id="21854"/>
              <w:bookmarkEnd w:id="21855"/>
              <w:bookmarkEnd w:id="21856"/>
              <w:bookmarkEnd w:id="21857"/>
              <w:bookmarkEnd w:id="21858"/>
              <w:bookmarkEnd w:id="21859"/>
              <w:bookmarkEnd w:id="21860"/>
              <w:bookmarkEnd w:id="21861"/>
              <w:bookmarkEnd w:id="21862"/>
            </w:del>
          </w:p>
        </w:tc>
        <w:tc>
          <w:tcPr>
            <w:tcW w:w="3330" w:type="dxa"/>
            <w:tcBorders>
              <w:top w:val="single" w:sz="6" w:space="0" w:color="auto"/>
              <w:bottom w:val="single" w:sz="6" w:space="0" w:color="auto"/>
            </w:tcBorders>
          </w:tcPr>
          <w:p w:rsidR="00855F37" w:rsidRPr="00E056B6" w:rsidDel="00371A11" w:rsidRDefault="00C0468B">
            <w:pPr>
              <w:pStyle w:val="body"/>
              <w:rPr>
                <w:del w:id="21863" w:author="Sastry, Murali" w:date="2015-06-09T17:17:00Z"/>
              </w:rPr>
              <w:pPrChange w:id="21864" w:author="Sastry, Murali" w:date="2015-06-10T10:23:00Z">
                <w:pPr>
                  <w:pStyle w:val="tableentry"/>
                </w:pPr>
              </w:pPrChange>
            </w:pPr>
            <w:del w:id="21865" w:author="Sastry, Murali" w:date="2015-06-09T17:17:00Z">
              <w:r w:rsidRPr="00E056B6" w:rsidDel="00371A11">
                <w:delText>Perforce client spec used for building</w:delText>
              </w:r>
              <w:bookmarkStart w:id="21866" w:name="_Toc421703352"/>
              <w:bookmarkStart w:id="21867" w:name="_Toc421706546"/>
              <w:bookmarkStart w:id="21868" w:name="_Toc422906526"/>
              <w:bookmarkStart w:id="21869" w:name="_Toc422937157"/>
              <w:bookmarkStart w:id="21870" w:name="_Toc422940219"/>
              <w:bookmarkStart w:id="21871" w:name="_Toc422931654"/>
              <w:bookmarkStart w:id="21872" w:name="_Toc494289786"/>
              <w:bookmarkStart w:id="21873" w:name="_Toc494292602"/>
              <w:bookmarkStart w:id="21874" w:name="_Toc494295416"/>
              <w:bookmarkEnd w:id="21866"/>
              <w:bookmarkEnd w:id="21867"/>
              <w:bookmarkEnd w:id="21868"/>
              <w:bookmarkEnd w:id="21869"/>
              <w:bookmarkEnd w:id="21870"/>
              <w:bookmarkEnd w:id="21871"/>
              <w:bookmarkEnd w:id="21872"/>
              <w:bookmarkEnd w:id="21873"/>
              <w:bookmarkEnd w:id="21874"/>
            </w:del>
          </w:p>
        </w:tc>
        <w:bookmarkStart w:id="21875" w:name="_Toc421703353"/>
        <w:bookmarkStart w:id="21876" w:name="_Toc421706547"/>
        <w:bookmarkStart w:id="21877" w:name="_Toc422906527"/>
        <w:bookmarkStart w:id="21878" w:name="_Toc422937158"/>
        <w:bookmarkStart w:id="21879" w:name="_Toc422940220"/>
        <w:bookmarkStart w:id="21880" w:name="_Toc422931655"/>
        <w:bookmarkStart w:id="21881" w:name="_Toc494289787"/>
        <w:bookmarkStart w:id="21882" w:name="_Toc494292603"/>
        <w:bookmarkStart w:id="21883" w:name="_Toc494295417"/>
        <w:bookmarkEnd w:id="21875"/>
        <w:bookmarkEnd w:id="21876"/>
        <w:bookmarkEnd w:id="21877"/>
        <w:bookmarkEnd w:id="21878"/>
        <w:bookmarkEnd w:id="21879"/>
        <w:bookmarkEnd w:id="21880"/>
        <w:bookmarkEnd w:id="21881"/>
        <w:bookmarkEnd w:id="21882"/>
        <w:bookmarkEnd w:id="21883"/>
      </w:tr>
      <w:tr w:rsidR="00855F37" w:rsidRPr="00E056B6" w:rsidDel="00371A11" w:rsidTr="0099191C">
        <w:trPr>
          <w:cantSplit/>
          <w:del w:id="21884" w:author="Sastry, Murali" w:date="2015-06-09T17:17:00Z"/>
        </w:trPr>
        <w:tc>
          <w:tcPr>
            <w:tcW w:w="1890" w:type="dxa"/>
            <w:tcBorders>
              <w:top w:val="single" w:sz="6" w:space="0" w:color="auto"/>
              <w:bottom w:val="single" w:sz="6" w:space="0" w:color="auto"/>
            </w:tcBorders>
          </w:tcPr>
          <w:p w:rsidR="00855F37" w:rsidRPr="00E056B6" w:rsidDel="00371A11" w:rsidRDefault="00C0468B">
            <w:pPr>
              <w:pStyle w:val="body"/>
              <w:rPr>
                <w:del w:id="21885" w:author="Sastry, Murali" w:date="2015-06-09T17:17:00Z"/>
              </w:rPr>
              <w:pPrChange w:id="21886" w:author="Sastry, Murali" w:date="2015-06-10T10:23:00Z">
                <w:pPr>
                  <w:pStyle w:val="tableentry"/>
                </w:pPr>
              </w:pPrChange>
            </w:pPr>
            <w:del w:id="21887" w:author="Sastry, Murali" w:date="2015-06-09T17:17:00Z">
              <w:r w:rsidRPr="00E056B6" w:rsidDel="00371A11">
                <w:delText>revision_name:</w:delText>
              </w:r>
              <w:bookmarkStart w:id="21888" w:name="_Toc421703354"/>
              <w:bookmarkStart w:id="21889" w:name="_Toc421706548"/>
              <w:bookmarkStart w:id="21890" w:name="_Toc422906528"/>
              <w:bookmarkStart w:id="21891" w:name="_Toc422937159"/>
              <w:bookmarkStart w:id="21892" w:name="_Toc422940221"/>
              <w:bookmarkStart w:id="21893" w:name="_Toc422931656"/>
              <w:bookmarkStart w:id="21894" w:name="_Toc494289788"/>
              <w:bookmarkStart w:id="21895" w:name="_Toc494292604"/>
              <w:bookmarkStart w:id="21896" w:name="_Toc494295418"/>
              <w:bookmarkEnd w:id="21888"/>
              <w:bookmarkEnd w:id="21889"/>
              <w:bookmarkEnd w:id="21890"/>
              <w:bookmarkEnd w:id="21891"/>
              <w:bookmarkEnd w:id="21892"/>
              <w:bookmarkEnd w:id="21893"/>
              <w:bookmarkEnd w:id="21894"/>
              <w:bookmarkEnd w:id="21895"/>
              <w:bookmarkEnd w:id="21896"/>
            </w:del>
          </w:p>
        </w:tc>
        <w:tc>
          <w:tcPr>
            <w:tcW w:w="3330" w:type="dxa"/>
            <w:tcBorders>
              <w:top w:val="single" w:sz="6" w:space="0" w:color="auto"/>
              <w:bottom w:val="single" w:sz="6" w:space="0" w:color="auto"/>
            </w:tcBorders>
          </w:tcPr>
          <w:p w:rsidR="00855F37" w:rsidRPr="00E056B6" w:rsidDel="00371A11" w:rsidRDefault="00C0468B">
            <w:pPr>
              <w:pStyle w:val="body"/>
              <w:rPr>
                <w:del w:id="21897" w:author="Sastry, Murali" w:date="2015-06-09T17:17:00Z"/>
              </w:rPr>
              <w:pPrChange w:id="21898" w:author="Sastry, Murali" w:date="2015-06-10T10:23:00Z">
                <w:pPr>
                  <w:pStyle w:val="tableentry"/>
                </w:pPr>
              </w:pPrChange>
            </w:pPr>
            <w:del w:id="21899" w:author="Sastry, Murali" w:date="2015-06-09T17:17:00Z">
              <w:r w:rsidRPr="00E056B6" w:rsidDel="00371A11">
                <w:delText>GOBI_MODULE_UNLOCK</w:delText>
              </w:r>
              <w:r w:rsidR="00855F37" w:rsidRPr="00E056B6" w:rsidDel="00371A11">
                <w:delText>.</w:delText>
              </w:r>
              <w:r w:rsidRPr="00E056B6" w:rsidDel="00371A11">
                <w:delText>XX.XX.XX</w:delText>
              </w:r>
              <w:bookmarkStart w:id="21900" w:name="_Toc421703355"/>
              <w:bookmarkStart w:id="21901" w:name="_Toc421706549"/>
              <w:bookmarkStart w:id="21902" w:name="_Toc422906529"/>
              <w:bookmarkStart w:id="21903" w:name="_Toc422937160"/>
              <w:bookmarkStart w:id="21904" w:name="_Toc422940222"/>
              <w:bookmarkStart w:id="21905" w:name="_Toc422931657"/>
              <w:bookmarkStart w:id="21906" w:name="_Toc494289789"/>
              <w:bookmarkStart w:id="21907" w:name="_Toc494292605"/>
              <w:bookmarkStart w:id="21908" w:name="_Toc494295419"/>
              <w:bookmarkEnd w:id="21900"/>
              <w:bookmarkEnd w:id="21901"/>
              <w:bookmarkEnd w:id="21902"/>
              <w:bookmarkEnd w:id="21903"/>
              <w:bookmarkEnd w:id="21904"/>
              <w:bookmarkEnd w:id="21905"/>
              <w:bookmarkEnd w:id="21906"/>
              <w:bookmarkEnd w:id="21907"/>
              <w:bookmarkEnd w:id="21908"/>
            </w:del>
          </w:p>
        </w:tc>
        <w:tc>
          <w:tcPr>
            <w:tcW w:w="3330" w:type="dxa"/>
            <w:tcBorders>
              <w:top w:val="single" w:sz="6" w:space="0" w:color="auto"/>
              <w:bottom w:val="single" w:sz="6" w:space="0" w:color="auto"/>
            </w:tcBorders>
          </w:tcPr>
          <w:p w:rsidR="00855F37" w:rsidRPr="00E056B6" w:rsidDel="00371A11" w:rsidRDefault="00C0468B">
            <w:pPr>
              <w:pStyle w:val="body"/>
              <w:rPr>
                <w:del w:id="21909" w:author="Sastry, Murali" w:date="2015-06-09T17:17:00Z"/>
              </w:rPr>
              <w:pPrChange w:id="21910" w:author="Sastry, Murali" w:date="2015-06-10T10:23:00Z">
                <w:pPr>
                  <w:pStyle w:val="tableentry"/>
                </w:pPr>
              </w:pPrChange>
            </w:pPr>
            <w:del w:id="21911" w:author="Sastry, Murali" w:date="2015-06-09T17:17:00Z">
              <w:r w:rsidRPr="00E056B6" w:rsidDel="00371A11">
                <w:delText>Once build is complete it creates/updates this label to mark this build</w:delText>
              </w:r>
              <w:bookmarkStart w:id="21912" w:name="_Toc421703356"/>
              <w:bookmarkStart w:id="21913" w:name="_Toc421706550"/>
              <w:bookmarkStart w:id="21914" w:name="_Toc422906530"/>
              <w:bookmarkStart w:id="21915" w:name="_Toc422937161"/>
              <w:bookmarkStart w:id="21916" w:name="_Toc422940223"/>
              <w:bookmarkStart w:id="21917" w:name="_Toc422931658"/>
              <w:bookmarkStart w:id="21918" w:name="_Toc494289790"/>
              <w:bookmarkStart w:id="21919" w:name="_Toc494292606"/>
              <w:bookmarkStart w:id="21920" w:name="_Toc494295420"/>
              <w:bookmarkEnd w:id="21912"/>
              <w:bookmarkEnd w:id="21913"/>
              <w:bookmarkEnd w:id="21914"/>
              <w:bookmarkEnd w:id="21915"/>
              <w:bookmarkEnd w:id="21916"/>
              <w:bookmarkEnd w:id="21917"/>
              <w:bookmarkEnd w:id="21918"/>
              <w:bookmarkEnd w:id="21919"/>
              <w:bookmarkEnd w:id="21920"/>
            </w:del>
          </w:p>
        </w:tc>
        <w:bookmarkStart w:id="21921" w:name="_Toc421703357"/>
        <w:bookmarkStart w:id="21922" w:name="_Toc421706551"/>
        <w:bookmarkStart w:id="21923" w:name="_Toc422906531"/>
        <w:bookmarkStart w:id="21924" w:name="_Toc422937162"/>
        <w:bookmarkStart w:id="21925" w:name="_Toc422940224"/>
        <w:bookmarkStart w:id="21926" w:name="_Toc422931659"/>
        <w:bookmarkStart w:id="21927" w:name="_Toc494289791"/>
        <w:bookmarkStart w:id="21928" w:name="_Toc494292607"/>
        <w:bookmarkStart w:id="21929" w:name="_Toc494295421"/>
        <w:bookmarkEnd w:id="21921"/>
        <w:bookmarkEnd w:id="21922"/>
        <w:bookmarkEnd w:id="21923"/>
        <w:bookmarkEnd w:id="21924"/>
        <w:bookmarkEnd w:id="21925"/>
        <w:bookmarkEnd w:id="21926"/>
        <w:bookmarkEnd w:id="21927"/>
        <w:bookmarkEnd w:id="21928"/>
        <w:bookmarkEnd w:id="21929"/>
      </w:tr>
      <w:tr w:rsidR="00855F37" w:rsidRPr="00E056B6" w:rsidDel="00371A11" w:rsidTr="0099191C">
        <w:trPr>
          <w:cantSplit/>
          <w:del w:id="21930" w:author="Sastry, Murali" w:date="2015-06-09T17:17:00Z"/>
        </w:trPr>
        <w:tc>
          <w:tcPr>
            <w:tcW w:w="1890" w:type="dxa"/>
            <w:tcBorders>
              <w:top w:val="single" w:sz="6" w:space="0" w:color="auto"/>
              <w:bottom w:val="single" w:sz="6" w:space="0" w:color="auto"/>
            </w:tcBorders>
          </w:tcPr>
          <w:p w:rsidR="00855F37" w:rsidRPr="00E056B6" w:rsidDel="00371A11" w:rsidRDefault="00C0468B">
            <w:pPr>
              <w:pStyle w:val="body"/>
              <w:rPr>
                <w:del w:id="21931" w:author="Sastry, Murali" w:date="2015-06-09T17:17:00Z"/>
              </w:rPr>
              <w:pPrChange w:id="21932" w:author="Sastry, Murali" w:date="2015-06-10T10:23:00Z">
                <w:pPr>
                  <w:pStyle w:val="tableentry"/>
                </w:pPr>
              </w:pPrChange>
            </w:pPr>
            <w:del w:id="21933" w:author="Sastry, Murali" w:date="2015-06-09T17:17:00Z">
              <w:r w:rsidRPr="00E056B6" w:rsidDel="00371A11">
                <w:delText>view:</w:delText>
              </w:r>
              <w:bookmarkStart w:id="21934" w:name="_Toc421703358"/>
              <w:bookmarkStart w:id="21935" w:name="_Toc421706552"/>
              <w:bookmarkStart w:id="21936" w:name="_Toc422906532"/>
              <w:bookmarkStart w:id="21937" w:name="_Toc422937163"/>
              <w:bookmarkStart w:id="21938" w:name="_Toc422940225"/>
              <w:bookmarkStart w:id="21939" w:name="_Toc422931660"/>
              <w:bookmarkStart w:id="21940" w:name="_Toc494289792"/>
              <w:bookmarkStart w:id="21941" w:name="_Toc494292608"/>
              <w:bookmarkStart w:id="21942" w:name="_Toc494295422"/>
              <w:bookmarkEnd w:id="21934"/>
              <w:bookmarkEnd w:id="21935"/>
              <w:bookmarkEnd w:id="21936"/>
              <w:bookmarkEnd w:id="21937"/>
              <w:bookmarkEnd w:id="21938"/>
              <w:bookmarkEnd w:id="21939"/>
              <w:bookmarkEnd w:id="21940"/>
              <w:bookmarkEnd w:id="21941"/>
              <w:bookmarkEnd w:id="21942"/>
            </w:del>
          </w:p>
        </w:tc>
        <w:tc>
          <w:tcPr>
            <w:tcW w:w="3330" w:type="dxa"/>
            <w:tcBorders>
              <w:top w:val="single" w:sz="6" w:space="0" w:color="auto"/>
              <w:bottom w:val="single" w:sz="6" w:space="0" w:color="auto"/>
            </w:tcBorders>
          </w:tcPr>
          <w:p w:rsidR="00855F37" w:rsidRPr="00E056B6" w:rsidDel="00371A11" w:rsidRDefault="00C0468B">
            <w:pPr>
              <w:pStyle w:val="body"/>
              <w:rPr>
                <w:del w:id="21943" w:author="Sastry, Murali" w:date="2015-06-09T17:17:00Z"/>
              </w:rPr>
              <w:pPrChange w:id="21944" w:author="Sastry, Murali" w:date="2015-06-10T10:23:00Z">
                <w:pPr>
                  <w:pStyle w:val="tableentry"/>
                </w:pPr>
              </w:pPrChange>
            </w:pPr>
            <w:del w:id="21945" w:author="Sastry, Murali" w:date="2015-06-09T17:17:00Z">
              <w:r w:rsidRPr="00E056B6" w:rsidDel="00371A11">
                <w:delText xml:space="preserve">&lt;paths&gt; </w:delText>
              </w:r>
              <w:bookmarkStart w:id="21946" w:name="_Toc421703359"/>
              <w:bookmarkStart w:id="21947" w:name="_Toc421706553"/>
              <w:bookmarkStart w:id="21948" w:name="_Toc422906533"/>
              <w:bookmarkStart w:id="21949" w:name="_Toc422937164"/>
              <w:bookmarkStart w:id="21950" w:name="_Toc422940226"/>
              <w:bookmarkStart w:id="21951" w:name="_Toc422931661"/>
              <w:bookmarkStart w:id="21952" w:name="_Toc494289793"/>
              <w:bookmarkStart w:id="21953" w:name="_Toc494292609"/>
              <w:bookmarkStart w:id="21954" w:name="_Toc494295423"/>
              <w:bookmarkEnd w:id="21946"/>
              <w:bookmarkEnd w:id="21947"/>
              <w:bookmarkEnd w:id="21948"/>
              <w:bookmarkEnd w:id="21949"/>
              <w:bookmarkEnd w:id="21950"/>
              <w:bookmarkEnd w:id="21951"/>
              <w:bookmarkEnd w:id="21952"/>
              <w:bookmarkEnd w:id="21953"/>
              <w:bookmarkEnd w:id="21954"/>
            </w:del>
          </w:p>
        </w:tc>
        <w:tc>
          <w:tcPr>
            <w:tcW w:w="3330" w:type="dxa"/>
            <w:tcBorders>
              <w:top w:val="single" w:sz="6" w:space="0" w:color="auto"/>
              <w:bottom w:val="single" w:sz="6" w:space="0" w:color="auto"/>
            </w:tcBorders>
          </w:tcPr>
          <w:p w:rsidR="00855F37" w:rsidRPr="00E056B6" w:rsidDel="00371A11" w:rsidRDefault="00C0468B">
            <w:pPr>
              <w:pStyle w:val="body"/>
              <w:rPr>
                <w:del w:id="21955" w:author="Sastry, Murali" w:date="2015-06-09T17:17:00Z"/>
              </w:rPr>
              <w:pPrChange w:id="21956" w:author="Sastry, Murali" w:date="2015-06-10T10:23:00Z">
                <w:pPr>
                  <w:pStyle w:val="tableentry"/>
                </w:pPr>
              </w:pPrChange>
            </w:pPr>
            <w:del w:id="21957" w:author="Sastry, Murali" w:date="2015-06-09T17:17:00Z">
              <w:r w:rsidRPr="00E056B6" w:rsidDel="00371A11">
                <w:delText>List the paths to every source file used in this build.  This is the view used by the Client Spec, so any file not included will not be accessible.</w:delText>
              </w:r>
              <w:bookmarkStart w:id="21958" w:name="_Toc421703360"/>
              <w:bookmarkStart w:id="21959" w:name="_Toc421706554"/>
              <w:bookmarkStart w:id="21960" w:name="_Toc422906534"/>
              <w:bookmarkStart w:id="21961" w:name="_Toc422937165"/>
              <w:bookmarkStart w:id="21962" w:name="_Toc422940227"/>
              <w:bookmarkStart w:id="21963" w:name="_Toc422931662"/>
              <w:bookmarkStart w:id="21964" w:name="_Toc494289794"/>
              <w:bookmarkStart w:id="21965" w:name="_Toc494292610"/>
              <w:bookmarkStart w:id="21966" w:name="_Toc494295424"/>
              <w:bookmarkEnd w:id="21958"/>
              <w:bookmarkEnd w:id="21959"/>
              <w:bookmarkEnd w:id="21960"/>
              <w:bookmarkEnd w:id="21961"/>
              <w:bookmarkEnd w:id="21962"/>
              <w:bookmarkEnd w:id="21963"/>
              <w:bookmarkEnd w:id="21964"/>
              <w:bookmarkEnd w:id="21965"/>
              <w:bookmarkEnd w:id="21966"/>
            </w:del>
          </w:p>
        </w:tc>
        <w:bookmarkStart w:id="21967" w:name="_Toc421703361"/>
        <w:bookmarkStart w:id="21968" w:name="_Toc421706555"/>
        <w:bookmarkStart w:id="21969" w:name="_Toc422906535"/>
        <w:bookmarkStart w:id="21970" w:name="_Toc422937166"/>
        <w:bookmarkStart w:id="21971" w:name="_Toc422940228"/>
        <w:bookmarkStart w:id="21972" w:name="_Toc422931663"/>
        <w:bookmarkStart w:id="21973" w:name="_Toc494289795"/>
        <w:bookmarkStart w:id="21974" w:name="_Toc494292611"/>
        <w:bookmarkStart w:id="21975" w:name="_Toc494295425"/>
        <w:bookmarkEnd w:id="21967"/>
        <w:bookmarkEnd w:id="21968"/>
        <w:bookmarkEnd w:id="21969"/>
        <w:bookmarkEnd w:id="21970"/>
        <w:bookmarkEnd w:id="21971"/>
        <w:bookmarkEnd w:id="21972"/>
        <w:bookmarkEnd w:id="21973"/>
        <w:bookmarkEnd w:id="21974"/>
        <w:bookmarkEnd w:id="21975"/>
      </w:tr>
      <w:tr w:rsidR="00855F37" w:rsidRPr="00E056B6" w:rsidDel="00371A11" w:rsidTr="0099191C">
        <w:trPr>
          <w:cantSplit/>
          <w:del w:id="21976" w:author="Sastry, Murali" w:date="2015-06-09T17:17:00Z"/>
        </w:trPr>
        <w:tc>
          <w:tcPr>
            <w:tcW w:w="1890" w:type="dxa"/>
            <w:tcBorders>
              <w:top w:val="single" w:sz="6" w:space="0" w:color="auto"/>
              <w:bottom w:val="single" w:sz="6" w:space="0" w:color="auto"/>
            </w:tcBorders>
          </w:tcPr>
          <w:p w:rsidR="00855F37" w:rsidRPr="00E056B6" w:rsidDel="00371A11" w:rsidRDefault="00C0468B">
            <w:pPr>
              <w:pStyle w:val="body"/>
              <w:rPr>
                <w:del w:id="21977" w:author="Sastry, Murali" w:date="2015-06-09T17:17:00Z"/>
              </w:rPr>
              <w:pPrChange w:id="21978" w:author="Sastry, Murali" w:date="2015-06-10T10:23:00Z">
                <w:pPr>
                  <w:pStyle w:val="tableentry"/>
                </w:pPr>
              </w:pPrChange>
            </w:pPr>
            <w:del w:id="21979" w:author="Sastry, Murali" w:date="2015-06-09T17:17:00Z">
              <w:r w:rsidRPr="00E056B6" w:rsidDel="00371A11">
                <w:delText xml:space="preserve">view_label: </w:delText>
              </w:r>
              <w:bookmarkStart w:id="21980" w:name="_Toc421703362"/>
              <w:bookmarkStart w:id="21981" w:name="_Toc421706556"/>
              <w:bookmarkStart w:id="21982" w:name="_Toc422906536"/>
              <w:bookmarkStart w:id="21983" w:name="_Toc422937167"/>
              <w:bookmarkStart w:id="21984" w:name="_Toc422940229"/>
              <w:bookmarkStart w:id="21985" w:name="_Toc422931664"/>
              <w:bookmarkStart w:id="21986" w:name="_Toc494289796"/>
              <w:bookmarkStart w:id="21987" w:name="_Toc494292612"/>
              <w:bookmarkStart w:id="21988" w:name="_Toc494295426"/>
              <w:bookmarkEnd w:id="21980"/>
              <w:bookmarkEnd w:id="21981"/>
              <w:bookmarkEnd w:id="21982"/>
              <w:bookmarkEnd w:id="21983"/>
              <w:bookmarkEnd w:id="21984"/>
              <w:bookmarkEnd w:id="21985"/>
              <w:bookmarkEnd w:id="21986"/>
              <w:bookmarkEnd w:id="21987"/>
              <w:bookmarkEnd w:id="21988"/>
            </w:del>
          </w:p>
        </w:tc>
        <w:tc>
          <w:tcPr>
            <w:tcW w:w="3330" w:type="dxa"/>
            <w:tcBorders>
              <w:top w:val="single" w:sz="6" w:space="0" w:color="auto"/>
              <w:bottom w:val="single" w:sz="6" w:space="0" w:color="auto"/>
            </w:tcBorders>
          </w:tcPr>
          <w:p w:rsidR="00855F37" w:rsidRPr="00E056B6" w:rsidDel="00371A11" w:rsidRDefault="00C0468B">
            <w:pPr>
              <w:pStyle w:val="body"/>
              <w:rPr>
                <w:del w:id="21989" w:author="Sastry, Murali" w:date="2015-06-09T17:17:00Z"/>
              </w:rPr>
              <w:pPrChange w:id="21990" w:author="Sastry, Murali" w:date="2015-06-10T10:23:00Z">
                <w:pPr>
                  <w:pStyle w:val="tableentry"/>
                </w:pPr>
              </w:pPrChange>
            </w:pPr>
            <w:del w:id="21991" w:author="Sastry, Murali" w:date="2015-06-09T17:17:00Z">
              <w:r w:rsidRPr="00E056B6" w:rsidDel="00371A11">
                <w:delText>&lt;paths&gt;</w:delText>
              </w:r>
              <w:bookmarkStart w:id="21992" w:name="_Toc421703363"/>
              <w:bookmarkStart w:id="21993" w:name="_Toc421706557"/>
              <w:bookmarkStart w:id="21994" w:name="_Toc422906537"/>
              <w:bookmarkStart w:id="21995" w:name="_Toc422937168"/>
              <w:bookmarkStart w:id="21996" w:name="_Toc422940230"/>
              <w:bookmarkStart w:id="21997" w:name="_Toc422931665"/>
              <w:bookmarkStart w:id="21998" w:name="_Toc494289797"/>
              <w:bookmarkStart w:id="21999" w:name="_Toc494292613"/>
              <w:bookmarkStart w:id="22000" w:name="_Toc494295427"/>
              <w:bookmarkEnd w:id="21992"/>
              <w:bookmarkEnd w:id="21993"/>
              <w:bookmarkEnd w:id="21994"/>
              <w:bookmarkEnd w:id="21995"/>
              <w:bookmarkEnd w:id="21996"/>
              <w:bookmarkEnd w:id="21997"/>
              <w:bookmarkEnd w:id="21998"/>
              <w:bookmarkEnd w:id="21999"/>
              <w:bookmarkEnd w:id="22000"/>
            </w:del>
          </w:p>
        </w:tc>
        <w:tc>
          <w:tcPr>
            <w:tcW w:w="3330" w:type="dxa"/>
            <w:tcBorders>
              <w:top w:val="single" w:sz="6" w:space="0" w:color="auto"/>
              <w:bottom w:val="single" w:sz="6" w:space="0" w:color="auto"/>
            </w:tcBorders>
          </w:tcPr>
          <w:p w:rsidR="00855F37" w:rsidRPr="00E056B6" w:rsidDel="00371A11" w:rsidRDefault="00C0468B">
            <w:pPr>
              <w:pStyle w:val="body"/>
              <w:rPr>
                <w:del w:id="22001" w:author="Sastry, Murali" w:date="2015-06-09T17:17:00Z"/>
              </w:rPr>
              <w:pPrChange w:id="22002" w:author="Sastry, Murali" w:date="2015-06-10T10:23:00Z">
                <w:pPr>
                  <w:pStyle w:val="tableentry"/>
                </w:pPr>
              </w:pPrChange>
            </w:pPr>
            <w:del w:id="22003" w:author="Sastry, Murali" w:date="2015-06-09T17:17:00Z">
              <w:r w:rsidRPr="00E056B6" w:rsidDel="00371A11">
                <w:delText>List the paths of all files that should be marked with the label for this build.</w:delText>
              </w:r>
              <w:bookmarkStart w:id="22004" w:name="_Toc421703364"/>
              <w:bookmarkStart w:id="22005" w:name="_Toc421706558"/>
              <w:bookmarkStart w:id="22006" w:name="_Toc422906538"/>
              <w:bookmarkStart w:id="22007" w:name="_Toc422937169"/>
              <w:bookmarkStart w:id="22008" w:name="_Toc422940231"/>
              <w:bookmarkStart w:id="22009" w:name="_Toc422931666"/>
              <w:bookmarkStart w:id="22010" w:name="_Toc494289798"/>
              <w:bookmarkStart w:id="22011" w:name="_Toc494292614"/>
              <w:bookmarkStart w:id="22012" w:name="_Toc494295428"/>
              <w:bookmarkEnd w:id="22004"/>
              <w:bookmarkEnd w:id="22005"/>
              <w:bookmarkEnd w:id="22006"/>
              <w:bookmarkEnd w:id="22007"/>
              <w:bookmarkEnd w:id="22008"/>
              <w:bookmarkEnd w:id="22009"/>
              <w:bookmarkEnd w:id="22010"/>
              <w:bookmarkEnd w:id="22011"/>
              <w:bookmarkEnd w:id="22012"/>
            </w:del>
          </w:p>
        </w:tc>
        <w:bookmarkStart w:id="22013" w:name="_Toc421703365"/>
        <w:bookmarkStart w:id="22014" w:name="_Toc421706559"/>
        <w:bookmarkStart w:id="22015" w:name="_Toc422906539"/>
        <w:bookmarkStart w:id="22016" w:name="_Toc422937170"/>
        <w:bookmarkStart w:id="22017" w:name="_Toc422940232"/>
        <w:bookmarkStart w:id="22018" w:name="_Toc422931667"/>
        <w:bookmarkStart w:id="22019" w:name="_Toc494289799"/>
        <w:bookmarkStart w:id="22020" w:name="_Toc494292615"/>
        <w:bookmarkStart w:id="22021" w:name="_Toc494295429"/>
        <w:bookmarkEnd w:id="22013"/>
        <w:bookmarkEnd w:id="22014"/>
        <w:bookmarkEnd w:id="22015"/>
        <w:bookmarkEnd w:id="22016"/>
        <w:bookmarkEnd w:id="22017"/>
        <w:bookmarkEnd w:id="22018"/>
        <w:bookmarkEnd w:id="22019"/>
        <w:bookmarkEnd w:id="22020"/>
        <w:bookmarkEnd w:id="22021"/>
      </w:tr>
    </w:tbl>
    <w:p w:rsidR="00855F37" w:rsidRPr="00E056B6" w:rsidDel="00371A11" w:rsidRDefault="00C0468B">
      <w:pPr>
        <w:pStyle w:val="body"/>
        <w:rPr>
          <w:del w:id="22022" w:author="Sastry, Murali" w:date="2015-06-09T17:17:00Z"/>
        </w:rPr>
        <w:pPrChange w:id="22023" w:author="Sastry, Murali" w:date="2015-06-10T10:23:00Z">
          <w:pPr>
            <w:pStyle w:val="Heading3"/>
          </w:pPr>
        </w:pPrChange>
      </w:pPr>
      <w:del w:id="22024" w:author="Sastry, Murali" w:date="2015-06-09T17:17:00Z">
        <w:r w:rsidRPr="00E056B6" w:rsidDel="00371A11">
          <w:delText xml:space="preserve">Description </w:delText>
        </w:r>
        <w:bookmarkStart w:id="22025" w:name="_Toc421703366"/>
        <w:bookmarkStart w:id="22026" w:name="_Toc421706560"/>
        <w:bookmarkStart w:id="22027" w:name="_Toc422906540"/>
        <w:bookmarkStart w:id="22028" w:name="_Toc422937171"/>
        <w:bookmarkStart w:id="22029" w:name="_Toc422940233"/>
        <w:bookmarkStart w:id="22030" w:name="_Toc422931668"/>
        <w:bookmarkStart w:id="22031" w:name="_Toc494289800"/>
        <w:bookmarkStart w:id="22032" w:name="_Toc494292616"/>
        <w:bookmarkStart w:id="22033" w:name="_Toc494295430"/>
        <w:bookmarkEnd w:id="22025"/>
        <w:bookmarkEnd w:id="22026"/>
        <w:bookmarkEnd w:id="22027"/>
        <w:bookmarkEnd w:id="22028"/>
        <w:bookmarkEnd w:id="22029"/>
        <w:bookmarkEnd w:id="22030"/>
        <w:bookmarkEnd w:id="22031"/>
        <w:bookmarkEnd w:id="22032"/>
        <w:bookmarkEnd w:id="22033"/>
      </w:del>
    </w:p>
    <w:p w:rsidR="00855F37" w:rsidRPr="00E056B6" w:rsidDel="00371A11" w:rsidRDefault="00C0468B">
      <w:pPr>
        <w:pStyle w:val="body"/>
        <w:rPr>
          <w:del w:id="22034" w:author="Sastry, Murali" w:date="2015-06-09T17:17:00Z"/>
        </w:rPr>
      </w:pPr>
      <w:del w:id="22035" w:author="Sastry, Murali" w:date="2015-06-09T17:17:00Z">
        <w:r w:rsidRPr="00E056B6" w:rsidDel="00371A11">
          <w:delText xml:space="preserve">This build script begins by syncing to label, head paths, and addtl files specified to the &lt;client_root &gt;\HM11 folder.  </w:delText>
        </w:r>
        <w:bookmarkStart w:id="22036" w:name="_Toc421703367"/>
        <w:bookmarkStart w:id="22037" w:name="_Toc421706561"/>
        <w:bookmarkStart w:id="22038" w:name="_Toc422906541"/>
        <w:bookmarkStart w:id="22039" w:name="_Toc422937172"/>
        <w:bookmarkStart w:id="22040" w:name="_Toc422940234"/>
        <w:bookmarkStart w:id="22041" w:name="_Toc422931669"/>
        <w:bookmarkStart w:id="22042" w:name="_Toc494289801"/>
        <w:bookmarkStart w:id="22043" w:name="_Toc494292617"/>
        <w:bookmarkStart w:id="22044" w:name="_Toc494295431"/>
        <w:bookmarkEnd w:id="22036"/>
        <w:bookmarkEnd w:id="22037"/>
        <w:bookmarkEnd w:id="22038"/>
        <w:bookmarkEnd w:id="22039"/>
        <w:bookmarkEnd w:id="22040"/>
        <w:bookmarkEnd w:id="22041"/>
        <w:bookmarkEnd w:id="22042"/>
        <w:bookmarkEnd w:id="22043"/>
        <w:bookmarkEnd w:id="22044"/>
      </w:del>
    </w:p>
    <w:p w:rsidR="00855F37" w:rsidRPr="00E056B6" w:rsidDel="00371A11" w:rsidRDefault="00C0468B">
      <w:pPr>
        <w:pStyle w:val="body"/>
        <w:rPr>
          <w:del w:id="22045" w:author="Sastry, Murali" w:date="2015-06-09T17:17:00Z"/>
        </w:rPr>
      </w:pPr>
      <w:del w:id="22046" w:author="Sastry, Murali" w:date="2015-06-09T17:17:00Z">
        <w:r w:rsidRPr="00E056B6" w:rsidDel="00371A11">
          <w:delText>It builds the GobiModuleUnlockInstaller solution which also builds the ModuleUnlock.exe.  The installer is translated into all necessary languages, and then copied to the output directory.</w:delText>
        </w:r>
        <w:bookmarkStart w:id="22047" w:name="_Toc421703368"/>
        <w:bookmarkStart w:id="22048" w:name="_Toc421706562"/>
        <w:bookmarkStart w:id="22049" w:name="_Toc422906542"/>
        <w:bookmarkStart w:id="22050" w:name="_Toc422937173"/>
        <w:bookmarkStart w:id="22051" w:name="_Toc422940235"/>
        <w:bookmarkStart w:id="22052" w:name="_Toc422931670"/>
        <w:bookmarkStart w:id="22053" w:name="_Toc494289802"/>
        <w:bookmarkStart w:id="22054" w:name="_Toc494292618"/>
        <w:bookmarkStart w:id="22055" w:name="_Toc494295432"/>
        <w:bookmarkEnd w:id="22047"/>
        <w:bookmarkEnd w:id="22048"/>
        <w:bookmarkEnd w:id="22049"/>
        <w:bookmarkEnd w:id="22050"/>
        <w:bookmarkEnd w:id="22051"/>
        <w:bookmarkEnd w:id="22052"/>
        <w:bookmarkEnd w:id="22053"/>
        <w:bookmarkEnd w:id="22054"/>
        <w:bookmarkEnd w:id="22055"/>
      </w:del>
    </w:p>
    <w:p w:rsidR="00855F37" w:rsidRPr="00E056B6" w:rsidDel="00371A11" w:rsidRDefault="00C0468B">
      <w:pPr>
        <w:pStyle w:val="body"/>
        <w:rPr>
          <w:del w:id="22056" w:author="Sastry, Murali" w:date="2015-06-09T17:17:00Z"/>
        </w:rPr>
      </w:pPr>
      <w:del w:id="22057" w:author="Sastry, Murali" w:date="2015-06-09T17:17:00Z">
        <w:r w:rsidRPr="00E056B6" w:rsidDel="00371A11">
          <w:delText>Output files are copied to the output folder, and if the –test option was not specified the &lt;revision_name&gt; label is updated to contain all the files used in this build.</w:delText>
        </w:r>
        <w:bookmarkStart w:id="22058" w:name="_Toc421703369"/>
        <w:bookmarkStart w:id="22059" w:name="_Toc421706563"/>
        <w:bookmarkStart w:id="22060" w:name="_Toc422906543"/>
        <w:bookmarkStart w:id="22061" w:name="_Toc422937174"/>
        <w:bookmarkStart w:id="22062" w:name="_Toc422940236"/>
        <w:bookmarkStart w:id="22063" w:name="_Toc422931671"/>
        <w:bookmarkStart w:id="22064" w:name="_Toc494289803"/>
        <w:bookmarkStart w:id="22065" w:name="_Toc494292619"/>
        <w:bookmarkStart w:id="22066" w:name="_Toc494295433"/>
        <w:bookmarkEnd w:id="22058"/>
        <w:bookmarkEnd w:id="22059"/>
        <w:bookmarkEnd w:id="22060"/>
        <w:bookmarkEnd w:id="22061"/>
        <w:bookmarkEnd w:id="22062"/>
        <w:bookmarkEnd w:id="22063"/>
        <w:bookmarkEnd w:id="22064"/>
        <w:bookmarkEnd w:id="22065"/>
        <w:bookmarkEnd w:id="22066"/>
      </w:del>
    </w:p>
    <w:p w:rsidR="00855F37" w:rsidRPr="00E056B6" w:rsidDel="00371A11" w:rsidRDefault="00C0468B">
      <w:pPr>
        <w:pStyle w:val="body"/>
        <w:rPr>
          <w:del w:id="22067" w:author="Sastry, Murali" w:date="2015-06-09T17:17:00Z"/>
        </w:rPr>
        <w:pPrChange w:id="22068" w:author="Sastry, Murali" w:date="2015-06-10T10:23:00Z">
          <w:pPr>
            <w:pStyle w:val="Heading3"/>
          </w:pPr>
        </w:pPrChange>
      </w:pPr>
      <w:del w:id="22069" w:author="Sastry, Murali" w:date="2015-06-09T17:17:00Z">
        <w:r w:rsidRPr="00E056B6" w:rsidDel="00371A11">
          <w:delText>Output folder file structure</w:delText>
        </w:r>
        <w:bookmarkStart w:id="22070" w:name="_Toc421703370"/>
        <w:bookmarkStart w:id="22071" w:name="_Toc421706564"/>
        <w:bookmarkStart w:id="22072" w:name="_Toc422906544"/>
        <w:bookmarkStart w:id="22073" w:name="_Toc422937175"/>
        <w:bookmarkStart w:id="22074" w:name="_Toc422940237"/>
        <w:bookmarkStart w:id="22075" w:name="_Toc422931672"/>
        <w:bookmarkStart w:id="22076" w:name="_Toc494289804"/>
        <w:bookmarkStart w:id="22077" w:name="_Toc494292620"/>
        <w:bookmarkStart w:id="22078" w:name="_Toc494295434"/>
        <w:bookmarkEnd w:id="22070"/>
        <w:bookmarkEnd w:id="22071"/>
        <w:bookmarkEnd w:id="22072"/>
        <w:bookmarkEnd w:id="22073"/>
        <w:bookmarkEnd w:id="22074"/>
        <w:bookmarkEnd w:id="22075"/>
        <w:bookmarkEnd w:id="22076"/>
        <w:bookmarkEnd w:id="22077"/>
        <w:bookmarkEnd w:id="22078"/>
      </w:del>
    </w:p>
    <w:p w:rsidR="00855F37" w:rsidRPr="00E056B6" w:rsidDel="00371A11" w:rsidRDefault="00C0468B">
      <w:pPr>
        <w:pStyle w:val="body"/>
        <w:rPr>
          <w:del w:id="22079" w:author="Sastry, Murali" w:date="2015-06-09T17:17:00Z"/>
        </w:rPr>
      </w:pPr>
      <w:del w:id="22080" w:author="Sastry, Murali" w:date="2015-06-09T17:17:00Z">
        <w:r w:rsidRPr="00E056B6" w:rsidDel="00371A11">
          <w:delText>The 72 folder contains:  Readme file, GobiInstaller.msi and Setup.exe</w:delText>
        </w:r>
        <w:bookmarkStart w:id="22081" w:name="_Toc421703371"/>
        <w:bookmarkStart w:id="22082" w:name="_Toc421706565"/>
        <w:bookmarkStart w:id="22083" w:name="_Toc422906545"/>
        <w:bookmarkStart w:id="22084" w:name="_Toc422937176"/>
        <w:bookmarkStart w:id="22085" w:name="_Toc422940238"/>
        <w:bookmarkStart w:id="22086" w:name="_Toc422931673"/>
        <w:bookmarkStart w:id="22087" w:name="_Toc494289805"/>
        <w:bookmarkStart w:id="22088" w:name="_Toc494292621"/>
        <w:bookmarkStart w:id="22089" w:name="_Toc494295435"/>
        <w:bookmarkEnd w:id="22081"/>
        <w:bookmarkEnd w:id="22082"/>
        <w:bookmarkEnd w:id="22083"/>
        <w:bookmarkEnd w:id="22084"/>
        <w:bookmarkEnd w:id="22085"/>
        <w:bookmarkEnd w:id="22086"/>
        <w:bookmarkEnd w:id="22087"/>
        <w:bookmarkEnd w:id="22088"/>
        <w:bookmarkEnd w:id="22089"/>
      </w:del>
    </w:p>
    <w:p w:rsidR="00855F37" w:rsidRPr="00E056B6" w:rsidDel="00371A11" w:rsidRDefault="00C0468B">
      <w:pPr>
        <w:pStyle w:val="body"/>
        <w:rPr>
          <w:del w:id="22090" w:author="Sastry, Murali" w:date="2015-06-09T17:17:00Z"/>
        </w:rPr>
        <w:pPrChange w:id="22091" w:author="Sastry, Murali" w:date="2015-06-10T10:23:00Z">
          <w:pPr>
            <w:pStyle w:val="Heading2"/>
            <w:pageBreakBefore/>
          </w:pPr>
        </w:pPrChange>
      </w:pPr>
      <w:del w:id="22092" w:author="Sastry, Murali" w:date="2015-06-09T17:17:00Z">
        <w:r w:rsidRPr="00E056B6" w:rsidDel="00371A11">
          <w:delText>P4 files to update</w:delText>
        </w:r>
        <w:bookmarkStart w:id="22093" w:name="_Toc421703372"/>
        <w:bookmarkStart w:id="22094" w:name="_Toc421706566"/>
        <w:bookmarkStart w:id="22095" w:name="_Toc422906546"/>
        <w:bookmarkStart w:id="22096" w:name="_Toc422937177"/>
        <w:bookmarkStart w:id="22097" w:name="_Toc422940239"/>
        <w:bookmarkStart w:id="22098" w:name="_Toc422931674"/>
        <w:bookmarkStart w:id="22099" w:name="_Toc494289806"/>
        <w:bookmarkStart w:id="22100" w:name="_Toc494292622"/>
        <w:bookmarkStart w:id="22101" w:name="_Toc494295436"/>
        <w:bookmarkEnd w:id="22093"/>
        <w:bookmarkEnd w:id="22094"/>
        <w:bookmarkEnd w:id="22095"/>
        <w:bookmarkEnd w:id="22096"/>
        <w:bookmarkEnd w:id="22097"/>
        <w:bookmarkEnd w:id="22098"/>
        <w:bookmarkEnd w:id="22099"/>
        <w:bookmarkEnd w:id="22100"/>
        <w:bookmarkEnd w:id="22101"/>
      </w:del>
    </w:p>
    <w:p w:rsidR="00983820" w:rsidRPr="00E056B6" w:rsidDel="00371A11" w:rsidRDefault="00C0468B">
      <w:pPr>
        <w:pStyle w:val="body"/>
        <w:rPr>
          <w:del w:id="22102" w:author="Sastry, Murali" w:date="2015-06-09T17:17:00Z"/>
        </w:rPr>
        <w:pPrChange w:id="22103" w:author="Sastry, Murali" w:date="2015-06-10T10:23:00Z">
          <w:pPr>
            <w:pStyle w:val="Caption"/>
            <w:keepNext/>
          </w:pPr>
        </w:pPrChange>
      </w:pPr>
      <w:del w:id="22104"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33</w:delText>
        </w:r>
        <w:r w:rsidR="00A31CAF" w:rsidDel="00371A11">
          <w:rPr>
            <w:b/>
          </w:rPr>
          <w:fldChar w:fldCharType="end"/>
        </w:r>
        <w:r w:rsidRPr="00E056B6" w:rsidDel="00371A11">
          <w:delText xml:space="preserve"> GOBI_MODULE_UNLOCK Files to edit</w:delText>
        </w:r>
        <w:bookmarkStart w:id="22105" w:name="_Toc421703373"/>
        <w:bookmarkStart w:id="22106" w:name="_Toc421706567"/>
        <w:bookmarkStart w:id="22107" w:name="_Toc422906547"/>
        <w:bookmarkStart w:id="22108" w:name="_Toc422937178"/>
        <w:bookmarkStart w:id="22109" w:name="_Toc422940240"/>
        <w:bookmarkStart w:id="22110" w:name="_Toc422931675"/>
        <w:bookmarkStart w:id="22111" w:name="_Toc494289807"/>
        <w:bookmarkStart w:id="22112" w:name="_Toc494292623"/>
        <w:bookmarkStart w:id="22113" w:name="_Toc494295437"/>
        <w:bookmarkEnd w:id="22105"/>
        <w:bookmarkEnd w:id="22106"/>
        <w:bookmarkEnd w:id="22107"/>
        <w:bookmarkEnd w:id="22108"/>
        <w:bookmarkEnd w:id="22109"/>
        <w:bookmarkEnd w:id="22110"/>
        <w:bookmarkEnd w:id="22111"/>
        <w:bookmarkEnd w:id="22112"/>
        <w:bookmarkEnd w:id="22113"/>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6120"/>
      </w:tblGrid>
      <w:tr w:rsidR="00855F37" w:rsidRPr="00E056B6" w:rsidDel="00371A11" w:rsidTr="0099191C">
        <w:trPr>
          <w:cantSplit/>
          <w:tblHeader/>
          <w:del w:id="22114" w:author="Sastry, Murali" w:date="2015-06-09T17:17:00Z"/>
        </w:trPr>
        <w:tc>
          <w:tcPr>
            <w:tcW w:w="2520" w:type="dxa"/>
            <w:tcBorders>
              <w:bottom w:val="single" w:sz="12" w:space="0" w:color="auto"/>
            </w:tcBorders>
          </w:tcPr>
          <w:p w:rsidR="00855F37" w:rsidRPr="00E056B6" w:rsidDel="00371A11" w:rsidRDefault="00C0468B">
            <w:pPr>
              <w:pStyle w:val="body"/>
              <w:rPr>
                <w:del w:id="22115" w:author="Sastry, Murali" w:date="2015-06-09T17:17:00Z"/>
              </w:rPr>
              <w:pPrChange w:id="22116" w:author="Sastry, Murali" w:date="2015-06-10T10:23:00Z">
                <w:pPr>
                  <w:pStyle w:val="tableheading"/>
                </w:pPr>
              </w:pPrChange>
            </w:pPr>
            <w:del w:id="22117" w:author="Sastry, Murali" w:date="2015-06-09T17:17:00Z">
              <w:r w:rsidRPr="00E056B6" w:rsidDel="00371A11">
                <w:delText>File</w:delText>
              </w:r>
              <w:bookmarkStart w:id="22118" w:name="_Toc421703374"/>
              <w:bookmarkStart w:id="22119" w:name="_Toc421706568"/>
              <w:bookmarkStart w:id="22120" w:name="_Toc422906548"/>
              <w:bookmarkStart w:id="22121" w:name="_Toc422937179"/>
              <w:bookmarkStart w:id="22122" w:name="_Toc422940241"/>
              <w:bookmarkStart w:id="22123" w:name="_Toc422931676"/>
              <w:bookmarkStart w:id="22124" w:name="_Toc494289808"/>
              <w:bookmarkStart w:id="22125" w:name="_Toc494292624"/>
              <w:bookmarkStart w:id="22126" w:name="_Toc494295438"/>
              <w:bookmarkEnd w:id="22118"/>
              <w:bookmarkEnd w:id="22119"/>
              <w:bookmarkEnd w:id="22120"/>
              <w:bookmarkEnd w:id="22121"/>
              <w:bookmarkEnd w:id="22122"/>
              <w:bookmarkEnd w:id="22123"/>
              <w:bookmarkEnd w:id="22124"/>
              <w:bookmarkEnd w:id="22125"/>
              <w:bookmarkEnd w:id="22126"/>
            </w:del>
          </w:p>
        </w:tc>
        <w:tc>
          <w:tcPr>
            <w:tcW w:w="6120" w:type="dxa"/>
            <w:tcBorders>
              <w:bottom w:val="single" w:sz="12" w:space="0" w:color="auto"/>
            </w:tcBorders>
          </w:tcPr>
          <w:p w:rsidR="00855F37" w:rsidRPr="00E056B6" w:rsidDel="00371A11" w:rsidRDefault="00C0468B">
            <w:pPr>
              <w:pStyle w:val="body"/>
              <w:rPr>
                <w:del w:id="22127" w:author="Sastry, Murali" w:date="2015-06-09T17:17:00Z"/>
              </w:rPr>
              <w:pPrChange w:id="22128" w:author="Sastry, Murali" w:date="2015-06-10T10:23:00Z">
                <w:pPr>
                  <w:pStyle w:val="tableheading"/>
                </w:pPr>
              </w:pPrChange>
            </w:pPr>
            <w:del w:id="22129" w:author="Sastry, Murali" w:date="2015-06-09T17:17:00Z">
              <w:r w:rsidRPr="00E056B6" w:rsidDel="00371A11">
                <w:delText>Description</w:delText>
              </w:r>
              <w:bookmarkStart w:id="22130" w:name="_Toc421703375"/>
              <w:bookmarkStart w:id="22131" w:name="_Toc421706569"/>
              <w:bookmarkStart w:id="22132" w:name="_Toc422906549"/>
              <w:bookmarkStart w:id="22133" w:name="_Toc422937180"/>
              <w:bookmarkStart w:id="22134" w:name="_Toc422940242"/>
              <w:bookmarkStart w:id="22135" w:name="_Toc422931677"/>
              <w:bookmarkStart w:id="22136" w:name="_Toc494289809"/>
              <w:bookmarkStart w:id="22137" w:name="_Toc494292625"/>
              <w:bookmarkStart w:id="22138" w:name="_Toc494295439"/>
              <w:bookmarkEnd w:id="22130"/>
              <w:bookmarkEnd w:id="22131"/>
              <w:bookmarkEnd w:id="22132"/>
              <w:bookmarkEnd w:id="22133"/>
              <w:bookmarkEnd w:id="22134"/>
              <w:bookmarkEnd w:id="22135"/>
              <w:bookmarkEnd w:id="22136"/>
              <w:bookmarkEnd w:id="22137"/>
              <w:bookmarkEnd w:id="22138"/>
            </w:del>
          </w:p>
        </w:tc>
        <w:bookmarkStart w:id="22139" w:name="_Toc421703376"/>
        <w:bookmarkStart w:id="22140" w:name="_Toc421706570"/>
        <w:bookmarkStart w:id="22141" w:name="_Toc422906550"/>
        <w:bookmarkStart w:id="22142" w:name="_Toc422937181"/>
        <w:bookmarkStart w:id="22143" w:name="_Toc422940243"/>
        <w:bookmarkStart w:id="22144" w:name="_Toc422931678"/>
        <w:bookmarkStart w:id="22145" w:name="_Toc494289810"/>
        <w:bookmarkStart w:id="22146" w:name="_Toc494292626"/>
        <w:bookmarkStart w:id="22147" w:name="_Toc494295440"/>
        <w:bookmarkEnd w:id="22139"/>
        <w:bookmarkEnd w:id="22140"/>
        <w:bookmarkEnd w:id="22141"/>
        <w:bookmarkEnd w:id="22142"/>
        <w:bookmarkEnd w:id="22143"/>
        <w:bookmarkEnd w:id="22144"/>
        <w:bookmarkEnd w:id="22145"/>
        <w:bookmarkEnd w:id="22146"/>
        <w:bookmarkEnd w:id="22147"/>
      </w:tr>
      <w:tr w:rsidR="00855F37" w:rsidRPr="00E056B6" w:rsidDel="00371A11" w:rsidTr="0099191C">
        <w:trPr>
          <w:cantSplit/>
          <w:del w:id="22148" w:author="Sastry, Murali" w:date="2015-06-09T17:17:00Z"/>
        </w:trPr>
        <w:tc>
          <w:tcPr>
            <w:tcW w:w="2520" w:type="dxa"/>
            <w:tcBorders>
              <w:top w:val="nil"/>
              <w:bottom w:val="single" w:sz="6" w:space="0" w:color="auto"/>
            </w:tcBorders>
          </w:tcPr>
          <w:p w:rsidR="00855F37" w:rsidRPr="00E056B6" w:rsidDel="00371A11" w:rsidRDefault="00C0468B">
            <w:pPr>
              <w:pStyle w:val="body"/>
              <w:rPr>
                <w:del w:id="22149" w:author="Sastry, Murali" w:date="2015-06-09T17:17:00Z"/>
              </w:rPr>
              <w:pPrChange w:id="22150" w:author="Sastry, Murali" w:date="2015-06-10T10:23:00Z">
                <w:pPr>
                  <w:pStyle w:val="tableentry"/>
                </w:pPr>
              </w:pPrChange>
            </w:pPr>
            <w:del w:id="22151" w:author="Sastry, Murali" w:date="2015-06-09T17:17:00Z">
              <w:r w:rsidRPr="00E056B6" w:rsidDel="00371A11">
                <w:delText>GobiModuleUnlockInstaller.vdproj</w:delText>
              </w:r>
              <w:bookmarkStart w:id="22152" w:name="_Toc421703377"/>
              <w:bookmarkStart w:id="22153" w:name="_Toc421706571"/>
              <w:bookmarkStart w:id="22154" w:name="_Toc422906551"/>
              <w:bookmarkStart w:id="22155" w:name="_Toc422937182"/>
              <w:bookmarkStart w:id="22156" w:name="_Toc422940244"/>
              <w:bookmarkStart w:id="22157" w:name="_Toc422931679"/>
              <w:bookmarkStart w:id="22158" w:name="_Toc494289811"/>
              <w:bookmarkStart w:id="22159" w:name="_Toc494292627"/>
              <w:bookmarkStart w:id="22160" w:name="_Toc494295441"/>
              <w:bookmarkEnd w:id="22152"/>
              <w:bookmarkEnd w:id="22153"/>
              <w:bookmarkEnd w:id="22154"/>
              <w:bookmarkEnd w:id="22155"/>
              <w:bookmarkEnd w:id="22156"/>
              <w:bookmarkEnd w:id="22157"/>
              <w:bookmarkEnd w:id="22158"/>
              <w:bookmarkEnd w:id="22159"/>
              <w:bookmarkEnd w:id="22160"/>
            </w:del>
          </w:p>
        </w:tc>
        <w:tc>
          <w:tcPr>
            <w:tcW w:w="6120" w:type="dxa"/>
            <w:tcBorders>
              <w:top w:val="nil"/>
              <w:bottom w:val="single" w:sz="6" w:space="0" w:color="auto"/>
            </w:tcBorders>
          </w:tcPr>
          <w:p w:rsidR="00855F37" w:rsidRPr="00E056B6" w:rsidDel="00371A11" w:rsidRDefault="00C0468B">
            <w:pPr>
              <w:pStyle w:val="body"/>
              <w:rPr>
                <w:del w:id="22161" w:author="Sastry, Murali" w:date="2015-06-09T17:17:00Z"/>
              </w:rPr>
              <w:pPrChange w:id="22162" w:author="Sastry, Murali" w:date="2015-06-10T10:23:00Z">
                <w:pPr>
                  <w:pStyle w:val="tableentry"/>
                </w:pPr>
              </w:pPrChange>
            </w:pPr>
            <w:del w:id="22163" w:author="Sastry, Murali" w:date="2015-06-09T17:17:00Z">
              <w:r w:rsidRPr="00E056B6" w:rsidDel="00371A11">
                <w:delText>Update version number</w:delText>
              </w:r>
              <w:bookmarkStart w:id="22164" w:name="_Toc421703378"/>
              <w:bookmarkStart w:id="22165" w:name="_Toc421706572"/>
              <w:bookmarkStart w:id="22166" w:name="_Toc422906552"/>
              <w:bookmarkStart w:id="22167" w:name="_Toc422937183"/>
              <w:bookmarkStart w:id="22168" w:name="_Toc422940245"/>
              <w:bookmarkStart w:id="22169" w:name="_Toc422931680"/>
              <w:bookmarkStart w:id="22170" w:name="_Toc494289812"/>
              <w:bookmarkStart w:id="22171" w:name="_Toc494292628"/>
              <w:bookmarkStart w:id="22172" w:name="_Toc494295442"/>
              <w:bookmarkEnd w:id="22164"/>
              <w:bookmarkEnd w:id="22165"/>
              <w:bookmarkEnd w:id="22166"/>
              <w:bookmarkEnd w:id="22167"/>
              <w:bookmarkEnd w:id="22168"/>
              <w:bookmarkEnd w:id="22169"/>
              <w:bookmarkEnd w:id="22170"/>
              <w:bookmarkEnd w:id="22171"/>
              <w:bookmarkEnd w:id="22172"/>
            </w:del>
          </w:p>
        </w:tc>
        <w:bookmarkStart w:id="22173" w:name="_Toc421703379"/>
        <w:bookmarkStart w:id="22174" w:name="_Toc421706573"/>
        <w:bookmarkStart w:id="22175" w:name="_Toc422906553"/>
        <w:bookmarkStart w:id="22176" w:name="_Toc422937184"/>
        <w:bookmarkStart w:id="22177" w:name="_Toc422940246"/>
        <w:bookmarkStart w:id="22178" w:name="_Toc422931681"/>
        <w:bookmarkStart w:id="22179" w:name="_Toc494289813"/>
        <w:bookmarkStart w:id="22180" w:name="_Toc494292629"/>
        <w:bookmarkStart w:id="22181" w:name="_Toc494295443"/>
        <w:bookmarkEnd w:id="22173"/>
        <w:bookmarkEnd w:id="22174"/>
        <w:bookmarkEnd w:id="22175"/>
        <w:bookmarkEnd w:id="22176"/>
        <w:bookmarkEnd w:id="22177"/>
        <w:bookmarkEnd w:id="22178"/>
        <w:bookmarkEnd w:id="22179"/>
        <w:bookmarkEnd w:id="22180"/>
        <w:bookmarkEnd w:id="22181"/>
      </w:tr>
      <w:tr w:rsidR="00855F37" w:rsidRPr="00E056B6" w:rsidDel="00371A11" w:rsidTr="0099191C">
        <w:trPr>
          <w:cantSplit/>
          <w:del w:id="22182" w:author="Sastry, Murali" w:date="2015-06-09T17:17:00Z"/>
        </w:trPr>
        <w:tc>
          <w:tcPr>
            <w:tcW w:w="2520" w:type="dxa"/>
            <w:tcBorders>
              <w:top w:val="single" w:sz="6" w:space="0" w:color="auto"/>
              <w:bottom w:val="single" w:sz="6" w:space="0" w:color="auto"/>
            </w:tcBorders>
          </w:tcPr>
          <w:p w:rsidR="00855F37" w:rsidRPr="00E056B6" w:rsidDel="00371A11" w:rsidRDefault="00C0468B">
            <w:pPr>
              <w:pStyle w:val="body"/>
              <w:rPr>
                <w:del w:id="22183" w:author="Sastry, Murali" w:date="2015-06-09T17:17:00Z"/>
              </w:rPr>
              <w:pPrChange w:id="22184" w:author="Sastry, Murali" w:date="2015-06-10T10:23:00Z">
                <w:pPr>
                  <w:pStyle w:val="tableentry"/>
                </w:pPr>
              </w:pPrChange>
            </w:pPr>
            <w:del w:id="22185" w:author="Sastry, Murali" w:date="2015-06-09T17:17:00Z">
              <w:r w:rsidRPr="00E056B6" w:rsidDel="00371A11">
                <w:delText>ModuleUnlock.config</w:delText>
              </w:r>
              <w:bookmarkStart w:id="22186" w:name="_Toc421703380"/>
              <w:bookmarkStart w:id="22187" w:name="_Toc421706574"/>
              <w:bookmarkStart w:id="22188" w:name="_Toc422906554"/>
              <w:bookmarkStart w:id="22189" w:name="_Toc422937185"/>
              <w:bookmarkStart w:id="22190" w:name="_Toc422940247"/>
              <w:bookmarkStart w:id="22191" w:name="_Toc422931682"/>
              <w:bookmarkStart w:id="22192" w:name="_Toc494289814"/>
              <w:bookmarkStart w:id="22193" w:name="_Toc494292630"/>
              <w:bookmarkStart w:id="22194" w:name="_Toc494295444"/>
              <w:bookmarkEnd w:id="22186"/>
              <w:bookmarkEnd w:id="22187"/>
              <w:bookmarkEnd w:id="22188"/>
              <w:bookmarkEnd w:id="22189"/>
              <w:bookmarkEnd w:id="22190"/>
              <w:bookmarkEnd w:id="22191"/>
              <w:bookmarkEnd w:id="22192"/>
              <w:bookmarkEnd w:id="22193"/>
              <w:bookmarkEnd w:id="22194"/>
            </w:del>
          </w:p>
        </w:tc>
        <w:tc>
          <w:tcPr>
            <w:tcW w:w="6120" w:type="dxa"/>
            <w:tcBorders>
              <w:top w:val="single" w:sz="6" w:space="0" w:color="auto"/>
              <w:bottom w:val="single" w:sz="6" w:space="0" w:color="auto"/>
            </w:tcBorders>
          </w:tcPr>
          <w:p w:rsidR="00855F37" w:rsidRPr="00E056B6" w:rsidDel="00371A11" w:rsidRDefault="00C0468B">
            <w:pPr>
              <w:pStyle w:val="body"/>
              <w:rPr>
                <w:del w:id="22195" w:author="Sastry, Murali" w:date="2015-06-09T17:17:00Z"/>
              </w:rPr>
              <w:pPrChange w:id="22196" w:author="Sastry, Murali" w:date="2015-06-10T10:23:00Z">
                <w:pPr>
                  <w:pStyle w:val="tableentry"/>
                </w:pPr>
              </w:pPrChange>
            </w:pPr>
            <w:del w:id="22197" w:author="Sastry, Murali" w:date="2015-06-09T17:17:00Z">
              <w:r w:rsidRPr="00E056B6" w:rsidDel="00371A11">
                <w:delText>Update revision_name</w:delText>
              </w:r>
              <w:bookmarkStart w:id="22198" w:name="_Toc421703381"/>
              <w:bookmarkStart w:id="22199" w:name="_Toc421706575"/>
              <w:bookmarkStart w:id="22200" w:name="_Toc422906555"/>
              <w:bookmarkStart w:id="22201" w:name="_Toc422937186"/>
              <w:bookmarkStart w:id="22202" w:name="_Toc422940248"/>
              <w:bookmarkStart w:id="22203" w:name="_Toc422931683"/>
              <w:bookmarkStart w:id="22204" w:name="_Toc494289815"/>
              <w:bookmarkStart w:id="22205" w:name="_Toc494292631"/>
              <w:bookmarkStart w:id="22206" w:name="_Toc494295445"/>
              <w:bookmarkEnd w:id="22198"/>
              <w:bookmarkEnd w:id="22199"/>
              <w:bookmarkEnd w:id="22200"/>
              <w:bookmarkEnd w:id="22201"/>
              <w:bookmarkEnd w:id="22202"/>
              <w:bookmarkEnd w:id="22203"/>
              <w:bookmarkEnd w:id="22204"/>
              <w:bookmarkEnd w:id="22205"/>
              <w:bookmarkEnd w:id="22206"/>
            </w:del>
          </w:p>
        </w:tc>
        <w:bookmarkStart w:id="22207" w:name="_Toc421703382"/>
        <w:bookmarkStart w:id="22208" w:name="_Toc421706576"/>
        <w:bookmarkStart w:id="22209" w:name="_Toc422906556"/>
        <w:bookmarkStart w:id="22210" w:name="_Toc422937187"/>
        <w:bookmarkStart w:id="22211" w:name="_Toc422940249"/>
        <w:bookmarkStart w:id="22212" w:name="_Toc422931684"/>
        <w:bookmarkStart w:id="22213" w:name="_Toc494289816"/>
        <w:bookmarkStart w:id="22214" w:name="_Toc494292632"/>
        <w:bookmarkStart w:id="22215" w:name="_Toc494295446"/>
        <w:bookmarkEnd w:id="22207"/>
        <w:bookmarkEnd w:id="22208"/>
        <w:bookmarkEnd w:id="22209"/>
        <w:bookmarkEnd w:id="22210"/>
        <w:bookmarkEnd w:id="22211"/>
        <w:bookmarkEnd w:id="22212"/>
        <w:bookmarkEnd w:id="22213"/>
        <w:bookmarkEnd w:id="22214"/>
        <w:bookmarkEnd w:id="22215"/>
      </w:tr>
      <w:tr w:rsidR="00855F37" w:rsidRPr="00E056B6" w:rsidDel="00371A11" w:rsidTr="0099191C">
        <w:trPr>
          <w:cantSplit/>
          <w:del w:id="22216" w:author="Sastry, Murali" w:date="2015-06-09T17:17:00Z"/>
        </w:trPr>
        <w:tc>
          <w:tcPr>
            <w:tcW w:w="2520" w:type="dxa"/>
            <w:tcBorders>
              <w:top w:val="single" w:sz="6" w:space="0" w:color="auto"/>
              <w:bottom w:val="single" w:sz="6" w:space="0" w:color="auto"/>
            </w:tcBorders>
          </w:tcPr>
          <w:p w:rsidR="00855F37" w:rsidRPr="00E056B6" w:rsidDel="00371A11" w:rsidRDefault="00C0468B">
            <w:pPr>
              <w:pStyle w:val="body"/>
              <w:rPr>
                <w:del w:id="22217" w:author="Sastry, Murali" w:date="2015-06-09T17:17:00Z"/>
              </w:rPr>
              <w:pPrChange w:id="22218" w:author="Sastry, Murali" w:date="2015-06-10T10:23:00Z">
                <w:pPr>
                  <w:pStyle w:val="tableentry"/>
                </w:pPr>
              </w:pPrChange>
            </w:pPr>
            <w:del w:id="22219" w:author="Sastry, Murali" w:date="2015-06-09T17:17:00Z">
              <w:r w:rsidRPr="00E056B6" w:rsidDel="00371A11">
                <w:delText>Readme.rtf</w:delText>
              </w:r>
              <w:bookmarkStart w:id="22220" w:name="_Toc421703383"/>
              <w:bookmarkStart w:id="22221" w:name="_Toc421706577"/>
              <w:bookmarkStart w:id="22222" w:name="_Toc422906557"/>
              <w:bookmarkStart w:id="22223" w:name="_Toc422937188"/>
              <w:bookmarkStart w:id="22224" w:name="_Toc422940250"/>
              <w:bookmarkStart w:id="22225" w:name="_Toc422931685"/>
              <w:bookmarkStart w:id="22226" w:name="_Toc494289817"/>
              <w:bookmarkStart w:id="22227" w:name="_Toc494292633"/>
              <w:bookmarkStart w:id="22228" w:name="_Toc494295447"/>
              <w:bookmarkEnd w:id="22220"/>
              <w:bookmarkEnd w:id="22221"/>
              <w:bookmarkEnd w:id="22222"/>
              <w:bookmarkEnd w:id="22223"/>
              <w:bookmarkEnd w:id="22224"/>
              <w:bookmarkEnd w:id="22225"/>
              <w:bookmarkEnd w:id="22226"/>
              <w:bookmarkEnd w:id="22227"/>
              <w:bookmarkEnd w:id="22228"/>
            </w:del>
          </w:p>
        </w:tc>
        <w:tc>
          <w:tcPr>
            <w:tcW w:w="6120" w:type="dxa"/>
            <w:tcBorders>
              <w:top w:val="single" w:sz="6" w:space="0" w:color="auto"/>
              <w:bottom w:val="single" w:sz="6" w:space="0" w:color="auto"/>
            </w:tcBorders>
          </w:tcPr>
          <w:p w:rsidR="00855F37" w:rsidRPr="00E056B6" w:rsidDel="00371A11" w:rsidRDefault="00C0468B">
            <w:pPr>
              <w:pStyle w:val="body"/>
              <w:rPr>
                <w:del w:id="22229" w:author="Sastry, Murali" w:date="2015-06-09T17:17:00Z"/>
              </w:rPr>
              <w:pPrChange w:id="22230" w:author="Sastry, Murali" w:date="2015-06-10T10:23:00Z">
                <w:pPr>
                  <w:pStyle w:val="tableentry"/>
                </w:pPr>
              </w:pPrChange>
            </w:pPr>
            <w:del w:id="22231" w:author="Sastry, Murali" w:date="2015-06-09T17:17:00Z">
              <w:r w:rsidRPr="00E056B6" w:rsidDel="00371A11">
                <w:delText>Version at top</w:delText>
              </w:r>
              <w:bookmarkStart w:id="22232" w:name="_Toc421703384"/>
              <w:bookmarkStart w:id="22233" w:name="_Toc421706578"/>
              <w:bookmarkStart w:id="22234" w:name="_Toc422906558"/>
              <w:bookmarkStart w:id="22235" w:name="_Toc422937189"/>
              <w:bookmarkStart w:id="22236" w:name="_Toc422940251"/>
              <w:bookmarkStart w:id="22237" w:name="_Toc422931686"/>
              <w:bookmarkStart w:id="22238" w:name="_Toc494289818"/>
              <w:bookmarkStart w:id="22239" w:name="_Toc494292634"/>
              <w:bookmarkStart w:id="22240" w:name="_Toc494295448"/>
              <w:bookmarkEnd w:id="22232"/>
              <w:bookmarkEnd w:id="22233"/>
              <w:bookmarkEnd w:id="22234"/>
              <w:bookmarkEnd w:id="22235"/>
              <w:bookmarkEnd w:id="22236"/>
              <w:bookmarkEnd w:id="22237"/>
              <w:bookmarkEnd w:id="22238"/>
              <w:bookmarkEnd w:id="22239"/>
              <w:bookmarkEnd w:id="22240"/>
            </w:del>
          </w:p>
          <w:p w:rsidR="00855F37" w:rsidRPr="00E056B6" w:rsidDel="00371A11" w:rsidRDefault="00C0468B">
            <w:pPr>
              <w:pStyle w:val="body"/>
              <w:rPr>
                <w:del w:id="22241" w:author="Sastry, Murali" w:date="2015-06-09T17:17:00Z"/>
              </w:rPr>
              <w:pPrChange w:id="22242" w:author="Sastry, Murali" w:date="2015-06-10T10:23:00Z">
                <w:pPr>
                  <w:pStyle w:val="tableentry"/>
                </w:pPr>
              </w:pPrChange>
            </w:pPr>
            <w:del w:id="22243" w:author="Sastry, Murali" w:date="2015-06-09T17:17:00Z">
              <w:r w:rsidRPr="00E056B6" w:rsidDel="00371A11">
                <w:delText>Date at top</w:delText>
              </w:r>
              <w:bookmarkStart w:id="22244" w:name="_Toc421703385"/>
              <w:bookmarkStart w:id="22245" w:name="_Toc421706579"/>
              <w:bookmarkStart w:id="22246" w:name="_Toc422906559"/>
              <w:bookmarkStart w:id="22247" w:name="_Toc422937190"/>
              <w:bookmarkStart w:id="22248" w:name="_Toc422940252"/>
              <w:bookmarkStart w:id="22249" w:name="_Toc422931687"/>
              <w:bookmarkStart w:id="22250" w:name="_Toc494289819"/>
              <w:bookmarkStart w:id="22251" w:name="_Toc494292635"/>
              <w:bookmarkStart w:id="22252" w:name="_Toc494295449"/>
              <w:bookmarkEnd w:id="22244"/>
              <w:bookmarkEnd w:id="22245"/>
              <w:bookmarkEnd w:id="22246"/>
              <w:bookmarkEnd w:id="22247"/>
              <w:bookmarkEnd w:id="22248"/>
              <w:bookmarkEnd w:id="22249"/>
              <w:bookmarkEnd w:id="22250"/>
              <w:bookmarkEnd w:id="22251"/>
              <w:bookmarkEnd w:id="22252"/>
            </w:del>
          </w:p>
          <w:p w:rsidR="00855F37" w:rsidRPr="00E056B6" w:rsidDel="00371A11" w:rsidRDefault="00C0468B">
            <w:pPr>
              <w:pStyle w:val="body"/>
              <w:rPr>
                <w:del w:id="22253" w:author="Sastry, Murali" w:date="2015-06-09T17:17:00Z"/>
              </w:rPr>
              <w:pPrChange w:id="22254" w:author="Sastry, Murali" w:date="2015-06-10T10:23:00Z">
                <w:pPr>
                  <w:pStyle w:val="tableentry"/>
                </w:pPr>
              </w:pPrChange>
            </w:pPr>
            <w:del w:id="22255" w:author="Sastry, Murali" w:date="2015-06-09T17:17:00Z">
              <w:r w:rsidRPr="00E056B6" w:rsidDel="00371A11">
                <w:delText>Add any installation notes</w:delText>
              </w:r>
              <w:bookmarkStart w:id="22256" w:name="_Toc421703386"/>
              <w:bookmarkStart w:id="22257" w:name="_Toc421706580"/>
              <w:bookmarkStart w:id="22258" w:name="_Toc422906560"/>
              <w:bookmarkStart w:id="22259" w:name="_Toc422937191"/>
              <w:bookmarkStart w:id="22260" w:name="_Toc422940253"/>
              <w:bookmarkStart w:id="22261" w:name="_Toc422931688"/>
              <w:bookmarkStart w:id="22262" w:name="_Toc494289820"/>
              <w:bookmarkStart w:id="22263" w:name="_Toc494292636"/>
              <w:bookmarkStart w:id="22264" w:name="_Toc494295450"/>
              <w:bookmarkEnd w:id="22256"/>
              <w:bookmarkEnd w:id="22257"/>
              <w:bookmarkEnd w:id="22258"/>
              <w:bookmarkEnd w:id="22259"/>
              <w:bookmarkEnd w:id="22260"/>
              <w:bookmarkEnd w:id="22261"/>
              <w:bookmarkEnd w:id="22262"/>
              <w:bookmarkEnd w:id="22263"/>
              <w:bookmarkEnd w:id="22264"/>
            </w:del>
          </w:p>
          <w:p w:rsidR="00855F37" w:rsidRPr="00E056B6" w:rsidDel="00371A11" w:rsidRDefault="00C0468B">
            <w:pPr>
              <w:pStyle w:val="body"/>
              <w:rPr>
                <w:del w:id="22265" w:author="Sastry, Murali" w:date="2015-06-09T17:17:00Z"/>
              </w:rPr>
              <w:pPrChange w:id="22266" w:author="Sastry, Murali" w:date="2015-06-10T10:23:00Z">
                <w:pPr>
                  <w:pStyle w:val="tableentry"/>
                </w:pPr>
              </w:pPrChange>
            </w:pPr>
            <w:del w:id="22267" w:author="Sastry, Murali" w:date="2015-06-09T17:17:00Z">
              <w:r w:rsidRPr="00E056B6" w:rsidDel="00371A11">
                <w:delText>Change “This” release section to “</w:delText>
              </w:r>
              <w:r w:rsidRPr="00E056B6" w:rsidDel="00371A11">
                <w:rPr>
                  <w:iCs/>
                </w:rPr>
                <w:delText>Prior”</w:delText>
              </w:r>
              <w:r w:rsidRPr="00E056B6" w:rsidDel="00371A11">
                <w:delText xml:space="preserve"> Release</w:delText>
              </w:r>
              <w:bookmarkStart w:id="22268" w:name="_Toc421703387"/>
              <w:bookmarkStart w:id="22269" w:name="_Toc421706581"/>
              <w:bookmarkStart w:id="22270" w:name="_Toc422906561"/>
              <w:bookmarkStart w:id="22271" w:name="_Toc422937192"/>
              <w:bookmarkStart w:id="22272" w:name="_Toc422940254"/>
              <w:bookmarkStart w:id="22273" w:name="_Toc422931689"/>
              <w:bookmarkStart w:id="22274" w:name="_Toc494289821"/>
              <w:bookmarkStart w:id="22275" w:name="_Toc494292637"/>
              <w:bookmarkStart w:id="22276" w:name="_Toc494295451"/>
              <w:bookmarkEnd w:id="22268"/>
              <w:bookmarkEnd w:id="22269"/>
              <w:bookmarkEnd w:id="22270"/>
              <w:bookmarkEnd w:id="22271"/>
              <w:bookmarkEnd w:id="22272"/>
              <w:bookmarkEnd w:id="22273"/>
              <w:bookmarkEnd w:id="22274"/>
              <w:bookmarkEnd w:id="22275"/>
              <w:bookmarkEnd w:id="22276"/>
            </w:del>
          </w:p>
          <w:p w:rsidR="00855F37" w:rsidRPr="00E056B6" w:rsidDel="00371A11" w:rsidRDefault="00C0468B">
            <w:pPr>
              <w:pStyle w:val="body"/>
              <w:rPr>
                <w:del w:id="22277" w:author="Sastry, Murali" w:date="2015-06-09T17:17:00Z"/>
              </w:rPr>
              <w:pPrChange w:id="22278" w:author="Sastry, Murali" w:date="2015-06-10T10:23:00Z">
                <w:pPr>
                  <w:pStyle w:val="tableentry"/>
                </w:pPr>
              </w:pPrChange>
            </w:pPr>
            <w:del w:id="22279" w:author="Sastry, Murali" w:date="2015-06-09T17:17:00Z">
              <w:r w:rsidRPr="00E056B6" w:rsidDel="00371A11">
                <w:delText>Add the new “This”</w:delText>
              </w:r>
              <w:r w:rsidRPr="00E056B6" w:rsidDel="00371A11">
                <w:rPr>
                  <w:iCs/>
                </w:rPr>
                <w:delText xml:space="preserve"> Release</w:delText>
              </w:r>
              <w:r w:rsidRPr="00E056B6" w:rsidDel="00371A11">
                <w:delText xml:space="preserve"> section</w:delText>
              </w:r>
              <w:bookmarkStart w:id="22280" w:name="_Toc421703388"/>
              <w:bookmarkStart w:id="22281" w:name="_Toc421706582"/>
              <w:bookmarkStart w:id="22282" w:name="_Toc422906562"/>
              <w:bookmarkStart w:id="22283" w:name="_Toc422937193"/>
              <w:bookmarkStart w:id="22284" w:name="_Toc422940255"/>
              <w:bookmarkStart w:id="22285" w:name="_Toc422931690"/>
              <w:bookmarkStart w:id="22286" w:name="_Toc494289822"/>
              <w:bookmarkStart w:id="22287" w:name="_Toc494292638"/>
              <w:bookmarkStart w:id="22288" w:name="_Toc494295452"/>
              <w:bookmarkEnd w:id="22280"/>
              <w:bookmarkEnd w:id="22281"/>
              <w:bookmarkEnd w:id="22282"/>
              <w:bookmarkEnd w:id="22283"/>
              <w:bookmarkEnd w:id="22284"/>
              <w:bookmarkEnd w:id="22285"/>
              <w:bookmarkEnd w:id="22286"/>
              <w:bookmarkEnd w:id="22287"/>
              <w:bookmarkEnd w:id="22288"/>
            </w:del>
          </w:p>
          <w:p w:rsidR="00855F37" w:rsidRPr="00E056B6" w:rsidDel="00371A11" w:rsidRDefault="00C0468B">
            <w:pPr>
              <w:pStyle w:val="body"/>
              <w:rPr>
                <w:del w:id="22289" w:author="Sastry, Murali" w:date="2015-06-09T17:17:00Z"/>
              </w:rPr>
              <w:pPrChange w:id="22290" w:author="Sastry, Murali" w:date="2015-06-10T10:23:00Z">
                <w:pPr>
                  <w:pStyle w:val="tableentry"/>
                </w:pPr>
              </w:pPrChange>
            </w:pPr>
            <w:del w:id="22291" w:author="Sastry, Murali" w:date="2015-06-09T17:17:00Z">
              <w:r w:rsidRPr="00E056B6" w:rsidDel="00371A11">
                <w:delText>Add any known issues</w:delText>
              </w:r>
              <w:bookmarkStart w:id="22292" w:name="_Toc421703389"/>
              <w:bookmarkStart w:id="22293" w:name="_Toc421706583"/>
              <w:bookmarkStart w:id="22294" w:name="_Toc422906563"/>
              <w:bookmarkStart w:id="22295" w:name="_Toc422937194"/>
              <w:bookmarkStart w:id="22296" w:name="_Toc422940256"/>
              <w:bookmarkStart w:id="22297" w:name="_Toc422931691"/>
              <w:bookmarkStart w:id="22298" w:name="_Toc494289823"/>
              <w:bookmarkStart w:id="22299" w:name="_Toc494292639"/>
              <w:bookmarkStart w:id="22300" w:name="_Toc494295453"/>
              <w:bookmarkEnd w:id="22292"/>
              <w:bookmarkEnd w:id="22293"/>
              <w:bookmarkEnd w:id="22294"/>
              <w:bookmarkEnd w:id="22295"/>
              <w:bookmarkEnd w:id="22296"/>
              <w:bookmarkEnd w:id="22297"/>
              <w:bookmarkEnd w:id="22298"/>
              <w:bookmarkEnd w:id="22299"/>
              <w:bookmarkEnd w:id="22300"/>
            </w:del>
          </w:p>
        </w:tc>
        <w:bookmarkStart w:id="22301" w:name="_Toc421703390"/>
        <w:bookmarkStart w:id="22302" w:name="_Toc421706584"/>
        <w:bookmarkStart w:id="22303" w:name="_Toc422906564"/>
        <w:bookmarkStart w:id="22304" w:name="_Toc422937195"/>
        <w:bookmarkStart w:id="22305" w:name="_Toc422940257"/>
        <w:bookmarkStart w:id="22306" w:name="_Toc422931692"/>
        <w:bookmarkStart w:id="22307" w:name="_Toc494289824"/>
        <w:bookmarkStart w:id="22308" w:name="_Toc494292640"/>
        <w:bookmarkStart w:id="22309" w:name="_Toc494295454"/>
        <w:bookmarkEnd w:id="22301"/>
        <w:bookmarkEnd w:id="22302"/>
        <w:bookmarkEnd w:id="22303"/>
        <w:bookmarkEnd w:id="22304"/>
        <w:bookmarkEnd w:id="22305"/>
        <w:bookmarkEnd w:id="22306"/>
        <w:bookmarkEnd w:id="22307"/>
        <w:bookmarkEnd w:id="22308"/>
        <w:bookmarkEnd w:id="22309"/>
      </w:tr>
    </w:tbl>
    <w:p w:rsidR="00855F37" w:rsidRPr="00E056B6" w:rsidDel="00371A11" w:rsidRDefault="00855F37">
      <w:pPr>
        <w:pStyle w:val="body"/>
        <w:rPr>
          <w:del w:id="22310" w:author="Sastry, Murali" w:date="2015-06-09T17:17:00Z"/>
        </w:rPr>
        <w:pPrChange w:id="22311" w:author="Sastry, Murali" w:date="2015-06-10T10:23:00Z">
          <w:pPr>
            <w:pStyle w:val="tablecode"/>
          </w:pPr>
        </w:pPrChange>
      </w:pPr>
      <w:bookmarkStart w:id="22312" w:name="_Toc421703391"/>
      <w:bookmarkStart w:id="22313" w:name="_Toc421706585"/>
      <w:bookmarkStart w:id="22314" w:name="_Toc422906565"/>
      <w:bookmarkStart w:id="22315" w:name="_Toc422937196"/>
      <w:bookmarkStart w:id="22316" w:name="_Toc422940258"/>
      <w:bookmarkStart w:id="22317" w:name="_Toc422931693"/>
      <w:bookmarkStart w:id="22318" w:name="_Toc494289825"/>
      <w:bookmarkStart w:id="22319" w:name="_Toc494292641"/>
      <w:bookmarkStart w:id="22320" w:name="_Toc494295455"/>
      <w:bookmarkEnd w:id="22312"/>
      <w:bookmarkEnd w:id="22313"/>
      <w:bookmarkEnd w:id="22314"/>
      <w:bookmarkEnd w:id="22315"/>
      <w:bookmarkEnd w:id="22316"/>
      <w:bookmarkEnd w:id="22317"/>
      <w:bookmarkEnd w:id="22318"/>
      <w:bookmarkEnd w:id="22319"/>
      <w:bookmarkEnd w:id="22320"/>
    </w:p>
    <w:p w:rsidR="00855F37" w:rsidRPr="00E056B6" w:rsidDel="00371A11" w:rsidRDefault="00C0468B">
      <w:pPr>
        <w:pStyle w:val="body"/>
        <w:rPr>
          <w:del w:id="22321" w:author="Sastry, Murali" w:date="2015-06-09T17:17:00Z"/>
        </w:rPr>
        <w:pPrChange w:id="22322" w:author="Sastry, Murali" w:date="2015-06-10T10:23:00Z">
          <w:pPr>
            <w:pStyle w:val="Heading2"/>
          </w:pPr>
        </w:pPrChange>
      </w:pPr>
      <w:del w:id="22323" w:author="Sastry, Murali" w:date="2015-06-09T17:17:00Z">
        <w:r w:rsidRPr="00E056B6" w:rsidDel="00371A11">
          <w:delText>Build GOBI_MODULE_UNLOCK</w:delText>
        </w:r>
        <w:bookmarkStart w:id="22324" w:name="_Toc421703392"/>
        <w:bookmarkStart w:id="22325" w:name="_Toc421706586"/>
        <w:bookmarkStart w:id="22326" w:name="_Toc422906566"/>
        <w:bookmarkStart w:id="22327" w:name="_Toc422937197"/>
        <w:bookmarkStart w:id="22328" w:name="_Toc422940259"/>
        <w:bookmarkStart w:id="22329" w:name="_Toc422931694"/>
        <w:bookmarkStart w:id="22330" w:name="_Toc494289826"/>
        <w:bookmarkStart w:id="22331" w:name="_Toc494292642"/>
        <w:bookmarkStart w:id="22332" w:name="_Toc494295456"/>
        <w:bookmarkEnd w:id="22324"/>
        <w:bookmarkEnd w:id="22325"/>
        <w:bookmarkEnd w:id="22326"/>
        <w:bookmarkEnd w:id="22327"/>
        <w:bookmarkEnd w:id="22328"/>
        <w:bookmarkEnd w:id="22329"/>
        <w:bookmarkEnd w:id="22330"/>
        <w:bookmarkEnd w:id="22331"/>
        <w:bookmarkEnd w:id="22332"/>
      </w:del>
    </w:p>
    <w:p w:rsidR="00855F37" w:rsidRPr="00E056B6" w:rsidDel="00371A11" w:rsidRDefault="00C0468B">
      <w:pPr>
        <w:pStyle w:val="body"/>
        <w:rPr>
          <w:del w:id="22333" w:author="Sastry, Murali" w:date="2015-06-09T17:17:00Z"/>
        </w:rPr>
      </w:pPr>
      <w:del w:id="22334" w:author="Sastry, Murali" w:date="2015-06-09T17:17:00Z">
        <w:r w:rsidRPr="00E056B6" w:rsidDel="00371A11">
          <w:delText>From command prompt:</w:delText>
        </w:r>
        <w:bookmarkStart w:id="22335" w:name="_Toc421703393"/>
        <w:bookmarkStart w:id="22336" w:name="_Toc421706587"/>
        <w:bookmarkStart w:id="22337" w:name="_Toc422906567"/>
        <w:bookmarkStart w:id="22338" w:name="_Toc422937198"/>
        <w:bookmarkStart w:id="22339" w:name="_Toc422940260"/>
        <w:bookmarkStart w:id="22340" w:name="_Toc422931695"/>
        <w:bookmarkStart w:id="22341" w:name="_Toc494289827"/>
        <w:bookmarkStart w:id="22342" w:name="_Toc494292643"/>
        <w:bookmarkStart w:id="22343" w:name="_Toc494295457"/>
        <w:bookmarkEnd w:id="22335"/>
        <w:bookmarkEnd w:id="22336"/>
        <w:bookmarkEnd w:id="22337"/>
        <w:bookmarkEnd w:id="22338"/>
        <w:bookmarkEnd w:id="22339"/>
        <w:bookmarkEnd w:id="22340"/>
        <w:bookmarkEnd w:id="22341"/>
        <w:bookmarkEnd w:id="22342"/>
        <w:bookmarkEnd w:id="22343"/>
      </w:del>
    </w:p>
    <w:p w:rsidR="00855F37" w:rsidRPr="00E056B6" w:rsidDel="00371A11" w:rsidRDefault="00C0468B">
      <w:pPr>
        <w:pStyle w:val="body"/>
        <w:rPr>
          <w:del w:id="22344" w:author="Sastry, Murali" w:date="2015-06-09T17:17:00Z"/>
          <w:rFonts w:ascii="Courier" w:hAnsi="Courier" w:cs="Tahoma"/>
          <w:sz w:val="20"/>
        </w:rPr>
      </w:pPr>
      <w:del w:id="22345" w:author="Sastry, Murali" w:date="2015-06-09T17:17:00Z">
        <w:r w:rsidRPr="00E056B6" w:rsidDel="00371A11">
          <w:rPr>
            <w:rFonts w:ascii="Courier" w:hAnsi="Courier" w:cs="Tahoma"/>
            <w:sz w:val="20"/>
          </w:rPr>
          <w:delText>C:\P4\U2\2000\Installers\GobiModuleUnlockInstaller&gt;Perl buildModuleUnlock.pl</w:delText>
        </w:r>
        <w:bookmarkStart w:id="22346" w:name="_Toc421703394"/>
        <w:bookmarkStart w:id="22347" w:name="_Toc421706588"/>
        <w:bookmarkStart w:id="22348" w:name="_Toc422906568"/>
        <w:bookmarkStart w:id="22349" w:name="_Toc422937199"/>
        <w:bookmarkStart w:id="22350" w:name="_Toc422940261"/>
        <w:bookmarkStart w:id="22351" w:name="_Toc422931696"/>
        <w:bookmarkStart w:id="22352" w:name="_Toc494289828"/>
        <w:bookmarkStart w:id="22353" w:name="_Toc494292644"/>
        <w:bookmarkStart w:id="22354" w:name="_Toc494295458"/>
        <w:bookmarkEnd w:id="22346"/>
        <w:bookmarkEnd w:id="22347"/>
        <w:bookmarkEnd w:id="22348"/>
        <w:bookmarkEnd w:id="22349"/>
        <w:bookmarkEnd w:id="22350"/>
        <w:bookmarkEnd w:id="22351"/>
        <w:bookmarkEnd w:id="22352"/>
        <w:bookmarkEnd w:id="22353"/>
        <w:bookmarkEnd w:id="22354"/>
      </w:del>
    </w:p>
    <w:p w:rsidR="00855F37" w:rsidRPr="00E056B6" w:rsidDel="00371A11" w:rsidRDefault="00C0468B">
      <w:pPr>
        <w:pStyle w:val="body"/>
        <w:rPr>
          <w:del w:id="22355" w:author="Sastry, Murali" w:date="2015-06-09T17:17:00Z"/>
        </w:rPr>
        <w:pPrChange w:id="22356" w:author="Sastry, Murali" w:date="2015-06-10T10:23:00Z">
          <w:pPr>
            <w:pStyle w:val="Heading2"/>
            <w:pageBreakBefore/>
          </w:pPr>
        </w:pPrChange>
      </w:pPr>
      <w:del w:id="22357" w:author="Sastry, Murali" w:date="2015-06-09T17:17:00Z">
        <w:r w:rsidRPr="00E056B6" w:rsidDel="00371A11">
          <w:delText>Build GOBI_MODULE_UNLOCK using CRM Build Request</w:delText>
        </w:r>
        <w:bookmarkStart w:id="22358" w:name="_Toc421703395"/>
        <w:bookmarkStart w:id="22359" w:name="_Toc421706589"/>
        <w:bookmarkStart w:id="22360" w:name="_Toc422906569"/>
        <w:bookmarkStart w:id="22361" w:name="_Toc422937200"/>
        <w:bookmarkStart w:id="22362" w:name="_Toc422940262"/>
        <w:bookmarkStart w:id="22363" w:name="_Toc422931697"/>
        <w:bookmarkStart w:id="22364" w:name="_Toc494289829"/>
        <w:bookmarkStart w:id="22365" w:name="_Toc494292645"/>
        <w:bookmarkStart w:id="22366" w:name="_Toc494295459"/>
        <w:bookmarkEnd w:id="22358"/>
        <w:bookmarkEnd w:id="22359"/>
        <w:bookmarkEnd w:id="22360"/>
        <w:bookmarkEnd w:id="22361"/>
        <w:bookmarkEnd w:id="22362"/>
        <w:bookmarkEnd w:id="22363"/>
        <w:bookmarkEnd w:id="22364"/>
        <w:bookmarkEnd w:id="22365"/>
        <w:bookmarkEnd w:id="22366"/>
      </w:del>
    </w:p>
    <w:p w:rsidR="00983820" w:rsidRPr="00E056B6" w:rsidDel="00371A11" w:rsidRDefault="00C0468B">
      <w:pPr>
        <w:pStyle w:val="body"/>
        <w:rPr>
          <w:del w:id="22367" w:author="Sastry, Murali" w:date="2015-06-09T17:17:00Z"/>
        </w:rPr>
        <w:pPrChange w:id="22368" w:author="Sastry, Murali" w:date="2015-06-10T10:23:00Z">
          <w:pPr>
            <w:pStyle w:val="Caption"/>
            <w:keepNext/>
          </w:pPr>
        </w:pPrChange>
      </w:pPr>
      <w:del w:id="22369"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34</w:delText>
        </w:r>
        <w:r w:rsidR="00A31CAF" w:rsidDel="00371A11">
          <w:rPr>
            <w:b/>
          </w:rPr>
          <w:fldChar w:fldCharType="end"/>
        </w:r>
        <w:r w:rsidRPr="00E056B6" w:rsidDel="00371A11">
          <w:delText xml:space="preserve"> CRM Build Request fields for GOBI_MODULE_UNLOCK</w:delText>
        </w:r>
        <w:bookmarkStart w:id="22370" w:name="_Toc421703396"/>
        <w:bookmarkStart w:id="22371" w:name="_Toc421706590"/>
        <w:bookmarkStart w:id="22372" w:name="_Toc422906570"/>
        <w:bookmarkStart w:id="22373" w:name="_Toc422937201"/>
        <w:bookmarkStart w:id="22374" w:name="_Toc422940263"/>
        <w:bookmarkStart w:id="22375" w:name="_Toc422931698"/>
        <w:bookmarkStart w:id="22376" w:name="_Toc494289830"/>
        <w:bookmarkStart w:id="22377" w:name="_Toc494292646"/>
        <w:bookmarkStart w:id="22378" w:name="_Toc494295460"/>
        <w:bookmarkEnd w:id="22370"/>
        <w:bookmarkEnd w:id="22371"/>
        <w:bookmarkEnd w:id="22372"/>
        <w:bookmarkEnd w:id="22373"/>
        <w:bookmarkEnd w:id="22374"/>
        <w:bookmarkEnd w:id="22375"/>
        <w:bookmarkEnd w:id="22376"/>
        <w:bookmarkEnd w:id="22377"/>
        <w:bookmarkEnd w:id="22378"/>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6660"/>
      </w:tblGrid>
      <w:tr w:rsidR="00855F37" w:rsidRPr="00E056B6" w:rsidDel="00371A11" w:rsidTr="0099191C">
        <w:trPr>
          <w:cantSplit/>
          <w:tblHeader/>
          <w:del w:id="22379" w:author="Sastry, Murali" w:date="2015-06-09T17:17:00Z"/>
        </w:trPr>
        <w:tc>
          <w:tcPr>
            <w:tcW w:w="1980" w:type="dxa"/>
            <w:tcBorders>
              <w:bottom w:val="single" w:sz="12" w:space="0" w:color="auto"/>
            </w:tcBorders>
          </w:tcPr>
          <w:p w:rsidR="00855F37" w:rsidRPr="00E056B6" w:rsidDel="00371A11" w:rsidRDefault="00C0468B">
            <w:pPr>
              <w:pStyle w:val="body"/>
              <w:rPr>
                <w:del w:id="22380" w:author="Sastry, Murali" w:date="2015-06-09T17:17:00Z"/>
              </w:rPr>
              <w:pPrChange w:id="22381" w:author="Sastry, Murali" w:date="2015-06-10T10:23:00Z">
                <w:pPr>
                  <w:pStyle w:val="tableheading"/>
                </w:pPr>
              </w:pPrChange>
            </w:pPr>
            <w:del w:id="22382" w:author="Sastry, Murali" w:date="2015-06-09T17:17:00Z">
              <w:r w:rsidRPr="00E056B6" w:rsidDel="00371A11">
                <w:delText>File</w:delText>
              </w:r>
              <w:bookmarkStart w:id="22383" w:name="_Toc421703397"/>
              <w:bookmarkStart w:id="22384" w:name="_Toc421706591"/>
              <w:bookmarkStart w:id="22385" w:name="_Toc422906571"/>
              <w:bookmarkStart w:id="22386" w:name="_Toc422937202"/>
              <w:bookmarkStart w:id="22387" w:name="_Toc422940264"/>
              <w:bookmarkStart w:id="22388" w:name="_Toc422931699"/>
              <w:bookmarkStart w:id="22389" w:name="_Toc494289831"/>
              <w:bookmarkStart w:id="22390" w:name="_Toc494292647"/>
              <w:bookmarkStart w:id="22391" w:name="_Toc494295461"/>
              <w:bookmarkEnd w:id="22383"/>
              <w:bookmarkEnd w:id="22384"/>
              <w:bookmarkEnd w:id="22385"/>
              <w:bookmarkEnd w:id="22386"/>
              <w:bookmarkEnd w:id="22387"/>
              <w:bookmarkEnd w:id="22388"/>
              <w:bookmarkEnd w:id="22389"/>
              <w:bookmarkEnd w:id="22390"/>
              <w:bookmarkEnd w:id="22391"/>
            </w:del>
          </w:p>
        </w:tc>
        <w:tc>
          <w:tcPr>
            <w:tcW w:w="6660" w:type="dxa"/>
            <w:tcBorders>
              <w:bottom w:val="single" w:sz="12" w:space="0" w:color="auto"/>
            </w:tcBorders>
          </w:tcPr>
          <w:p w:rsidR="00855F37" w:rsidRPr="00E056B6" w:rsidDel="00371A11" w:rsidRDefault="00C0468B">
            <w:pPr>
              <w:pStyle w:val="body"/>
              <w:rPr>
                <w:del w:id="22392" w:author="Sastry, Murali" w:date="2015-06-09T17:17:00Z"/>
              </w:rPr>
              <w:pPrChange w:id="22393" w:author="Sastry, Murali" w:date="2015-06-10T10:23:00Z">
                <w:pPr>
                  <w:pStyle w:val="tableheading"/>
                </w:pPr>
              </w:pPrChange>
            </w:pPr>
            <w:del w:id="22394" w:author="Sastry, Murali" w:date="2015-06-09T17:17:00Z">
              <w:r w:rsidRPr="00E056B6" w:rsidDel="00371A11">
                <w:delText>Description</w:delText>
              </w:r>
              <w:bookmarkStart w:id="22395" w:name="_Toc421703398"/>
              <w:bookmarkStart w:id="22396" w:name="_Toc421706592"/>
              <w:bookmarkStart w:id="22397" w:name="_Toc422906572"/>
              <w:bookmarkStart w:id="22398" w:name="_Toc422937203"/>
              <w:bookmarkStart w:id="22399" w:name="_Toc422940265"/>
              <w:bookmarkStart w:id="22400" w:name="_Toc422931700"/>
              <w:bookmarkStart w:id="22401" w:name="_Toc494289832"/>
              <w:bookmarkStart w:id="22402" w:name="_Toc494292648"/>
              <w:bookmarkStart w:id="22403" w:name="_Toc494295462"/>
              <w:bookmarkEnd w:id="22395"/>
              <w:bookmarkEnd w:id="22396"/>
              <w:bookmarkEnd w:id="22397"/>
              <w:bookmarkEnd w:id="22398"/>
              <w:bookmarkEnd w:id="22399"/>
              <w:bookmarkEnd w:id="22400"/>
              <w:bookmarkEnd w:id="22401"/>
              <w:bookmarkEnd w:id="22402"/>
              <w:bookmarkEnd w:id="22403"/>
            </w:del>
          </w:p>
        </w:tc>
        <w:bookmarkStart w:id="22404" w:name="_Toc421703399"/>
        <w:bookmarkStart w:id="22405" w:name="_Toc421706593"/>
        <w:bookmarkStart w:id="22406" w:name="_Toc422906573"/>
        <w:bookmarkStart w:id="22407" w:name="_Toc422937204"/>
        <w:bookmarkStart w:id="22408" w:name="_Toc422940266"/>
        <w:bookmarkStart w:id="22409" w:name="_Toc422931701"/>
        <w:bookmarkStart w:id="22410" w:name="_Toc494289833"/>
        <w:bookmarkStart w:id="22411" w:name="_Toc494292649"/>
        <w:bookmarkStart w:id="22412" w:name="_Toc494295463"/>
        <w:bookmarkEnd w:id="22404"/>
        <w:bookmarkEnd w:id="22405"/>
        <w:bookmarkEnd w:id="22406"/>
        <w:bookmarkEnd w:id="22407"/>
        <w:bookmarkEnd w:id="22408"/>
        <w:bookmarkEnd w:id="22409"/>
        <w:bookmarkEnd w:id="22410"/>
        <w:bookmarkEnd w:id="22411"/>
        <w:bookmarkEnd w:id="22412"/>
      </w:tr>
      <w:tr w:rsidR="00855F37" w:rsidRPr="00E056B6" w:rsidDel="00371A11" w:rsidTr="0099191C">
        <w:trPr>
          <w:cantSplit/>
          <w:del w:id="22413" w:author="Sastry, Murali" w:date="2015-06-09T17:17:00Z"/>
        </w:trPr>
        <w:tc>
          <w:tcPr>
            <w:tcW w:w="1980" w:type="dxa"/>
            <w:tcBorders>
              <w:top w:val="nil"/>
              <w:bottom w:val="single" w:sz="6" w:space="0" w:color="auto"/>
            </w:tcBorders>
          </w:tcPr>
          <w:p w:rsidR="00855F37" w:rsidRPr="00E056B6" w:rsidDel="00371A11" w:rsidRDefault="00C0468B">
            <w:pPr>
              <w:pStyle w:val="body"/>
              <w:rPr>
                <w:del w:id="22414" w:author="Sastry, Murali" w:date="2015-06-09T17:17:00Z"/>
              </w:rPr>
              <w:pPrChange w:id="22415" w:author="Sastry, Murali" w:date="2015-06-10T10:23:00Z">
                <w:pPr>
                  <w:pStyle w:val="tableentry"/>
                </w:pPr>
              </w:pPrChange>
            </w:pPr>
            <w:del w:id="22416" w:author="Sastry, Murali" w:date="2015-06-09T17:17:00Z">
              <w:r w:rsidRPr="00E056B6" w:rsidDel="00371A11">
                <w:delText>Target Name</w:delText>
              </w:r>
              <w:bookmarkStart w:id="22417" w:name="_Toc421703400"/>
              <w:bookmarkStart w:id="22418" w:name="_Toc421706594"/>
              <w:bookmarkStart w:id="22419" w:name="_Toc422906574"/>
              <w:bookmarkStart w:id="22420" w:name="_Toc422937205"/>
              <w:bookmarkStart w:id="22421" w:name="_Toc422940267"/>
              <w:bookmarkStart w:id="22422" w:name="_Toc422931702"/>
              <w:bookmarkStart w:id="22423" w:name="_Toc494289834"/>
              <w:bookmarkStart w:id="22424" w:name="_Toc494292650"/>
              <w:bookmarkStart w:id="22425" w:name="_Toc494295464"/>
              <w:bookmarkEnd w:id="22417"/>
              <w:bookmarkEnd w:id="22418"/>
              <w:bookmarkEnd w:id="22419"/>
              <w:bookmarkEnd w:id="22420"/>
              <w:bookmarkEnd w:id="22421"/>
              <w:bookmarkEnd w:id="22422"/>
              <w:bookmarkEnd w:id="22423"/>
              <w:bookmarkEnd w:id="22424"/>
              <w:bookmarkEnd w:id="22425"/>
            </w:del>
          </w:p>
        </w:tc>
        <w:tc>
          <w:tcPr>
            <w:tcW w:w="6660" w:type="dxa"/>
            <w:tcBorders>
              <w:top w:val="nil"/>
              <w:bottom w:val="single" w:sz="6" w:space="0" w:color="auto"/>
            </w:tcBorders>
          </w:tcPr>
          <w:p w:rsidR="00983820" w:rsidRPr="00E056B6" w:rsidDel="00371A11" w:rsidRDefault="00C0468B">
            <w:pPr>
              <w:pStyle w:val="body"/>
              <w:rPr>
                <w:del w:id="22426" w:author="Sastry, Murali" w:date="2015-06-09T17:17:00Z"/>
              </w:rPr>
              <w:pPrChange w:id="22427" w:author="Sastry, Murali" w:date="2015-06-10T10:23:00Z">
                <w:pPr>
                  <w:pStyle w:val="tableentry"/>
                  <w:tabs>
                    <w:tab w:val="left" w:pos="761"/>
                  </w:tabs>
                </w:pPr>
              </w:pPrChange>
            </w:pPr>
            <w:del w:id="22428" w:author="Sastry, Murali" w:date="2015-06-09T17:17:00Z">
              <w:r w:rsidRPr="00E056B6" w:rsidDel="00371A11">
                <w:delText>GOBI_MODULE_UNLOCK</w:delText>
              </w:r>
              <w:bookmarkStart w:id="22429" w:name="_Toc421703401"/>
              <w:bookmarkStart w:id="22430" w:name="_Toc421706595"/>
              <w:bookmarkStart w:id="22431" w:name="_Toc422906575"/>
              <w:bookmarkStart w:id="22432" w:name="_Toc422937206"/>
              <w:bookmarkStart w:id="22433" w:name="_Toc422940268"/>
              <w:bookmarkStart w:id="22434" w:name="_Toc422931703"/>
              <w:bookmarkStart w:id="22435" w:name="_Toc494289835"/>
              <w:bookmarkStart w:id="22436" w:name="_Toc494292651"/>
              <w:bookmarkStart w:id="22437" w:name="_Toc494295465"/>
              <w:bookmarkEnd w:id="22429"/>
              <w:bookmarkEnd w:id="22430"/>
              <w:bookmarkEnd w:id="22431"/>
              <w:bookmarkEnd w:id="22432"/>
              <w:bookmarkEnd w:id="22433"/>
              <w:bookmarkEnd w:id="22434"/>
              <w:bookmarkEnd w:id="22435"/>
              <w:bookmarkEnd w:id="22436"/>
              <w:bookmarkEnd w:id="22437"/>
            </w:del>
          </w:p>
        </w:tc>
        <w:bookmarkStart w:id="22438" w:name="_Toc421703402"/>
        <w:bookmarkStart w:id="22439" w:name="_Toc421706596"/>
        <w:bookmarkStart w:id="22440" w:name="_Toc422906576"/>
        <w:bookmarkStart w:id="22441" w:name="_Toc422937207"/>
        <w:bookmarkStart w:id="22442" w:name="_Toc422940269"/>
        <w:bookmarkStart w:id="22443" w:name="_Toc422931704"/>
        <w:bookmarkStart w:id="22444" w:name="_Toc494289836"/>
        <w:bookmarkStart w:id="22445" w:name="_Toc494292652"/>
        <w:bookmarkStart w:id="22446" w:name="_Toc494295466"/>
        <w:bookmarkEnd w:id="22438"/>
        <w:bookmarkEnd w:id="22439"/>
        <w:bookmarkEnd w:id="22440"/>
        <w:bookmarkEnd w:id="22441"/>
        <w:bookmarkEnd w:id="22442"/>
        <w:bookmarkEnd w:id="22443"/>
        <w:bookmarkEnd w:id="22444"/>
        <w:bookmarkEnd w:id="22445"/>
        <w:bookmarkEnd w:id="22446"/>
      </w:tr>
      <w:tr w:rsidR="00855F37" w:rsidRPr="00E056B6" w:rsidDel="00371A11" w:rsidTr="0099191C">
        <w:trPr>
          <w:cantSplit/>
          <w:del w:id="22447" w:author="Sastry, Murali" w:date="2015-06-09T17:17:00Z"/>
        </w:trPr>
        <w:tc>
          <w:tcPr>
            <w:tcW w:w="1980" w:type="dxa"/>
            <w:tcBorders>
              <w:top w:val="single" w:sz="6" w:space="0" w:color="auto"/>
              <w:bottom w:val="single" w:sz="6" w:space="0" w:color="auto"/>
            </w:tcBorders>
          </w:tcPr>
          <w:p w:rsidR="00855F37" w:rsidRPr="00E056B6" w:rsidDel="00371A11" w:rsidRDefault="00C0468B">
            <w:pPr>
              <w:pStyle w:val="body"/>
              <w:rPr>
                <w:del w:id="22448" w:author="Sastry, Murali" w:date="2015-06-09T17:17:00Z"/>
              </w:rPr>
              <w:pPrChange w:id="22449" w:author="Sastry, Murali" w:date="2015-06-10T10:23:00Z">
                <w:pPr>
                  <w:pStyle w:val="tableentry"/>
                </w:pPr>
              </w:pPrChange>
            </w:pPr>
            <w:del w:id="22450" w:author="Sastry, Murali" w:date="2015-06-09T17:17:00Z">
              <w:r w:rsidRPr="00E056B6" w:rsidDel="00371A11">
                <w:delText>Target Version</w:delText>
              </w:r>
              <w:bookmarkStart w:id="22451" w:name="_Toc421703403"/>
              <w:bookmarkStart w:id="22452" w:name="_Toc421706597"/>
              <w:bookmarkStart w:id="22453" w:name="_Toc422906577"/>
              <w:bookmarkStart w:id="22454" w:name="_Toc422937208"/>
              <w:bookmarkStart w:id="22455" w:name="_Toc422940270"/>
              <w:bookmarkStart w:id="22456" w:name="_Toc422931705"/>
              <w:bookmarkStart w:id="22457" w:name="_Toc494289837"/>
              <w:bookmarkStart w:id="22458" w:name="_Toc494292653"/>
              <w:bookmarkStart w:id="22459" w:name="_Toc494295467"/>
              <w:bookmarkEnd w:id="22451"/>
              <w:bookmarkEnd w:id="22452"/>
              <w:bookmarkEnd w:id="22453"/>
              <w:bookmarkEnd w:id="22454"/>
              <w:bookmarkEnd w:id="22455"/>
              <w:bookmarkEnd w:id="22456"/>
              <w:bookmarkEnd w:id="22457"/>
              <w:bookmarkEnd w:id="22458"/>
              <w:bookmarkEnd w:id="22459"/>
            </w:del>
          </w:p>
        </w:tc>
        <w:tc>
          <w:tcPr>
            <w:tcW w:w="6660" w:type="dxa"/>
            <w:tcBorders>
              <w:top w:val="single" w:sz="6" w:space="0" w:color="auto"/>
              <w:bottom w:val="single" w:sz="6" w:space="0" w:color="auto"/>
            </w:tcBorders>
          </w:tcPr>
          <w:p w:rsidR="00983820" w:rsidRPr="00E056B6" w:rsidDel="00371A11" w:rsidRDefault="00C0468B">
            <w:pPr>
              <w:pStyle w:val="body"/>
              <w:rPr>
                <w:del w:id="22460" w:author="Sastry, Murali" w:date="2015-06-09T17:17:00Z"/>
              </w:rPr>
              <w:pPrChange w:id="22461" w:author="Sastry, Murali" w:date="2015-06-10T10:23:00Z">
                <w:pPr>
                  <w:pStyle w:val="tableentry"/>
                  <w:tabs>
                    <w:tab w:val="left" w:pos="761"/>
                  </w:tabs>
                </w:pPr>
              </w:pPrChange>
            </w:pPr>
            <w:del w:id="22462" w:author="Sastry, Murali" w:date="2015-06-09T17:17:00Z">
              <w:r w:rsidRPr="00E056B6" w:rsidDel="00371A11">
                <w:delText>Version (ie. 1.0.02)</w:delText>
              </w:r>
              <w:bookmarkStart w:id="22463" w:name="_Toc421703404"/>
              <w:bookmarkStart w:id="22464" w:name="_Toc421706598"/>
              <w:bookmarkStart w:id="22465" w:name="_Toc422906578"/>
              <w:bookmarkStart w:id="22466" w:name="_Toc422937209"/>
              <w:bookmarkStart w:id="22467" w:name="_Toc422940271"/>
              <w:bookmarkStart w:id="22468" w:name="_Toc422931706"/>
              <w:bookmarkStart w:id="22469" w:name="_Toc494289838"/>
              <w:bookmarkStart w:id="22470" w:name="_Toc494292654"/>
              <w:bookmarkStart w:id="22471" w:name="_Toc494295468"/>
              <w:bookmarkEnd w:id="22463"/>
              <w:bookmarkEnd w:id="22464"/>
              <w:bookmarkEnd w:id="22465"/>
              <w:bookmarkEnd w:id="22466"/>
              <w:bookmarkEnd w:id="22467"/>
              <w:bookmarkEnd w:id="22468"/>
              <w:bookmarkEnd w:id="22469"/>
              <w:bookmarkEnd w:id="22470"/>
              <w:bookmarkEnd w:id="22471"/>
            </w:del>
          </w:p>
        </w:tc>
        <w:bookmarkStart w:id="22472" w:name="_Toc421703405"/>
        <w:bookmarkStart w:id="22473" w:name="_Toc421706599"/>
        <w:bookmarkStart w:id="22474" w:name="_Toc422906579"/>
        <w:bookmarkStart w:id="22475" w:name="_Toc422937210"/>
        <w:bookmarkStart w:id="22476" w:name="_Toc422940272"/>
        <w:bookmarkStart w:id="22477" w:name="_Toc422931707"/>
        <w:bookmarkStart w:id="22478" w:name="_Toc494289839"/>
        <w:bookmarkStart w:id="22479" w:name="_Toc494292655"/>
        <w:bookmarkStart w:id="22480" w:name="_Toc494295469"/>
        <w:bookmarkEnd w:id="22472"/>
        <w:bookmarkEnd w:id="22473"/>
        <w:bookmarkEnd w:id="22474"/>
        <w:bookmarkEnd w:id="22475"/>
        <w:bookmarkEnd w:id="22476"/>
        <w:bookmarkEnd w:id="22477"/>
        <w:bookmarkEnd w:id="22478"/>
        <w:bookmarkEnd w:id="22479"/>
        <w:bookmarkEnd w:id="22480"/>
      </w:tr>
      <w:tr w:rsidR="00855F37" w:rsidRPr="00E056B6" w:rsidDel="00371A11" w:rsidTr="0099191C">
        <w:trPr>
          <w:cantSplit/>
          <w:del w:id="22481" w:author="Sastry, Murali" w:date="2015-06-09T17:17:00Z"/>
        </w:trPr>
        <w:tc>
          <w:tcPr>
            <w:tcW w:w="1980" w:type="dxa"/>
            <w:tcBorders>
              <w:top w:val="single" w:sz="6" w:space="0" w:color="auto"/>
              <w:bottom w:val="single" w:sz="6" w:space="0" w:color="auto"/>
            </w:tcBorders>
          </w:tcPr>
          <w:p w:rsidR="00855F37" w:rsidRPr="00E056B6" w:rsidDel="00371A11" w:rsidRDefault="00855F37">
            <w:pPr>
              <w:pStyle w:val="body"/>
              <w:rPr>
                <w:del w:id="22482" w:author="Sastry, Murali" w:date="2015-06-09T17:17:00Z"/>
              </w:rPr>
              <w:pPrChange w:id="22483" w:author="Sastry, Murali" w:date="2015-06-10T10:23:00Z">
                <w:pPr>
                  <w:pStyle w:val="tableentry"/>
                  <w:tabs>
                    <w:tab w:val="left" w:pos="761"/>
                  </w:tabs>
                </w:pPr>
              </w:pPrChange>
            </w:pPr>
            <w:del w:id="22484" w:author="Sastry, Murali" w:date="2015-06-09T17:17:00Z">
              <w:r w:rsidRPr="00E056B6" w:rsidDel="00371A11">
                <w:delText>Type</w:delText>
              </w:r>
              <w:r w:rsidRPr="00E056B6" w:rsidDel="00371A11">
                <w:tab/>
              </w:r>
              <w:bookmarkStart w:id="22485" w:name="_Toc421703406"/>
              <w:bookmarkStart w:id="22486" w:name="_Toc421706600"/>
              <w:bookmarkStart w:id="22487" w:name="_Toc422906580"/>
              <w:bookmarkStart w:id="22488" w:name="_Toc422937211"/>
              <w:bookmarkStart w:id="22489" w:name="_Toc422940273"/>
              <w:bookmarkStart w:id="22490" w:name="_Toc422931708"/>
              <w:bookmarkStart w:id="22491" w:name="_Toc494289840"/>
              <w:bookmarkStart w:id="22492" w:name="_Toc494292656"/>
              <w:bookmarkStart w:id="22493" w:name="_Toc494295470"/>
              <w:bookmarkEnd w:id="22485"/>
              <w:bookmarkEnd w:id="22486"/>
              <w:bookmarkEnd w:id="22487"/>
              <w:bookmarkEnd w:id="22488"/>
              <w:bookmarkEnd w:id="22489"/>
              <w:bookmarkEnd w:id="22490"/>
              <w:bookmarkEnd w:id="22491"/>
              <w:bookmarkEnd w:id="22492"/>
              <w:bookmarkEnd w:id="22493"/>
            </w:del>
          </w:p>
        </w:tc>
        <w:tc>
          <w:tcPr>
            <w:tcW w:w="6660" w:type="dxa"/>
            <w:tcBorders>
              <w:top w:val="single" w:sz="6" w:space="0" w:color="auto"/>
              <w:bottom w:val="single" w:sz="6" w:space="0" w:color="auto"/>
            </w:tcBorders>
          </w:tcPr>
          <w:p w:rsidR="00855F37" w:rsidRPr="00E056B6" w:rsidDel="00371A11" w:rsidRDefault="00C0468B">
            <w:pPr>
              <w:pStyle w:val="body"/>
              <w:rPr>
                <w:del w:id="22494" w:author="Sastry, Murali" w:date="2015-06-09T17:17:00Z"/>
              </w:rPr>
              <w:pPrChange w:id="22495" w:author="Sastry, Murali" w:date="2015-06-10T10:23:00Z">
                <w:pPr>
                  <w:pStyle w:val="tableentry"/>
                </w:pPr>
              </w:pPrChange>
            </w:pPr>
            <w:del w:id="22496" w:author="Sastry, Murali" w:date="2015-06-09T17:17:00Z">
              <w:r w:rsidRPr="00E056B6" w:rsidDel="00371A11">
                <w:delText>Prod, Point Release</w:delText>
              </w:r>
              <w:bookmarkStart w:id="22497" w:name="_Toc421703407"/>
              <w:bookmarkStart w:id="22498" w:name="_Toc421706601"/>
              <w:bookmarkStart w:id="22499" w:name="_Toc422906581"/>
              <w:bookmarkStart w:id="22500" w:name="_Toc422937212"/>
              <w:bookmarkStart w:id="22501" w:name="_Toc422940274"/>
              <w:bookmarkStart w:id="22502" w:name="_Toc422931709"/>
              <w:bookmarkStart w:id="22503" w:name="_Toc494289841"/>
              <w:bookmarkStart w:id="22504" w:name="_Toc494292657"/>
              <w:bookmarkStart w:id="22505" w:name="_Toc494295471"/>
              <w:bookmarkEnd w:id="22497"/>
              <w:bookmarkEnd w:id="22498"/>
              <w:bookmarkEnd w:id="22499"/>
              <w:bookmarkEnd w:id="22500"/>
              <w:bookmarkEnd w:id="22501"/>
              <w:bookmarkEnd w:id="22502"/>
              <w:bookmarkEnd w:id="22503"/>
              <w:bookmarkEnd w:id="22504"/>
              <w:bookmarkEnd w:id="22505"/>
            </w:del>
          </w:p>
        </w:tc>
        <w:bookmarkStart w:id="22506" w:name="_Toc421703408"/>
        <w:bookmarkStart w:id="22507" w:name="_Toc421706602"/>
        <w:bookmarkStart w:id="22508" w:name="_Toc422906582"/>
        <w:bookmarkStart w:id="22509" w:name="_Toc422937213"/>
        <w:bookmarkStart w:id="22510" w:name="_Toc422940275"/>
        <w:bookmarkStart w:id="22511" w:name="_Toc422931710"/>
        <w:bookmarkStart w:id="22512" w:name="_Toc494289842"/>
        <w:bookmarkStart w:id="22513" w:name="_Toc494292658"/>
        <w:bookmarkStart w:id="22514" w:name="_Toc494295472"/>
        <w:bookmarkEnd w:id="22506"/>
        <w:bookmarkEnd w:id="22507"/>
        <w:bookmarkEnd w:id="22508"/>
        <w:bookmarkEnd w:id="22509"/>
        <w:bookmarkEnd w:id="22510"/>
        <w:bookmarkEnd w:id="22511"/>
        <w:bookmarkEnd w:id="22512"/>
        <w:bookmarkEnd w:id="22513"/>
        <w:bookmarkEnd w:id="22514"/>
      </w:tr>
      <w:tr w:rsidR="00855F37" w:rsidRPr="00E056B6" w:rsidDel="00371A11" w:rsidTr="0099191C">
        <w:trPr>
          <w:cantSplit/>
          <w:del w:id="22515" w:author="Sastry, Murali" w:date="2015-06-09T17:17:00Z"/>
        </w:trPr>
        <w:tc>
          <w:tcPr>
            <w:tcW w:w="1980" w:type="dxa"/>
            <w:tcBorders>
              <w:top w:val="single" w:sz="6" w:space="0" w:color="auto"/>
              <w:bottom w:val="single" w:sz="6" w:space="0" w:color="auto"/>
            </w:tcBorders>
          </w:tcPr>
          <w:p w:rsidR="00855F37" w:rsidRPr="00E056B6" w:rsidDel="00371A11" w:rsidRDefault="00C0468B">
            <w:pPr>
              <w:pStyle w:val="body"/>
              <w:rPr>
                <w:del w:id="22516" w:author="Sastry, Murali" w:date="2015-06-09T17:17:00Z"/>
              </w:rPr>
              <w:pPrChange w:id="22517" w:author="Sastry, Murali" w:date="2015-06-10T10:23:00Z">
                <w:pPr>
                  <w:pStyle w:val="tableentry"/>
                </w:pPr>
              </w:pPrChange>
            </w:pPr>
            <w:del w:id="22518" w:author="Sastry, Murali" w:date="2015-06-09T17:17:00Z">
              <w:r w:rsidRPr="00E056B6" w:rsidDel="00371A11">
                <w:delText>Compiler</w:delText>
              </w:r>
              <w:bookmarkStart w:id="22519" w:name="_Toc421703409"/>
              <w:bookmarkStart w:id="22520" w:name="_Toc421706603"/>
              <w:bookmarkStart w:id="22521" w:name="_Toc422906583"/>
              <w:bookmarkStart w:id="22522" w:name="_Toc422937214"/>
              <w:bookmarkStart w:id="22523" w:name="_Toc422940276"/>
              <w:bookmarkStart w:id="22524" w:name="_Toc422931711"/>
              <w:bookmarkStart w:id="22525" w:name="_Toc494289843"/>
              <w:bookmarkStart w:id="22526" w:name="_Toc494292659"/>
              <w:bookmarkStart w:id="22527" w:name="_Toc494295473"/>
              <w:bookmarkEnd w:id="22519"/>
              <w:bookmarkEnd w:id="22520"/>
              <w:bookmarkEnd w:id="22521"/>
              <w:bookmarkEnd w:id="22522"/>
              <w:bookmarkEnd w:id="22523"/>
              <w:bookmarkEnd w:id="22524"/>
              <w:bookmarkEnd w:id="22525"/>
              <w:bookmarkEnd w:id="22526"/>
              <w:bookmarkEnd w:id="22527"/>
            </w:del>
          </w:p>
        </w:tc>
        <w:tc>
          <w:tcPr>
            <w:tcW w:w="6660" w:type="dxa"/>
            <w:tcBorders>
              <w:top w:val="single" w:sz="6" w:space="0" w:color="auto"/>
              <w:bottom w:val="single" w:sz="6" w:space="0" w:color="auto"/>
            </w:tcBorders>
          </w:tcPr>
          <w:p w:rsidR="00855F37" w:rsidRPr="00E056B6" w:rsidDel="00371A11" w:rsidRDefault="00C0468B">
            <w:pPr>
              <w:pStyle w:val="body"/>
              <w:rPr>
                <w:del w:id="22528" w:author="Sastry, Murali" w:date="2015-06-09T17:17:00Z"/>
              </w:rPr>
              <w:pPrChange w:id="22529" w:author="Sastry, Murali" w:date="2015-06-10T10:23:00Z">
                <w:pPr>
                  <w:pStyle w:val="tableentry"/>
                </w:pPr>
              </w:pPrChange>
            </w:pPr>
            <w:del w:id="22530" w:author="Sastry, Murali" w:date="2015-06-09T17:17:00Z">
              <w:r w:rsidRPr="00E056B6" w:rsidDel="00371A11">
                <w:delText>MS VS2008</w:delText>
              </w:r>
              <w:bookmarkStart w:id="22531" w:name="_Toc421703410"/>
              <w:bookmarkStart w:id="22532" w:name="_Toc421706604"/>
              <w:bookmarkStart w:id="22533" w:name="_Toc422906584"/>
              <w:bookmarkStart w:id="22534" w:name="_Toc422937215"/>
              <w:bookmarkStart w:id="22535" w:name="_Toc422940277"/>
              <w:bookmarkStart w:id="22536" w:name="_Toc422931712"/>
              <w:bookmarkStart w:id="22537" w:name="_Toc494289844"/>
              <w:bookmarkStart w:id="22538" w:name="_Toc494292660"/>
              <w:bookmarkStart w:id="22539" w:name="_Toc494295474"/>
              <w:bookmarkEnd w:id="22531"/>
              <w:bookmarkEnd w:id="22532"/>
              <w:bookmarkEnd w:id="22533"/>
              <w:bookmarkEnd w:id="22534"/>
              <w:bookmarkEnd w:id="22535"/>
              <w:bookmarkEnd w:id="22536"/>
              <w:bookmarkEnd w:id="22537"/>
              <w:bookmarkEnd w:id="22538"/>
              <w:bookmarkEnd w:id="22539"/>
            </w:del>
          </w:p>
        </w:tc>
        <w:bookmarkStart w:id="22540" w:name="_Toc421703411"/>
        <w:bookmarkStart w:id="22541" w:name="_Toc421706605"/>
        <w:bookmarkStart w:id="22542" w:name="_Toc422906585"/>
        <w:bookmarkStart w:id="22543" w:name="_Toc422937216"/>
        <w:bookmarkStart w:id="22544" w:name="_Toc422940278"/>
        <w:bookmarkStart w:id="22545" w:name="_Toc422931713"/>
        <w:bookmarkStart w:id="22546" w:name="_Toc494289845"/>
        <w:bookmarkStart w:id="22547" w:name="_Toc494292661"/>
        <w:bookmarkStart w:id="22548" w:name="_Toc494295475"/>
        <w:bookmarkEnd w:id="22540"/>
        <w:bookmarkEnd w:id="22541"/>
        <w:bookmarkEnd w:id="22542"/>
        <w:bookmarkEnd w:id="22543"/>
        <w:bookmarkEnd w:id="22544"/>
        <w:bookmarkEnd w:id="22545"/>
        <w:bookmarkEnd w:id="22546"/>
        <w:bookmarkEnd w:id="22547"/>
        <w:bookmarkEnd w:id="22548"/>
      </w:tr>
      <w:tr w:rsidR="00855F37" w:rsidRPr="00E056B6" w:rsidDel="00371A11" w:rsidTr="0099191C">
        <w:trPr>
          <w:cantSplit/>
          <w:del w:id="22549" w:author="Sastry, Murali" w:date="2015-06-09T17:17:00Z"/>
        </w:trPr>
        <w:tc>
          <w:tcPr>
            <w:tcW w:w="1980" w:type="dxa"/>
            <w:tcBorders>
              <w:top w:val="single" w:sz="6" w:space="0" w:color="auto"/>
              <w:bottom w:val="single" w:sz="6" w:space="0" w:color="auto"/>
            </w:tcBorders>
          </w:tcPr>
          <w:p w:rsidR="00855F37" w:rsidRPr="00E056B6" w:rsidDel="00371A11" w:rsidRDefault="00C0468B">
            <w:pPr>
              <w:pStyle w:val="body"/>
              <w:rPr>
                <w:del w:id="22550" w:author="Sastry, Murali" w:date="2015-06-09T17:17:00Z"/>
              </w:rPr>
              <w:pPrChange w:id="22551" w:author="Sastry, Murali" w:date="2015-06-10T10:23:00Z">
                <w:pPr>
                  <w:pStyle w:val="tableentry"/>
                </w:pPr>
              </w:pPrChange>
            </w:pPr>
            <w:del w:id="22552" w:author="Sastry, Murali" w:date="2015-06-09T17:17:00Z">
              <w:r w:rsidRPr="00E056B6" w:rsidDel="00371A11">
                <w:delText>Label</w:delText>
              </w:r>
              <w:bookmarkStart w:id="22553" w:name="_Toc421703412"/>
              <w:bookmarkStart w:id="22554" w:name="_Toc421706606"/>
              <w:bookmarkStart w:id="22555" w:name="_Toc422906586"/>
              <w:bookmarkStart w:id="22556" w:name="_Toc422937217"/>
              <w:bookmarkStart w:id="22557" w:name="_Toc422940279"/>
              <w:bookmarkStart w:id="22558" w:name="_Toc422931714"/>
              <w:bookmarkStart w:id="22559" w:name="_Toc494289846"/>
              <w:bookmarkStart w:id="22560" w:name="_Toc494292662"/>
              <w:bookmarkStart w:id="22561" w:name="_Toc494295476"/>
              <w:bookmarkEnd w:id="22553"/>
              <w:bookmarkEnd w:id="22554"/>
              <w:bookmarkEnd w:id="22555"/>
              <w:bookmarkEnd w:id="22556"/>
              <w:bookmarkEnd w:id="22557"/>
              <w:bookmarkEnd w:id="22558"/>
              <w:bookmarkEnd w:id="22559"/>
              <w:bookmarkEnd w:id="22560"/>
              <w:bookmarkEnd w:id="22561"/>
            </w:del>
          </w:p>
        </w:tc>
        <w:tc>
          <w:tcPr>
            <w:tcW w:w="6660" w:type="dxa"/>
            <w:tcBorders>
              <w:top w:val="single" w:sz="6" w:space="0" w:color="auto"/>
              <w:bottom w:val="single" w:sz="6" w:space="0" w:color="auto"/>
            </w:tcBorders>
          </w:tcPr>
          <w:p w:rsidR="00855F37" w:rsidRPr="00E056B6" w:rsidDel="00371A11" w:rsidRDefault="00C0468B">
            <w:pPr>
              <w:pStyle w:val="body"/>
              <w:rPr>
                <w:del w:id="22562" w:author="Sastry, Murali" w:date="2015-06-09T17:17:00Z"/>
              </w:rPr>
              <w:pPrChange w:id="22563" w:author="Sastry, Murali" w:date="2015-06-10T10:23:00Z">
                <w:pPr>
                  <w:pStyle w:val="tableentry"/>
                </w:pPr>
              </w:pPrChange>
            </w:pPr>
            <w:del w:id="22564" w:author="Sastry, Murali" w:date="2015-06-09T17:17:00Z">
              <w:r w:rsidRPr="00E056B6" w:rsidDel="00371A11">
                <w:delText>Perforce Label (ie. GOBI_MODULE_UNLOCK.1.0.10)</w:delText>
              </w:r>
              <w:bookmarkStart w:id="22565" w:name="_Toc421703413"/>
              <w:bookmarkStart w:id="22566" w:name="_Toc421706607"/>
              <w:bookmarkStart w:id="22567" w:name="_Toc422906587"/>
              <w:bookmarkStart w:id="22568" w:name="_Toc422937218"/>
              <w:bookmarkStart w:id="22569" w:name="_Toc422940280"/>
              <w:bookmarkStart w:id="22570" w:name="_Toc422931715"/>
              <w:bookmarkStart w:id="22571" w:name="_Toc494289847"/>
              <w:bookmarkStart w:id="22572" w:name="_Toc494292663"/>
              <w:bookmarkStart w:id="22573" w:name="_Toc494295477"/>
              <w:bookmarkEnd w:id="22565"/>
              <w:bookmarkEnd w:id="22566"/>
              <w:bookmarkEnd w:id="22567"/>
              <w:bookmarkEnd w:id="22568"/>
              <w:bookmarkEnd w:id="22569"/>
              <w:bookmarkEnd w:id="22570"/>
              <w:bookmarkEnd w:id="22571"/>
              <w:bookmarkEnd w:id="22572"/>
              <w:bookmarkEnd w:id="22573"/>
            </w:del>
          </w:p>
        </w:tc>
        <w:bookmarkStart w:id="22574" w:name="_Toc421703414"/>
        <w:bookmarkStart w:id="22575" w:name="_Toc421706608"/>
        <w:bookmarkStart w:id="22576" w:name="_Toc422906588"/>
        <w:bookmarkStart w:id="22577" w:name="_Toc422937219"/>
        <w:bookmarkStart w:id="22578" w:name="_Toc422940281"/>
        <w:bookmarkStart w:id="22579" w:name="_Toc422931716"/>
        <w:bookmarkStart w:id="22580" w:name="_Toc494289848"/>
        <w:bookmarkStart w:id="22581" w:name="_Toc494292664"/>
        <w:bookmarkStart w:id="22582" w:name="_Toc494295478"/>
        <w:bookmarkEnd w:id="22574"/>
        <w:bookmarkEnd w:id="22575"/>
        <w:bookmarkEnd w:id="22576"/>
        <w:bookmarkEnd w:id="22577"/>
        <w:bookmarkEnd w:id="22578"/>
        <w:bookmarkEnd w:id="22579"/>
        <w:bookmarkEnd w:id="22580"/>
        <w:bookmarkEnd w:id="22581"/>
        <w:bookmarkEnd w:id="22582"/>
      </w:tr>
      <w:tr w:rsidR="00855F37" w:rsidRPr="00E056B6" w:rsidDel="00371A11" w:rsidTr="0099191C">
        <w:trPr>
          <w:cantSplit/>
          <w:del w:id="22583" w:author="Sastry, Murali" w:date="2015-06-09T17:17:00Z"/>
        </w:trPr>
        <w:tc>
          <w:tcPr>
            <w:tcW w:w="1980" w:type="dxa"/>
            <w:tcBorders>
              <w:top w:val="single" w:sz="6" w:space="0" w:color="auto"/>
              <w:bottom w:val="single" w:sz="6" w:space="0" w:color="auto"/>
            </w:tcBorders>
          </w:tcPr>
          <w:p w:rsidR="00855F37" w:rsidRPr="00E056B6" w:rsidDel="00371A11" w:rsidRDefault="00C0468B">
            <w:pPr>
              <w:pStyle w:val="body"/>
              <w:rPr>
                <w:del w:id="22584" w:author="Sastry, Murali" w:date="2015-06-09T17:17:00Z"/>
              </w:rPr>
              <w:pPrChange w:id="22585" w:author="Sastry, Murali" w:date="2015-06-10T10:23:00Z">
                <w:pPr>
                  <w:pStyle w:val="tableentry"/>
                </w:pPr>
              </w:pPrChange>
            </w:pPr>
            <w:del w:id="22586" w:author="Sastry, Murali" w:date="2015-06-09T17:17:00Z">
              <w:r w:rsidRPr="00E056B6" w:rsidDel="00371A11">
                <w:delText>Subsystem</w:delText>
              </w:r>
              <w:bookmarkStart w:id="22587" w:name="_Toc421703415"/>
              <w:bookmarkStart w:id="22588" w:name="_Toc421706609"/>
              <w:bookmarkStart w:id="22589" w:name="_Toc422906589"/>
              <w:bookmarkStart w:id="22590" w:name="_Toc422937220"/>
              <w:bookmarkStart w:id="22591" w:name="_Toc422940282"/>
              <w:bookmarkStart w:id="22592" w:name="_Toc422931717"/>
              <w:bookmarkStart w:id="22593" w:name="_Toc494289849"/>
              <w:bookmarkStart w:id="22594" w:name="_Toc494292665"/>
              <w:bookmarkStart w:id="22595" w:name="_Toc494295479"/>
              <w:bookmarkEnd w:id="22587"/>
              <w:bookmarkEnd w:id="22588"/>
              <w:bookmarkEnd w:id="22589"/>
              <w:bookmarkEnd w:id="22590"/>
              <w:bookmarkEnd w:id="22591"/>
              <w:bookmarkEnd w:id="22592"/>
              <w:bookmarkEnd w:id="22593"/>
              <w:bookmarkEnd w:id="22594"/>
              <w:bookmarkEnd w:id="22595"/>
            </w:del>
          </w:p>
        </w:tc>
        <w:tc>
          <w:tcPr>
            <w:tcW w:w="6660" w:type="dxa"/>
            <w:tcBorders>
              <w:top w:val="single" w:sz="6" w:space="0" w:color="auto"/>
              <w:bottom w:val="single" w:sz="6" w:space="0" w:color="auto"/>
            </w:tcBorders>
          </w:tcPr>
          <w:p w:rsidR="00855F37" w:rsidRPr="00E056B6" w:rsidDel="00371A11" w:rsidRDefault="00C0468B">
            <w:pPr>
              <w:pStyle w:val="body"/>
              <w:rPr>
                <w:del w:id="22596" w:author="Sastry, Murali" w:date="2015-06-09T17:17:00Z"/>
              </w:rPr>
              <w:pPrChange w:id="22597" w:author="Sastry, Murali" w:date="2015-06-10T10:23:00Z">
                <w:pPr>
                  <w:pStyle w:val="tableentry"/>
                </w:pPr>
              </w:pPrChange>
            </w:pPr>
            <w:del w:id="22598" w:author="Sastry, Murali" w:date="2015-06-09T17:17:00Z">
              <w:r w:rsidRPr="00E056B6" w:rsidDel="00371A11">
                <w:delText>GOBI_MODULE_UNLOCK</w:delText>
              </w:r>
              <w:bookmarkStart w:id="22599" w:name="_Toc421703416"/>
              <w:bookmarkStart w:id="22600" w:name="_Toc421706610"/>
              <w:bookmarkStart w:id="22601" w:name="_Toc422906590"/>
              <w:bookmarkStart w:id="22602" w:name="_Toc422937221"/>
              <w:bookmarkStart w:id="22603" w:name="_Toc422940283"/>
              <w:bookmarkStart w:id="22604" w:name="_Toc422931718"/>
              <w:bookmarkStart w:id="22605" w:name="_Toc494289850"/>
              <w:bookmarkStart w:id="22606" w:name="_Toc494292666"/>
              <w:bookmarkStart w:id="22607" w:name="_Toc494295480"/>
              <w:bookmarkEnd w:id="22599"/>
              <w:bookmarkEnd w:id="22600"/>
              <w:bookmarkEnd w:id="22601"/>
              <w:bookmarkEnd w:id="22602"/>
              <w:bookmarkEnd w:id="22603"/>
              <w:bookmarkEnd w:id="22604"/>
              <w:bookmarkEnd w:id="22605"/>
              <w:bookmarkEnd w:id="22606"/>
              <w:bookmarkEnd w:id="22607"/>
            </w:del>
          </w:p>
        </w:tc>
        <w:bookmarkStart w:id="22608" w:name="_Toc421703417"/>
        <w:bookmarkStart w:id="22609" w:name="_Toc421706611"/>
        <w:bookmarkStart w:id="22610" w:name="_Toc422906591"/>
        <w:bookmarkStart w:id="22611" w:name="_Toc422937222"/>
        <w:bookmarkStart w:id="22612" w:name="_Toc422940284"/>
        <w:bookmarkStart w:id="22613" w:name="_Toc422931719"/>
        <w:bookmarkStart w:id="22614" w:name="_Toc494289851"/>
        <w:bookmarkStart w:id="22615" w:name="_Toc494292667"/>
        <w:bookmarkStart w:id="22616" w:name="_Toc494295481"/>
        <w:bookmarkEnd w:id="22608"/>
        <w:bookmarkEnd w:id="22609"/>
        <w:bookmarkEnd w:id="22610"/>
        <w:bookmarkEnd w:id="22611"/>
        <w:bookmarkEnd w:id="22612"/>
        <w:bookmarkEnd w:id="22613"/>
        <w:bookmarkEnd w:id="22614"/>
        <w:bookmarkEnd w:id="22615"/>
        <w:bookmarkEnd w:id="22616"/>
      </w:tr>
      <w:tr w:rsidR="00855F37" w:rsidRPr="00E056B6" w:rsidDel="00371A11" w:rsidTr="0099191C">
        <w:trPr>
          <w:cantSplit/>
          <w:del w:id="22617" w:author="Sastry, Murali" w:date="2015-06-09T17:17:00Z"/>
        </w:trPr>
        <w:tc>
          <w:tcPr>
            <w:tcW w:w="1980" w:type="dxa"/>
            <w:tcBorders>
              <w:top w:val="single" w:sz="6" w:space="0" w:color="auto"/>
              <w:bottom w:val="single" w:sz="6" w:space="0" w:color="auto"/>
            </w:tcBorders>
          </w:tcPr>
          <w:p w:rsidR="00855F37" w:rsidRPr="00E056B6" w:rsidDel="00371A11" w:rsidRDefault="00C0468B">
            <w:pPr>
              <w:pStyle w:val="body"/>
              <w:rPr>
                <w:del w:id="22618" w:author="Sastry, Murali" w:date="2015-06-09T17:17:00Z"/>
              </w:rPr>
              <w:pPrChange w:id="22619" w:author="Sastry, Murali" w:date="2015-06-10T10:23:00Z">
                <w:pPr>
                  <w:pStyle w:val="tableentry"/>
                </w:pPr>
              </w:pPrChange>
            </w:pPr>
            <w:del w:id="22620" w:author="Sastry, Murali" w:date="2015-06-09T17:17:00Z">
              <w:r w:rsidRPr="00E056B6" w:rsidDel="00371A11">
                <w:delText>List Files</w:delText>
              </w:r>
              <w:bookmarkStart w:id="22621" w:name="_Toc421703418"/>
              <w:bookmarkStart w:id="22622" w:name="_Toc421706612"/>
              <w:bookmarkStart w:id="22623" w:name="_Toc422906592"/>
              <w:bookmarkStart w:id="22624" w:name="_Toc422937223"/>
              <w:bookmarkStart w:id="22625" w:name="_Toc422940285"/>
              <w:bookmarkStart w:id="22626" w:name="_Toc422931720"/>
              <w:bookmarkStart w:id="22627" w:name="_Toc494289852"/>
              <w:bookmarkStart w:id="22628" w:name="_Toc494292668"/>
              <w:bookmarkStart w:id="22629" w:name="_Toc494295482"/>
              <w:bookmarkEnd w:id="22621"/>
              <w:bookmarkEnd w:id="22622"/>
              <w:bookmarkEnd w:id="22623"/>
              <w:bookmarkEnd w:id="22624"/>
              <w:bookmarkEnd w:id="22625"/>
              <w:bookmarkEnd w:id="22626"/>
              <w:bookmarkEnd w:id="22627"/>
              <w:bookmarkEnd w:id="22628"/>
              <w:bookmarkEnd w:id="22629"/>
            </w:del>
          </w:p>
        </w:tc>
        <w:tc>
          <w:tcPr>
            <w:tcW w:w="6660" w:type="dxa"/>
            <w:tcBorders>
              <w:top w:val="single" w:sz="6" w:space="0" w:color="auto"/>
              <w:bottom w:val="single" w:sz="6" w:space="0" w:color="auto"/>
            </w:tcBorders>
          </w:tcPr>
          <w:p w:rsidR="00855F37" w:rsidRPr="00E056B6" w:rsidDel="00371A11" w:rsidRDefault="00C0468B">
            <w:pPr>
              <w:pStyle w:val="body"/>
              <w:rPr>
                <w:del w:id="22630" w:author="Sastry, Murali" w:date="2015-06-09T17:17:00Z"/>
              </w:rPr>
              <w:pPrChange w:id="22631" w:author="Sastry, Murali" w:date="2015-06-10T10:23:00Z">
                <w:pPr>
                  <w:pStyle w:val="tableentry"/>
                </w:pPr>
              </w:pPrChange>
            </w:pPr>
            <w:del w:id="22632" w:author="Sastry, Murali" w:date="2015-06-09T17:17:00Z">
              <w:r w:rsidRPr="00E056B6" w:rsidDel="00371A11">
                <w:delText>none</w:delText>
              </w:r>
              <w:bookmarkStart w:id="22633" w:name="_Toc421703419"/>
              <w:bookmarkStart w:id="22634" w:name="_Toc421706613"/>
              <w:bookmarkStart w:id="22635" w:name="_Toc422906593"/>
              <w:bookmarkStart w:id="22636" w:name="_Toc422937224"/>
              <w:bookmarkStart w:id="22637" w:name="_Toc422940286"/>
              <w:bookmarkStart w:id="22638" w:name="_Toc422931721"/>
              <w:bookmarkStart w:id="22639" w:name="_Toc494289853"/>
              <w:bookmarkStart w:id="22640" w:name="_Toc494292669"/>
              <w:bookmarkStart w:id="22641" w:name="_Toc494295483"/>
              <w:bookmarkEnd w:id="22633"/>
              <w:bookmarkEnd w:id="22634"/>
              <w:bookmarkEnd w:id="22635"/>
              <w:bookmarkEnd w:id="22636"/>
              <w:bookmarkEnd w:id="22637"/>
              <w:bookmarkEnd w:id="22638"/>
              <w:bookmarkEnd w:id="22639"/>
              <w:bookmarkEnd w:id="22640"/>
              <w:bookmarkEnd w:id="22641"/>
            </w:del>
          </w:p>
        </w:tc>
        <w:bookmarkStart w:id="22642" w:name="_Toc421703420"/>
        <w:bookmarkStart w:id="22643" w:name="_Toc421706614"/>
        <w:bookmarkStart w:id="22644" w:name="_Toc422906594"/>
        <w:bookmarkStart w:id="22645" w:name="_Toc422937225"/>
        <w:bookmarkStart w:id="22646" w:name="_Toc422940287"/>
        <w:bookmarkStart w:id="22647" w:name="_Toc422931722"/>
        <w:bookmarkStart w:id="22648" w:name="_Toc494289854"/>
        <w:bookmarkStart w:id="22649" w:name="_Toc494292670"/>
        <w:bookmarkStart w:id="22650" w:name="_Toc494295484"/>
        <w:bookmarkEnd w:id="22642"/>
        <w:bookmarkEnd w:id="22643"/>
        <w:bookmarkEnd w:id="22644"/>
        <w:bookmarkEnd w:id="22645"/>
        <w:bookmarkEnd w:id="22646"/>
        <w:bookmarkEnd w:id="22647"/>
        <w:bookmarkEnd w:id="22648"/>
        <w:bookmarkEnd w:id="22649"/>
        <w:bookmarkEnd w:id="22650"/>
      </w:tr>
      <w:tr w:rsidR="00855F37" w:rsidRPr="00E056B6" w:rsidDel="00371A11" w:rsidTr="0099191C">
        <w:trPr>
          <w:cantSplit/>
          <w:del w:id="22651" w:author="Sastry, Murali" w:date="2015-06-09T17:17:00Z"/>
        </w:trPr>
        <w:tc>
          <w:tcPr>
            <w:tcW w:w="1980" w:type="dxa"/>
            <w:tcBorders>
              <w:top w:val="single" w:sz="6" w:space="0" w:color="auto"/>
              <w:bottom w:val="single" w:sz="6" w:space="0" w:color="auto"/>
            </w:tcBorders>
          </w:tcPr>
          <w:p w:rsidR="00855F37" w:rsidRPr="00E056B6" w:rsidDel="00371A11" w:rsidRDefault="00C0468B">
            <w:pPr>
              <w:pStyle w:val="body"/>
              <w:rPr>
                <w:del w:id="22652" w:author="Sastry, Murali" w:date="2015-06-09T17:17:00Z"/>
              </w:rPr>
              <w:pPrChange w:id="22653" w:author="Sastry, Murali" w:date="2015-06-10T10:23:00Z">
                <w:pPr>
                  <w:pStyle w:val="tableentry"/>
                </w:pPr>
              </w:pPrChange>
            </w:pPr>
            <w:del w:id="22654" w:author="Sastry, Murali" w:date="2015-06-09T17:17:00Z">
              <w:r w:rsidRPr="00E056B6" w:rsidDel="00371A11">
                <w:delText>Make command</w:delText>
              </w:r>
              <w:bookmarkStart w:id="22655" w:name="_Toc421703421"/>
              <w:bookmarkStart w:id="22656" w:name="_Toc421706615"/>
              <w:bookmarkStart w:id="22657" w:name="_Toc422906595"/>
              <w:bookmarkStart w:id="22658" w:name="_Toc422937226"/>
              <w:bookmarkStart w:id="22659" w:name="_Toc422940288"/>
              <w:bookmarkStart w:id="22660" w:name="_Toc422931723"/>
              <w:bookmarkStart w:id="22661" w:name="_Toc494289855"/>
              <w:bookmarkStart w:id="22662" w:name="_Toc494292671"/>
              <w:bookmarkStart w:id="22663" w:name="_Toc494295485"/>
              <w:bookmarkEnd w:id="22655"/>
              <w:bookmarkEnd w:id="22656"/>
              <w:bookmarkEnd w:id="22657"/>
              <w:bookmarkEnd w:id="22658"/>
              <w:bookmarkEnd w:id="22659"/>
              <w:bookmarkEnd w:id="22660"/>
              <w:bookmarkEnd w:id="22661"/>
              <w:bookmarkEnd w:id="22662"/>
              <w:bookmarkEnd w:id="22663"/>
            </w:del>
          </w:p>
        </w:tc>
        <w:tc>
          <w:tcPr>
            <w:tcW w:w="6660" w:type="dxa"/>
            <w:tcBorders>
              <w:top w:val="single" w:sz="6" w:space="0" w:color="auto"/>
              <w:bottom w:val="single" w:sz="6" w:space="0" w:color="auto"/>
            </w:tcBorders>
          </w:tcPr>
          <w:p w:rsidR="00855F37" w:rsidRPr="00E056B6" w:rsidDel="00371A11" w:rsidRDefault="00C0468B">
            <w:pPr>
              <w:pStyle w:val="body"/>
              <w:rPr>
                <w:del w:id="22664" w:author="Sastry, Murali" w:date="2015-06-09T17:17:00Z"/>
              </w:rPr>
              <w:pPrChange w:id="22665" w:author="Sastry, Murali" w:date="2015-06-10T10:23:00Z">
                <w:pPr>
                  <w:pStyle w:val="tableentry"/>
                </w:pPr>
              </w:pPrChange>
            </w:pPr>
            <w:del w:id="22666" w:author="Sastry, Murali" w:date="2015-06-09T17:17:00Z">
              <w:r w:rsidRPr="00E056B6" w:rsidDel="00371A11">
                <w:delText>buildModuleUnlock.pl -Translate</w:delText>
              </w:r>
              <w:bookmarkStart w:id="22667" w:name="_Toc421703422"/>
              <w:bookmarkStart w:id="22668" w:name="_Toc421706616"/>
              <w:bookmarkStart w:id="22669" w:name="_Toc422906596"/>
              <w:bookmarkStart w:id="22670" w:name="_Toc422937227"/>
              <w:bookmarkStart w:id="22671" w:name="_Toc422940289"/>
              <w:bookmarkStart w:id="22672" w:name="_Toc422931724"/>
              <w:bookmarkStart w:id="22673" w:name="_Toc494289856"/>
              <w:bookmarkStart w:id="22674" w:name="_Toc494292672"/>
              <w:bookmarkStart w:id="22675" w:name="_Toc494295486"/>
              <w:bookmarkEnd w:id="22667"/>
              <w:bookmarkEnd w:id="22668"/>
              <w:bookmarkEnd w:id="22669"/>
              <w:bookmarkEnd w:id="22670"/>
              <w:bookmarkEnd w:id="22671"/>
              <w:bookmarkEnd w:id="22672"/>
              <w:bookmarkEnd w:id="22673"/>
              <w:bookmarkEnd w:id="22674"/>
              <w:bookmarkEnd w:id="22675"/>
            </w:del>
          </w:p>
        </w:tc>
        <w:bookmarkStart w:id="22676" w:name="_Toc421703423"/>
        <w:bookmarkStart w:id="22677" w:name="_Toc421706617"/>
        <w:bookmarkStart w:id="22678" w:name="_Toc422906597"/>
        <w:bookmarkStart w:id="22679" w:name="_Toc422937228"/>
        <w:bookmarkStart w:id="22680" w:name="_Toc422940290"/>
        <w:bookmarkStart w:id="22681" w:name="_Toc422931725"/>
        <w:bookmarkStart w:id="22682" w:name="_Toc494289857"/>
        <w:bookmarkStart w:id="22683" w:name="_Toc494292673"/>
        <w:bookmarkStart w:id="22684" w:name="_Toc494295487"/>
        <w:bookmarkEnd w:id="22676"/>
        <w:bookmarkEnd w:id="22677"/>
        <w:bookmarkEnd w:id="22678"/>
        <w:bookmarkEnd w:id="22679"/>
        <w:bookmarkEnd w:id="22680"/>
        <w:bookmarkEnd w:id="22681"/>
        <w:bookmarkEnd w:id="22682"/>
        <w:bookmarkEnd w:id="22683"/>
        <w:bookmarkEnd w:id="22684"/>
      </w:tr>
      <w:tr w:rsidR="00855F37" w:rsidRPr="00E056B6" w:rsidDel="00371A11" w:rsidTr="0099191C">
        <w:trPr>
          <w:cantSplit/>
          <w:del w:id="22685" w:author="Sastry, Murali" w:date="2015-06-09T17:17:00Z"/>
        </w:trPr>
        <w:tc>
          <w:tcPr>
            <w:tcW w:w="1980" w:type="dxa"/>
            <w:tcBorders>
              <w:top w:val="single" w:sz="6" w:space="0" w:color="auto"/>
              <w:bottom w:val="single" w:sz="6" w:space="0" w:color="auto"/>
            </w:tcBorders>
          </w:tcPr>
          <w:p w:rsidR="00855F37" w:rsidRPr="00E056B6" w:rsidDel="00371A11" w:rsidRDefault="00C0468B">
            <w:pPr>
              <w:pStyle w:val="body"/>
              <w:rPr>
                <w:del w:id="22686" w:author="Sastry, Murali" w:date="2015-06-09T17:17:00Z"/>
              </w:rPr>
              <w:pPrChange w:id="22687" w:author="Sastry, Murali" w:date="2015-06-10T10:23:00Z">
                <w:pPr>
                  <w:pStyle w:val="tableentry"/>
                </w:pPr>
              </w:pPrChange>
            </w:pPr>
            <w:del w:id="22688" w:author="Sastry, Murali" w:date="2015-06-09T17:17:00Z">
              <w:r w:rsidRPr="00E056B6" w:rsidDel="00371A11">
                <w:delText>Client Specification</w:delText>
              </w:r>
              <w:bookmarkStart w:id="22689" w:name="_Toc421703424"/>
              <w:bookmarkStart w:id="22690" w:name="_Toc421706618"/>
              <w:bookmarkStart w:id="22691" w:name="_Toc422906598"/>
              <w:bookmarkStart w:id="22692" w:name="_Toc422937229"/>
              <w:bookmarkStart w:id="22693" w:name="_Toc422940291"/>
              <w:bookmarkStart w:id="22694" w:name="_Toc422931726"/>
              <w:bookmarkStart w:id="22695" w:name="_Toc494289858"/>
              <w:bookmarkStart w:id="22696" w:name="_Toc494292674"/>
              <w:bookmarkStart w:id="22697" w:name="_Toc494295488"/>
              <w:bookmarkEnd w:id="22689"/>
              <w:bookmarkEnd w:id="22690"/>
              <w:bookmarkEnd w:id="22691"/>
              <w:bookmarkEnd w:id="22692"/>
              <w:bookmarkEnd w:id="22693"/>
              <w:bookmarkEnd w:id="22694"/>
              <w:bookmarkEnd w:id="22695"/>
              <w:bookmarkEnd w:id="22696"/>
              <w:bookmarkEnd w:id="22697"/>
            </w:del>
          </w:p>
        </w:tc>
        <w:tc>
          <w:tcPr>
            <w:tcW w:w="6660" w:type="dxa"/>
            <w:tcBorders>
              <w:top w:val="single" w:sz="6" w:space="0" w:color="auto"/>
              <w:bottom w:val="single" w:sz="6" w:space="0" w:color="auto"/>
            </w:tcBorders>
          </w:tcPr>
          <w:p w:rsidR="00855F37" w:rsidRPr="00E056B6" w:rsidDel="00371A11" w:rsidRDefault="00C0468B">
            <w:pPr>
              <w:pStyle w:val="body"/>
              <w:rPr>
                <w:del w:id="22698" w:author="Sastry, Murali" w:date="2015-06-09T17:17:00Z"/>
              </w:rPr>
              <w:pPrChange w:id="22699" w:author="Sastry, Murali" w:date="2015-06-10T10:23:00Z">
                <w:pPr>
                  <w:pStyle w:val="tableentry"/>
                </w:pPr>
              </w:pPrChange>
            </w:pPr>
            <w:del w:id="22700" w:author="Sastry, Murali" w:date="2015-06-09T17:17:00Z">
              <w:r w:rsidRPr="00E056B6" w:rsidDel="00371A11">
                <w:delText>GOBI_MODULE_UNLOCK</w:delText>
              </w:r>
              <w:bookmarkStart w:id="22701" w:name="_Toc421703425"/>
              <w:bookmarkStart w:id="22702" w:name="_Toc421706619"/>
              <w:bookmarkStart w:id="22703" w:name="_Toc422906599"/>
              <w:bookmarkStart w:id="22704" w:name="_Toc422937230"/>
              <w:bookmarkStart w:id="22705" w:name="_Toc422940292"/>
              <w:bookmarkStart w:id="22706" w:name="_Toc422931727"/>
              <w:bookmarkStart w:id="22707" w:name="_Toc494289859"/>
              <w:bookmarkStart w:id="22708" w:name="_Toc494292675"/>
              <w:bookmarkStart w:id="22709" w:name="_Toc494295489"/>
              <w:bookmarkEnd w:id="22701"/>
              <w:bookmarkEnd w:id="22702"/>
              <w:bookmarkEnd w:id="22703"/>
              <w:bookmarkEnd w:id="22704"/>
              <w:bookmarkEnd w:id="22705"/>
              <w:bookmarkEnd w:id="22706"/>
              <w:bookmarkEnd w:id="22707"/>
              <w:bookmarkEnd w:id="22708"/>
              <w:bookmarkEnd w:id="22709"/>
            </w:del>
          </w:p>
        </w:tc>
        <w:bookmarkStart w:id="22710" w:name="_Toc421703426"/>
        <w:bookmarkStart w:id="22711" w:name="_Toc421706620"/>
        <w:bookmarkStart w:id="22712" w:name="_Toc422906600"/>
        <w:bookmarkStart w:id="22713" w:name="_Toc422937231"/>
        <w:bookmarkStart w:id="22714" w:name="_Toc422940293"/>
        <w:bookmarkStart w:id="22715" w:name="_Toc422931728"/>
        <w:bookmarkStart w:id="22716" w:name="_Toc494289860"/>
        <w:bookmarkStart w:id="22717" w:name="_Toc494292676"/>
        <w:bookmarkStart w:id="22718" w:name="_Toc494295490"/>
        <w:bookmarkEnd w:id="22710"/>
        <w:bookmarkEnd w:id="22711"/>
        <w:bookmarkEnd w:id="22712"/>
        <w:bookmarkEnd w:id="22713"/>
        <w:bookmarkEnd w:id="22714"/>
        <w:bookmarkEnd w:id="22715"/>
        <w:bookmarkEnd w:id="22716"/>
        <w:bookmarkEnd w:id="22717"/>
        <w:bookmarkEnd w:id="22718"/>
      </w:tr>
      <w:tr w:rsidR="00855F37" w:rsidRPr="00E056B6" w:rsidDel="00371A11" w:rsidTr="0099191C">
        <w:trPr>
          <w:cantSplit/>
          <w:del w:id="22719" w:author="Sastry, Murali" w:date="2015-06-09T17:17:00Z"/>
        </w:trPr>
        <w:tc>
          <w:tcPr>
            <w:tcW w:w="1980" w:type="dxa"/>
            <w:tcBorders>
              <w:top w:val="single" w:sz="6" w:space="0" w:color="auto"/>
              <w:bottom w:val="single" w:sz="6" w:space="0" w:color="auto"/>
            </w:tcBorders>
          </w:tcPr>
          <w:p w:rsidR="00855F37" w:rsidRPr="00E056B6" w:rsidDel="00371A11" w:rsidRDefault="00C0468B">
            <w:pPr>
              <w:pStyle w:val="body"/>
              <w:rPr>
                <w:del w:id="22720" w:author="Sastry, Murali" w:date="2015-06-09T17:17:00Z"/>
              </w:rPr>
              <w:pPrChange w:id="22721" w:author="Sastry, Murali" w:date="2015-06-10T10:23:00Z">
                <w:pPr>
                  <w:pStyle w:val="tableentry"/>
                </w:pPr>
              </w:pPrChange>
            </w:pPr>
            <w:del w:id="22722" w:author="Sastry, Murali" w:date="2015-06-09T17:17:00Z">
              <w:r w:rsidRPr="00E056B6" w:rsidDel="00371A11">
                <w:delText>Announcements</w:delText>
              </w:r>
              <w:bookmarkStart w:id="22723" w:name="_Toc421703427"/>
              <w:bookmarkStart w:id="22724" w:name="_Toc421706621"/>
              <w:bookmarkStart w:id="22725" w:name="_Toc422906601"/>
              <w:bookmarkStart w:id="22726" w:name="_Toc422937232"/>
              <w:bookmarkStart w:id="22727" w:name="_Toc422940294"/>
              <w:bookmarkStart w:id="22728" w:name="_Toc422931729"/>
              <w:bookmarkStart w:id="22729" w:name="_Toc494289861"/>
              <w:bookmarkStart w:id="22730" w:name="_Toc494292677"/>
              <w:bookmarkStart w:id="22731" w:name="_Toc494295491"/>
              <w:bookmarkEnd w:id="22723"/>
              <w:bookmarkEnd w:id="22724"/>
              <w:bookmarkEnd w:id="22725"/>
              <w:bookmarkEnd w:id="22726"/>
              <w:bookmarkEnd w:id="22727"/>
              <w:bookmarkEnd w:id="22728"/>
              <w:bookmarkEnd w:id="22729"/>
              <w:bookmarkEnd w:id="22730"/>
              <w:bookmarkEnd w:id="22731"/>
            </w:del>
          </w:p>
        </w:tc>
        <w:tc>
          <w:tcPr>
            <w:tcW w:w="6660" w:type="dxa"/>
            <w:tcBorders>
              <w:top w:val="single" w:sz="6" w:space="0" w:color="auto"/>
              <w:bottom w:val="single" w:sz="6" w:space="0" w:color="auto"/>
            </w:tcBorders>
          </w:tcPr>
          <w:p w:rsidR="00855F37" w:rsidRPr="00E056B6" w:rsidDel="00371A11" w:rsidRDefault="00C0468B">
            <w:pPr>
              <w:pStyle w:val="body"/>
              <w:rPr>
                <w:del w:id="22732" w:author="Sastry, Murali" w:date="2015-06-09T17:17:00Z"/>
              </w:rPr>
              <w:pPrChange w:id="22733" w:author="Sastry, Murali" w:date="2015-06-10T10:23:00Z">
                <w:pPr>
                  <w:pStyle w:val="tableentry"/>
                </w:pPr>
              </w:pPrChange>
            </w:pPr>
            <w:del w:id="22734" w:author="Sastry, Murali" w:date="2015-06-09T17:17:00Z">
              <w:r w:rsidRPr="00E056B6" w:rsidDel="00371A11">
                <w:delText>Copy the WHATS NEW section from readme</w:delText>
              </w:r>
              <w:bookmarkStart w:id="22735" w:name="_Toc421703428"/>
              <w:bookmarkStart w:id="22736" w:name="_Toc421706622"/>
              <w:bookmarkStart w:id="22737" w:name="_Toc422906602"/>
              <w:bookmarkStart w:id="22738" w:name="_Toc422937233"/>
              <w:bookmarkStart w:id="22739" w:name="_Toc422940295"/>
              <w:bookmarkStart w:id="22740" w:name="_Toc422931730"/>
              <w:bookmarkStart w:id="22741" w:name="_Toc494289862"/>
              <w:bookmarkStart w:id="22742" w:name="_Toc494292678"/>
              <w:bookmarkStart w:id="22743" w:name="_Toc494295492"/>
              <w:bookmarkEnd w:id="22735"/>
              <w:bookmarkEnd w:id="22736"/>
              <w:bookmarkEnd w:id="22737"/>
              <w:bookmarkEnd w:id="22738"/>
              <w:bookmarkEnd w:id="22739"/>
              <w:bookmarkEnd w:id="22740"/>
              <w:bookmarkEnd w:id="22741"/>
              <w:bookmarkEnd w:id="22742"/>
              <w:bookmarkEnd w:id="22743"/>
            </w:del>
          </w:p>
        </w:tc>
        <w:bookmarkStart w:id="22744" w:name="_Toc421703429"/>
        <w:bookmarkStart w:id="22745" w:name="_Toc421706623"/>
        <w:bookmarkStart w:id="22746" w:name="_Toc422906603"/>
        <w:bookmarkStart w:id="22747" w:name="_Toc422937234"/>
        <w:bookmarkStart w:id="22748" w:name="_Toc422940296"/>
        <w:bookmarkStart w:id="22749" w:name="_Toc422931731"/>
        <w:bookmarkStart w:id="22750" w:name="_Toc494289863"/>
        <w:bookmarkStart w:id="22751" w:name="_Toc494292679"/>
        <w:bookmarkStart w:id="22752" w:name="_Toc494295493"/>
        <w:bookmarkEnd w:id="22744"/>
        <w:bookmarkEnd w:id="22745"/>
        <w:bookmarkEnd w:id="22746"/>
        <w:bookmarkEnd w:id="22747"/>
        <w:bookmarkEnd w:id="22748"/>
        <w:bookmarkEnd w:id="22749"/>
        <w:bookmarkEnd w:id="22750"/>
        <w:bookmarkEnd w:id="22751"/>
        <w:bookmarkEnd w:id="22752"/>
      </w:tr>
      <w:tr w:rsidR="00855F37" w:rsidRPr="00E056B6" w:rsidDel="00371A11" w:rsidTr="0099191C">
        <w:trPr>
          <w:cantSplit/>
          <w:del w:id="22753" w:author="Sastry, Murali" w:date="2015-06-09T17:17:00Z"/>
        </w:trPr>
        <w:tc>
          <w:tcPr>
            <w:tcW w:w="1980" w:type="dxa"/>
            <w:tcBorders>
              <w:top w:val="single" w:sz="6" w:space="0" w:color="auto"/>
              <w:bottom w:val="single" w:sz="6" w:space="0" w:color="auto"/>
            </w:tcBorders>
          </w:tcPr>
          <w:p w:rsidR="00855F37" w:rsidRPr="00E056B6" w:rsidDel="00371A11" w:rsidRDefault="00C0468B">
            <w:pPr>
              <w:pStyle w:val="body"/>
              <w:rPr>
                <w:del w:id="22754" w:author="Sastry, Murali" w:date="2015-06-09T17:17:00Z"/>
              </w:rPr>
              <w:pPrChange w:id="22755" w:author="Sastry, Murali" w:date="2015-06-10T10:23:00Z">
                <w:pPr>
                  <w:pStyle w:val="tableentry"/>
                </w:pPr>
              </w:pPrChange>
            </w:pPr>
            <w:del w:id="22756" w:author="Sastry, Murali" w:date="2015-06-09T17:17:00Z">
              <w:r w:rsidRPr="00E056B6" w:rsidDel="00371A11">
                <w:delText>Purpose</w:delText>
              </w:r>
              <w:bookmarkStart w:id="22757" w:name="_Toc421703430"/>
              <w:bookmarkStart w:id="22758" w:name="_Toc421706624"/>
              <w:bookmarkStart w:id="22759" w:name="_Toc422906604"/>
              <w:bookmarkStart w:id="22760" w:name="_Toc422937235"/>
              <w:bookmarkStart w:id="22761" w:name="_Toc422940297"/>
              <w:bookmarkStart w:id="22762" w:name="_Toc422931732"/>
              <w:bookmarkStart w:id="22763" w:name="_Toc494289864"/>
              <w:bookmarkStart w:id="22764" w:name="_Toc494292680"/>
              <w:bookmarkStart w:id="22765" w:name="_Toc494295494"/>
              <w:bookmarkEnd w:id="22757"/>
              <w:bookmarkEnd w:id="22758"/>
              <w:bookmarkEnd w:id="22759"/>
              <w:bookmarkEnd w:id="22760"/>
              <w:bookmarkEnd w:id="22761"/>
              <w:bookmarkEnd w:id="22762"/>
              <w:bookmarkEnd w:id="22763"/>
              <w:bookmarkEnd w:id="22764"/>
              <w:bookmarkEnd w:id="22765"/>
            </w:del>
          </w:p>
        </w:tc>
        <w:tc>
          <w:tcPr>
            <w:tcW w:w="6660" w:type="dxa"/>
            <w:tcBorders>
              <w:top w:val="single" w:sz="6" w:space="0" w:color="auto"/>
              <w:bottom w:val="single" w:sz="6" w:space="0" w:color="auto"/>
            </w:tcBorders>
          </w:tcPr>
          <w:p w:rsidR="00855F37" w:rsidRPr="00E056B6" w:rsidDel="00371A11" w:rsidRDefault="00C0468B">
            <w:pPr>
              <w:pStyle w:val="body"/>
              <w:rPr>
                <w:del w:id="22766" w:author="Sastry, Murali" w:date="2015-06-09T17:17:00Z"/>
              </w:rPr>
              <w:pPrChange w:id="22767" w:author="Sastry, Murali" w:date="2015-06-10T10:23:00Z">
                <w:pPr>
                  <w:pStyle w:val="tableentry"/>
                </w:pPr>
              </w:pPrChange>
            </w:pPr>
            <w:del w:id="22768" w:author="Sastry, Murali" w:date="2015-06-09T17:17:00Z">
              <w:r w:rsidRPr="00E056B6" w:rsidDel="00371A11">
                <w:delText>General purpose point release to signed licensees</w:delText>
              </w:r>
              <w:bookmarkStart w:id="22769" w:name="_Toc421703431"/>
              <w:bookmarkStart w:id="22770" w:name="_Toc421706625"/>
              <w:bookmarkStart w:id="22771" w:name="_Toc422906605"/>
              <w:bookmarkStart w:id="22772" w:name="_Toc422937236"/>
              <w:bookmarkStart w:id="22773" w:name="_Toc422940298"/>
              <w:bookmarkStart w:id="22774" w:name="_Toc422931733"/>
              <w:bookmarkStart w:id="22775" w:name="_Toc494289865"/>
              <w:bookmarkStart w:id="22776" w:name="_Toc494292681"/>
              <w:bookmarkStart w:id="22777" w:name="_Toc494295495"/>
              <w:bookmarkEnd w:id="22769"/>
              <w:bookmarkEnd w:id="22770"/>
              <w:bookmarkEnd w:id="22771"/>
              <w:bookmarkEnd w:id="22772"/>
              <w:bookmarkEnd w:id="22773"/>
              <w:bookmarkEnd w:id="22774"/>
              <w:bookmarkEnd w:id="22775"/>
              <w:bookmarkEnd w:id="22776"/>
              <w:bookmarkEnd w:id="22777"/>
            </w:del>
          </w:p>
        </w:tc>
        <w:bookmarkStart w:id="22778" w:name="_Toc421703432"/>
        <w:bookmarkStart w:id="22779" w:name="_Toc421706626"/>
        <w:bookmarkStart w:id="22780" w:name="_Toc422906606"/>
        <w:bookmarkStart w:id="22781" w:name="_Toc422937237"/>
        <w:bookmarkStart w:id="22782" w:name="_Toc422940299"/>
        <w:bookmarkStart w:id="22783" w:name="_Toc422931734"/>
        <w:bookmarkStart w:id="22784" w:name="_Toc494289866"/>
        <w:bookmarkStart w:id="22785" w:name="_Toc494292682"/>
        <w:bookmarkStart w:id="22786" w:name="_Toc494295496"/>
        <w:bookmarkEnd w:id="22778"/>
        <w:bookmarkEnd w:id="22779"/>
        <w:bookmarkEnd w:id="22780"/>
        <w:bookmarkEnd w:id="22781"/>
        <w:bookmarkEnd w:id="22782"/>
        <w:bookmarkEnd w:id="22783"/>
        <w:bookmarkEnd w:id="22784"/>
        <w:bookmarkEnd w:id="22785"/>
        <w:bookmarkEnd w:id="22786"/>
      </w:tr>
      <w:tr w:rsidR="00855F37" w:rsidRPr="00E056B6" w:rsidDel="00371A11" w:rsidTr="0099191C">
        <w:trPr>
          <w:cantSplit/>
          <w:del w:id="22787" w:author="Sastry, Murali" w:date="2015-06-09T17:17:00Z"/>
        </w:trPr>
        <w:tc>
          <w:tcPr>
            <w:tcW w:w="1980" w:type="dxa"/>
            <w:tcBorders>
              <w:top w:val="single" w:sz="6" w:space="0" w:color="auto"/>
              <w:bottom w:val="single" w:sz="6" w:space="0" w:color="auto"/>
            </w:tcBorders>
          </w:tcPr>
          <w:p w:rsidR="00855F37" w:rsidRPr="00E056B6" w:rsidDel="00371A11" w:rsidRDefault="00C0468B">
            <w:pPr>
              <w:pStyle w:val="body"/>
              <w:rPr>
                <w:del w:id="22788" w:author="Sastry, Murali" w:date="2015-06-09T17:17:00Z"/>
              </w:rPr>
              <w:pPrChange w:id="22789" w:author="Sastry, Murali" w:date="2015-06-10T10:23:00Z">
                <w:pPr>
                  <w:pStyle w:val="tableentry"/>
                </w:pPr>
              </w:pPrChange>
            </w:pPr>
            <w:del w:id="22790" w:author="Sastry, Murali" w:date="2015-06-09T17:17:00Z">
              <w:r w:rsidRPr="00E056B6" w:rsidDel="00371A11">
                <w:delText>Customers</w:delText>
              </w:r>
              <w:bookmarkStart w:id="22791" w:name="_Toc421703433"/>
              <w:bookmarkStart w:id="22792" w:name="_Toc421706627"/>
              <w:bookmarkStart w:id="22793" w:name="_Toc422906607"/>
              <w:bookmarkStart w:id="22794" w:name="_Toc422937238"/>
              <w:bookmarkStart w:id="22795" w:name="_Toc422940300"/>
              <w:bookmarkStart w:id="22796" w:name="_Toc422931735"/>
              <w:bookmarkStart w:id="22797" w:name="_Toc494289867"/>
              <w:bookmarkStart w:id="22798" w:name="_Toc494292683"/>
              <w:bookmarkStart w:id="22799" w:name="_Toc494295497"/>
              <w:bookmarkEnd w:id="22791"/>
              <w:bookmarkEnd w:id="22792"/>
              <w:bookmarkEnd w:id="22793"/>
              <w:bookmarkEnd w:id="22794"/>
              <w:bookmarkEnd w:id="22795"/>
              <w:bookmarkEnd w:id="22796"/>
              <w:bookmarkEnd w:id="22797"/>
              <w:bookmarkEnd w:id="22798"/>
              <w:bookmarkEnd w:id="22799"/>
            </w:del>
          </w:p>
        </w:tc>
        <w:tc>
          <w:tcPr>
            <w:tcW w:w="6660" w:type="dxa"/>
            <w:tcBorders>
              <w:top w:val="single" w:sz="6" w:space="0" w:color="auto"/>
              <w:bottom w:val="single" w:sz="6" w:space="0" w:color="auto"/>
            </w:tcBorders>
          </w:tcPr>
          <w:p w:rsidR="00855F37" w:rsidRPr="00E056B6" w:rsidDel="00371A11" w:rsidRDefault="00C0468B">
            <w:pPr>
              <w:pStyle w:val="body"/>
              <w:rPr>
                <w:del w:id="22800" w:author="Sastry, Murali" w:date="2015-06-09T17:17:00Z"/>
              </w:rPr>
              <w:pPrChange w:id="22801" w:author="Sastry, Murali" w:date="2015-06-10T10:23:00Z">
                <w:pPr>
                  <w:pStyle w:val="tableentry"/>
                </w:pPr>
              </w:pPrChange>
            </w:pPr>
            <w:del w:id="22802" w:author="Sastry, Murali" w:date="2015-06-09T17:17:00Z">
              <w:r w:rsidRPr="00E056B6" w:rsidDel="00371A11">
                <w:delText>signed licensees</w:delText>
              </w:r>
              <w:bookmarkStart w:id="22803" w:name="_Toc421703434"/>
              <w:bookmarkStart w:id="22804" w:name="_Toc421706628"/>
              <w:bookmarkStart w:id="22805" w:name="_Toc422906608"/>
              <w:bookmarkStart w:id="22806" w:name="_Toc422937239"/>
              <w:bookmarkStart w:id="22807" w:name="_Toc422940301"/>
              <w:bookmarkStart w:id="22808" w:name="_Toc422931736"/>
              <w:bookmarkStart w:id="22809" w:name="_Toc494289868"/>
              <w:bookmarkStart w:id="22810" w:name="_Toc494292684"/>
              <w:bookmarkStart w:id="22811" w:name="_Toc494295498"/>
              <w:bookmarkEnd w:id="22803"/>
              <w:bookmarkEnd w:id="22804"/>
              <w:bookmarkEnd w:id="22805"/>
              <w:bookmarkEnd w:id="22806"/>
              <w:bookmarkEnd w:id="22807"/>
              <w:bookmarkEnd w:id="22808"/>
              <w:bookmarkEnd w:id="22809"/>
              <w:bookmarkEnd w:id="22810"/>
              <w:bookmarkEnd w:id="22811"/>
            </w:del>
          </w:p>
        </w:tc>
        <w:bookmarkStart w:id="22812" w:name="_Toc421703435"/>
        <w:bookmarkStart w:id="22813" w:name="_Toc421706629"/>
        <w:bookmarkStart w:id="22814" w:name="_Toc422906609"/>
        <w:bookmarkStart w:id="22815" w:name="_Toc422937240"/>
        <w:bookmarkStart w:id="22816" w:name="_Toc422940302"/>
        <w:bookmarkStart w:id="22817" w:name="_Toc422931737"/>
        <w:bookmarkStart w:id="22818" w:name="_Toc494289869"/>
        <w:bookmarkStart w:id="22819" w:name="_Toc494292685"/>
        <w:bookmarkStart w:id="22820" w:name="_Toc494295499"/>
        <w:bookmarkEnd w:id="22812"/>
        <w:bookmarkEnd w:id="22813"/>
        <w:bookmarkEnd w:id="22814"/>
        <w:bookmarkEnd w:id="22815"/>
        <w:bookmarkEnd w:id="22816"/>
        <w:bookmarkEnd w:id="22817"/>
        <w:bookmarkEnd w:id="22818"/>
        <w:bookmarkEnd w:id="22819"/>
        <w:bookmarkEnd w:id="22820"/>
      </w:tr>
    </w:tbl>
    <w:p w:rsidR="00855F37" w:rsidRPr="00E056B6" w:rsidDel="00371A11" w:rsidRDefault="00C0468B">
      <w:pPr>
        <w:pStyle w:val="body"/>
        <w:rPr>
          <w:del w:id="22821" w:author="Sastry, Murali" w:date="2015-06-09T17:17:00Z"/>
        </w:rPr>
      </w:pPr>
      <w:del w:id="22822" w:author="Sastry, Murali" w:date="2015-06-09T17:17:00Z">
        <w:r w:rsidRPr="00E056B6" w:rsidDel="00371A11">
          <w:delText>Once completing all fields press Send Request, then OK after confirming all information.  Status on the build will be received by email.</w:delText>
        </w:r>
        <w:bookmarkStart w:id="22823" w:name="_Toc421703436"/>
        <w:bookmarkStart w:id="22824" w:name="_Toc421706630"/>
        <w:bookmarkStart w:id="22825" w:name="_Toc422906610"/>
        <w:bookmarkStart w:id="22826" w:name="_Toc422937241"/>
        <w:bookmarkStart w:id="22827" w:name="_Toc422940303"/>
        <w:bookmarkStart w:id="22828" w:name="_Toc422931738"/>
        <w:bookmarkStart w:id="22829" w:name="_Toc494289870"/>
        <w:bookmarkStart w:id="22830" w:name="_Toc494292686"/>
        <w:bookmarkStart w:id="22831" w:name="_Toc494295500"/>
        <w:bookmarkEnd w:id="22823"/>
        <w:bookmarkEnd w:id="22824"/>
        <w:bookmarkEnd w:id="22825"/>
        <w:bookmarkEnd w:id="22826"/>
        <w:bookmarkEnd w:id="22827"/>
        <w:bookmarkEnd w:id="22828"/>
        <w:bookmarkEnd w:id="22829"/>
        <w:bookmarkEnd w:id="22830"/>
        <w:bookmarkEnd w:id="22831"/>
      </w:del>
    </w:p>
    <w:p w:rsidR="00F55B02" w:rsidRPr="00E056B6" w:rsidDel="00371A11" w:rsidRDefault="00C0468B">
      <w:pPr>
        <w:pStyle w:val="body"/>
        <w:rPr>
          <w:del w:id="22832" w:author="Sastry, Murali" w:date="2015-06-09T17:17:00Z"/>
        </w:rPr>
      </w:pPr>
      <w:del w:id="22833" w:author="Sastry, Murali" w:date="2015-06-09T17:17:00Z">
        <w:r w:rsidRPr="00E056B6" w:rsidDel="00371A11">
          <w:delText xml:space="preserve">Builds will take approximately 5 minutes and can be found at: </w:delText>
        </w:r>
        <w:r w:rsidR="00E2103E" w:rsidDel="00371A11">
          <w:fldChar w:fldCharType="begin"/>
        </w:r>
        <w:r w:rsidR="00E2103E" w:rsidDel="00371A11">
          <w:delInstrText xml:space="preserve"> HYPERLINK "file:///\\\\stone\\aswcrm\\builds\\tools\\PROD\\GOBI_MODULE_UNLOCK" </w:delInstrText>
        </w:r>
        <w:r w:rsidR="00E2103E" w:rsidDel="00371A11">
          <w:fldChar w:fldCharType="separate"/>
        </w:r>
        <w:r w:rsidRPr="00E056B6" w:rsidDel="00371A11">
          <w:rPr>
            <w:rStyle w:val="Hyperlink"/>
          </w:rPr>
          <w:delText>\\stone\aswcrm\builds\tools\PROD\GOBI_MODULE_UNLOCK</w:delText>
        </w:r>
        <w:r w:rsidR="00E2103E" w:rsidDel="00371A11">
          <w:rPr>
            <w:rStyle w:val="Hyperlink"/>
            <w:b/>
          </w:rPr>
          <w:fldChar w:fldCharType="end"/>
        </w:r>
        <w:bookmarkStart w:id="22834" w:name="_Toc421703437"/>
        <w:bookmarkStart w:id="22835" w:name="_Toc421706631"/>
        <w:bookmarkStart w:id="22836" w:name="_Toc422906611"/>
        <w:bookmarkStart w:id="22837" w:name="_Toc422937242"/>
        <w:bookmarkStart w:id="22838" w:name="_Toc422940304"/>
        <w:bookmarkStart w:id="22839" w:name="_Toc422931739"/>
        <w:bookmarkStart w:id="22840" w:name="_Toc494289871"/>
        <w:bookmarkStart w:id="22841" w:name="_Toc494292687"/>
        <w:bookmarkStart w:id="22842" w:name="_Toc494295501"/>
        <w:bookmarkEnd w:id="22834"/>
        <w:bookmarkEnd w:id="22835"/>
        <w:bookmarkEnd w:id="22836"/>
        <w:bookmarkEnd w:id="22837"/>
        <w:bookmarkEnd w:id="22838"/>
        <w:bookmarkEnd w:id="22839"/>
        <w:bookmarkEnd w:id="22840"/>
        <w:bookmarkEnd w:id="22841"/>
        <w:bookmarkEnd w:id="22842"/>
      </w:del>
    </w:p>
    <w:p w:rsidR="00855F37" w:rsidRPr="00E056B6" w:rsidDel="00371A11" w:rsidRDefault="00C0468B">
      <w:pPr>
        <w:pStyle w:val="body"/>
        <w:rPr>
          <w:del w:id="22843" w:author="Sastry, Murali" w:date="2015-06-09T17:17:00Z"/>
        </w:rPr>
        <w:pPrChange w:id="22844" w:author="Sastry, Murali" w:date="2015-06-10T10:23:00Z">
          <w:pPr>
            <w:pStyle w:val="Heading2"/>
          </w:pPr>
        </w:pPrChange>
      </w:pPr>
      <w:del w:id="22845" w:author="Sastry, Murali" w:date="2015-06-09T17:17:00Z">
        <w:r w:rsidRPr="00E056B6" w:rsidDel="00371A11">
          <w:delText>Build Testing for GOBI_MODULE_UNLOCK</w:delText>
        </w:r>
        <w:bookmarkStart w:id="22846" w:name="_Toc421703438"/>
        <w:bookmarkStart w:id="22847" w:name="_Toc421706632"/>
        <w:bookmarkStart w:id="22848" w:name="_Toc422906612"/>
        <w:bookmarkStart w:id="22849" w:name="_Toc422937243"/>
        <w:bookmarkStart w:id="22850" w:name="_Toc422940305"/>
        <w:bookmarkStart w:id="22851" w:name="_Toc422931740"/>
        <w:bookmarkStart w:id="22852" w:name="_Toc494289872"/>
        <w:bookmarkStart w:id="22853" w:name="_Toc494292688"/>
        <w:bookmarkStart w:id="22854" w:name="_Toc494295502"/>
        <w:bookmarkEnd w:id="22846"/>
        <w:bookmarkEnd w:id="22847"/>
        <w:bookmarkEnd w:id="22848"/>
        <w:bookmarkEnd w:id="22849"/>
        <w:bookmarkEnd w:id="22850"/>
        <w:bookmarkEnd w:id="22851"/>
        <w:bookmarkEnd w:id="22852"/>
        <w:bookmarkEnd w:id="22853"/>
        <w:bookmarkEnd w:id="22854"/>
      </w:del>
    </w:p>
    <w:p w:rsidR="00855F37" w:rsidRPr="00E056B6" w:rsidDel="00371A11" w:rsidRDefault="00C0468B">
      <w:pPr>
        <w:pStyle w:val="body"/>
        <w:rPr>
          <w:del w:id="22855" w:author="Sastry, Murali" w:date="2015-06-09T17:17:00Z"/>
        </w:rPr>
      </w:pPr>
      <w:del w:id="22856" w:author="Sastry, Murali" w:date="2015-06-09T17:17:00Z">
        <w:r w:rsidRPr="00E056B6" w:rsidDel="00371A11">
          <w:delText>Testing of new features will be done by the person adding them, and by PT during their testing.  For this reason, only basic installer testing is needed.</w:delText>
        </w:r>
        <w:bookmarkStart w:id="22857" w:name="_Toc421703439"/>
        <w:bookmarkStart w:id="22858" w:name="_Toc421706633"/>
        <w:bookmarkStart w:id="22859" w:name="_Toc422906613"/>
        <w:bookmarkStart w:id="22860" w:name="_Toc422937244"/>
        <w:bookmarkStart w:id="22861" w:name="_Toc422940306"/>
        <w:bookmarkStart w:id="22862" w:name="_Toc422931741"/>
        <w:bookmarkStart w:id="22863" w:name="_Toc494289873"/>
        <w:bookmarkStart w:id="22864" w:name="_Toc494292689"/>
        <w:bookmarkStart w:id="22865" w:name="_Toc494295503"/>
        <w:bookmarkEnd w:id="22857"/>
        <w:bookmarkEnd w:id="22858"/>
        <w:bookmarkEnd w:id="22859"/>
        <w:bookmarkEnd w:id="22860"/>
        <w:bookmarkEnd w:id="22861"/>
        <w:bookmarkEnd w:id="22862"/>
        <w:bookmarkEnd w:id="22863"/>
        <w:bookmarkEnd w:id="22864"/>
        <w:bookmarkEnd w:id="22865"/>
      </w:del>
    </w:p>
    <w:p w:rsidR="00855F37" w:rsidRPr="00E056B6" w:rsidDel="00371A11" w:rsidRDefault="00C0468B">
      <w:pPr>
        <w:pStyle w:val="body"/>
        <w:rPr>
          <w:del w:id="22866" w:author="Sastry, Murali" w:date="2015-06-09T17:17:00Z"/>
        </w:rPr>
      </w:pPr>
      <w:del w:id="22867" w:author="Sastry, Murali" w:date="2015-06-09T17:17:00Z">
        <w:r w:rsidRPr="00E056B6" w:rsidDel="00371A11">
          <w:delText>Verify version of GobiInstaller.msi and contents of Readme.</w:delText>
        </w:r>
        <w:bookmarkStart w:id="22868" w:name="_Toc421703440"/>
        <w:bookmarkStart w:id="22869" w:name="_Toc421706634"/>
        <w:bookmarkStart w:id="22870" w:name="_Toc422906614"/>
        <w:bookmarkStart w:id="22871" w:name="_Toc422937245"/>
        <w:bookmarkStart w:id="22872" w:name="_Toc422940307"/>
        <w:bookmarkStart w:id="22873" w:name="_Toc422931742"/>
        <w:bookmarkStart w:id="22874" w:name="_Toc494289874"/>
        <w:bookmarkStart w:id="22875" w:name="_Toc494292690"/>
        <w:bookmarkStart w:id="22876" w:name="_Toc494295504"/>
        <w:bookmarkEnd w:id="22868"/>
        <w:bookmarkEnd w:id="22869"/>
        <w:bookmarkEnd w:id="22870"/>
        <w:bookmarkEnd w:id="22871"/>
        <w:bookmarkEnd w:id="22872"/>
        <w:bookmarkEnd w:id="22873"/>
        <w:bookmarkEnd w:id="22874"/>
        <w:bookmarkEnd w:id="22875"/>
        <w:bookmarkEnd w:id="22876"/>
      </w:del>
    </w:p>
    <w:p w:rsidR="00E67A32" w:rsidRPr="00E056B6" w:rsidDel="00371A11" w:rsidRDefault="00C0468B">
      <w:pPr>
        <w:pStyle w:val="body"/>
        <w:rPr>
          <w:del w:id="22877" w:author="Sastry, Murali" w:date="2015-06-09T17:17:00Z"/>
        </w:rPr>
        <w:pPrChange w:id="22878" w:author="Sastry, Murali" w:date="2015-06-10T10:23:00Z">
          <w:pPr>
            <w:pStyle w:val="Heading1"/>
            <w:pageBreakBefore/>
          </w:pPr>
        </w:pPrChange>
      </w:pPr>
      <w:del w:id="22879" w:author="Sastry, Murali" w:date="2015-06-09T17:17:00Z">
        <w:r w:rsidRPr="00E056B6" w:rsidDel="00371A11">
          <w:delText>GOBI2000_LINUX_PACKAGE</w:delText>
        </w:r>
        <w:bookmarkStart w:id="22880" w:name="_Toc421703441"/>
        <w:bookmarkStart w:id="22881" w:name="_Toc421706635"/>
        <w:bookmarkStart w:id="22882" w:name="_Toc422906615"/>
        <w:bookmarkStart w:id="22883" w:name="_Toc422937246"/>
        <w:bookmarkStart w:id="22884" w:name="_Toc422940308"/>
        <w:bookmarkStart w:id="22885" w:name="_Toc422931743"/>
        <w:bookmarkStart w:id="22886" w:name="_Toc494289875"/>
        <w:bookmarkStart w:id="22887" w:name="_Toc494292691"/>
        <w:bookmarkStart w:id="22888" w:name="_Toc494295505"/>
        <w:bookmarkEnd w:id="19778"/>
        <w:bookmarkEnd w:id="22880"/>
        <w:bookmarkEnd w:id="22881"/>
        <w:bookmarkEnd w:id="22882"/>
        <w:bookmarkEnd w:id="22883"/>
        <w:bookmarkEnd w:id="22884"/>
        <w:bookmarkEnd w:id="22885"/>
        <w:bookmarkEnd w:id="22886"/>
        <w:bookmarkEnd w:id="22887"/>
        <w:bookmarkEnd w:id="22888"/>
      </w:del>
    </w:p>
    <w:p w:rsidR="00E67A32" w:rsidRPr="00E056B6" w:rsidDel="00371A11" w:rsidRDefault="00C0468B">
      <w:pPr>
        <w:pStyle w:val="body"/>
        <w:rPr>
          <w:del w:id="22889" w:author="Sastry, Murali" w:date="2015-06-09T17:17:00Z"/>
        </w:rPr>
        <w:pPrChange w:id="22890" w:author="Sastry, Murali" w:date="2015-06-10T10:23:00Z">
          <w:pPr>
            <w:pStyle w:val="Heading2"/>
          </w:pPr>
        </w:pPrChange>
      </w:pPr>
      <w:bookmarkStart w:id="22891" w:name="_Toc234138304"/>
      <w:del w:id="22892" w:author="Sastry, Murali" w:date="2015-06-09T17:17:00Z">
        <w:r w:rsidRPr="00E056B6" w:rsidDel="00371A11">
          <w:delText>Introduction</w:delText>
        </w:r>
        <w:bookmarkStart w:id="22893" w:name="_Toc421703442"/>
        <w:bookmarkStart w:id="22894" w:name="_Toc421706636"/>
        <w:bookmarkStart w:id="22895" w:name="_Toc422906616"/>
        <w:bookmarkStart w:id="22896" w:name="_Toc422937247"/>
        <w:bookmarkStart w:id="22897" w:name="_Toc422940309"/>
        <w:bookmarkStart w:id="22898" w:name="_Toc422931744"/>
        <w:bookmarkStart w:id="22899" w:name="_Toc494289876"/>
        <w:bookmarkStart w:id="22900" w:name="_Toc494292692"/>
        <w:bookmarkStart w:id="22901" w:name="_Toc494295506"/>
        <w:bookmarkEnd w:id="22891"/>
        <w:bookmarkEnd w:id="22893"/>
        <w:bookmarkEnd w:id="22894"/>
        <w:bookmarkEnd w:id="22895"/>
        <w:bookmarkEnd w:id="22896"/>
        <w:bookmarkEnd w:id="22897"/>
        <w:bookmarkEnd w:id="22898"/>
        <w:bookmarkEnd w:id="22899"/>
        <w:bookmarkEnd w:id="22900"/>
        <w:bookmarkEnd w:id="22901"/>
      </w:del>
    </w:p>
    <w:p w:rsidR="00E67A32" w:rsidRPr="00E056B6" w:rsidDel="00371A11" w:rsidRDefault="00C0468B">
      <w:pPr>
        <w:pStyle w:val="body"/>
        <w:rPr>
          <w:del w:id="22902" w:author="Sastry, Murali" w:date="2015-06-09T17:17:00Z"/>
        </w:rPr>
      </w:pPr>
      <w:del w:id="22903" w:author="Sastry, Murali" w:date="2015-06-09T17:17:00Z">
        <w:r w:rsidRPr="00E056B6" w:rsidDel="00371A11">
          <w:delText>The GOBI2000_LINUX_PACKAGE is the Primary Linux customer build.  It contains a separate installer for each customer with their nb locked firmware and QDLService2k, as well as the closed source QCQMI.ko network driver file built for their kernel.  All the customers’ installers can all be installed at the same time.</w:delText>
        </w:r>
        <w:bookmarkStart w:id="22904" w:name="_Toc421703443"/>
        <w:bookmarkStart w:id="22905" w:name="_Toc421706637"/>
        <w:bookmarkStart w:id="22906" w:name="_Toc422906617"/>
        <w:bookmarkStart w:id="22907" w:name="_Toc422937248"/>
        <w:bookmarkStart w:id="22908" w:name="_Toc422940310"/>
        <w:bookmarkStart w:id="22909" w:name="_Toc422931745"/>
        <w:bookmarkStart w:id="22910" w:name="_Toc494289877"/>
        <w:bookmarkStart w:id="22911" w:name="_Toc494292693"/>
        <w:bookmarkStart w:id="22912" w:name="_Toc494295507"/>
        <w:bookmarkEnd w:id="22904"/>
        <w:bookmarkEnd w:id="22905"/>
        <w:bookmarkEnd w:id="22906"/>
        <w:bookmarkEnd w:id="22907"/>
        <w:bookmarkEnd w:id="22908"/>
        <w:bookmarkEnd w:id="22909"/>
        <w:bookmarkEnd w:id="22910"/>
        <w:bookmarkEnd w:id="22911"/>
        <w:bookmarkEnd w:id="22912"/>
      </w:del>
    </w:p>
    <w:p w:rsidR="00664A33" w:rsidRPr="00E056B6" w:rsidDel="00371A11" w:rsidRDefault="00C0468B">
      <w:pPr>
        <w:pStyle w:val="body"/>
        <w:rPr>
          <w:del w:id="22913" w:author="Sastry, Murali" w:date="2015-06-09T17:17:00Z"/>
        </w:rPr>
      </w:pPr>
      <w:del w:id="22914" w:author="Sastry, Murali" w:date="2015-06-09T17:17:00Z">
        <w:r w:rsidRPr="00E056B6" w:rsidDel="00371A11">
          <w:delText>To function, the QDLService2k requires the QCSerial2k&lt;customer&gt; driver, released separately through QCUSA.</w:delText>
        </w:r>
        <w:bookmarkStart w:id="22915" w:name="_Toc421703444"/>
        <w:bookmarkStart w:id="22916" w:name="_Toc421706638"/>
        <w:bookmarkStart w:id="22917" w:name="_Toc422906618"/>
        <w:bookmarkStart w:id="22918" w:name="_Toc422937249"/>
        <w:bookmarkStart w:id="22919" w:name="_Toc422940311"/>
        <w:bookmarkStart w:id="22920" w:name="_Toc422931746"/>
        <w:bookmarkStart w:id="22921" w:name="_Toc494289878"/>
        <w:bookmarkStart w:id="22922" w:name="_Toc494292694"/>
        <w:bookmarkStart w:id="22923" w:name="_Toc494295508"/>
        <w:bookmarkEnd w:id="22915"/>
        <w:bookmarkEnd w:id="22916"/>
        <w:bookmarkEnd w:id="22917"/>
        <w:bookmarkEnd w:id="22918"/>
        <w:bookmarkEnd w:id="22919"/>
        <w:bookmarkEnd w:id="22920"/>
        <w:bookmarkEnd w:id="22921"/>
        <w:bookmarkEnd w:id="22922"/>
        <w:bookmarkEnd w:id="22923"/>
      </w:del>
    </w:p>
    <w:p w:rsidR="00E67A32" w:rsidRPr="00E056B6" w:rsidDel="00371A11" w:rsidRDefault="00C0468B">
      <w:pPr>
        <w:pStyle w:val="body"/>
        <w:rPr>
          <w:del w:id="22924" w:author="Sastry, Murali" w:date="2015-06-09T17:17:00Z"/>
        </w:rPr>
        <w:pPrChange w:id="22925" w:author="Sastry, Murali" w:date="2015-06-10T10:23:00Z">
          <w:pPr>
            <w:pStyle w:val="Heading2"/>
          </w:pPr>
        </w:pPrChange>
      </w:pPr>
      <w:bookmarkStart w:id="22926" w:name="_Toc234138305"/>
      <w:del w:id="22927" w:author="Sastry, Murali" w:date="2015-06-09T17:17:00Z">
        <w:r w:rsidRPr="00E056B6" w:rsidDel="00371A11">
          <w:delText>Build script description</w:delText>
        </w:r>
        <w:bookmarkStart w:id="22928" w:name="_Toc421703445"/>
        <w:bookmarkStart w:id="22929" w:name="_Toc421706639"/>
        <w:bookmarkStart w:id="22930" w:name="_Toc422906619"/>
        <w:bookmarkStart w:id="22931" w:name="_Toc422937250"/>
        <w:bookmarkStart w:id="22932" w:name="_Toc422940312"/>
        <w:bookmarkStart w:id="22933" w:name="_Toc422931747"/>
        <w:bookmarkStart w:id="22934" w:name="_Toc494289879"/>
        <w:bookmarkStart w:id="22935" w:name="_Toc494292695"/>
        <w:bookmarkStart w:id="22936" w:name="_Toc494295509"/>
        <w:bookmarkEnd w:id="22926"/>
        <w:bookmarkEnd w:id="22928"/>
        <w:bookmarkEnd w:id="22929"/>
        <w:bookmarkEnd w:id="22930"/>
        <w:bookmarkEnd w:id="22931"/>
        <w:bookmarkEnd w:id="22932"/>
        <w:bookmarkEnd w:id="22933"/>
        <w:bookmarkEnd w:id="22934"/>
        <w:bookmarkEnd w:id="22935"/>
        <w:bookmarkEnd w:id="22936"/>
      </w:del>
    </w:p>
    <w:p w:rsidR="00E67A32" w:rsidRPr="00E056B6" w:rsidDel="00371A11" w:rsidRDefault="00C0468B">
      <w:pPr>
        <w:pStyle w:val="body"/>
        <w:rPr>
          <w:del w:id="22937" w:author="Sastry, Murali" w:date="2015-06-09T17:17:00Z"/>
        </w:rPr>
        <w:pPrChange w:id="22938" w:author="Sastry, Murali" w:date="2015-06-10T10:23:00Z">
          <w:pPr>
            <w:pStyle w:val="Heading3"/>
          </w:pPr>
        </w:pPrChange>
      </w:pPr>
      <w:bookmarkStart w:id="22939" w:name="_Toc234138306"/>
      <w:del w:id="22940" w:author="Sastry, Murali" w:date="2015-06-09T17:17:00Z">
        <w:r w:rsidRPr="00E056B6" w:rsidDel="00371A11">
          <w:delText>Syntax</w:delText>
        </w:r>
        <w:bookmarkEnd w:id="22939"/>
        <w:r w:rsidRPr="00E056B6" w:rsidDel="00371A11">
          <w:delText xml:space="preserve">  </w:delText>
        </w:r>
        <w:bookmarkStart w:id="22941" w:name="_Toc421703446"/>
        <w:bookmarkStart w:id="22942" w:name="_Toc421706640"/>
        <w:bookmarkStart w:id="22943" w:name="_Toc422906620"/>
        <w:bookmarkStart w:id="22944" w:name="_Toc422937251"/>
        <w:bookmarkStart w:id="22945" w:name="_Toc422940313"/>
        <w:bookmarkStart w:id="22946" w:name="_Toc422931748"/>
        <w:bookmarkStart w:id="22947" w:name="_Toc494289880"/>
        <w:bookmarkStart w:id="22948" w:name="_Toc494292696"/>
        <w:bookmarkStart w:id="22949" w:name="_Toc494295510"/>
        <w:bookmarkEnd w:id="22941"/>
        <w:bookmarkEnd w:id="22942"/>
        <w:bookmarkEnd w:id="22943"/>
        <w:bookmarkEnd w:id="22944"/>
        <w:bookmarkEnd w:id="22945"/>
        <w:bookmarkEnd w:id="22946"/>
        <w:bookmarkEnd w:id="22947"/>
        <w:bookmarkEnd w:id="22948"/>
        <w:bookmarkEnd w:id="22949"/>
      </w:del>
    </w:p>
    <w:p w:rsidR="00E67A32" w:rsidRPr="00E056B6" w:rsidDel="00371A11" w:rsidRDefault="00C0468B">
      <w:pPr>
        <w:pStyle w:val="body"/>
        <w:rPr>
          <w:del w:id="22950" w:author="Sastry, Murali" w:date="2015-06-09T17:17:00Z"/>
        </w:rPr>
      </w:pPr>
      <w:del w:id="22951" w:author="Sastry, Murali" w:date="2015-06-09T17:17:00Z">
        <w:r w:rsidRPr="00E056B6" w:rsidDel="00371A11">
          <w:delText>Perl buildLinuxPackage2k.pl [options]</w:delText>
        </w:r>
        <w:bookmarkStart w:id="22952" w:name="_Toc421703447"/>
        <w:bookmarkStart w:id="22953" w:name="_Toc421706641"/>
        <w:bookmarkStart w:id="22954" w:name="_Toc422906621"/>
        <w:bookmarkStart w:id="22955" w:name="_Toc422937252"/>
        <w:bookmarkStart w:id="22956" w:name="_Toc422940314"/>
        <w:bookmarkStart w:id="22957" w:name="_Toc422931749"/>
        <w:bookmarkStart w:id="22958" w:name="_Toc494289881"/>
        <w:bookmarkStart w:id="22959" w:name="_Toc494292697"/>
        <w:bookmarkStart w:id="22960" w:name="_Toc494295511"/>
        <w:bookmarkEnd w:id="22952"/>
        <w:bookmarkEnd w:id="22953"/>
        <w:bookmarkEnd w:id="22954"/>
        <w:bookmarkEnd w:id="22955"/>
        <w:bookmarkEnd w:id="22956"/>
        <w:bookmarkEnd w:id="22957"/>
        <w:bookmarkEnd w:id="22958"/>
        <w:bookmarkEnd w:id="22959"/>
        <w:bookmarkEnd w:id="22960"/>
      </w:del>
    </w:p>
    <w:p w:rsidR="00E67A32" w:rsidRPr="00E056B6" w:rsidDel="00371A11" w:rsidRDefault="00C0468B">
      <w:pPr>
        <w:pStyle w:val="body"/>
        <w:rPr>
          <w:del w:id="22961" w:author="Sastry, Murali" w:date="2015-06-09T17:17:00Z"/>
        </w:rPr>
        <w:pPrChange w:id="22962" w:author="Sastry, Murali" w:date="2015-06-10T10:23:00Z">
          <w:pPr>
            <w:pStyle w:val="body"/>
            <w:spacing w:before="0" w:after="0"/>
          </w:pPr>
        </w:pPrChange>
      </w:pPr>
      <w:del w:id="22963" w:author="Sastry, Murali" w:date="2015-06-09T17:17:00Z">
        <w:r w:rsidRPr="00E056B6" w:rsidDel="00371A11">
          <w:delText>Command line parameters:</w:delText>
        </w:r>
        <w:bookmarkStart w:id="22964" w:name="_Toc421703448"/>
        <w:bookmarkStart w:id="22965" w:name="_Toc421706642"/>
        <w:bookmarkStart w:id="22966" w:name="_Toc422906622"/>
        <w:bookmarkStart w:id="22967" w:name="_Toc422937253"/>
        <w:bookmarkStart w:id="22968" w:name="_Toc422940315"/>
        <w:bookmarkStart w:id="22969" w:name="_Toc422931750"/>
        <w:bookmarkStart w:id="22970" w:name="_Toc494289882"/>
        <w:bookmarkStart w:id="22971" w:name="_Toc494292698"/>
        <w:bookmarkStart w:id="22972" w:name="_Toc494295512"/>
        <w:bookmarkEnd w:id="22964"/>
        <w:bookmarkEnd w:id="22965"/>
        <w:bookmarkEnd w:id="22966"/>
        <w:bookmarkEnd w:id="22967"/>
        <w:bookmarkEnd w:id="22968"/>
        <w:bookmarkEnd w:id="22969"/>
        <w:bookmarkEnd w:id="22970"/>
        <w:bookmarkEnd w:id="22971"/>
        <w:bookmarkEnd w:id="22972"/>
      </w:del>
    </w:p>
    <w:p w:rsidR="00E67A32" w:rsidRPr="00E056B6" w:rsidDel="00371A11" w:rsidRDefault="00C0468B">
      <w:pPr>
        <w:pStyle w:val="body"/>
        <w:rPr>
          <w:del w:id="22973" w:author="Sastry, Murali" w:date="2015-06-09T17:17:00Z"/>
        </w:rPr>
        <w:pPrChange w:id="22974" w:author="Sastry, Murali" w:date="2015-06-10T10:23:00Z">
          <w:pPr>
            <w:pStyle w:val="body"/>
            <w:spacing w:before="0" w:after="0"/>
            <w:ind w:left="1440"/>
          </w:pPr>
        </w:pPrChange>
      </w:pPr>
      <w:del w:id="22975" w:author="Sastry, Murali" w:date="2015-06-09T17:17:00Z">
        <w:r w:rsidRPr="00E056B6" w:rsidDel="00371A11">
          <w:delText>-help</w:delText>
        </w:r>
        <w:r w:rsidRPr="00E056B6" w:rsidDel="00371A11">
          <w:tab/>
        </w:r>
        <w:r w:rsidRPr="00E056B6" w:rsidDel="00371A11">
          <w:tab/>
        </w:r>
        <w:r w:rsidRPr="00E056B6" w:rsidDel="00371A11">
          <w:tab/>
          <w:delText>Displays syntax and parameters, then quits</w:delText>
        </w:r>
        <w:bookmarkStart w:id="22976" w:name="_Toc421703449"/>
        <w:bookmarkStart w:id="22977" w:name="_Toc421706643"/>
        <w:bookmarkStart w:id="22978" w:name="_Toc422906623"/>
        <w:bookmarkStart w:id="22979" w:name="_Toc422937254"/>
        <w:bookmarkStart w:id="22980" w:name="_Toc422940316"/>
        <w:bookmarkStart w:id="22981" w:name="_Toc422931751"/>
        <w:bookmarkStart w:id="22982" w:name="_Toc494289883"/>
        <w:bookmarkStart w:id="22983" w:name="_Toc494292699"/>
        <w:bookmarkStart w:id="22984" w:name="_Toc494295513"/>
        <w:bookmarkEnd w:id="22976"/>
        <w:bookmarkEnd w:id="22977"/>
        <w:bookmarkEnd w:id="22978"/>
        <w:bookmarkEnd w:id="22979"/>
        <w:bookmarkEnd w:id="22980"/>
        <w:bookmarkEnd w:id="22981"/>
        <w:bookmarkEnd w:id="22982"/>
        <w:bookmarkEnd w:id="22983"/>
        <w:bookmarkEnd w:id="22984"/>
      </w:del>
    </w:p>
    <w:p w:rsidR="00E67A32" w:rsidRPr="00E056B6" w:rsidDel="00371A11" w:rsidRDefault="00C0468B">
      <w:pPr>
        <w:pStyle w:val="body"/>
        <w:rPr>
          <w:del w:id="22985" w:author="Sastry, Murali" w:date="2015-06-09T17:17:00Z"/>
        </w:rPr>
        <w:pPrChange w:id="22986" w:author="Sastry, Murali" w:date="2015-06-10T10:23:00Z">
          <w:pPr>
            <w:pStyle w:val="body"/>
            <w:spacing w:before="0" w:after="0"/>
            <w:ind w:left="1440"/>
          </w:pPr>
        </w:pPrChange>
      </w:pPr>
      <w:del w:id="22987" w:author="Sastry, Murali" w:date="2015-06-09T17:17:00Z">
        <w:r w:rsidRPr="00E056B6" w:rsidDel="00371A11">
          <w:delText>-test</w:delText>
        </w:r>
        <w:r w:rsidRPr="00E056B6" w:rsidDel="00371A11">
          <w:tab/>
        </w:r>
        <w:r w:rsidRPr="00E056B6" w:rsidDel="00371A11">
          <w:tab/>
        </w:r>
        <w:r w:rsidRPr="00E056B6" w:rsidDel="00371A11">
          <w:tab/>
          <w:delText>Does not clobber files when syncing</w:delText>
        </w:r>
        <w:bookmarkStart w:id="22988" w:name="_Toc421703450"/>
        <w:bookmarkStart w:id="22989" w:name="_Toc421706644"/>
        <w:bookmarkStart w:id="22990" w:name="_Toc422906624"/>
        <w:bookmarkStart w:id="22991" w:name="_Toc422937255"/>
        <w:bookmarkStart w:id="22992" w:name="_Toc422940317"/>
        <w:bookmarkStart w:id="22993" w:name="_Toc422931752"/>
        <w:bookmarkStart w:id="22994" w:name="_Toc494289884"/>
        <w:bookmarkStart w:id="22995" w:name="_Toc494292700"/>
        <w:bookmarkStart w:id="22996" w:name="_Toc494295514"/>
        <w:bookmarkEnd w:id="22988"/>
        <w:bookmarkEnd w:id="22989"/>
        <w:bookmarkEnd w:id="22990"/>
        <w:bookmarkEnd w:id="22991"/>
        <w:bookmarkEnd w:id="22992"/>
        <w:bookmarkEnd w:id="22993"/>
        <w:bookmarkEnd w:id="22994"/>
        <w:bookmarkEnd w:id="22995"/>
        <w:bookmarkEnd w:id="22996"/>
      </w:del>
    </w:p>
    <w:p w:rsidR="00E67A32" w:rsidRPr="00E056B6" w:rsidDel="00371A11" w:rsidRDefault="00C0468B">
      <w:pPr>
        <w:pStyle w:val="body"/>
        <w:rPr>
          <w:del w:id="22997" w:author="Sastry, Murali" w:date="2015-06-09T17:17:00Z"/>
        </w:rPr>
        <w:pPrChange w:id="22998" w:author="Sastry, Murali" w:date="2015-06-10T10:23:00Z">
          <w:pPr>
            <w:pStyle w:val="body"/>
            <w:spacing w:before="0" w:after="0"/>
            <w:ind w:left="2880" w:firstLine="720"/>
          </w:pPr>
        </w:pPrChange>
      </w:pPr>
      <w:del w:id="22999" w:author="Sastry, Murali" w:date="2015-06-09T17:17:00Z">
        <w:r w:rsidRPr="00E056B6" w:rsidDel="00371A11">
          <w:delText>Does not force rebuild of projects</w:delText>
        </w:r>
        <w:bookmarkStart w:id="23000" w:name="_Toc421703451"/>
        <w:bookmarkStart w:id="23001" w:name="_Toc421706645"/>
        <w:bookmarkStart w:id="23002" w:name="_Toc422906625"/>
        <w:bookmarkStart w:id="23003" w:name="_Toc422937256"/>
        <w:bookmarkStart w:id="23004" w:name="_Toc422940318"/>
        <w:bookmarkStart w:id="23005" w:name="_Toc422931753"/>
        <w:bookmarkStart w:id="23006" w:name="_Toc494289885"/>
        <w:bookmarkStart w:id="23007" w:name="_Toc494292701"/>
        <w:bookmarkStart w:id="23008" w:name="_Toc494295515"/>
        <w:bookmarkEnd w:id="23000"/>
        <w:bookmarkEnd w:id="23001"/>
        <w:bookmarkEnd w:id="23002"/>
        <w:bookmarkEnd w:id="23003"/>
        <w:bookmarkEnd w:id="23004"/>
        <w:bookmarkEnd w:id="23005"/>
        <w:bookmarkEnd w:id="23006"/>
        <w:bookmarkEnd w:id="23007"/>
        <w:bookmarkEnd w:id="23008"/>
      </w:del>
    </w:p>
    <w:p w:rsidR="00E67A32" w:rsidRPr="00E056B6" w:rsidDel="00371A11" w:rsidRDefault="00C0468B">
      <w:pPr>
        <w:pStyle w:val="body"/>
        <w:rPr>
          <w:del w:id="23009" w:author="Sastry, Murali" w:date="2015-06-09T17:17:00Z"/>
        </w:rPr>
        <w:pPrChange w:id="23010" w:author="Sastry, Murali" w:date="2015-06-10T10:23:00Z">
          <w:pPr>
            <w:pStyle w:val="body"/>
            <w:spacing w:before="0" w:after="0"/>
            <w:ind w:left="1440"/>
          </w:pPr>
        </w:pPrChange>
      </w:pPr>
      <w:del w:id="23011" w:author="Sastry, Murali" w:date="2015-06-09T17:17:00Z">
        <w:r w:rsidRPr="00E056B6" w:rsidDel="00371A11">
          <w:delText>-syncOnly</w:delText>
        </w:r>
        <w:r w:rsidRPr="00E056B6" w:rsidDel="00371A11">
          <w:tab/>
        </w:r>
        <w:r w:rsidRPr="00E056B6" w:rsidDel="00371A11">
          <w:tab/>
          <w:delText>Does not build, just syncs files</w:delText>
        </w:r>
        <w:bookmarkStart w:id="23012" w:name="_Toc421703452"/>
        <w:bookmarkStart w:id="23013" w:name="_Toc421706646"/>
        <w:bookmarkStart w:id="23014" w:name="_Toc422906626"/>
        <w:bookmarkStart w:id="23015" w:name="_Toc422937257"/>
        <w:bookmarkStart w:id="23016" w:name="_Toc422940319"/>
        <w:bookmarkStart w:id="23017" w:name="_Toc422931754"/>
        <w:bookmarkStart w:id="23018" w:name="_Toc494289886"/>
        <w:bookmarkStart w:id="23019" w:name="_Toc494292702"/>
        <w:bookmarkStart w:id="23020" w:name="_Toc494295516"/>
        <w:bookmarkEnd w:id="23012"/>
        <w:bookmarkEnd w:id="23013"/>
        <w:bookmarkEnd w:id="23014"/>
        <w:bookmarkEnd w:id="23015"/>
        <w:bookmarkEnd w:id="23016"/>
        <w:bookmarkEnd w:id="23017"/>
        <w:bookmarkEnd w:id="23018"/>
        <w:bookmarkEnd w:id="23019"/>
        <w:bookmarkEnd w:id="23020"/>
      </w:del>
    </w:p>
    <w:p w:rsidR="009F47E4" w:rsidRPr="00E056B6" w:rsidDel="00371A11" w:rsidRDefault="00C0468B">
      <w:pPr>
        <w:pStyle w:val="body"/>
        <w:rPr>
          <w:del w:id="23021" w:author="Sastry, Murali" w:date="2015-06-09T17:17:00Z"/>
        </w:rPr>
        <w:pPrChange w:id="23022" w:author="Sastry, Murali" w:date="2015-06-10T10:23:00Z">
          <w:pPr>
            <w:pStyle w:val="body"/>
            <w:spacing w:before="0" w:after="0"/>
            <w:ind w:left="1440"/>
          </w:pPr>
        </w:pPrChange>
      </w:pPr>
      <w:del w:id="23023" w:author="Sastry, Murali" w:date="2015-06-09T17:17:00Z">
        <w:r w:rsidRPr="00E056B6" w:rsidDel="00371A11">
          <w:delText xml:space="preserve">-Auth= </w:delText>
        </w:r>
        <w:r w:rsidRPr="00E056B6" w:rsidDel="00371A11">
          <w:tab/>
        </w:r>
        <w:r w:rsidRPr="00E056B6" w:rsidDel="00371A11">
          <w:tab/>
        </w:r>
        <w:r w:rsidRPr="00E056B6" w:rsidDel="00371A11">
          <w:tab/>
          <w:delText>Authentication method used to get firmware images,</w:delText>
        </w:r>
        <w:bookmarkStart w:id="23024" w:name="_Toc421703453"/>
        <w:bookmarkStart w:id="23025" w:name="_Toc421706647"/>
        <w:bookmarkStart w:id="23026" w:name="_Toc422906627"/>
        <w:bookmarkStart w:id="23027" w:name="_Toc422937258"/>
        <w:bookmarkStart w:id="23028" w:name="_Toc422940320"/>
        <w:bookmarkStart w:id="23029" w:name="_Toc422931755"/>
        <w:bookmarkStart w:id="23030" w:name="_Toc494289887"/>
        <w:bookmarkStart w:id="23031" w:name="_Toc494292703"/>
        <w:bookmarkStart w:id="23032" w:name="_Toc494295517"/>
        <w:bookmarkEnd w:id="23024"/>
        <w:bookmarkEnd w:id="23025"/>
        <w:bookmarkEnd w:id="23026"/>
        <w:bookmarkEnd w:id="23027"/>
        <w:bookmarkEnd w:id="23028"/>
        <w:bookmarkEnd w:id="23029"/>
        <w:bookmarkEnd w:id="23030"/>
        <w:bookmarkEnd w:id="23031"/>
        <w:bookmarkEnd w:id="23032"/>
      </w:del>
    </w:p>
    <w:p w:rsidR="009F47E4" w:rsidRPr="00E056B6" w:rsidDel="00371A11" w:rsidRDefault="00C0468B">
      <w:pPr>
        <w:pStyle w:val="body"/>
        <w:rPr>
          <w:del w:id="23033" w:author="Sastry, Murali" w:date="2015-06-09T17:17:00Z"/>
        </w:rPr>
        <w:pPrChange w:id="23034" w:author="Sastry, Murali" w:date="2015-06-10T10:23:00Z">
          <w:pPr>
            <w:pStyle w:val="body"/>
            <w:spacing w:before="0" w:after="0"/>
            <w:ind w:left="1440"/>
          </w:pPr>
        </w:pPrChange>
      </w:pPr>
      <w:del w:id="23035" w:author="Sastry, Murali" w:date="2015-06-09T17:17:00Z">
        <w:r w:rsidRPr="00E056B6" w:rsidDel="00371A11">
          <w:tab/>
        </w:r>
        <w:r w:rsidRPr="00E056B6" w:rsidDel="00371A11">
          <w:tab/>
        </w:r>
        <w:r w:rsidRPr="00E056B6" w:rsidDel="00371A11">
          <w:tab/>
          <w:delText>“local”, “Kerberos”, or path to authentication file</w:delText>
        </w:r>
        <w:bookmarkStart w:id="23036" w:name="_Toc421703454"/>
        <w:bookmarkStart w:id="23037" w:name="_Toc421706648"/>
        <w:bookmarkStart w:id="23038" w:name="_Toc422906628"/>
        <w:bookmarkStart w:id="23039" w:name="_Toc422937259"/>
        <w:bookmarkStart w:id="23040" w:name="_Toc422940321"/>
        <w:bookmarkStart w:id="23041" w:name="_Toc422931756"/>
        <w:bookmarkStart w:id="23042" w:name="_Toc494289888"/>
        <w:bookmarkStart w:id="23043" w:name="_Toc494292704"/>
        <w:bookmarkStart w:id="23044" w:name="_Toc494295518"/>
        <w:bookmarkEnd w:id="23036"/>
        <w:bookmarkEnd w:id="23037"/>
        <w:bookmarkEnd w:id="23038"/>
        <w:bookmarkEnd w:id="23039"/>
        <w:bookmarkEnd w:id="23040"/>
        <w:bookmarkEnd w:id="23041"/>
        <w:bookmarkEnd w:id="23042"/>
        <w:bookmarkEnd w:id="23043"/>
        <w:bookmarkEnd w:id="23044"/>
      </w:del>
    </w:p>
    <w:p w:rsidR="009F47E4" w:rsidRPr="00E056B6" w:rsidDel="00371A11" w:rsidRDefault="00C0468B">
      <w:pPr>
        <w:pStyle w:val="body"/>
        <w:rPr>
          <w:del w:id="23045" w:author="Sastry, Murali" w:date="2015-06-09T17:17:00Z"/>
        </w:rPr>
        <w:pPrChange w:id="23046" w:author="Sastry, Murali" w:date="2015-06-10T10:23:00Z">
          <w:pPr>
            <w:pStyle w:val="body"/>
            <w:spacing w:before="0" w:after="0"/>
            <w:ind w:left="1440"/>
          </w:pPr>
        </w:pPrChange>
      </w:pPr>
      <w:del w:id="23047" w:author="Sastry, Murali" w:date="2015-06-09T17:17:00Z">
        <w:r w:rsidRPr="00E056B6" w:rsidDel="00371A11">
          <w:delText>-root=</w:delText>
        </w:r>
        <w:r w:rsidRPr="00E056B6" w:rsidDel="00371A11">
          <w:tab/>
        </w:r>
        <w:r w:rsidRPr="00E056B6" w:rsidDel="00371A11">
          <w:tab/>
        </w:r>
        <w:r w:rsidRPr="00E056B6" w:rsidDel="00371A11">
          <w:tab/>
          <w:delText xml:space="preserve">Alternate &lt;ClientRoot&gt; path to build in.  </w:delText>
        </w:r>
        <w:bookmarkStart w:id="23048" w:name="_Toc421703455"/>
        <w:bookmarkStart w:id="23049" w:name="_Toc421706649"/>
        <w:bookmarkStart w:id="23050" w:name="_Toc422906629"/>
        <w:bookmarkStart w:id="23051" w:name="_Toc422937260"/>
        <w:bookmarkStart w:id="23052" w:name="_Toc422940322"/>
        <w:bookmarkStart w:id="23053" w:name="_Toc422931757"/>
        <w:bookmarkStart w:id="23054" w:name="_Toc494289889"/>
        <w:bookmarkStart w:id="23055" w:name="_Toc494292705"/>
        <w:bookmarkStart w:id="23056" w:name="_Toc494295519"/>
        <w:bookmarkEnd w:id="23048"/>
        <w:bookmarkEnd w:id="23049"/>
        <w:bookmarkEnd w:id="23050"/>
        <w:bookmarkEnd w:id="23051"/>
        <w:bookmarkEnd w:id="23052"/>
        <w:bookmarkEnd w:id="23053"/>
        <w:bookmarkEnd w:id="23054"/>
        <w:bookmarkEnd w:id="23055"/>
        <w:bookmarkEnd w:id="23056"/>
      </w:del>
    </w:p>
    <w:p w:rsidR="009F47E4" w:rsidRPr="00E056B6" w:rsidDel="00371A11" w:rsidRDefault="00C0468B">
      <w:pPr>
        <w:pStyle w:val="body"/>
        <w:rPr>
          <w:del w:id="23057" w:author="Sastry, Murali" w:date="2015-06-09T17:17:00Z"/>
        </w:rPr>
        <w:pPrChange w:id="23058" w:author="Sastry, Murali" w:date="2015-06-10T10:23:00Z">
          <w:pPr>
            <w:pStyle w:val="body"/>
            <w:spacing w:before="0" w:after="0"/>
            <w:ind w:left="3600"/>
          </w:pPr>
        </w:pPrChange>
      </w:pPr>
      <w:del w:id="23059" w:author="Sastry, Murali" w:date="2015-06-09T17:17:00Z">
        <w:r w:rsidRPr="00E056B6" w:rsidDel="00371A11">
          <w:delText>May be relative to current directory</w:delText>
        </w:r>
        <w:bookmarkStart w:id="23060" w:name="_Toc421703456"/>
        <w:bookmarkStart w:id="23061" w:name="_Toc421706650"/>
        <w:bookmarkStart w:id="23062" w:name="_Toc422906630"/>
        <w:bookmarkStart w:id="23063" w:name="_Toc422937261"/>
        <w:bookmarkStart w:id="23064" w:name="_Toc422940323"/>
        <w:bookmarkStart w:id="23065" w:name="_Toc422931758"/>
        <w:bookmarkStart w:id="23066" w:name="_Toc494289890"/>
        <w:bookmarkStart w:id="23067" w:name="_Toc494292706"/>
        <w:bookmarkStart w:id="23068" w:name="_Toc494295520"/>
        <w:bookmarkEnd w:id="23060"/>
        <w:bookmarkEnd w:id="23061"/>
        <w:bookmarkEnd w:id="23062"/>
        <w:bookmarkEnd w:id="23063"/>
        <w:bookmarkEnd w:id="23064"/>
        <w:bookmarkEnd w:id="23065"/>
        <w:bookmarkEnd w:id="23066"/>
        <w:bookmarkEnd w:id="23067"/>
        <w:bookmarkEnd w:id="23068"/>
      </w:del>
    </w:p>
    <w:p w:rsidR="00406203" w:rsidRPr="00E056B6" w:rsidDel="00371A11" w:rsidRDefault="00C0468B">
      <w:pPr>
        <w:pStyle w:val="body"/>
        <w:rPr>
          <w:del w:id="23069" w:author="Sastry, Murali" w:date="2015-06-09T17:17:00Z"/>
        </w:rPr>
        <w:pPrChange w:id="23070" w:author="Sastry, Murali" w:date="2015-06-10T10:23:00Z">
          <w:pPr>
            <w:pStyle w:val="body"/>
            <w:spacing w:before="0" w:after="0"/>
            <w:ind w:left="1440"/>
          </w:pPr>
        </w:pPrChange>
      </w:pPr>
      <w:del w:id="23071" w:author="Sastry, Murali" w:date="2015-06-09T17:17:00Z">
        <w:r w:rsidRPr="00E056B6" w:rsidDel="00371A11">
          <w:delText>-SourceDir=</w:delText>
        </w:r>
        <w:r w:rsidRPr="00E056B6" w:rsidDel="00371A11">
          <w:tab/>
        </w:r>
        <w:r w:rsidRPr="00E056B6" w:rsidDel="00371A11">
          <w:tab/>
          <w:delText>Base directory for kernel sources</w:delText>
        </w:r>
        <w:bookmarkStart w:id="23072" w:name="_Toc421703457"/>
        <w:bookmarkStart w:id="23073" w:name="_Toc421706651"/>
        <w:bookmarkStart w:id="23074" w:name="_Toc422906631"/>
        <w:bookmarkStart w:id="23075" w:name="_Toc422937262"/>
        <w:bookmarkStart w:id="23076" w:name="_Toc422940324"/>
        <w:bookmarkStart w:id="23077" w:name="_Toc422931759"/>
        <w:bookmarkStart w:id="23078" w:name="_Toc494289891"/>
        <w:bookmarkStart w:id="23079" w:name="_Toc494292707"/>
        <w:bookmarkStart w:id="23080" w:name="_Toc494295521"/>
        <w:bookmarkEnd w:id="23072"/>
        <w:bookmarkEnd w:id="23073"/>
        <w:bookmarkEnd w:id="23074"/>
        <w:bookmarkEnd w:id="23075"/>
        <w:bookmarkEnd w:id="23076"/>
        <w:bookmarkEnd w:id="23077"/>
        <w:bookmarkEnd w:id="23078"/>
        <w:bookmarkEnd w:id="23079"/>
        <w:bookmarkEnd w:id="23080"/>
      </w:del>
    </w:p>
    <w:p w:rsidR="00E1223B" w:rsidRPr="00E056B6" w:rsidDel="00371A11" w:rsidRDefault="00E1223B">
      <w:pPr>
        <w:pStyle w:val="body"/>
        <w:rPr>
          <w:del w:id="23081" w:author="Sastry, Murali" w:date="2015-06-09T17:17:00Z"/>
        </w:rPr>
        <w:pPrChange w:id="23082" w:author="Sastry, Murali" w:date="2015-06-10T10:23:00Z">
          <w:pPr>
            <w:pStyle w:val="body"/>
            <w:spacing w:before="0" w:after="0"/>
            <w:ind w:left="1440"/>
          </w:pPr>
        </w:pPrChange>
      </w:pPr>
      <w:del w:id="23083" w:author="Sastry, Murali" w:date="2015-06-09T17:17:00Z">
        <w:r w:rsidRPr="00E056B6" w:rsidDel="00371A11">
          <w:delText>-CRMRelease                 Output CRM directory</w:delText>
        </w:r>
        <w:bookmarkStart w:id="23084" w:name="_Toc421703458"/>
        <w:bookmarkStart w:id="23085" w:name="_Toc421706652"/>
        <w:bookmarkStart w:id="23086" w:name="_Toc422906632"/>
        <w:bookmarkStart w:id="23087" w:name="_Toc422937263"/>
        <w:bookmarkStart w:id="23088" w:name="_Toc422940325"/>
        <w:bookmarkStart w:id="23089" w:name="_Toc422931760"/>
        <w:bookmarkStart w:id="23090" w:name="_Toc494289892"/>
        <w:bookmarkStart w:id="23091" w:name="_Toc494292708"/>
        <w:bookmarkStart w:id="23092" w:name="_Toc494295522"/>
        <w:bookmarkEnd w:id="23084"/>
        <w:bookmarkEnd w:id="23085"/>
        <w:bookmarkEnd w:id="23086"/>
        <w:bookmarkEnd w:id="23087"/>
        <w:bookmarkEnd w:id="23088"/>
        <w:bookmarkEnd w:id="23089"/>
        <w:bookmarkEnd w:id="23090"/>
        <w:bookmarkEnd w:id="23091"/>
        <w:bookmarkEnd w:id="23092"/>
      </w:del>
    </w:p>
    <w:p w:rsidR="00E67A32" w:rsidRPr="00E056B6" w:rsidDel="00371A11" w:rsidRDefault="00C0468B">
      <w:pPr>
        <w:pStyle w:val="body"/>
        <w:rPr>
          <w:del w:id="23093" w:author="Sastry, Murali" w:date="2015-06-09T17:17:00Z"/>
        </w:rPr>
        <w:pPrChange w:id="23094" w:author="Sastry, Murali" w:date="2015-06-10T10:23:00Z">
          <w:pPr>
            <w:pStyle w:val="Heading3"/>
            <w:pageBreakBefore/>
          </w:pPr>
        </w:pPrChange>
      </w:pPr>
      <w:bookmarkStart w:id="23095" w:name="_Toc262570157"/>
      <w:bookmarkStart w:id="23096" w:name="_Toc262570475"/>
      <w:bookmarkStart w:id="23097" w:name="_Toc262632462"/>
      <w:bookmarkStart w:id="23098" w:name="_Toc262570158"/>
      <w:bookmarkStart w:id="23099" w:name="_Toc262570476"/>
      <w:bookmarkStart w:id="23100" w:name="_Toc262632463"/>
      <w:bookmarkStart w:id="23101" w:name="_Toc234138307"/>
      <w:bookmarkEnd w:id="23095"/>
      <w:bookmarkEnd w:id="23096"/>
      <w:bookmarkEnd w:id="23097"/>
      <w:bookmarkEnd w:id="23098"/>
      <w:bookmarkEnd w:id="23099"/>
      <w:bookmarkEnd w:id="23100"/>
      <w:del w:id="23102" w:author="Sastry, Murali" w:date="2015-06-09T17:17:00Z">
        <w:r w:rsidRPr="00E056B6" w:rsidDel="00371A11">
          <w:delText>LinuxPackage2k.config</w:delText>
        </w:r>
        <w:bookmarkStart w:id="23103" w:name="_Toc421703459"/>
        <w:bookmarkStart w:id="23104" w:name="_Toc421706653"/>
        <w:bookmarkStart w:id="23105" w:name="_Toc422906633"/>
        <w:bookmarkStart w:id="23106" w:name="_Toc422937264"/>
        <w:bookmarkStart w:id="23107" w:name="_Toc422940326"/>
        <w:bookmarkStart w:id="23108" w:name="_Toc422931761"/>
        <w:bookmarkStart w:id="23109" w:name="_Toc494289893"/>
        <w:bookmarkStart w:id="23110" w:name="_Toc494292709"/>
        <w:bookmarkStart w:id="23111" w:name="_Toc494295523"/>
        <w:bookmarkEnd w:id="23101"/>
        <w:bookmarkEnd w:id="23103"/>
        <w:bookmarkEnd w:id="23104"/>
        <w:bookmarkEnd w:id="23105"/>
        <w:bookmarkEnd w:id="23106"/>
        <w:bookmarkEnd w:id="23107"/>
        <w:bookmarkEnd w:id="23108"/>
        <w:bookmarkEnd w:id="23109"/>
        <w:bookmarkEnd w:id="23110"/>
        <w:bookmarkEnd w:id="23111"/>
      </w:del>
    </w:p>
    <w:p w:rsidR="00983820" w:rsidRPr="00E056B6" w:rsidDel="00371A11" w:rsidRDefault="00C0468B">
      <w:pPr>
        <w:pStyle w:val="body"/>
        <w:rPr>
          <w:del w:id="23112" w:author="Sastry, Murali" w:date="2015-06-09T17:17:00Z"/>
        </w:rPr>
        <w:pPrChange w:id="23113" w:author="Sastry, Murali" w:date="2015-06-10T10:23:00Z">
          <w:pPr>
            <w:pStyle w:val="Caption"/>
            <w:keepNext/>
          </w:pPr>
        </w:pPrChange>
      </w:pPr>
      <w:del w:id="23114" w:author="Sastry, Murali" w:date="2015-06-09T17:17:00Z">
        <w:r w:rsidRPr="00E056B6" w:rsidDel="00371A11">
          <w:delText xml:space="preserve">Table </w:delText>
        </w:r>
        <w:r w:rsidR="00E2103E" w:rsidDel="00371A11">
          <w:rPr>
            <w:b/>
          </w:rPr>
          <w:fldChar w:fldCharType="begin"/>
        </w:r>
        <w:r w:rsidR="00E2103E" w:rsidDel="00371A11">
          <w:delInstrText xml:space="preserve"> SEQ Table \* ARABIC </w:delInstrText>
        </w:r>
        <w:r w:rsidR="00E2103E" w:rsidDel="00371A11">
          <w:rPr>
            <w:b/>
          </w:rPr>
          <w:fldChar w:fldCharType="separate"/>
        </w:r>
        <w:r w:rsidR="005516A5" w:rsidDel="00371A11">
          <w:rPr>
            <w:noProof/>
          </w:rPr>
          <w:delText>35</w:delText>
        </w:r>
        <w:r w:rsidR="00E2103E" w:rsidDel="00371A11">
          <w:rPr>
            <w:b/>
            <w:noProof/>
          </w:rPr>
          <w:fldChar w:fldCharType="end"/>
        </w:r>
        <w:r w:rsidRPr="00E056B6" w:rsidDel="00371A11">
          <w:delText xml:space="preserve"> Linux package config</w:delText>
        </w:r>
        <w:bookmarkStart w:id="23115" w:name="_Toc421703460"/>
        <w:bookmarkStart w:id="23116" w:name="_Toc421706654"/>
        <w:bookmarkStart w:id="23117" w:name="_Toc422906634"/>
        <w:bookmarkStart w:id="23118" w:name="_Toc422937265"/>
        <w:bookmarkStart w:id="23119" w:name="_Toc422940327"/>
        <w:bookmarkStart w:id="23120" w:name="_Toc422931762"/>
        <w:bookmarkStart w:id="23121" w:name="_Toc494289894"/>
        <w:bookmarkStart w:id="23122" w:name="_Toc494292710"/>
        <w:bookmarkStart w:id="23123" w:name="_Toc494295524"/>
        <w:bookmarkEnd w:id="23115"/>
        <w:bookmarkEnd w:id="23116"/>
        <w:bookmarkEnd w:id="23117"/>
        <w:bookmarkEnd w:id="23118"/>
        <w:bookmarkEnd w:id="23119"/>
        <w:bookmarkEnd w:id="23120"/>
        <w:bookmarkEnd w:id="23121"/>
        <w:bookmarkEnd w:id="23122"/>
        <w:bookmarkEnd w:id="23123"/>
      </w:del>
    </w:p>
    <w:tbl>
      <w:tblPr>
        <w:tblW w:w="855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330"/>
        <w:gridCol w:w="3330"/>
      </w:tblGrid>
      <w:tr w:rsidR="00E67A32" w:rsidRPr="00E056B6" w:rsidDel="00371A11" w:rsidTr="00DE59EB">
        <w:trPr>
          <w:cantSplit/>
          <w:tblHeader/>
          <w:del w:id="23124" w:author="Sastry, Murali" w:date="2015-06-09T17:17:00Z"/>
        </w:trPr>
        <w:tc>
          <w:tcPr>
            <w:tcW w:w="1890" w:type="dxa"/>
            <w:tcBorders>
              <w:bottom w:val="single" w:sz="12" w:space="0" w:color="auto"/>
            </w:tcBorders>
          </w:tcPr>
          <w:p w:rsidR="00E67A32" w:rsidRPr="00E056B6" w:rsidDel="00371A11" w:rsidRDefault="00C0468B">
            <w:pPr>
              <w:pStyle w:val="body"/>
              <w:rPr>
                <w:del w:id="23125" w:author="Sastry, Murali" w:date="2015-06-09T17:17:00Z"/>
              </w:rPr>
              <w:pPrChange w:id="23126" w:author="Sastry, Murali" w:date="2015-06-10T10:23:00Z">
                <w:pPr>
                  <w:pStyle w:val="tableheading"/>
                  <w:jc w:val="left"/>
                  <w:outlineLvl w:val="1"/>
                </w:pPr>
              </w:pPrChange>
            </w:pPr>
            <w:del w:id="23127" w:author="Sastry, Murali" w:date="2015-06-09T17:17:00Z">
              <w:r w:rsidRPr="00E056B6" w:rsidDel="00371A11">
                <w:delText>Keywords</w:delText>
              </w:r>
              <w:bookmarkStart w:id="23128" w:name="_Toc421703461"/>
              <w:bookmarkStart w:id="23129" w:name="_Toc421706655"/>
              <w:bookmarkStart w:id="23130" w:name="_Toc422906635"/>
              <w:bookmarkStart w:id="23131" w:name="_Toc422937266"/>
              <w:bookmarkStart w:id="23132" w:name="_Toc422940328"/>
              <w:bookmarkStart w:id="23133" w:name="_Toc422931763"/>
              <w:bookmarkStart w:id="23134" w:name="_Toc494289895"/>
              <w:bookmarkStart w:id="23135" w:name="_Toc494292711"/>
              <w:bookmarkStart w:id="23136" w:name="_Toc494295525"/>
              <w:bookmarkEnd w:id="23128"/>
              <w:bookmarkEnd w:id="23129"/>
              <w:bookmarkEnd w:id="23130"/>
              <w:bookmarkEnd w:id="23131"/>
              <w:bookmarkEnd w:id="23132"/>
              <w:bookmarkEnd w:id="23133"/>
              <w:bookmarkEnd w:id="23134"/>
              <w:bookmarkEnd w:id="23135"/>
              <w:bookmarkEnd w:id="23136"/>
            </w:del>
          </w:p>
        </w:tc>
        <w:tc>
          <w:tcPr>
            <w:tcW w:w="3330" w:type="dxa"/>
            <w:tcBorders>
              <w:bottom w:val="single" w:sz="12" w:space="0" w:color="auto"/>
            </w:tcBorders>
          </w:tcPr>
          <w:p w:rsidR="00E67A32" w:rsidRPr="00E056B6" w:rsidDel="00371A11" w:rsidRDefault="00C0468B">
            <w:pPr>
              <w:pStyle w:val="body"/>
              <w:rPr>
                <w:del w:id="23137" w:author="Sastry, Murali" w:date="2015-06-09T17:17:00Z"/>
              </w:rPr>
              <w:pPrChange w:id="23138" w:author="Sastry, Murali" w:date="2015-06-10T10:23:00Z">
                <w:pPr>
                  <w:pStyle w:val="tableheading"/>
                  <w:jc w:val="left"/>
                  <w:outlineLvl w:val="1"/>
                </w:pPr>
              </w:pPrChange>
            </w:pPr>
            <w:del w:id="23139" w:author="Sastry, Murali" w:date="2015-06-09T17:17:00Z">
              <w:r w:rsidRPr="00E056B6" w:rsidDel="00371A11">
                <w:delText>Value</w:delText>
              </w:r>
              <w:bookmarkStart w:id="23140" w:name="_Toc421703462"/>
              <w:bookmarkStart w:id="23141" w:name="_Toc421706656"/>
              <w:bookmarkStart w:id="23142" w:name="_Toc422906636"/>
              <w:bookmarkStart w:id="23143" w:name="_Toc422937267"/>
              <w:bookmarkStart w:id="23144" w:name="_Toc422940329"/>
              <w:bookmarkStart w:id="23145" w:name="_Toc422931764"/>
              <w:bookmarkStart w:id="23146" w:name="_Toc494289896"/>
              <w:bookmarkStart w:id="23147" w:name="_Toc494292712"/>
              <w:bookmarkStart w:id="23148" w:name="_Toc494295526"/>
              <w:bookmarkEnd w:id="23140"/>
              <w:bookmarkEnd w:id="23141"/>
              <w:bookmarkEnd w:id="23142"/>
              <w:bookmarkEnd w:id="23143"/>
              <w:bookmarkEnd w:id="23144"/>
              <w:bookmarkEnd w:id="23145"/>
              <w:bookmarkEnd w:id="23146"/>
              <w:bookmarkEnd w:id="23147"/>
              <w:bookmarkEnd w:id="23148"/>
            </w:del>
          </w:p>
        </w:tc>
        <w:tc>
          <w:tcPr>
            <w:tcW w:w="3330" w:type="dxa"/>
            <w:tcBorders>
              <w:bottom w:val="single" w:sz="12" w:space="0" w:color="auto"/>
            </w:tcBorders>
          </w:tcPr>
          <w:p w:rsidR="00E67A32" w:rsidRPr="00E056B6" w:rsidDel="00371A11" w:rsidRDefault="00C0468B">
            <w:pPr>
              <w:pStyle w:val="body"/>
              <w:rPr>
                <w:del w:id="23149" w:author="Sastry, Murali" w:date="2015-06-09T17:17:00Z"/>
              </w:rPr>
              <w:pPrChange w:id="23150" w:author="Sastry, Murali" w:date="2015-06-10T10:23:00Z">
                <w:pPr>
                  <w:pStyle w:val="tableheading"/>
                  <w:jc w:val="left"/>
                  <w:outlineLvl w:val="1"/>
                </w:pPr>
              </w:pPrChange>
            </w:pPr>
            <w:del w:id="23151" w:author="Sastry, Murali" w:date="2015-06-09T17:17:00Z">
              <w:r w:rsidRPr="00E056B6" w:rsidDel="00371A11">
                <w:delText>Description</w:delText>
              </w:r>
              <w:bookmarkStart w:id="23152" w:name="_Toc421703463"/>
              <w:bookmarkStart w:id="23153" w:name="_Toc421706657"/>
              <w:bookmarkStart w:id="23154" w:name="_Toc422906637"/>
              <w:bookmarkStart w:id="23155" w:name="_Toc422937268"/>
              <w:bookmarkStart w:id="23156" w:name="_Toc422940330"/>
              <w:bookmarkStart w:id="23157" w:name="_Toc422931765"/>
              <w:bookmarkStart w:id="23158" w:name="_Toc494289897"/>
              <w:bookmarkStart w:id="23159" w:name="_Toc494292713"/>
              <w:bookmarkStart w:id="23160" w:name="_Toc494295527"/>
              <w:bookmarkEnd w:id="23152"/>
              <w:bookmarkEnd w:id="23153"/>
              <w:bookmarkEnd w:id="23154"/>
              <w:bookmarkEnd w:id="23155"/>
              <w:bookmarkEnd w:id="23156"/>
              <w:bookmarkEnd w:id="23157"/>
              <w:bookmarkEnd w:id="23158"/>
              <w:bookmarkEnd w:id="23159"/>
              <w:bookmarkEnd w:id="23160"/>
            </w:del>
          </w:p>
        </w:tc>
        <w:bookmarkStart w:id="23161" w:name="_Toc421703464"/>
        <w:bookmarkStart w:id="23162" w:name="_Toc421706658"/>
        <w:bookmarkStart w:id="23163" w:name="_Toc422906638"/>
        <w:bookmarkStart w:id="23164" w:name="_Toc422937269"/>
        <w:bookmarkStart w:id="23165" w:name="_Toc422940331"/>
        <w:bookmarkStart w:id="23166" w:name="_Toc422931766"/>
        <w:bookmarkStart w:id="23167" w:name="_Toc494289898"/>
        <w:bookmarkStart w:id="23168" w:name="_Toc494292714"/>
        <w:bookmarkStart w:id="23169" w:name="_Toc494295528"/>
        <w:bookmarkEnd w:id="23161"/>
        <w:bookmarkEnd w:id="23162"/>
        <w:bookmarkEnd w:id="23163"/>
        <w:bookmarkEnd w:id="23164"/>
        <w:bookmarkEnd w:id="23165"/>
        <w:bookmarkEnd w:id="23166"/>
        <w:bookmarkEnd w:id="23167"/>
        <w:bookmarkEnd w:id="23168"/>
        <w:bookmarkEnd w:id="23169"/>
      </w:tr>
      <w:tr w:rsidR="00A67535" w:rsidRPr="00E056B6" w:rsidDel="00371A11" w:rsidTr="00DE59EB">
        <w:trPr>
          <w:cantSplit/>
          <w:del w:id="23170" w:author="Sastry, Murali" w:date="2015-06-09T17:17:00Z"/>
        </w:trPr>
        <w:tc>
          <w:tcPr>
            <w:tcW w:w="1890" w:type="dxa"/>
            <w:tcBorders>
              <w:top w:val="nil"/>
              <w:bottom w:val="single" w:sz="6" w:space="0" w:color="auto"/>
            </w:tcBorders>
          </w:tcPr>
          <w:p w:rsidR="00A67535" w:rsidRPr="00E056B6" w:rsidDel="00371A11" w:rsidRDefault="00C0468B">
            <w:pPr>
              <w:pStyle w:val="body"/>
              <w:rPr>
                <w:del w:id="23171" w:author="Sastry, Murali" w:date="2015-06-09T17:17:00Z"/>
              </w:rPr>
              <w:pPrChange w:id="23172" w:author="Sastry, Murali" w:date="2015-06-10T10:23:00Z">
                <w:pPr>
                  <w:pStyle w:val="tableentry"/>
                  <w:keepNext/>
                  <w:outlineLvl w:val="1"/>
                </w:pPr>
              </w:pPrChange>
            </w:pPr>
            <w:del w:id="23173" w:author="Sastry, Murali" w:date="2015-06-09T17:17:00Z">
              <w:r w:rsidRPr="00E056B6" w:rsidDel="00371A11">
                <w:delText>PackageName:</w:delText>
              </w:r>
              <w:bookmarkStart w:id="23174" w:name="_Toc421703465"/>
              <w:bookmarkStart w:id="23175" w:name="_Toc421706659"/>
              <w:bookmarkStart w:id="23176" w:name="_Toc422906639"/>
              <w:bookmarkStart w:id="23177" w:name="_Toc422937270"/>
              <w:bookmarkStart w:id="23178" w:name="_Toc422940332"/>
              <w:bookmarkStart w:id="23179" w:name="_Toc422931767"/>
              <w:bookmarkStart w:id="23180" w:name="_Toc494289899"/>
              <w:bookmarkStart w:id="23181" w:name="_Toc494292715"/>
              <w:bookmarkStart w:id="23182" w:name="_Toc494295529"/>
              <w:bookmarkEnd w:id="23174"/>
              <w:bookmarkEnd w:id="23175"/>
              <w:bookmarkEnd w:id="23176"/>
              <w:bookmarkEnd w:id="23177"/>
              <w:bookmarkEnd w:id="23178"/>
              <w:bookmarkEnd w:id="23179"/>
              <w:bookmarkEnd w:id="23180"/>
              <w:bookmarkEnd w:id="23181"/>
              <w:bookmarkEnd w:id="23182"/>
            </w:del>
          </w:p>
        </w:tc>
        <w:tc>
          <w:tcPr>
            <w:tcW w:w="3330" w:type="dxa"/>
            <w:tcBorders>
              <w:top w:val="nil"/>
              <w:bottom w:val="single" w:sz="6" w:space="0" w:color="auto"/>
            </w:tcBorders>
          </w:tcPr>
          <w:p w:rsidR="00A67535" w:rsidRPr="00E056B6" w:rsidDel="00371A11" w:rsidRDefault="00C0468B">
            <w:pPr>
              <w:pStyle w:val="body"/>
              <w:rPr>
                <w:del w:id="23183" w:author="Sastry, Murali" w:date="2015-06-09T17:17:00Z"/>
              </w:rPr>
              <w:pPrChange w:id="23184" w:author="Sastry, Murali" w:date="2015-06-10T10:23:00Z">
                <w:pPr>
                  <w:pStyle w:val="tableentry"/>
                  <w:keepNext/>
                  <w:outlineLvl w:val="1"/>
                </w:pPr>
              </w:pPrChange>
            </w:pPr>
            <w:del w:id="23185" w:author="Sastry, Murali" w:date="2015-06-09T17:17:00Z">
              <w:r w:rsidRPr="00E056B6" w:rsidDel="00371A11">
                <w:delText>Gobi2000-Linux-Package</w:delText>
              </w:r>
              <w:bookmarkStart w:id="23186" w:name="_Toc421703466"/>
              <w:bookmarkStart w:id="23187" w:name="_Toc421706660"/>
              <w:bookmarkStart w:id="23188" w:name="_Toc422906640"/>
              <w:bookmarkStart w:id="23189" w:name="_Toc422937271"/>
              <w:bookmarkStart w:id="23190" w:name="_Toc422940333"/>
              <w:bookmarkStart w:id="23191" w:name="_Toc422931768"/>
              <w:bookmarkStart w:id="23192" w:name="_Toc494289900"/>
              <w:bookmarkStart w:id="23193" w:name="_Toc494292716"/>
              <w:bookmarkStart w:id="23194" w:name="_Toc494295530"/>
              <w:bookmarkEnd w:id="23186"/>
              <w:bookmarkEnd w:id="23187"/>
              <w:bookmarkEnd w:id="23188"/>
              <w:bookmarkEnd w:id="23189"/>
              <w:bookmarkEnd w:id="23190"/>
              <w:bookmarkEnd w:id="23191"/>
              <w:bookmarkEnd w:id="23192"/>
              <w:bookmarkEnd w:id="23193"/>
              <w:bookmarkEnd w:id="23194"/>
            </w:del>
          </w:p>
        </w:tc>
        <w:tc>
          <w:tcPr>
            <w:tcW w:w="3330" w:type="dxa"/>
            <w:tcBorders>
              <w:top w:val="nil"/>
              <w:bottom w:val="single" w:sz="6" w:space="0" w:color="auto"/>
            </w:tcBorders>
          </w:tcPr>
          <w:p w:rsidR="00A67535" w:rsidRPr="00E056B6" w:rsidDel="00371A11" w:rsidRDefault="00C0468B">
            <w:pPr>
              <w:pStyle w:val="body"/>
              <w:rPr>
                <w:del w:id="23195" w:author="Sastry, Murali" w:date="2015-06-09T17:17:00Z"/>
              </w:rPr>
              <w:pPrChange w:id="23196" w:author="Sastry, Murali" w:date="2015-06-10T10:23:00Z">
                <w:pPr>
                  <w:pStyle w:val="tableentry"/>
                  <w:keepNext/>
                  <w:outlineLvl w:val="1"/>
                </w:pPr>
              </w:pPrChange>
            </w:pPr>
            <w:del w:id="23197" w:author="Sastry, Murali" w:date="2015-06-09T17:17:00Z">
              <w:r w:rsidRPr="00E056B6" w:rsidDel="00371A11">
                <w:delText>Name of deb/rpm packages produced.  This is used by the Linux package managers to determine if this is an upgrade or new package.</w:delText>
              </w:r>
              <w:bookmarkStart w:id="23198" w:name="_Toc421703467"/>
              <w:bookmarkStart w:id="23199" w:name="_Toc421706661"/>
              <w:bookmarkStart w:id="23200" w:name="_Toc422906641"/>
              <w:bookmarkStart w:id="23201" w:name="_Toc422937272"/>
              <w:bookmarkStart w:id="23202" w:name="_Toc422940334"/>
              <w:bookmarkStart w:id="23203" w:name="_Toc422931769"/>
              <w:bookmarkStart w:id="23204" w:name="_Toc494289901"/>
              <w:bookmarkStart w:id="23205" w:name="_Toc494292717"/>
              <w:bookmarkStart w:id="23206" w:name="_Toc494295531"/>
              <w:bookmarkEnd w:id="23198"/>
              <w:bookmarkEnd w:id="23199"/>
              <w:bookmarkEnd w:id="23200"/>
              <w:bookmarkEnd w:id="23201"/>
              <w:bookmarkEnd w:id="23202"/>
              <w:bookmarkEnd w:id="23203"/>
              <w:bookmarkEnd w:id="23204"/>
              <w:bookmarkEnd w:id="23205"/>
              <w:bookmarkEnd w:id="23206"/>
            </w:del>
          </w:p>
        </w:tc>
        <w:bookmarkStart w:id="23207" w:name="_Toc421703468"/>
        <w:bookmarkStart w:id="23208" w:name="_Toc421706662"/>
        <w:bookmarkStart w:id="23209" w:name="_Toc422906642"/>
        <w:bookmarkStart w:id="23210" w:name="_Toc422937273"/>
        <w:bookmarkStart w:id="23211" w:name="_Toc422940335"/>
        <w:bookmarkStart w:id="23212" w:name="_Toc422931770"/>
        <w:bookmarkStart w:id="23213" w:name="_Toc494289902"/>
        <w:bookmarkStart w:id="23214" w:name="_Toc494292718"/>
        <w:bookmarkStart w:id="23215" w:name="_Toc494295532"/>
        <w:bookmarkEnd w:id="23207"/>
        <w:bookmarkEnd w:id="23208"/>
        <w:bookmarkEnd w:id="23209"/>
        <w:bookmarkEnd w:id="23210"/>
        <w:bookmarkEnd w:id="23211"/>
        <w:bookmarkEnd w:id="23212"/>
        <w:bookmarkEnd w:id="23213"/>
        <w:bookmarkEnd w:id="23214"/>
        <w:bookmarkEnd w:id="23215"/>
      </w:tr>
      <w:tr w:rsidR="00A67535" w:rsidRPr="00E056B6" w:rsidDel="00371A11" w:rsidTr="00DE59EB">
        <w:trPr>
          <w:cantSplit/>
          <w:del w:id="23216" w:author="Sastry, Murali" w:date="2015-06-09T17:17:00Z"/>
        </w:trPr>
        <w:tc>
          <w:tcPr>
            <w:tcW w:w="1890" w:type="dxa"/>
            <w:tcBorders>
              <w:top w:val="nil"/>
              <w:bottom w:val="single" w:sz="6" w:space="0" w:color="auto"/>
            </w:tcBorders>
          </w:tcPr>
          <w:p w:rsidR="00A67535" w:rsidRPr="00E056B6" w:rsidDel="00371A11" w:rsidRDefault="00C0468B">
            <w:pPr>
              <w:pStyle w:val="body"/>
              <w:rPr>
                <w:del w:id="23217" w:author="Sastry, Murali" w:date="2015-06-09T17:17:00Z"/>
              </w:rPr>
              <w:pPrChange w:id="23218" w:author="Sastry, Murali" w:date="2015-06-10T10:23:00Z">
                <w:pPr>
                  <w:pStyle w:val="tableentry"/>
                  <w:keepNext/>
                  <w:outlineLvl w:val="1"/>
                </w:pPr>
              </w:pPrChange>
            </w:pPr>
            <w:del w:id="23219" w:author="Sastry, Murali" w:date="2015-06-09T17:17:00Z">
              <w:r w:rsidRPr="00E056B6" w:rsidDel="00371A11">
                <w:delText>Version:</w:delText>
              </w:r>
              <w:bookmarkStart w:id="23220" w:name="_Toc421703469"/>
              <w:bookmarkStart w:id="23221" w:name="_Toc421706663"/>
              <w:bookmarkStart w:id="23222" w:name="_Toc422906643"/>
              <w:bookmarkStart w:id="23223" w:name="_Toc422937274"/>
              <w:bookmarkStart w:id="23224" w:name="_Toc422940336"/>
              <w:bookmarkStart w:id="23225" w:name="_Toc422931771"/>
              <w:bookmarkStart w:id="23226" w:name="_Toc494289903"/>
              <w:bookmarkStart w:id="23227" w:name="_Toc494292719"/>
              <w:bookmarkStart w:id="23228" w:name="_Toc494295533"/>
              <w:bookmarkEnd w:id="23220"/>
              <w:bookmarkEnd w:id="23221"/>
              <w:bookmarkEnd w:id="23222"/>
              <w:bookmarkEnd w:id="23223"/>
              <w:bookmarkEnd w:id="23224"/>
              <w:bookmarkEnd w:id="23225"/>
              <w:bookmarkEnd w:id="23226"/>
              <w:bookmarkEnd w:id="23227"/>
              <w:bookmarkEnd w:id="23228"/>
            </w:del>
          </w:p>
        </w:tc>
        <w:tc>
          <w:tcPr>
            <w:tcW w:w="3330" w:type="dxa"/>
            <w:tcBorders>
              <w:top w:val="nil"/>
              <w:bottom w:val="single" w:sz="6" w:space="0" w:color="auto"/>
            </w:tcBorders>
          </w:tcPr>
          <w:p w:rsidR="00A67535" w:rsidRPr="00E056B6" w:rsidDel="00371A11" w:rsidRDefault="00C0468B">
            <w:pPr>
              <w:pStyle w:val="body"/>
              <w:rPr>
                <w:del w:id="23229" w:author="Sastry, Murali" w:date="2015-06-09T17:17:00Z"/>
              </w:rPr>
              <w:pPrChange w:id="23230" w:author="Sastry, Murali" w:date="2015-06-10T10:23:00Z">
                <w:pPr>
                  <w:pStyle w:val="tableentry"/>
                  <w:keepNext/>
                  <w:outlineLvl w:val="1"/>
                </w:pPr>
              </w:pPrChange>
            </w:pPr>
            <w:del w:id="23231" w:author="Sastry, Murali" w:date="2015-06-09T17:17:00Z">
              <w:r w:rsidRPr="00E056B6" w:rsidDel="00371A11">
                <w:delText>X.X.XX</w:delText>
              </w:r>
              <w:bookmarkStart w:id="23232" w:name="_Toc421703470"/>
              <w:bookmarkStart w:id="23233" w:name="_Toc421706664"/>
              <w:bookmarkStart w:id="23234" w:name="_Toc422906644"/>
              <w:bookmarkStart w:id="23235" w:name="_Toc422937275"/>
              <w:bookmarkStart w:id="23236" w:name="_Toc422940337"/>
              <w:bookmarkStart w:id="23237" w:name="_Toc422931772"/>
              <w:bookmarkStart w:id="23238" w:name="_Toc494289904"/>
              <w:bookmarkStart w:id="23239" w:name="_Toc494292720"/>
              <w:bookmarkStart w:id="23240" w:name="_Toc494295534"/>
              <w:bookmarkEnd w:id="23232"/>
              <w:bookmarkEnd w:id="23233"/>
              <w:bookmarkEnd w:id="23234"/>
              <w:bookmarkEnd w:id="23235"/>
              <w:bookmarkEnd w:id="23236"/>
              <w:bookmarkEnd w:id="23237"/>
              <w:bookmarkEnd w:id="23238"/>
              <w:bookmarkEnd w:id="23239"/>
              <w:bookmarkEnd w:id="23240"/>
            </w:del>
          </w:p>
        </w:tc>
        <w:tc>
          <w:tcPr>
            <w:tcW w:w="3330" w:type="dxa"/>
            <w:tcBorders>
              <w:top w:val="nil"/>
              <w:bottom w:val="single" w:sz="6" w:space="0" w:color="auto"/>
            </w:tcBorders>
          </w:tcPr>
          <w:p w:rsidR="00A67535" w:rsidRPr="00E056B6" w:rsidDel="00371A11" w:rsidRDefault="00C0468B">
            <w:pPr>
              <w:pStyle w:val="body"/>
              <w:rPr>
                <w:del w:id="23241" w:author="Sastry, Murali" w:date="2015-06-09T17:17:00Z"/>
              </w:rPr>
              <w:pPrChange w:id="23242" w:author="Sastry, Murali" w:date="2015-06-10T10:23:00Z">
                <w:pPr>
                  <w:pStyle w:val="tableentry"/>
                  <w:keepNext/>
                  <w:outlineLvl w:val="1"/>
                </w:pPr>
              </w:pPrChange>
            </w:pPr>
            <w:del w:id="23243" w:author="Sastry, Murali" w:date="2015-06-09T17:17:00Z">
              <w:r w:rsidRPr="00E056B6" w:rsidDel="00371A11">
                <w:delText xml:space="preserve">Version of this release and packages.  </w:delText>
              </w:r>
              <w:bookmarkStart w:id="23244" w:name="_Toc421703471"/>
              <w:bookmarkStart w:id="23245" w:name="_Toc421706665"/>
              <w:bookmarkStart w:id="23246" w:name="_Toc422906645"/>
              <w:bookmarkStart w:id="23247" w:name="_Toc422937276"/>
              <w:bookmarkStart w:id="23248" w:name="_Toc422940338"/>
              <w:bookmarkStart w:id="23249" w:name="_Toc422931773"/>
              <w:bookmarkStart w:id="23250" w:name="_Toc494289905"/>
              <w:bookmarkStart w:id="23251" w:name="_Toc494292721"/>
              <w:bookmarkStart w:id="23252" w:name="_Toc494295535"/>
              <w:bookmarkEnd w:id="23244"/>
              <w:bookmarkEnd w:id="23245"/>
              <w:bookmarkEnd w:id="23246"/>
              <w:bookmarkEnd w:id="23247"/>
              <w:bookmarkEnd w:id="23248"/>
              <w:bookmarkEnd w:id="23249"/>
              <w:bookmarkEnd w:id="23250"/>
              <w:bookmarkEnd w:id="23251"/>
              <w:bookmarkEnd w:id="23252"/>
            </w:del>
          </w:p>
          <w:p w:rsidR="00A67535" w:rsidRPr="00E056B6" w:rsidDel="00371A11" w:rsidRDefault="00C0468B">
            <w:pPr>
              <w:pStyle w:val="body"/>
              <w:rPr>
                <w:del w:id="23253" w:author="Sastry, Murali" w:date="2015-06-09T17:17:00Z"/>
              </w:rPr>
              <w:pPrChange w:id="23254" w:author="Sastry, Murali" w:date="2015-06-10T10:23:00Z">
                <w:pPr>
                  <w:pStyle w:val="tableentry"/>
                  <w:keepNext/>
                  <w:outlineLvl w:val="1"/>
                </w:pPr>
              </w:pPrChange>
            </w:pPr>
            <w:del w:id="23255" w:author="Sastry, Murali" w:date="2015-06-09T17:17:00Z">
              <w:r w:rsidRPr="00E056B6" w:rsidDel="00371A11">
                <w:delText xml:space="preserve">This is used by Linux package mangers. </w:delText>
              </w:r>
              <w:bookmarkStart w:id="23256" w:name="_Toc421703472"/>
              <w:bookmarkStart w:id="23257" w:name="_Toc421706666"/>
              <w:bookmarkStart w:id="23258" w:name="_Toc422906646"/>
              <w:bookmarkStart w:id="23259" w:name="_Toc422937277"/>
              <w:bookmarkStart w:id="23260" w:name="_Toc422940339"/>
              <w:bookmarkStart w:id="23261" w:name="_Toc422931774"/>
              <w:bookmarkStart w:id="23262" w:name="_Toc494289906"/>
              <w:bookmarkStart w:id="23263" w:name="_Toc494292722"/>
              <w:bookmarkStart w:id="23264" w:name="_Toc494295536"/>
              <w:bookmarkEnd w:id="23256"/>
              <w:bookmarkEnd w:id="23257"/>
              <w:bookmarkEnd w:id="23258"/>
              <w:bookmarkEnd w:id="23259"/>
              <w:bookmarkEnd w:id="23260"/>
              <w:bookmarkEnd w:id="23261"/>
              <w:bookmarkEnd w:id="23262"/>
              <w:bookmarkEnd w:id="23263"/>
              <w:bookmarkEnd w:id="23264"/>
            </w:del>
          </w:p>
          <w:p w:rsidR="00A67535" w:rsidRPr="00E056B6" w:rsidDel="00371A11" w:rsidRDefault="00C0468B">
            <w:pPr>
              <w:pStyle w:val="body"/>
              <w:rPr>
                <w:del w:id="23265" w:author="Sastry, Murali" w:date="2015-06-09T17:17:00Z"/>
              </w:rPr>
              <w:pPrChange w:id="23266" w:author="Sastry, Murali" w:date="2015-06-10T10:23:00Z">
                <w:pPr>
                  <w:pStyle w:val="tableentry"/>
                  <w:keepNext/>
                  <w:outlineLvl w:val="1"/>
                </w:pPr>
              </w:pPrChange>
            </w:pPr>
            <w:del w:id="23267" w:author="Sastry, Murali" w:date="2015-06-09T17:17:00Z">
              <w:r w:rsidRPr="00E056B6" w:rsidDel="00371A11">
                <w:delText>Also Used when creating label if build is successful.</w:delText>
              </w:r>
              <w:bookmarkStart w:id="23268" w:name="_Toc421703473"/>
              <w:bookmarkStart w:id="23269" w:name="_Toc421706667"/>
              <w:bookmarkStart w:id="23270" w:name="_Toc422906647"/>
              <w:bookmarkStart w:id="23271" w:name="_Toc422937278"/>
              <w:bookmarkStart w:id="23272" w:name="_Toc422940340"/>
              <w:bookmarkStart w:id="23273" w:name="_Toc422931775"/>
              <w:bookmarkStart w:id="23274" w:name="_Toc494289907"/>
              <w:bookmarkStart w:id="23275" w:name="_Toc494292723"/>
              <w:bookmarkStart w:id="23276" w:name="_Toc494295537"/>
              <w:bookmarkEnd w:id="23268"/>
              <w:bookmarkEnd w:id="23269"/>
              <w:bookmarkEnd w:id="23270"/>
              <w:bookmarkEnd w:id="23271"/>
              <w:bookmarkEnd w:id="23272"/>
              <w:bookmarkEnd w:id="23273"/>
              <w:bookmarkEnd w:id="23274"/>
              <w:bookmarkEnd w:id="23275"/>
              <w:bookmarkEnd w:id="23276"/>
            </w:del>
          </w:p>
        </w:tc>
        <w:bookmarkStart w:id="23277" w:name="_Toc421703474"/>
        <w:bookmarkStart w:id="23278" w:name="_Toc421706668"/>
        <w:bookmarkStart w:id="23279" w:name="_Toc422906648"/>
        <w:bookmarkStart w:id="23280" w:name="_Toc422937279"/>
        <w:bookmarkStart w:id="23281" w:name="_Toc422940341"/>
        <w:bookmarkStart w:id="23282" w:name="_Toc422931776"/>
        <w:bookmarkStart w:id="23283" w:name="_Toc494289908"/>
        <w:bookmarkStart w:id="23284" w:name="_Toc494292724"/>
        <w:bookmarkStart w:id="23285" w:name="_Toc494295538"/>
        <w:bookmarkEnd w:id="23277"/>
        <w:bookmarkEnd w:id="23278"/>
        <w:bookmarkEnd w:id="23279"/>
        <w:bookmarkEnd w:id="23280"/>
        <w:bookmarkEnd w:id="23281"/>
        <w:bookmarkEnd w:id="23282"/>
        <w:bookmarkEnd w:id="23283"/>
        <w:bookmarkEnd w:id="23284"/>
        <w:bookmarkEnd w:id="23285"/>
      </w:tr>
      <w:tr w:rsidR="00A67535" w:rsidRPr="00E056B6" w:rsidDel="00371A11" w:rsidTr="00DE59EB">
        <w:trPr>
          <w:cantSplit/>
          <w:del w:id="23286" w:author="Sastry, Murali" w:date="2015-06-09T17:17:00Z"/>
        </w:trPr>
        <w:tc>
          <w:tcPr>
            <w:tcW w:w="1890" w:type="dxa"/>
            <w:tcBorders>
              <w:top w:val="nil"/>
              <w:bottom w:val="single" w:sz="6" w:space="0" w:color="auto"/>
            </w:tcBorders>
          </w:tcPr>
          <w:p w:rsidR="00A67535" w:rsidRPr="00E056B6" w:rsidDel="00371A11" w:rsidRDefault="00C0468B">
            <w:pPr>
              <w:pStyle w:val="body"/>
              <w:rPr>
                <w:del w:id="23287" w:author="Sastry, Murali" w:date="2015-06-09T17:17:00Z"/>
              </w:rPr>
              <w:pPrChange w:id="23288" w:author="Sastry, Murali" w:date="2015-06-10T10:23:00Z">
                <w:pPr>
                  <w:pStyle w:val="tableentry"/>
                  <w:keepNext/>
                  <w:outlineLvl w:val="1"/>
                </w:pPr>
              </w:pPrChange>
            </w:pPr>
            <w:del w:id="23289" w:author="Sastry, Murali" w:date="2015-06-09T17:17:00Z">
              <w:r w:rsidRPr="00E056B6" w:rsidDel="00371A11">
                <w:delText>FakeRoot:</w:delText>
              </w:r>
              <w:bookmarkStart w:id="23290" w:name="_Toc421703475"/>
              <w:bookmarkStart w:id="23291" w:name="_Toc421706669"/>
              <w:bookmarkStart w:id="23292" w:name="_Toc422906649"/>
              <w:bookmarkStart w:id="23293" w:name="_Toc422937280"/>
              <w:bookmarkStart w:id="23294" w:name="_Toc422940342"/>
              <w:bookmarkStart w:id="23295" w:name="_Toc422931777"/>
              <w:bookmarkStart w:id="23296" w:name="_Toc494289909"/>
              <w:bookmarkStart w:id="23297" w:name="_Toc494292725"/>
              <w:bookmarkStart w:id="23298" w:name="_Toc494295539"/>
              <w:bookmarkEnd w:id="23290"/>
              <w:bookmarkEnd w:id="23291"/>
              <w:bookmarkEnd w:id="23292"/>
              <w:bookmarkEnd w:id="23293"/>
              <w:bookmarkEnd w:id="23294"/>
              <w:bookmarkEnd w:id="23295"/>
              <w:bookmarkEnd w:id="23296"/>
              <w:bookmarkEnd w:id="23297"/>
              <w:bookmarkEnd w:id="23298"/>
            </w:del>
          </w:p>
        </w:tc>
        <w:tc>
          <w:tcPr>
            <w:tcW w:w="3330" w:type="dxa"/>
            <w:tcBorders>
              <w:top w:val="nil"/>
              <w:bottom w:val="single" w:sz="6" w:space="0" w:color="auto"/>
            </w:tcBorders>
          </w:tcPr>
          <w:p w:rsidR="00A67535" w:rsidRPr="00E056B6" w:rsidDel="00371A11" w:rsidRDefault="00C0468B">
            <w:pPr>
              <w:pStyle w:val="body"/>
              <w:rPr>
                <w:del w:id="23299" w:author="Sastry, Murali" w:date="2015-06-09T17:17:00Z"/>
              </w:rPr>
              <w:pPrChange w:id="23300" w:author="Sastry, Murali" w:date="2015-06-10T10:23:00Z">
                <w:pPr>
                  <w:pStyle w:val="tableentry"/>
                  <w:keepNext/>
                  <w:outlineLvl w:val="1"/>
                </w:pPr>
              </w:pPrChange>
            </w:pPr>
            <w:del w:id="23301" w:author="Sastry, Murali" w:date="2015-06-09T17:17:00Z">
              <w:r w:rsidRPr="00E056B6" w:rsidDel="00371A11">
                <w:delText>FakeRoot</w:delText>
              </w:r>
              <w:bookmarkStart w:id="23302" w:name="_Toc421703476"/>
              <w:bookmarkStart w:id="23303" w:name="_Toc421706670"/>
              <w:bookmarkStart w:id="23304" w:name="_Toc422906650"/>
              <w:bookmarkStart w:id="23305" w:name="_Toc422937281"/>
              <w:bookmarkStart w:id="23306" w:name="_Toc422940343"/>
              <w:bookmarkStart w:id="23307" w:name="_Toc422931778"/>
              <w:bookmarkStart w:id="23308" w:name="_Toc494289910"/>
              <w:bookmarkStart w:id="23309" w:name="_Toc494292726"/>
              <w:bookmarkStart w:id="23310" w:name="_Toc494295540"/>
              <w:bookmarkEnd w:id="23302"/>
              <w:bookmarkEnd w:id="23303"/>
              <w:bookmarkEnd w:id="23304"/>
              <w:bookmarkEnd w:id="23305"/>
              <w:bookmarkEnd w:id="23306"/>
              <w:bookmarkEnd w:id="23307"/>
              <w:bookmarkEnd w:id="23308"/>
              <w:bookmarkEnd w:id="23309"/>
              <w:bookmarkEnd w:id="23310"/>
            </w:del>
          </w:p>
        </w:tc>
        <w:tc>
          <w:tcPr>
            <w:tcW w:w="3330" w:type="dxa"/>
            <w:tcBorders>
              <w:top w:val="nil"/>
              <w:bottom w:val="single" w:sz="6" w:space="0" w:color="auto"/>
            </w:tcBorders>
          </w:tcPr>
          <w:p w:rsidR="00FC39E2" w:rsidRPr="00E056B6" w:rsidDel="00371A11" w:rsidRDefault="00C0468B">
            <w:pPr>
              <w:pStyle w:val="body"/>
              <w:rPr>
                <w:del w:id="23311" w:author="Sastry, Murali" w:date="2015-06-09T17:17:00Z"/>
              </w:rPr>
              <w:pPrChange w:id="23312" w:author="Sastry, Murali" w:date="2015-06-10T10:23:00Z">
                <w:pPr>
                  <w:pStyle w:val="tableentry"/>
                  <w:keepNext/>
                  <w:outlineLvl w:val="1"/>
                </w:pPr>
              </w:pPrChange>
            </w:pPr>
            <w:del w:id="23313" w:author="Sastry, Murali" w:date="2015-06-09T17:17:00Z">
              <w:r w:rsidRPr="00E056B6" w:rsidDel="00371A11">
                <w:delText>Name of temp packaging directory</w:delText>
              </w:r>
              <w:bookmarkStart w:id="23314" w:name="_Toc421703477"/>
              <w:bookmarkStart w:id="23315" w:name="_Toc421706671"/>
              <w:bookmarkStart w:id="23316" w:name="_Toc422906651"/>
              <w:bookmarkStart w:id="23317" w:name="_Toc422937282"/>
              <w:bookmarkStart w:id="23318" w:name="_Toc422940344"/>
              <w:bookmarkStart w:id="23319" w:name="_Toc422931779"/>
              <w:bookmarkStart w:id="23320" w:name="_Toc494289911"/>
              <w:bookmarkStart w:id="23321" w:name="_Toc494292727"/>
              <w:bookmarkStart w:id="23322" w:name="_Toc494295541"/>
              <w:bookmarkEnd w:id="23314"/>
              <w:bookmarkEnd w:id="23315"/>
              <w:bookmarkEnd w:id="23316"/>
              <w:bookmarkEnd w:id="23317"/>
              <w:bookmarkEnd w:id="23318"/>
              <w:bookmarkEnd w:id="23319"/>
              <w:bookmarkEnd w:id="23320"/>
              <w:bookmarkEnd w:id="23321"/>
              <w:bookmarkEnd w:id="23322"/>
            </w:del>
          </w:p>
        </w:tc>
        <w:bookmarkStart w:id="23323" w:name="_Toc421703478"/>
        <w:bookmarkStart w:id="23324" w:name="_Toc421706672"/>
        <w:bookmarkStart w:id="23325" w:name="_Toc422906652"/>
        <w:bookmarkStart w:id="23326" w:name="_Toc422937283"/>
        <w:bookmarkStart w:id="23327" w:name="_Toc422940345"/>
        <w:bookmarkStart w:id="23328" w:name="_Toc422931780"/>
        <w:bookmarkStart w:id="23329" w:name="_Toc494289912"/>
        <w:bookmarkStart w:id="23330" w:name="_Toc494292728"/>
        <w:bookmarkStart w:id="23331" w:name="_Toc494295542"/>
        <w:bookmarkEnd w:id="23323"/>
        <w:bookmarkEnd w:id="23324"/>
        <w:bookmarkEnd w:id="23325"/>
        <w:bookmarkEnd w:id="23326"/>
        <w:bookmarkEnd w:id="23327"/>
        <w:bookmarkEnd w:id="23328"/>
        <w:bookmarkEnd w:id="23329"/>
        <w:bookmarkEnd w:id="23330"/>
        <w:bookmarkEnd w:id="23331"/>
      </w:tr>
      <w:tr w:rsidR="00E67A32" w:rsidRPr="00E056B6" w:rsidDel="00371A11" w:rsidTr="00DE59EB">
        <w:trPr>
          <w:cantSplit/>
          <w:del w:id="23332" w:author="Sastry, Murali" w:date="2015-06-09T17:17:00Z"/>
        </w:trPr>
        <w:tc>
          <w:tcPr>
            <w:tcW w:w="1890" w:type="dxa"/>
            <w:tcBorders>
              <w:top w:val="nil"/>
              <w:bottom w:val="single" w:sz="6" w:space="0" w:color="auto"/>
            </w:tcBorders>
          </w:tcPr>
          <w:p w:rsidR="00E67A32" w:rsidRPr="00E056B6" w:rsidDel="00371A11" w:rsidRDefault="00C0468B">
            <w:pPr>
              <w:pStyle w:val="body"/>
              <w:rPr>
                <w:del w:id="23333" w:author="Sastry, Murali" w:date="2015-06-09T17:17:00Z"/>
              </w:rPr>
              <w:pPrChange w:id="23334" w:author="Sastry, Murali" w:date="2015-06-10T10:23:00Z">
                <w:pPr>
                  <w:pStyle w:val="tableentry"/>
                </w:pPr>
              </w:pPrChange>
            </w:pPr>
            <w:del w:id="23335" w:author="Sastry, Murali" w:date="2015-06-09T17:17:00Z">
              <w:r w:rsidRPr="00E056B6" w:rsidDel="00371A11">
                <w:delText>&lt;customer&gt;</w:delText>
              </w:r>
              <w:bookmarkStart w:id="23336" w:name="_Toc421703479"/>
              <w:bookmarkStart w:id="23337" w:name="_Toc421706673"/>
              <w:bookmarkStart w:id="23338" w:name="_Toc422906653"/>
              <w:bookmarkStart w:id="23339" w:name="_Toc422937284"/>
              <w:bookmarkStart w:id="23340" w:name="_Toc422940346"/>
              <w:bookmarkStart w:id="23341" w:name="_Toc422931781"/>
              <w:bookmarkStart w:id="23342" w:name="_Toc494289913"/>
              <w:bookmarkStart w:id="23343" w:name="_Toc494292729"/>
              <w:bookmarkStart w:id="23344" w:name="_Toc494295543"/>
              <w:bookmarkEnd w:id="23336"/>
              <w:bookmarkEnd w:id="23337"/>
              <w:bookmarkEnd w:id="23338"/>
              <w:bookmarkEnd w:id="23339"/>
              <w:bookmarkEnd w:id="23340"/>
              <w:bookmarkEnd w:id="23341"/>
              <w:bookmarkEnd w:id="23342"/>
              <w:bookmarkEnd w:id="23343"/>
              <w:bookmarkEnd w:id="23344"/>
            </w:del>
          </w:p>
        </w:tc>
        <w:tc>
          <w:tcPr>
            <w:tcW w:w="3330" w:type="dxa"/>
            <w:tcBorders>
              <w:top w:val="nil"/>
              <w:bottom w:val="single" w:sz="6" w:space="0" w:color="auto"/>
            </w:tcBorders>
          </w:tcPr>
          <w:p w:rsidR="00E67A32" w:rsidRPr="00E056B6" w:rsidDel="00371A11" w:rsidRDefault="00C0468B">
            <w:pPr>
              <w:pStyle w:val="body"/>
              <w:rPr>
                <w:del w:id="23345" w:author="Sastry, Murali" w:date="2015-06-09T17:17:00Z"/>
              </w:rPr>
              <w:pPrChange w:id="23346" w:author="Sastry, Murali" w:date="2015-06-10T10:23:00Z">
                <w:pPr>
                  <w:pStyle w:val="tableentry"/>
                </w:pPr>
              </w:pPrChange>
            </w:pPr>
            <w:del w:id="23347" w:author="Sastry, Murali" w:date="2015-06-09T17:17:00Z">
              <w:r w:rsidRPr="00E056B6" w:rsidDel="00371A11">
                <w:delText>_nb&lt;#&gt;</w:delText>
              </w:r>
              <w:bookmarkStart w:id="23348" w:name="_Toc421703480"/>
              <w:bookmarkStart w:id="23349" w:name="_Toc421706674"/>
              <w:bookmarkStart w:id="23350" w:name="_Toc422906654"/>
              <w:bookmarkStart w:id="23351" w:name="_Toc422937285"/>
              <w:bookmarkStart w:id="23352" w:name="_Toc422940347"/>
              <w:bookmarkStart w:id="23353" w:name="_Toc422931782"/>
              <w:bookmarkStart w:id="23354" w:name="_Toc494289914"/>
              <w:bookmarkStart w:id="23355" w:name="_Toc494292730"/>
              <w:bookmarkStart w:id="23356" w:name="_Toc494295544"/>
              <w:bookmarkEnd w:id="23348"/>
              <w:bookmarkEnd w:id="23349"/>
              <w:bookmarkEnd w:id="23350"/>
              <w:bookmarkEnd w:id="23351"/>
              <w:bookmarkEnd w:id="23352"/>
              <w:bookmarkEnd w:id="23353"/>
              <w:bookmarkEnd w:id="23354"/>
              <w:bookmarkEnd w:id="23355"/>
              <w:bookmarkEnd w:id="23356"/>
            </w:del>
          </w:p>
        </w:tc>
        <w:tc>
          <w:tcPr>
            <w:tcW w:w="3330" w:type="dxa"/>
            <w:tcBorders>
              <w:top w:val="nil"/>
              <w:bottom w:val="single" w:sz="6" w:space="0" w:color="auto"/>
            </w:tcBorders>
          </w:tcPr>
          <w:p w:rsidR="00E67A32" w:rsidRPr="00E056B6" w:rsidDel="00371A11" w:rsidRDefault="00C0468B">
            <w:pPr>
              <w:pStyle w:val="body"/>
              <w:rPr>
                <w:del w:id="23357" w:author="Sastry, Murali" w:date="2015-06-09T17:17:00Z"/>
              </w:rPr>
              <w:pPrChange w:id="23358" w:author="Sastry, Murali" w:date="2015-06-10T10:23:00Z">
                <w:pPr>
                  <w:pStyle w:val="tableentry"/>
                </w:pPr>
              </w:pPrChange>
            </w:pPr>
            <w:del w:id="23359" w:author="Sastry, Murali" w:date="2015-06-09T17:17:00Z">
              <w:r w:rsidRPr="00E056B6" w:rsidDel="00371A11">
                <w:delText>Each customer specified will receive the firmware matching the _nb&lt;#&gt; specified</w:delText>
              </w:r>
              <w:bookmarkStart w:id="23360" w:name="_Toc421703481"/>
              <w:bookmarkStart w:id="23361" w:name="_Toc421706675"/>
              <w:bookmarkStart w:id="23362" w:name="_Toc422906655"/>
              <w:bookmarkStart w:id="23363" w:name="_Toc422937286"/>
              <w:bookmarkStart w:id="23364" w:name="_Toc422940348"/>
              <w:bookmarkStart w:id="23365" w:name="_Toc422931783"/>
              <w:bookmarkStart w:id="23366" w:name="_Toc494289915"/>
              <w:bookmarkStart w:id="23367" w:name="_Toc494292731"/>
              <w:bookmarkStart w:id="23368" w:name="_Toc494295545"/>
              <w:bookmarkEnd w:id="23360"/>
              <w:bookmarkEnd w:id="23361"/>
              <w:bookmarkEnd w:id="23362"/>
              <w:bookmarkEnd w:id="23363"/>
              <w:bookmarkEnd w:id="23364"/>
              <w:bookmarkEnd w:id="23365"/>
              <w:bookmarkEnd w:id="23366"/>
              <w:bookmarkEnd w:id="23367"/>
              <w:bookmarkEnd w:id="23368"/>
            </w:del>
          </w:p>
          <w:p w:rsidR="00FC39E2" w:rsidRPr="00E056B6" w:rsidDel="00371A11" w:rsidRDefault="00C0468B">
            <w:pPr>
              <w:pStyle w:val="body"/>
              <w:rPr>
                <w:del w:id="23369" w:author="Sastry, Murali" w:date="2015-06-09T17:17:00Z"/>
              </w:rPr>
              <w:pPrChange w:id="23370" w:author="Sastry, Murali" w:date="2015-06-10T10:23:00Z">
                <w:pPr>
                  <w:pStyle w:val="tableentry"/>
                </w:pPr>
              </w:pPrChange>
            </w:pPr>
            <w:del w:id="23371" w:author="Sastry, Murali" w:date="2015-06-09T17:17:00Z">
              <w:r w:rsidRPr="00E056B6" w:rsidDel="00371A11">
                <w:delText>Comment out customers here to remove them from the build.</w:delText>
              </w:r>
              <w:bookmarkStart w:id="23372" w:name="_Toc421703482"/>
              <w:bookmarkStart w:id="23373" w:name="_Toc421706676"/>
              <w:bookmarkStart w:id="23374" w:name="_Toc422906656"/>
              <w:bookmarkStart w:id="23375" w:name="_Toc422937287"/>
              <w:bookmarkStart w:id="23376" w:name="_Toc422940349"/>
              <w:bookmarkStart w:id="23377" w:name="_Toc422931784"/>
              <w:bookmarkStart w:id="23378" w:name="_Toc494289916"/>
              <w:bookmarkStart w:id="23379" w:name="_Toc494292732"/>
              <w:bookmarkStart w:id="23380" w:name="_Toc494295546"/>
              <w:bookmarkEnd w:id="23372"/>
              <w:bookmarkEnd w:id="23373"/>
              <w:bookmarkEnd w:id="23374"/>
              <w:bookmarkEnd w:id="23375"/>
              <w:bookmarkEnd w:id="23376"/>
              <w:bookmarkEnd w:id="23377"/>
              <w:bookmarkEnd w:id="23378"/>
              <w:bookmarkEnd w:id="23379"/>
              <w:bookmarkEnd w:id="23380"/>
            </w:del>
          </w:p>
        </w:tc>
        <w:bookmarkStart w:id="23381" w:name="_Toc421703483"/>
        <w:bookmarkStart w:id="23382" w:name="_Toc421706677"/>
        <w:bookmarkStart w:id="23383" w:name="_Toc422906657"/>
        <w:bookmarkStart w:id="23384" w:name="_Toc422937288"/>
        <w:bookmarkStart w:id="23385" w:name="_Toc422940350"/>
        <w:bookmarkStart w:id="23386" w:name="_Toc422931785"/>
        <w:bookmarkStart w:id="23387" w:name="_Toc494289917"/>
        <w:bookmarkStart w:id="23388" w:name="_Toc494292733"/>
        <w:bookmarkStart w:id="23389" w:name="_Toc494295547"/>
        <w:bookmarkEnd w:id="23381"/>
        <w:bookmarkEnd w:id="23382"/>
        <w:bookmarkEnd w:id="23383"/>
        <w:bookmarkEnd w:id="23384"/>
        <w:bookmarkEnd w:id="23385"/>
        <w:bookmarkEnd w:id="23386"/>
        <w:bookmarkEnd w:id="23387"/>
        <w:bookmarkEnd w:id="23388"/>
        <w:bookmarkEnd w:id="23389"/>
      </w:tr>
      <w:tr w:rsidR="00406203" w:rsidRPr="00E056B6" w:rsidDel="00371A11" w:rsidTr="00DE59EB">
        <w:trPr>
          <w:cantSplit/>
          <w:del w:id="23390" w:author="Sastry, Murali" w:date="2015-06-09T17:17:00Z"/>
        </w:trPr>
        <w:tc>
          <w:tcPr>
            <w:tcW w:w="1890" w:type="dxa"/>
            <w:tcBorders>
              <w:top w:val="nil"/>
              <w:bottom w:val="single" w:sz="6" w:space="0" w:color="auto"/>
            </w:tcBorders>
          </w:tcPr>
          <w:p w:rsidR="00406203" w:rsidRPr="00E056B6" w:rsidDel="00371A11" w:rsidRDefault="00F2276B">
            <w:pPr>
              <w:pStyle w:val="body"/>
              <w:rPr>
                <w:del w:id="23391" w:author="Sastry, Murali" w:date="2015-06-09T17:17:00Z"/>
              </w:rPr>
              <w:pPrChange w:id="23392" w:author="Sastry, Murali" w:date="2015-06-10T10:23:00Z">
                <w:pPr>
                  <w:pStyle w:val="tableentry"/>
                </w:pPr>
              </w:pPrChange>
            </w:pPr>
            <w:ins w:id="23393" w:author="Winn, Mathew" w:date="2010-08-02T17:00:00Z">
              <w:del w:id="23394" w:author="Sastry, Murali" w:date="2015-06-09T17:17:00Z">
                <w:r w:rsidDel="00371A11">
                  <w:delText>&lt;customer&gt;-</w:delText>
                </w:r>
              </w:del>
            </w:ins>
            <w:del w:id="23395" w:author="Sastry, Murali" w:date="2015-06-09T17:17:00Z">
              <w:r w:rsidR="00C0468B" w:rsidRPr="00E056B6" w:rsidDel="00371A11">
                <w:delText>ARMCompiler</w:delText>
              </w:r>
              <w:bookmarkStart w:id="23396" w:name="_Toc421703484"/>
              <w:bookmarkStart w:id="23397" w:name="_Toc421706678"/>
              <w:bookmarkStart w:id="23398" w:name="_Toc422906658"/>
              <w:bookmarkStart w:id="23399" w:name="_Toc422937289"/>
              <w:bookmarkStart w:id="23400" w:name="_Toc422940351"/>
              <w:bookmarkStart w:id="23401" w:name="_Toc422931786"/>
              <w:bookmarkStart w:id="23402" w:name="_Toc494289918"/>
              <w:bookmarkStart w:id="23403" w:name="_Toc494292734"/>
              <w:bookmarkStart w:id="23404" w:name="_Toc494295548"/>
              <w:bookmarkEnd w:id="23396"/>
              <w:bookmarkEnd w:id="23397"/>
              <w:bookmarkEnd w:id="23398"/>
              <w:bookmarkEnd w:id="23399"/>
              <w:bookmarkEnd w:id="23400"/>
              <w:bookmarkEnd w:id="23401"/>
              <w:bookmarkEnd w:id="23402"/>
              <w:bookmarkEnd w:id="23403"/>
              <w:bookmarkEnd w:id="23404"/>
            </w:del>
          </w:p>
        </w:tc>
        <w:tc>
          <w:tcPr>
            <w:tcW w:w="3330" w:type="dxa"/>
            <w:tcBorders>
              <w:top w:val="nil"/>
              <w:bottom w:val="single" w:sz="6" w:space="0" w:color="auto"/>
            </w:tcBorders>
          </w:tcPr>
          <w:p w:rsidR="00406203" w:rsidRPr="00E056B6" w:rsidDel="00371A11" w:rsidRDefault="00C0468B">
            <w:pPr>
              <w:pStyle w:val="body"/>
              <w:rPr>
                <w:del w:id="23405" w:author="Sastry, Murali" w:date="2015-06-09T17:17:00Z"/>
              </w:rPr>
              <w:pPrChange w:id="23406" w:author="Sastry, Murali" w:date="2015-06-10T10:23:00Z">
                <w:pPr>
                  <w:pStyle w:val="tableentry"/>
                </w:pPr>
              </w:pPrChange>
            </w:pPr>
            <w:del w:id="23407" w:author="Sastry, Murali" w:date="2015-06-09T17:17:00Z">
              <w:r w:rsidRPr="00E056B6" w:rsidDel="00371A11">
                <w:delText>/prj/qct/asw/gobi/compilers2k/poky</w:delText>
              </w:r>
              <w:bookmarkStart w:id="23408" w:name="_Toc421703485"/>
              <w:bookmarkStart w:id="23409" w:name="_Toc421706679"/>
              <w:bookmarkStart w:id="23410" w:name="_Toc422906659"/>
              <w:bookmarkStart w:id="23411" w:name="_Toc422937290"/>
              <w:bookmarkStart w:id="23412" w:name="_Toc422940352"/>
              <w:bookmarkStart w:id="23413" w:name="_Toc422931787"/>
              <w:bookmarkStart w:id="23414" w:name="_Toc494289919"/>
              <w:bookmarkStart w:id="23415" w:name="_Toc494292735"/>
              <w:bookmarkStart w:id="23416" w:name="_Toc494295549"/>
              <w:bookmarkEnd w:id="23408"/>
              <w:bookmarkEnd w:id="23409"/>
              <w:bookmarkEnd w:id="23410"/>
              <w:bookmarkEnd w:id="23411"/>
              <w:bookmarkEnd w:id="23412"/>
              <w:bookmarkEnd w:id="23413"/>
              <w:bookmarkEnd w:id="23414"/>
              <w:bookmarkEnd w:id="23415"/>
              <w:bookmarkEnd w:id="23416"/>
            </w:del>
          </w:p>
        </w:tc>
        <w:tc>
          <w:tcPr>
            <w:tcW w:w="3330" w:type="dxa"/>
            <w:tcBorders>
              <w:top w:val="nil"/>
              <w:bottom w:val="single" w:sz="6" w:space="0" w:color="auto"/>
            </w:tcBorders>
          </w:tcPr>
          <w:p w:rsidR="00406203" w:rsidRPr="00E056B6" w:rsidDel="00371A11" w:rsidRDefault="00C0468B">
            <w:pPr>
              <w:pStyle w:val="body"/>
              <w:rPr>
                <w:del w:id="23417" w:author="Sastry, Murali" w:date="2015-06-09T17:17:00Z"/>
              </w:rPr>
              <w:pPrChange w:id="23418" w:author="Sastry, Murali" w:date="2015-06-10T10:23:00Z">
                <w:pPr>
                  <w:pStyle w:val="tableentry"/>
                </w:pPr>
              </w:pPrChange>
            </w:pPr>
            <w:del w:id="23419" w:author="Sastry, Murali" w:date="2015-06-09T17:17:00Z">
              <w:r w:rsidRPr="00E056B6" w:rsidDel="00371A11">
                <w:delText xml:space="preserve">Location of iRex </w:delText>
              </w:r>
            </w:del>
            <w:ins w:id="23420" w:author="Winn, Mathew" w:date="2010-08-02T17:00:00Z">
              <w:del w:id="23421" w:author="Sastry, Murali" w:date="2015-06-09T17:17:00Z">
                <w:r w:rsidR="00F2276B" w:rsidDel="00371A11">
                  <w:delText>customer’s</w:delText>
                </w:r>
                <w:r w:rsidR="00F2276B" w:rsidRPr="00E056B6" w:rsidDel="00371A11">
                  <w:delText xml:space="preserve"> </w:delText>
                </w:r>
              </w:del>
            </w:ins>
            <w:del w:id="23422" w:author="Sastry, Murali" w:date="2015-06-09T17:17:00Z">
              <w:r w:rsidRPr="00E056B6" w:rsidDel="00371A11">
                <w:delText>ARM compiler</w:delText>
              </w:r>
              <w:bookmarkStart w:id="23423" w:name="_Toc421703486"/>
              <w:bookmarkStart w:id="23424" w:name="_Toc421706680"/>
              <w:bookmarkStart w:id="23425" w:name="_Toc422906660"/>
              <w:bookmarkStart w:id="23426" w:name="_Toc422937291"/>
              <w:bookmarkStart w:id="23427" w:name="_Toc422940353"/>
              <w:bookmarkStart w:id="23428" w:name="_Toc422931788"/>
              <w:bookmarkStart w:id="23429" w:name="_Toc494289920"/>
              <w:bookmarkStart w:id="23430" w:name="_Toc494292736"/>
              <w:bookmarkStart w:id="23431" w:name="_Toc494295550"/>
              <w:bookmarkEnd w:id="23423"/>
              <w:bookmarkEnd w:id="23424"/>
              <w:bookmarkEnd w:id="23425"/>
              <w:bookmarkEnd w:id="23426"/>
              <w:bookmarkEnd w:id="23427"/>
              <w:bookmarkEnd w:id="23428"/>
              <w:bookmarkEnd w:id="23429"/>
              <w:bookmarkEnd w:id="23430"/>
              <w:bookmarkEnd w:id="23431"/>
            </w:del>
          </w:p>
        </w:tc>
        <w:bookmarkStart w:id="23432" w:name="_Toc421703487"/>
        <w:bookmarkStart w:id="23433" w:name="_Toc421706681"/>
        <w:bookmarkStart w:id="23434" w:name="_Toc422906661"/>
        <w:bookmarkStart w:id="23435" w:name="_Toc422937292"/>
        <w:bookmarkStart w:id="23436" w:name="_Toc422940354"/>
        <w:bookmarkStart w:id="23437" w:name="_Toc422931789"/>
        <w:bookmarkStart w:id="23438" w:name="_Toc494289921"/>
        <w:bookmarkStart w:id="23439" w:name="_Toc494292737"/>
        <w:bookmarkStart w:id="23440" w:name="_Toc494295551"/>
        <w:bookmarkEnd w:id="23432"/>
        <w:bookmarkEnd w:id="23433"/>
        <w:bookmarkEnd w:id="23434"/>
        <w:bookmarkEnd w:id="23435"/>
        <w:bookmarkEnd w:id="23436"/>
        <w:bookmarkEnd w:id="23437"/>
        <w:bookmarkEnd w:id="23438"/>
        <w:bookmarkEnd w:id="23439"/>
        <w:bookmarkEnd w:id="23440"/>
      </w:tr>
      <w:tr w:rsidR="00406203" w:rsidRPr="00E056B6" w:rsidDel="00371A11" w:rsidTr="00DE59EB">
        <w:trPr>
          <w:cantSplit/>
          <w:del w:id="23441" w:author="Sastry, Murali" w:date="2015-06-09T17:17:00Z"/>
        </w:trPr>
        <w:tc>
          <w:tcPr>
            <w:tcW w:w="1890" w:type="dxa"/>
            <w:tcBorders>
              <w:top w:val="nil"/>
              <w:bottom w:val="single" w:sz="6" w:space="0" w:color="auto"/>
            </w:tcBorders>
          </w:tcPr>
          <w:p w:rsidR="00406203" w:rsidRPr="00E056B6" w:rsidDel="00371A11" w:rsidRDefault="00C0468B">
            <w:pPr>
              <w:pStyle w:val="body"/>
              <w:rPr>
                <w:del w:id="23442" w:author="Sastry, Murali" w:date="2015-06-09T17:17:00Z"/>
              </w:rPr>
              <w:pPrChange w:id="23443" w:author="Sastry, Murali" w:date="2015-06-10T10:23:00Z">
                <w:pPr>
                  <w:pStyle w:val="tableentry"/>
                </w:pPr>
              </w:pPrChange>
            </w:pPr>
            <w:del w:id="23444" w:author="Sastry, Murali" w:date="2015-06-09T17:17:00Z">
              <w:r w:rsidRPr="00E056B6" w:rsidDel="00371A11">
                <w:delText>SourceDir</w:delText>
              </w:r>
              <w:bookmarkStart w:id="23445" w:name="_Toc421703488"/>
              <w:bookmarkStart w:id="23446" w:name="_Toc421706682"/>
              <w:bookmarkStart w:id="23447" w:name="_Toc422906662"/>
              <w:bookmarkStart w:id="23448" w:name="_Toc422937293"/>
              <w:bookmarkStart w:id="23449" w:name="_Toc422940355"/>
              <w:bookmarkStart w:id="23450" w:name="_Toc422931790"/>
              <w:bookmarkStart w:id="23451" w:name="_Toc494289922"/>
              <w:bookmarkStart w:id="23452" w:name="_Toc494292738"/>
              <w:bookmarkStart w:id="23453" w:name="_Toc494295552"/>
              <w:bookmarkEnd w:id="23445"/>
              <w:bookmarkEnd w:id="23446"/>
              <w:bookmarkEnd w:id="23447"/>
              <w:bookmarkEnd w:id="23448"/>
              <w:bookmarkEnd w:id="23449"/>
              <w:bookmarkEnd w:id="23450"/>
              <w:bookmarkEnd w:id="23451"/>
              <w:bookmarkEnd w:id="23452"/>
              <w:bookmarkEnd w:id="23453"/>
            </w:del>
          </w:p>
        </w:tc>
        <w:tc>
          <w:tcPr>
            <w:tcW w:w="3330" w:type="dxa"/>
            <w:tcBorders>
              <w:top w:val="nil"/>
              <w:bottom w:val="single" w:sz="6" w:space="0" w:color="auto"/>
            </w:tcBorders>
          </w:tcPr>
          <w:p w:rsidR="00406203" w:rsidRPr="00E056B6" w:rsidDel="00371A11" w:rsidRDefault="00C0468B">
            <w:pPr>
              <w:pStyle w:val="body"/>
              <w:rPr>
                <w:del w:id="23454" w:author="Sastry, Murali" w:date="2015-06-09T17:17:00Z"/>
              </w:rPr>
              <w:pPrChange w:id="23455" w:author="Sastry, Murali" w:date="2015-06-10T10:23:00Z">
                <w:pPr>
                  <w:pStyle w:val="tableentry"/>
                </w:pPr>
              </w:pPrChange>
            </w:pPr>
            <w:del w:id="23456" w:author="Sastry, Murali" w:date="2015-06-09T17:17:00Z">
              <w:r w:rsidRPr="00E056B6" w:rsidDel="00371A11">
                <w:delText>/prj/qct/asw/gobi/kernels2k</w:delText>
              </w:r>
              <w:bookmarkStart w:id="23457" w:name="_Toc421703489"/>
              <w:bookmarkStart w:id="23458" w:name="_Toc421706683"/>
              <w:bookmarkStart w:id="23459" w:name="_Toc422906663"/>
              <w:bookmarkStart w:id="23460" w:name="_Toc422937294"/>
              <w:bookmarkStart w:id="23461" w:name="_Toc422940356"/>
              <w:bookmarkStart w:id="23462" w:name="_Toc422931791"/>
              <w:bookmarkStart w:id="23463" w:name="_Toc494289923"/>
              <w:bookmarkStart w:id="23464" w:name="_Toc494292739"/>
              <w:bookmarkStart w:id="23465" w:name="_Toc494295553"/>
              <w:bookmarkEnd w:id="23457"/>
              <w:bookmarkEnd w:id="23458"/>
              <w:bookmarkEnd w:id="23459"/>
              <w:bookmarkEnd w:id="23460"/>
              <w:bookmarkEnd w:id="23461"/>
              <w:bookmarkEnd w:id="23462"/>
              <w:bookmarkEnd w:id="23463"/>
              <w:bookmarkEnd w:id="23464"/>
              <w:bookmarkEnd w:id="23465"/>
            </w:del>
          </w:p>
        </w:tc>
        <w:tc>
          <w:tcPr>
            <w:tcW w:w="3330" w:type="dxa"/>
            <w:tcBorders>
              <w:top w:val="nil"/>
              <w:bottom w:val="single" w:sz="6" w:space="0" w:color="auto"/>
            </w:tcBorders>
          </w:tcPr>
          <w:p w:rsidR="00406203" w:rsidRPr="00E056B6" w:rsidDel="00371A11" w:rsidRDefault="00C0468B">
            <w:pPr>
              <w:pStyle w:val="body"/>
              <w:rPr>
                <w:del w:id="23466" w:author="Sastry, Murali" w:date="2015-06-09T17:17:00Z"/>
              </w:rPr>
              <w:pPrChange w:id="23467" w:author="Sastry, Murali" w:date="2015-06-10T10:23:00Z">
                <w:pPr>
                  <w:pStyle w:val="tableentry"/>
                </w:pPr>
              </w:pPrChange>
            </w:pPr>
            <w:del w:id="23468" w:author="Sastry, Murali" w:date="2015-06-09T17:17:00Z">
              <w:r w:rsidRPr="00E056B6" w:rsidDel="00371A11">
                <w:delText>Location of kernel source directory</w:delText>
              </w:r>
              <w:bookmarkStart w:id="23469" w:name="_Toc421703490"/>
              <w:bookmarkStart w:id="23470" w:name="_Toc421706684"/>
              <w:bookmarkStart w:id="23471" w:name="_Toc422906664"/>
              <w:bookmarkStart w:id="23472" w:name="_Toc422937295"/>
              <w:bookmarkStart w:id="23473" w:name="_Toc422940357"/>
              <w:bookmarkStart w:id="23474" w:name="_Toc422931792"/>
              <w:bookmarkStart w:id="23475" w:name="_Toc494289924"/>
              <w:bookmarkStart w:id="23476" w:name="_Toc494292740"/>
              <w:bookmarkStart w:id="23477" w:name="_Toc494295554"/>
              <w:bookmarkEnd w:id="23469"/>
              <w:bookmarkEnd w:id="23470"/>
              <w:bookmarkEnd w:id="23471"/>
              <w:bookmarkEnd w:id="23472"/>
              <w:bookmarkEnd w:id="23473"/>
              <w:bookmarkEnd w:id="23474"/>
              <w:bookmarkEnd w:id="23475"/>
              <w:bookmarkEnd w:id="23476"/>
              <w:bookmarkEnd w:id="23477"/>
            </w:del>
          </w:p>
        </w:tc>
        <w:bookmarkStart w:id="23478" w:name="_Toc421703491"/>
        <w:bookmarkStart w:id="23479" w:name="_Toc421706685"/>
        <w:bookmarkStart w:id="23480" w:name="_Toc422906665"/>
        <w:bookmarkStart w:id="23481" w:name="_Toc422937296"/>
        <w:bookmarkStart w:id="23482" w:name="_Toc422940358"/>
        <w:bookmarkStart w:id="23483" w:name="_Toc422931793"/>
        <w:bookmarkStart w:id="23484" w:name="_Toc494289925"/>
        <w:bookmarkStart w:id="23485" w:name="_Toc494292741"/>
        <w:bookmarkStart w:id="23486" w:name="_Toc494295555"/>
        <w:bookmarkEnd w:id="23478"/>
        <w:bookmarkEnd w:id="23479"/>
        <w:bookmarkEnd w:id="23480"/>
        <w:bookmarkEnd w:id="23481"/>
        <w:bookmarkEnd w:id="23482"/>
        <w:bookmarkEnd w:id="23483"/>
        <w:bookmarkEnd w:id="23484"/>
        <w:bookmarkEnd w:id="23485"/>
        <w:bookmarkEnd w:id="23486"/>
      </w:tr>
      <w:tr w:rsidR="00406203" w:rsidRPr="00E056B6" w:rsidDel="00371A11" w:rsidTr="00DE59EB">
        <w:trPr>
          <w:cantSplit/>
          <w:del w:id="23487" w:author="Sastry, Murali" w:date="2015-06-09T17:17:00Z"/>
        </w:trPr>
        <w:tc>
          <w:tcPr>
            <w:tcW w:w="1890" w:type="dxa"/>
            <w:tcBorders>
              <w:top w:val="nil"/>
              <w:bottom w:val="single" w:sz="6" w:space="0" w:color="auto"/>
            </w:tcBorders>
          </w:tcPr>
          <w:p w:rsidR="00406203" w:rsidRPr="00E056B6" w:rsidDel="00371A11" w:rsidRDefault="00C0468B">
            <w:pPr>
              <w:pStyle w:val="body"/>
              <w:rPr>
                <w:del w:id="23488" w:author="Sastry, Murali" w:date="2015-06-09T17:17:00Z"/>
              </w:rPr>
              <w:pPrChange w:id="23489" w:author="Sastry, Murali" w:date="2015-06-10T10:23:00Z">
                <w:pPr>
                  <w:pStyle w:val="tableentry"/>
                </w:pPr>
              </w:pPrChange>
            </w:pPr>
            <w:del w:id="23490" w:author="Sastry, Murali" w:date="2015-06-09T17:17:00Z">
              <w:r w:rsidRPr="00E056B6" w:rsidDel="00371A11">
                <w:delText>&lt;customer&gt;Kernels</w:delText>
              </w:r>
              <w:bookmarkStart w:id="23491" w:name="_Toc421703492"/>
              <w:bookmarkStart w:id="23492" w:name="_Toc421706686"/>
              <w:bookmarkStart w:id="23493" w:name="_Toc422906666"/>
              <w:bookmarkStart w:id="23494" w:name="_Toc422937297"/>
              <w:bookmarkStart w:id="23495" w:name="_Toc422940359"/>
              <w:bookmarkStart w:id="23496" w:name="_Toc422931794"/>
              <w:bookmarkStart w:id="23497" w:name="_Toc494289926"/>
              <w:bookmarkStart w:id="23498" w:name="_Toc494292742"/>
              <w:bookmarkStart w:id="23499" w:name="_Toc494295556"/>
              <w:bookmarkEnd w:id="23491"/>
              <w:bookmarkEnd w:id="23492"/>
              <w:bookmarkEnd w:id="23493"/>
              <w:bookmarkEnd w:id="23494"/>
              <w:bookmarkEnd w:id="23495"/>
              <w:bookmarkEnd w:id="23496"/>
              <w:bookmarkEnd w:id="23497"/>
              <w:bookmarkEnd w:id="23498"/>
              <w:bookmarkEnd w:id="23499"/>
            </w:del>
          </w:p>
        </w:tc>
        <w:tc>
          <w:tcPr>
            <w:tcW w:w="3330" w:type="dxa"/>
            <w:tcBorders>
              <w:top w:val="nil"/>
              <w:bottom w:val="single" w:sz="6" w:space="0" w:color="auto"/>
            </w:tcBorders>
          </w:tcPr>
          <w:p w:rsidR="00406203" w:rsidRPr="00E056B6" w:rsidDel="00371A11" w:rsidRDefault="00C0468B">
            <w:pPr>
              <w:pStyle w:val="body"/>
              <w:rPr>
                <w:del w:id="23500" w:author="Sastry, Murali" w:date="2015-06-09T17:17:00Z"/>
              </w:rPr>
              <w:pPrChange w:id="23501" w:author="Sastry, Murali" w:date="2015-06-10T10:23:00Z">
                <w:pPr>
                  <w:pStyle w:val="tableentry"/>
                </w:pPr>
              </w:pPrChange>
            </w:pPr>
            <w:del w:id="23502" w:author="Sastry, Murali" w:date="2015-06-09T17:17:00Z">
              <w:r w:rsidRPr="00E056B6" w:rsidDel="00371A11">
                <w:delText>ubuntu/2.6.27-7-generic</w:delText>
              </w:r>
              <w:bookmarkStart w:id="23503" w:name="_Toc421703493"/>
              <w:bookmarkStart w:id="23504" w:name="_Toc421706687"/>
              <w:bookmarkStart w:id="23505" w:name="_Toc422906667"/>
              <w:bookmarkStart w:id="23506" w:name="_Toc422937298"/>
              <w:bookmarkStart w:id="23507" w:name="_Toc422940360"/>
              <w:bookmarkStart w:id="23508" w:name="_Toc422931795"/>
              <w:bookmarkStart w:id="23509" w:name="_Toc494289927"/>
              <w:bookmarkStart w:id="23510" w:name="_Toc494292743"/>
              <w:bookmarkStart w:id="23511" w:name="_Toc494295557"/>
              <w:bookmarkEnd w:id="23503"/>
              <w:bookmarkEnd w:id="23504"/>
              <w:bookmarkEnd w:id="23505"/>
              <w:bookmarkEnd w:id="23506"/>
              <w:bookmarkEnd w:id="23507"/>
              <w:bookmarkEnd w:id="23508"/>
              <w:bookmarkEnd w:id="23509"/>
              <w:bookmarkEnd w:id="23510"/>
              <w:bookmarkEnd w:id="23511"/>
            </w:del>
          </w:p>
        </w:tc>
        <w:tc>
          <w:tcPr>
            <w:tcW w:w="3330" w:type="dxa"/>
            <w:tcBorders>
              <w:top w:val="nil"/>
              <w:bottom w:val="single" w:sz="6" w:space="0" w:color="auto"/>
            </w:tcBorders>
          </w:tcPr>
          <w:p w:rsidR="00406203" w:rsidRPr="00E056B6" w:rsidDel="00371A11" w:rsidRDefault="00C0468B">
            <w:pPr>
              <w:pStyle w:val="body"/>
              <w:rPr>
                <w:del w:id="23512" w:author="Sastry, Murali" w:date="2015-06-09T17:17:00Z"/>
              </w:rPr>
              <w:pPrChange w:id="23513" w:author="Sastry, Murali" w:date="2015-06-10T10:23:00Z">
                <w:pPr>
                  <w:pStyle w:val="tableentry"/>
                </w:pPr>
              </w:pPrChange>
            </w:pPr>
            <w:del w:id="23514" w:author="Sastry, Murali" w:date="2015-06-09T17:17:00Z">
              <w:r w:rsidRPr="00E056B6" w:rsidDel="00371A11">
                <w:delText>Locations of customer specific kernels in &lt;SourceDir&gt;</w:delText>
              </w:r>
              <w:bookmarkStart w:id="23515" w:name="_Toc421703494"/>
              <w:bookmarkStart w:id="23516" w:name="_Toc421706688"/>
              <w:bookmarkStart w:id="23517" w:name="_Toc422906668"/>
              <w:bookmarkStart w:id="23518" w:name="_Toc422937299"/>
              <w:bookmarkStart w:id="23519" w:name="_Toc422940361"/>
              <w:bookmarkStart w:id="23520" w:name="_Toc422931796"/>
              <w:bookmarkStart w:id="23521" w:name="_Toc494289928"/>
              <w:bookmarkStart w:id="23522" w:name="_Toc494292744"/>
              <w:bookmarkStart w:id="23523" w:name="_Toc494295558"/>
              <w:bookmarkEnd w:id="23515"/>
              <w:bookmarkEnd w:id="23516"/>
              <w:bookmarkEnd w:id="23517"/>
              <w:bookmarkEnd w:id="23518"/>
              <w:bookmarkEnd w:id="23519"/>
              <w:bookmarkEnd w:id="23520"/>
              <w:bookmarkEnd w:id="23521"/>
              <w:bookmarkEnd w:id="23522"/>
              <w:bookmarkEnd w:id="23523"/>
            </w:del>
          </w:p>
        </w:tc>
        <w:bookmarkStart w:id="23524" w:name="_Toc421703495"/>
        <w:bookmarkStart w:id="23525" w:name="_Toc421706689"/>
        <w:bookmarkStart w:id="23526" w:name="_Toc422906669"/>
        <w:bookmarkStart w:id="23527" w:name="_Toc422937300"/>
        <w:bookmarkStart w:id="23528" w:name="_Toc422940362"/>
        <w:bookmarkStart w:id="23529" w:name="_Toc422931797"/>
        <w:bookmarkStart w:id="23530" w:name="_Toc494289929"/>
        <w:bookmarkStart w:id="23531" w:name="_Toc494292745"/>
        <w:bookmarkStart w:id="23532" w:name="_Toc494295559"/>
        <w:bookmarkEnd w:id="23524"/>
        <w:bookmarkEnd w:id="23525"/>
        <w:bookmarkEnd w:id="23526"/>
        <w:bookmarkEnd w:id="23527"/>
        <w:bookmarkEnd w:id="23528"/>
        <w:bookmarkEnd w:id="23529"/>
        <w:bookmarkEnd w:id="23530"/>
        <w:bookmarkEnd w:id="23531"/>
        <w:bookmarkEnd w:id="23532"/>
      </w:tr>
      <w:tr w:rsidR="00E67A32" w:rsidRPr="00E056B6" w:rsidDel="00371A11" w:rsidTr="00DE59EB">
        <w:trPr>
          <w:cantSplit/>
          <w:del w:id="23533" w:author="Sastry, Murali" w:date="2015-06-09T17:17:00Z"/>
        </w:trPr>
        <w:tc>
          <w:tcPr>
            <w:tcW w:w="1890" w:type="dxa"/>
            <w:tcBorders>
              <w:top w:val="single" w:sz="6" w:space="0" w:color="auto"/>
              <w:bottom w:val="single" w:sz="6" w:space="0" w:color="auto"/>
            </w:tcBorders>
          </w:tcPr>
          <w:p w:rsidR="00E67A32" w:rsidRPr="00E056B6" w:rsidDel="00371A11" w:rsidRDefault="00C0468B">
            <w:pPr>
              <w:pStyle w:val="body"/>
              <w:rPr>
                <w:del w:id="23534" w:author="Sastry, Murali" w:date="2015-06-09T17:17:00Z"/>
              </w:rPr>
              <w:pPrChange w:id="23535" w:author="Sastry, Murali" w:date="2015-06-10T10:23:00Z">
                <w:pPr>
                  <w:pStyle w:val="tableentry"/>
                </w:pPr>
              </w:pPrChange>
            </w:pPr>
            <w:del w:id="23536" w:author="Sastry, Murali" w:date="2015-06-09T17:17:00Z">
              <w:r w:rsidRPr="00E056B6" w:rsidDel="00371A11">
                <w:delText>ClientRoot:</w:delText>
              </w:r>
              <w:bookmarkStart w:id="23537" w:name="_Toc421703496"/>
              <w:bookmarkStart w:id="23538" w:name="_Toc421706690"/>
              <w:bookmarkStart w:id="23539" w:name="_Toc422906670"/>
              <w:bookmarkStart w:id="23540" w:name="_Toc422937301"/>
              <w:bookmarkStart w:id="23541" w:name="_Toc422940363"/>
              <w:bookmarkStart w:id="23542" w:name="_Toc422931798"/>
              <w:bookmarkStart w:id="23543" w:name="_Toc494289930"/>
              <w:bookmarkStart w:id="23544" w:name="_Toc494292746"/>
              <w:bookmarkStart w:id="23545" w:name="_Toc494295560"/>
              <w:bookmarkEnd w:id="23537"/>
              <w:bookmarkEnd w:id="23538"/>
              <w:bookmarkEnd w:id="23539"/>
              <w:bookmarkEnd w:id="23540"/>
              <w:bookmarkEnd w:id="23541"/>
              <w:bookmarkEnd w:id="23542"/>
              <w:bookmarkEnd w:id="23543"/>
              <w:bookmarkEnd w:id="23544"/>
              <w:bookmarkEnd w:id="23545"/>
            </w:del>
          </w:p>
        </w:tc>
        <w:tc>
          <w:tcPr>
            <w:tcW w:w="3330" w:type="dxa"/>
            <w:tcBorders>
              <w:top w:val="single" w:sz="6" w:space="0" w:color="auto"/>
              <w:bottom w:val="single" w:sz="6" w:space="0" w:color="auto"/>
            </w:tcBorders>
          </w:tcPr>
          <w:p w:rsidR="00E67A32" w:rsidRPr="00E056B6" w:rsidDel="00371A11" w:rsidRDefault="00C0468B">
            <w:pPr>
              <w:pStyle w:val="body"/>
              <w:rPr>
                <w:del w:id="23546" w:author="Sastry, Murali" w:date="2015-06-09T17:17:00Z"/>
              </w:rPr>
              <w:pPrChange w:id="23547" w:author="Sastry, Murali" w:date="2015-06-10T10:23:00Z">
                <w:pPr>
                  <w:pStyle w:val="tableentry"/>
                </w:pPr>
              </w:pPrChange>
            </w:pPr>
            <w:del w:id="23548" w:author="Sastry, Murali" w:date="2015-06-09T17:17:00Z">
              <w:r w:rsidRPr="00E056B6" w:rsidDel="00371A11">
                <w:delText>/work/LinuxPackage2k</w:delText>
              </w:r>
              <w:bookmarkStart w:id="23549" w:name="_Toc421703497"/>
              <w:bookmarkStart w:id="23550" w:name="_Toc421706691"/>
              <w:bookmarkStart w:id="23551" w:name="_Toc422906671"/>
              <w:bookmarkStart w:id="23552" w:name="_Toc422937302"/>
              <w:bookmarkStart w:id="23553" w:name="_Toc422940364"/>
              <w:bookmarkStart w:id="23554" w:name="_Toc422931799"/>
              <w:bookmarkStart w:id="23555" w:name="_Toc494289931"/>
              <w:bookmarkStart w:id="23556" w:name="_Toc494292747"/>
              <w:bookmarkStart w:id="23557" w:name="_Toc494295561"/>
              <w:bookmarkEnd w:id="23549"/>
              <w:bookmarkEnd w:id="23550"/>
              <w:bookmarkEnd w:id="23551"/>
              <w:bookmarkEnd w:id="23552"/>
              <w:bookmarkEnd w:id="23553"/>
              <w:bookmarkEnd w:id="23554"/>
              <w:bookmarkEnd w:id="23555"/>
              <w:bookmarkEnd w:id="23556"/>
              <w:bookmarkEnd w:id="23557"/>
            </w:del>
          </w:p>
        </w:tc>
        <w:tc>
          <w:tcPr>
            <w:tcW w:w="3330" w:type="dxa"/>
            <w:tcBorders>
              <w:top w:val="single" w:sz="6" w:space="0" w:color="auto"/>
              <w:bottom w:val="single" w:sz="6" w:space="0" w:color="auto"/>
            </w:tcBorders>
          </w:tcPr>
          <w:p w:rsidR="00E67A32" w:rsidRPr="00E056B6" w:rsidDel="00371A11" w:rsidRDefault="00C0468B">
            <w:pPr>
              <w:pStyle w:val="body"/>
              <w:rPr>
                <w:del w:id="23558" w:author="Sastry, Murali" w:date="2015-06-09T17:17:00Z"/>
              </w:rPr>
              <w:pPrChange w:id="23559" w:author="Sastry, Murali" w:date="2015-06-10T10:23:00Z">
                <w:pPr>
                  <w:pStyle w:val="tableentry"/>
                </w:pPr>
              </w:pPrChange>
            </w:pPr>
            <w:del w:id="23560" w:author="Sastry, Murali" w:date="2015-06-09T17:17:00Z">
              <w:r w:rsidRPr="00E056B6" w:rsidDel="00371A11">
                <w:delText>Location of where all source files will be synced and built for local builds</w:delText>
              </w:r>
              <w:bookmarkStart w:id="23561" w:name="_Toc421703498"/>
              <w:bookmarkStart w:id="23562" w:name="_Toc421706692"/>
              <w:bookmarkStart w:id="23563" w:name="_Toc422906672"/>
              <w:bookmarkStart w:id="23564" w:name="_Toc422937303"/>
              <w:bookmarkStart w:id="23565" w:name="_Toc422940365"/>
              <w:bookmarkStart w:id="23566" w:name="_Toc422931800"/>
              <w:bookmarkStart w:id="23567" w:name="_Toc494289932"/>
              <w:bookmarkStart w:id="23568" w:name="_Toc494292748"/>
              <w:bookmarkStart w:id="23569" w:name="_Toc494295562"/>
              <w:bookmarkEnd w:id="23561"/>
              <w:bookmarkEnd w:id="23562"/>
              <w:bookmarkEnd w:id="23563"/>
              <w:bookmarkEnd w:id="23564"/>
              <w:bookmarkEnd w:id="23565"/>
              <w:bookmarkEnd w:id="23566"/>
              <w:bookmarkEnd w:id="23567"/>
              <w:bookmarkEnd w:id="23568"/>
              <w:bookmarkEnd w:id="23569"/>
            </w:del>
          </w:p>
        </w:tc>
        <w:bookmarkStart w:id="23570" w:name="_Toc421703499"/>
        <w:bookmarkStart w:id="23571" w:name="_Toc421706693"/>
        <w:bookmarkStart w:id="23572" w:name="_Toc422906673"/>
        <w:bookmarkStart w:id="23573" w:name="_Toc422937304"/>
        <w:bookmarkStart w:id="23574" w:name="_Toc422940366"/>
        <w:bookmarkStart w:id="23575" w:name="_Toc422931801"/>
        <w:bookmarkStart w:id="23576" w:name="_Toc494289933"/>
        <w:bookmarkStart w:id="23577" w:name="_Toc494292749"/>
        <w:bookmarkStart w:id="23578" w:name="_Toc494295563"/>
        <w:bookmarkEnd w:id="23570"/>
        <w:bookmarkEnd w:id="23571"/>
        <w:bookmarkEnd w:id="23572"/>
        <w:bookmarkEnd w:id="23573"/>
        <w:bookmarkEnd w:id="23574"/>
        <w:bookmarkEnd w:id="23575"/>
        <w:bookmarkEnd w:id="23576"/>
        <w:bookmarkEnd w:id="23577"/>
        <w:bookmarkEnd w:id="23578"/>
      </w:tr>
      <w:tr w:rsidR="00910BA2" w:rsidRPr="00E056B6" w:rsidDel="00371A11" w:rsidTr="00DE59EB">
        <w:trPr>
          <w:cantSplit/>
          <w:del w:id="23579" w:author="Sastry, Murali" w:date="2015-06-09T17:17:00Z"/>
        </w:trPr>
        <w:tc>
          <w:tcPr>
            <w:tcW w:w="1890" w:type="dxa"/>
            <w:tcBorders>
              <w:top w:val="single" w:sz="6" w:space="0" w:color="auto"/>
              <w:bottom w:val="single" w:sz="6" w:space="0" w:color="auto"/>
            </w:tcBorders>
          </w:tcPr>
          <w:p w:rsidR="00910BA2" w:rsidRPr="00E056B6" w:rsidDel="00371A11" w:rsidRDefault="00C0468B">
            <w:pPr>
              <w:pStyle w:val="body"/>
              <w:rPr>
                <w:del w:id="23580" w:author="Sastry, Murali" w:date="2015-06-09T17:17:00Z"/>
              </w:rPr>
              <w:pPrChange w:id="23581" w:author="Sastry, Murali" w:date="2015-06-10T10:23:00Z">
                <w:pPr>
                  <w:pStyle w:val="tableentry"/>
                </w:pPr>
              </w:pPrChange>
            </w:pPr>
            <w:del w:id="23582" w:author="Sastry, Murali" w:date="2015-06-09T17:17:00Z">
              <w:r w:rsidRPr="00E056B6" w:rsidDel="00371A11">
                <w:delText>ClientName:</w:delText>
              </w:r>
              <w:bookmarkStart w:id="23583" w:name="_Toc421703500"/>
              <w:bookmarkStart w:id="23584" w:name="_Toc421706694"/>
              <w:bookmarkStart w:id="23585" w:name="_Toc422906674"/>
              <w:bookmarkStart w:id="23586" w:name="_Toc422937305"/>
              <w:bookmarkStart w:id="23587" w:name="_Toc422940367"/>
              <w:bookmarkStart w:id="23588" w:name="_Toc422931802"/>
              <w:bookmarkStart w:id="23589" w:name="_Toc494289934"/>
              <w:bookmarkStart w:id="23590" w:name="_Toc494292750"/>
              <w:bookmarkStart w:id="23591" w:name="_Toc494295564"/>
              <w:bookmarkEnd w:id="23583"/>
              <w:bookmarkEnd w:id="23584"/>
              <w:bookmarkEnd w:id="23585"/>
              <w:bookmarkEnd w:id="23586"/>
              <w:bookmarkEnd w:id="23587"/>
              <w:bookmarkEnd w:id="23588"/>
              <w:bookmarkEnd w:id="23589"/>
              <w:bookmarkEnd w:id="23590"/>
              <w:bookmarkEnd w:id="23591"/>
            </w:del>
          </w:p>
        </w:tc>
        <w:tc>
          <w:tcPr>
            <w:tcW w:w="3330" w:type="dxa"/>
            <w:tcBorders>
              <w:top w:val="single" w:sz="6" w:space="0" w:color="auto"/>
              <w:bottom w:val="single" w:sz="6" w:space="0" w:color="auto"/>
            </w:tcBorders>
          </w:tcPr>
          <w:p w:rsidR="00910BA2" w:rsidRPr="00E056B6" w:rsidDel="00371A11" w:rsidRDefault="00C0468B">
            <w:pPr>
              <w:pStyle w:val="body"/>
              <w:rPr>
                <w:del w:id="23592" w:author="Sastry, Murali" w:date="2015-06-09T17:17:00Z"/>
              </w:rPr>
              <w:pPrChange w:id="23593" w:author="Sastry, Murali" w:date="2015-06-10T10:23:00Z">
                <w:pPr>
                  <w:pStyle w:val="tableentry"/>
                </w:pPr>
              </w:pPrChange>
            </w:pPr>
            <w:del w:id="23594" w:author="Sastry, Murali" w:date="2015-06-09T17:17:00Z">
              <w:r w:rsidRPr="00E056B6" w:rsidDel="00371A11">
                <w:delText>GOBI2000_LINUX_PACKAGE</w:delText>
              </w:r>
              <w:bookmarkStart w:id="23595" w:name="_Toc421703501"/>
              <w:bookmarkStart w:id="23596" w:name="_Toc421706695"/>
              <w:bookmarkStart w:id="23597" w:name="_Toc422906675"/>
              <w:bookmarkStart w:id="23598" w:name="_Toc422937306"/>
              <w:bookmarkStart w:id="23599" w:name="_Toc422940368"/>
              <w:bookmarkStart w:id="23600" w:name="_Toc422931803"/>
              <w:bookmarkStart w:id="23601" w:name="_Toc494289935"/>
              <w:bookmarkStart w:id="23602" w:name="_Toc494292751"/>
              <w:bookmarkStart w:id="23603" w:name="_Toc494295565"/>
              <w:bookmarkEnd w:id="23595"/>
              <w:bookmarkEnd w:id="23596"/>
              <w:bookmarkEnd w:id="23597"/>
              <w:bookmarkEnd w:id="23598"/>
              <w:bookmarkEnd w:id="23599"/>
              <w:bookmarkEnd w:id="23600"/>
              <w:bookmarkEnd w:id="23601"/>
              <w:bookmarkEnd w:id="23602"/>
              <w:bookmarkEnd w:id="23603"/>
            </w:del>
          </w:p>
        </w:tc>
        <w:tc>
          <w:tcPr>
            <w:tcW w:w="3330" w:type="dxa"/>
            <w:tcBorders>
              <w:top w:val="single" w:sz="6" w:space="0" w:color="auto"/>
              <w:bottom w:val="single" w:sz="6" w:space="0" w:color="auto"/>
            </w:tcBorders>
          </w:tcPr>
          <w:p w:rsidR="00910BA2" w:rsidRPr="00E056B6" w:rsidDel="00371A11" w:rsidRDefault="00C0468B">
            <w:pPr>
              <w:pStyle w:val="body"/>
              <w:rPr>
                <w:del w:id="23604" w:author="Sastry, Murali" w:date="2015-06-09T17:17:00Z"/>
              </w:rPr>
              <w:pPrChange w:id="23605" w:author="Sastry, Murali" w:date="2015-06-10T10:23:00Z">
                <w:pPr>
                  <w:pStyle w:val="tableentry"/>
                </w:pPr>
              </w:pPrChange>
            </w:pPr>
            <w:del w:id="23606" w:author="Sastry, Murali" w:date="2015-06-09T17:17:00Z">
              <w:r w:rsidRPr="00E056B6" w:rsidDel="00371A11">
                <w:delText>Perforce client name used for building</w:delText>
              </w:r>
              <w:bookmarkStart w:id="23607" w:name="_Toc421703502"/>
              <w:bookmarkStart w:id="23608" w:name="_Toc421706696"/>
              <w:bookmarkStart w:id="23609" w:name="_Toc422906676"/>
              <w:bookmarkStart w:id="23610" w:name="_Toc422937307"/>
              <w:bookmarkStart w:id="23611" w:name="_Toc422940369"/>
              <w:bookmarkStart w:id="23612" w:name="_Toc422931804"/>
              <w:bookmarkStart w:id="23613" w:name="_Toc494289936"/>
              <w:bookmarkStart w:id="23614" w:name="_Toc494292752"/>
              <w:bookmarkStart w:id="23615" w:name="_Toc494295566"/>
              <w:bookmarkEnd w:id="23607"/>
              <w:bookmarkEnd w:id="23608"/>
              <w:bookmarkEnd w:id="23609"/>
              <w:bookmarkEnd w:id="23610"/>
              <w:bookmarkEnd w:id="23611"/>
              <w:bookmarkEnd w:id="23612"/>
              <w:bookmarkEnd w:id="23613"/>
              <w:bookmarkEnd w:id="23614"/>
              <w:bookmarkEnd w:id="23615"/>
            </w:del>
          </w:p>
        </w:tc>
        <w:bookmarkStart w:id="23616" w:name="_Toc421703503"/>
        <w:bookmarkStart w:id="23617" w:name="_Toc421706697"/>
        <w:bookmarkStart w:id="23618" w:name="_Toc422906677"/>
        <w:bookmarkStart w:id="23619" w:name="_Toc422937308"/>
        <w:bookmarkStart w:id="23620" w:name="_Toc422940370"/>
        <w:bookmarkStart w:id="23621" w:name="_Toc422931805"/>
        <w:bookmarkStart w:id="23622" w:name="_Toc494289937"/>
        <w:bookmarkStart w:id="23623" w:name="_Toc494292753"/>
        <w:bookmarkStart w:id="23624" w:name="_Toc494295567"/>
        <w:bookmarkEnd w:id="23616"/>
        <w:bookmarkEnd w:id="23617"/>
        <w:bookmarkEnd w:id="23618"/>
        <w:bookmarkEnd w:id="23619"/>
        <w:bookmarkEnd w:id="23620"/>
        <w:bookmarkEnd w:id="23621"/>
        <w:bookmarkEnd w:id="23622"/>
        <w:bookmarkEnd w:id="23623"/>
        <w:bookmarkEnd w:id="23624"/>
      </w:tr>
      <w:tr w:rsidR="00910BA2" w:rsidRPr="00E056B6" w:rsidDel="00371A11" w:rsidTr="00DE59EB">
        <w:trPr>
          <w:cantSplit/>
          <w:del w:id="23625" w:author="Sastry, Murali" w:date="2015-06-09T17:17:00Z"/>
        </w:trPr>
        <w:tc>
          <w:tcPr>
            <w:tcW w:w="1890" w:type="dxa"/>
            <w:tcBorders>
              <w:top w:val="single" w:sz="6" w:space="0" w:color="auto"/>
              <w:bottom w:val="single" w:sz="6" w:space="0" w:color="auto"/>
            </w:tcBorders>
          </w:tcPr>
          <w:p w:rsidR="00910BA2" w:rsidRPr="00E056B6" w:rsidDel="00371A11" w:rsidRDefault="00F2276B">
            <w:pPr>
              <w:pStyle w:val="body"/>
              <w:rPr>
                <w:del w:id="23626" w:author="Sastry, Murali" w:date="2015-06-09T17:17:00Z"/>
              </w:rPr>
              <w:pPrChange w:id="23627" w:author="Sastry, Murali" w:date="2015-06-10T10:23:00Z">
                <w:pPr>
                  <w:pStyle w:val="tableentry"/>
                </w:pPr>
              </w:pPrChange>
            </w:pPr>
            <w:ins w:id="23628" w:author="Winn, Mathew" w:date="2010-08-02T17:01:00Z">
              <w:del w:id="23629" w:author="Sastry, Murali" w:date="2015-06-09T17:17:00Z">
                <w:r w:rsidDel="00371A11">
                  <w:delText>Client</w:delText>
                </w:r>
              </w:del>
            </w:ins>
            <w:del w:id="23630" w:author="Sastry, Murali" w:date="2015-06-09T17:17:00Z">
              <w:r w:rsidR="00C0468B" w:rsidRPr="00E056B6" w:rsidDel="00371A11">
                <w:delText>View:</w:delText>
              </w:r>
              <w:bookmarkStart w:id="23631" w:name="_Toc421703504"/>
              <w:bookmarkStart w:id="23632" w:name="_Toc421706698"/>
              <w:bookmarkStart w:id="23633" w:name="_Toc422906678"/>
              <w:bookmarkStart w:id="23634" w:name="_Toc422937309"/>
              <w:bookmarkStart w:id="23635" w:name="_Toc422940371"/>
              <w:bookmarkStart w:id="23636" w:name="_Toc422931806"/>
              <w:bookmarkStart w:id="23637" w:name="_Toc494289938"/>
              <w:bookmarkStart w:id="23638" w:name="_Toc494292754"/>
              <w:bookmarkStart w:id="23639" w:name="_Toc494295568"/>
              <w:bookmarkEnd w:id="23631"/>
              <w:bookmarkEnd w:id="23632"/>
              <w:bookmarkEnd w:id="23633"/>
              <w:bookmarkEnd w:id="23634"/>
              <w:bookmarkEnd w:id="23635"/>
              <w:bookmarkEnd w:id="23636"/>
              <w:bookmarkEnd w:id="23637"/>
              <w:bookmarkEnd w:id="23638"/>
              <w:bookmarkEnd w:id="23639"/>
            </w:del>
          </w:p>
        </w:tc>
        <w:tc>
          <w:tcPr>
            <w:tcW w:w="3330" w:type="dxa"/>
            <w:tcBorders>
              <w:top w:val="single" w:sz="6" w:space="0" w:color="auto"/>
              <w:bottom w:val="single" w:sz="6" w:space="0" w:color="auto"/>
            </w:tcBorders>
          </w:tcPr>
          <w:p w:rsidR="00910BA2" w:rsidRPr="00E056B6" w:rsidDel="00371A11" w:rsidRDefault="00C0468B">
            <w:pPr>
              <w:pStyle w:val="body"/>
              <w:rPr>
                <w:del w:id="23640" w:author="Sastry, Murali" w:date="2015-06-09T17:17:00Z"/>
              </w:rPr>
              <w:pPrChange w:id="23641" w:author="Sastry, Murali" w:date="2015-06-10T10:23:00Z">
                <w:pPr>
                  <w:pStyle w:val="tableentry"/>
                </w:pPr>
              </w:pPrChange>
            </w:pPr>
            <w:del w:id="23642" w:author="Sastry, Murali" w:date="2015-06-09T17:17:00Z">
              <w:r w:rsidRPr="00E056B6" w:rsidDel="00371A11">
                <w:delText xml:space="preserve">&lt;paths&gt; </w:delText>
              </w:r>
              <w:bookmarkStart w:id="23643" w:name="_Toc421703505"/>
              <w:bookmarkStart w:id="23644" w:name="_Toc421706699"/>
              <w:bookmarkStart w:id="23645" w:name="_Toc422906679"/>
              <w:bookmarkStart w:id="23646" w:name="_Toc422937310"/>
              <w:bookmarkStart w:id="23647" w:name="_Toc422940372"/>
              <w:bookmarkStart w:id="23648" w:name="_Toc422931807"/>
              <w:bookmarkStart w:id="23649" w:name="_Toc494289939"/>
              <w:bookmarkStart w:id="23650" w:name="_Toc494292755"/>
              <w:bookmarkStart w:id="23651" w:name="_Toc494295569"/>
              <w:bookmarkEnd w:id="23643"/>
              <w:bookmarkEnd w:id="23644"/>
              <w:bookmarkEnd w:id="23645"/>
              <w:bookmarkEnd w:id="23646"/>
              <w:bookmarkEnd w:id="23647"/>
              <w:bookmarkEnd w:id="23648"/>
              <w:bookmarkEnd w:id="23649"/>
              <w:bookmarkEnd w:id="23650"/>
              <w:bookmarkEnd w:id="23651"/>
            </w:del>
          </w:p>
        </w:tc>
        <w:tc>
          <w:tcPr>
            <w:tcW w:w="3330" w:type="dxa"/>
            <w:tcBorders>
              <w:top w:val="single" w:sz="6" w:space="0" w:color="auto"/>
              <w:bottom w:val="single" w:sz="6" w:space="0" w:color="auto"/>
            </w:tcBorders>
          </w:tcPr>
          <w:p w:rsidR="00910BA2" w:rsidRPr="00E056B6" w:rsidDel="00371A11" w:rsidRDefault="00C0468B">
            <w:pPr>
              <w:pStyle w:val="body"/>
              <w:rPr>
                <w:del w:id="23652" w:author="Sastry, Murali" w:date="2015-06-09T17:17:00Z"/>
              </w:rPr>
              <w:pPrChange w:id="23653" w:author="Sastry, Murali" w:date="2015-06-10T10:23:00Z">
                <w:pPr>
                  <w:pStyle w:val="tableentry"/>
                </w:pPr>
              </w:pPrChange>
            </w:pPr>
            <w:del w:id="23654" w:author="Sastry, Murali" w:date="2015-06-09T17:17:00Z">
              <w:r w:rsidRPr="00E056B6" w:rsidDel="00371A11">
                <w:delText>List the paths to every source file used in this build.  This is the view used by the Client Spec, so any file not included will not be accessible.</w:delText>
              </w:r>
              <w:bookmarkStart w:id="23655" w:name="_Toc421703506"/>
              <w:bookmarkStart w:id="23656" w:name="_Toc421706700"/>
              <w:bookmarkStart w:id="23657" w:name="_Toc422906680"/>
              <w:bookmarkStart w:id="23658" w:name="_Toc422937311"/>
              <w:bookmarkStart w:id="23659" w:name="_Toc422940373"/>
              <w:bookmarkStart w:id="23660" w:name="_Toc422931808"/>
              <w:bookmarkStart w:id="23661" w:name="_Toc494289940"/>
              <w:bookmarkStart w:id="23662" w:name="_Toc494292756"/>
              <w:bookmarkStart w:id="23663" w:name="_Toc494295570"/>
              <w:bookmarkEnd w:id="23655"/>
              <w:bookmarkEnd w:id="23656"/>
              <w:bookmarkEnd w:id="23657"/>
              <w:bookmarkEnd w:id="23658"/>
              <w:bookmarkEnd w:id="23659"/>
              <w:bookmarkEnd w:id="23660"/>
              <w:bookmarkEnd w:id="23661"/>
              <w:bookmarkEnd w:id="23662"/>
              <w:bookmarkEnd w:id="23663"/>
            </w:del>
          </w:p>
        </w:tc>
        <w:bookmarkStart w:id="23664" w:name="_Toc421703507"/>
        <w:bookmarkStart w:id="23665" w:name="_Toc421706701"/>
        <w:bookmarkStart w:id="23666" w:name="_Toc422906681"/>
        <w:bookmarkStart w:id="23667" w:name="_Toc422937312"/>
        <w:bookmarkStart w:id="23668" w:name="_Toc422940374"/>
        <w:bookmarkStart w:id="23669" w:name="_Toc422931809"/>
        <w:bookmarkStart w:id="23670" w:name="_Toc494289941"/>
        <w:bookmarkStart w:id="23671" w:name="_Toc494292757"/>
        <w:bookmarkStart w:id="23672" w:name="_Toc494295571"/>
        <w:bookmarkEnd w:id="23664"/>
        <w:bookmarkEnd w:id="23665"/>
        <w:bookmarkEnd w:id="23666"/>
        <w:bookmarkEnd w:id="23667"/>
        <w:bookmarkEnd w:id="23668"/>
        <w:bookmarkEnd w:id="23669"/>
        <w:bookmarkEnd w:id="23670"/>
        <w:bookmarkEnd w:id="23671"/>
        <w:bookmarkEnd w:id="23672"/>
      </w:tr>
      <w:tr w:rsidR="00910BA2" w:rsidRPr="00E056B6" w:rsidDel="00371A11" w:rsidTr="00DE59EB">
        <w:trPr>
          <w:cantSplit/>
          <w:del w:id="23673" w:author="Sastry, Murali" w:date="2015-06-09T17:17:00Z"/>
        </w:trPr>
        <w:tc>
          <w:tcPr>
            <w:tcW w:w="1890" w:type="dxa"/>
            <w:tcBorders>
              <w:top w:val="single" w:sz="6" w:space="0" w:color="auto"/>
              <w:bottom w:val="single" w:sz="6" w:space="0" w:color="auto"/>
            </w:tcBorders>
          </w:tcPr>
          <w:p w:rsidR="00910BA2" w:rsidRPr="00E056B6" w:rsidDel="00371A11" w:rsidRDefault="00C0468B">
            <w:pPr>
              <w:pStyle w:val="body"/>
              <w:rPr>
                <w:del w:id="23674" w:author="Sastry, Murali" w:date="2015-06-09T17:17:00Z"/>
              </w:rPr>
              <w:pPrChange w:id="23675" w:author="Sastry, Murali" w:date="2015-06-10T10:23:00Z">
                <w:pPr>
                  <w:pStyle w:val="tableentry"/>
                </w:pPr>
              </w:pPrChange>
            </w:pPr>
            <w:del w:id="23676" w:author="Sastry, Murali" w:date="2015-06-09T17:17:00Z">
              <w:r w:rsidRPr="00E056B6" w:rsidDel="00371A11">
                <w:delText>ViewLabel</w:delText>
              </w:r>
            </w:del>
            <w:ins w:id="23677" w:author="Winn, Mathew" w:date="2010-08-02T17:01:00Z">
              <w:del w:id="23678" w:author="Sastry, Murali" w:date="2015-06-09T17:17:00Z">
                <w:r w:rsidR="00F2276B" w:rsidDel="00371A11">
                  <w:delText>LabelView</w:delText>
                </w:r>
              </w:del>
            </w:ins>
            <w:del w:id="23679" w:author="Sastry, Murali" w:date="2015-06-09T17:17:00Z">
              <w:r w:rsidRPr="00E056B6" w:rsidDel="00371A11">
                <w:delText xml:space="preserve">: </w:delText>
              </w:r>
              <w:bookmarkStart w:id="23680" w:name="_Toc421703508"/>
              <w:bookmarkStart w:id="23681" w:name="_Toc421706702"/>
              <w:bookmarkStart w:id="23682" w:name="_Toc422906682"/>
              <w:bookmarkStart w:id="23683" w:name="_Toc422937313"/>
              <w:bookmarkStart w:id="23684" w:name="_Toc422940375"/>
              <w:bookmarkStart w:id="23685" w:name="_Toc422931810"/>
              <w:bookmarkStart w:id="23686" w:name="_Toc494289942"/>
              <w:bookmarkStart w:id="23687" w:name="_Toc494292758"/>
              <w:bookmarkStart w:id="23688" w:name="_Toc494295572"/>
              <w:bookmarkEnd w:id="23680"/>
              <w:bookmarkEnd w:id="23681"/>
              <w:bookmarkEnd w:id="23682"/>
              <w:bookmarkEnd w:id="23683"/>
              <w:bookmarkEnd w:id="23684"/>
              <w:bookmarkEnd w:id="23685"/>
              <w:bookmarkEnd w:id="23686"/>
              <w:bookmarkEnd w:id="23687"/>
              <w:bookmarkEnd w:id="23688"/>
            </w:del>
          </w:p>
        </w:tc>
        <w:tc>
          <w:tcPr>
            <w:tcW w:w="3330" w:type="dxa"/>
            <w:tcBorders>
              <w:top w:val="single" w:sz="6" w:space="0" w:color="auto"/>
              <w:bottom w:val="single" w:sz="6" w:space="0" w:color="auto"/>
            </w:tcBorders>
          </w:tcPr>
          <w:p w:rsidR="00910BA2" w:rsidRPr="00E056B6" w:rsidDel="00371A11" w:rsidRDefault="00C0468B">
            <w:pPr>
              <w:pStyle w:val="body"/>
              <w:rPr>
                <w:del w:id="23689" w:author="Sastry, Murali" w:date="2015-06-09T17:17:00Z"/>
              </w:rPr>
              <w:pPrChange w:id="23690" w:author="Sastry, Murali" w:date="2015-06-10T10:23:00Z">
                <w:pPr>
                  <w:pStyle w:val="tableentry"/>
                </w:pPr>
              </w:pPrChange>
            </w:pPr>
            <w:del w:id="23691" w:author="Sastry, Murali" w:date="2015-06-09T17:17:00Z">
              <w:r w:rsidRPr="00E056B6" w:rsidDel="00371A11">
                <w:delText>&lt;paths&gt;</w:delText>
              </w:r>
              <w:bookmarkStart w:id="23692" w:name="_Toc421703509"/>
              <w:bookmarkStart w:id="23693" w:name="_Toc421706703"/>
              <w:bookmarkStart w:id="23694" w:name="_Toc422906683"/>
              <w:bookmarkStart w:id="23695" w:name="_Toc422937314"/>
              <w:bookmarkStart w:id="23696" w:name="_Toc422940376"/>
              <w:bookmarkStart w:id="23697" w:name="_Toc422931811"/>
              <w:bookmarkStart w:id="23698" w:name="_Toc494289943"/>
              <w:bookmarkStart w:id="23699" w:name="_Toc494292759"/>
              <w:bookmarkStart w:id="23700" w:name="_Toc494295573"/>
              <w:bookmarkEnd w:id="23692"/>
              <w:bookmarkEnd w:id="23693"/>
              <w:bookmarkEnd w:id="23694"/>
              <w:bookmarkEnd w:id="23695"/>
              <w:bookmarkEnd w:id="23696"/>
              <w:bookmarkEnd w:id="23697"/>
              <w:bookmarkEnd w:id="23698"/>
              <w:bookmarkEnd w:id="23699"/>
              <w:bookmarkEnd w:id="23700"/>
            </w:del>
          </w:p>
        </w:tc>
        <w:tc>
          <w:tcPr>
            <w:tcW w:w="3330" w:type="dxa"/>
            <w:tcBorders>
              <w:top w:val="single" w:sz="6" w:space="0" w:color="auto"/>
              <w:bottom w:val="single" w:sz="6" w:space="0" w:color="auto"/>
            </w:tcBorders>
          </w:tcPr>
          <w:p w:rsidR="00910BA2" w:rsidRPr="00E056B6" w:rsidDel="00371A11" w:rsidRDefault="00C0468B">
            <w:pPr>
              <w:pStyle w:val="body"/>
              <w:rPr>
                <w:del w:id="23701" w:author="Sastry, Murali" w:date="2015-06-09T17:17:00Z"/>
              </w:rPr>
              <w:pPrChange w:id="23702" w:author="Sastry, Murali" w:date="2015-06-10T10:23:00Z">
                <w:pPr>
                  <w:pStyle w:val="tableentry"/>
                </w:pPr>
              </w:pPrChange>
            </w:pPr>
            <w:del w:id="23703" w:author="Sastry, Murali" w:date="2015-06-09T17:17:00Z">
              <w:r w:rsidRPr="00E056B6" w:rsidDel="00371A11">
                <w:delText>List the paths of all files that should be marked with the label for this build.</w:delText>
              </w:r>
              <w:bookmarkStart w:id="23704" w:name="_Toc421703510"/>
              <w:bookmarkStart w:id="23705" w:name="_Toc421706704"/>
              <w:bookmarkStart w:id="23706" w:name="_Toc422906684"/>
              <w:bookmarkStart w:id="23707" w:name="_Toc422937315"/>
              <w:bookmarkStart w:id="23708" w:name="_Toc422940377"/>
              <w:bookmarkStart w:id="23709" w:name="_Toc422931812"/>
              <w:bookmarkStart w:id="23710" w:name="_Toc494289944"/>
              <w:bookmarkStart w:id="23711" w:name="_Toc494292760"/>
              <w:bookmarkStart w:id="23712" w:name="_Toc494295574"/>
              <w:bookmarkEnd w:id="23704"/>
              <w:bookmarkEnd w:id="23705"/>
              <w:bookmarkEnd w:id="23706"/>
              <w:bookmarkEnd w:id="23707"/>
              <w:bookmarkEnd w:id="23708"/>
              <w:bookmarkEnd w:id="23709"/>
              <w:bookmarkEnd w:id="23710"/>
              <w:bookmarkEnd w:id="23711"/>
              <w:bookmarkEnd w:id="23712"/>
            </w:del>
          </w:p>
        </w:tc>
        <w:bookmarkStart w:id="23713" w:name="_Toc421703511"/>
        <w:bookmarkStart w:id="23714" w:name="_Toc421706705"/>
        <w:bookmarkStart w:id="23715" w:name="_Toc422906685"/>
        <w:bookmarkStart w:id="23716" w:name="_Toc422937316"/>
        <w:bookmarkStart w:id="23717" w:name="_Toc422940378"/>
        <w:bookmarkStart w:id="23718" w:name="_Toc422931813"/>
        <w:bookmarkStart w:id="23719" w:name="_Toc494289945"/>
        <w:bookmarkStart w:id="23720" w:name="_Toc494292761"/>
        <w:bookmarkStart w:id="23721" w:name="_Toc494295575"/>
        <w:bookmarkEnd w:id="23713"/>
        <w:bookmarkEnd w:id="23714"/>
        <w:bookmarkEnd w:id="23715"/>
        <w:bookmarkEnd w:id="23716"/>
        <w:bookmarkEnd w:id="23717"/>
        <w:bookmarkEnd w:id="23718"/>
        <w:bookmarkEnd w:id="23719"/>
        <w:bookmarkEnd w:id="23720"/>
        <w:bookmarkEnd w:id="23721"/>
      </w:tr>
      <w:tr w:rsidR="00910BA2" w:rsidRPr="00E056B6" w:rsidDel="00371A11" w:rsidTr="00DE59EB">
        <w:trPr>
          <w:cantSplit/>
          <w:del w:id="23722" w:author="Sastry, Murali" w:date="2015-06-09T17:17:00Z"/>
        </w:trPr>
        <w:tc>
          <w:tcPr>
            <w:tcW w:w="1890" w:type="dxa"/>
            <w:tcBorders>
              <w:top w:val="single" w:sz="6" w:space="0" w:color="auto"/>
              <w:bottom w:val="single" w:sz="6" w:space="0" w:color="auto"/>
            </w:tcBorders>
          </w:tcPr>
          <w:p w:rsidR="00910BA2" w:rsidRPr="00E056B6" w:rsidDel="00371A11" w:rsidRDefault="00C0468B">
            <w:pPr>
              <w:pStyle w:val="body"/>
              <w:rPr>
                <w:del w:id="23723" w:author="Sastry, Murali" w:date="2015-06-09T17:17:00Z"/>
              </w:rPr>
              <w:pPrChange w:id="23724" w:author="Sastry, Murali" w:date="2015-06-10T10:23:00Z">
                <w:pPr>
                  <w:pStyle w:val="tableentry"/>
                </w:pPr>
              </w:pPrChange>
            </w:pPr>
            <w:del w:id="23725" w:author="Sastry, Murali" w:date="2015-06-09T17:17:00Z">
              <w:r w:rsidRPr="00E056B6" w:rsidDel="00371A11">
                <w:delText>RevisionName:</w:delText>
              </w:r>
              <w:bookmarkStart w:id="23726" w:name="_Toc421703512"/>
              <w:bookmarkStart w:id="23727" w:name="_Toc421706706"/>
              <w:bookmarkStart w:id="23728" w:name="_Toc422906686"/>
              <w:bookmarkStart w:id="23729" w:name="_Toc422937317"/>
              <w:bookmarkStart w:id="23730" w:name="_Toc422940379"/>
              <w:bookmarkStart w:id="23731" w:name="_Toc422931814"/>
              <w:bookmarkStart w:id="23732" w:name="_Toc494289946"/>
              <w:bookmarkStart w:id="23733" w:name="_Toc494292762"/>
              <w:bookmarkStart w:id="23734" w:name="_Toc494295576"/>
              <w:bookmarkEnd w:id="23726"/>
              <w:bookmarkEnd w:id="23727"/>
              <w:bookmarkEnd w:id="23728"/>
              <w:bookmarkEnd w:id="23729"/>
              <w:bookmarkEnd w:id="23730"/>
              <w:bookmarkEnd w:id="23731"/>
              <w:bookmarkEnd w:id="23732"/>
              <w:bookmarkEnd w:id="23733"/>
              <w:bookmarkEnd w:id="23734"/>
            </w:del>
          </w:p>
        </w:tc>
        <w:tc>
          <w:tcPr>
            <w:tcW w:w="3330" w:type="dxa"/>
            <w:tcBorders>
              <w:top w:val="single" w:sz="6" w:space="0" w:color="auto"/>
              <w:bottom w:val="single" w:sz="6" w:space="0" w:color="auto"/>
            </w:tcBorders>
          </w:tcPr>
          <w:p w:rsidR="00910BA2" w:rsidRPr="00E056B6" w:rsidDel="00371A11" w:rsidRDefault="00C0468B">
            <w:pPr>
              <w:pStyle w:val="body"/>
              <w:rPr>
                <w:del w:id="23735" w:author="Sastry, Murali" w:date="2015-06-09T17:17:00Z"/>
              </w:rPr>
              <w:pPrChange w:id="23736" w:author="Sastry, Murali" w:date="2015-06-10T10:23:00Z">
                <w:pPr>
                  <w:pStyle w:val="tableentry"/>
                </w:pPr>
              </w:pPrChange>
            </w:pPr>
            <w:del w:id="23737" w:author="Sastry, Murali" w:date="2015-06-09T17:17:00Z">
              <w:r w:rsidRPr="00E056B6" w:rsidDel="00371A11">
                <w:delText>GOBI2000_LINUX_PACKAGE</w:delText>
              </w:r>
              <w:bookmarkStart w:id="23738" w:name="_Toc421703513"/>
              <w:bookmarkStart w:id="23739" w:name="_Toc421706707"/>
              <w:bookmarkStart w:id="23740" w:name="_Toc422906687"/>
              <w:bookmarkStart w:id="23741" w:name="_Toc422937318"/>
              <w:bookmarkStart w:id="23742" w:name="_Toc422940380"/>
              <w:bookmarkStart w:id="23743" w:name="_Toc422931815"/>
              <w:bookmarkStart w:id="23744" w:name="_Toc494289947"/>
              <w:bookmarkStart w:id="23745" w:name="_Toc494292763"/>
              <w:bookmarkStart w:id="23746" w:name="_Toc494295577"/>
              <w:bookmarkEnd w:id="23738"/>
              <w:bookmarkEnd w:id="23739"/>
              <w:bookmarkEnd w:id="23740"/>
              <w:bookmarkEnd w:id="23741"/>
              <w:bookmarkEnd w:id="23742"/>
              <w:bookmarkEnd w:id="23743"/>
              <w:bookmarkEnd w:id="23744"/>
              <w:bookmarkEnd w:id="23745"/>
              <w:bookmarkEnd w:id="23746"/>
            </w:del>
          </w:p>
        </w:tc>
        <w:tc>
          <w:tcPr>
            <w:tcW w:w="3330" w:type="dxa"/>
            <w:tcBorders>
              <w:top w:val="single" w:sz="6" w:space="0" w:color="auto"/>
              <w:bottom w:val="single" w:sz="6" w:space="0" w:color="auto"/>
            </w:tcBorders>
          </w:tcPr>
          <w:p w:rsidR="00910BA2" w:rsidRPr="00E056B6" w:rsidDel="00371A11" w:rsidRDefault="00C0468B">
            <w:pPr>
              <w:pStyle w:val="body"/>
              <w:rPr>
                <w:del w:id="23747" w:author="Sastry, Murali" w:date="2015-06-09T17:17:00Z"/>
              </w:rPr>
              <w:pPrChange w:id="23748" w:author="Sastry, Murali" w:date="2015-06-10T10:23:00Z">
                <w:pPr>
                  <w:pStyle w:val="tableentry"/>
                </w:pPr>
              </w:pPrChange>
            </w:pPr>
            <w:del w:id="23749" w:author="Sastry, Murali" w:date="2015-06-09T17:17:00Z">
              <w:r w:rsidRPr="00E056B6" w:rsidDel="00371A11">
                <w:delText xml:space="preserve">Once build is complete it creates/updates the label </w:delText>
              </w:r>
              <w:bookmarkStart w:id="23750" w:name="_Toc421703514"/>
              <w:bookmarkStart w:id="23751" w:name="_Toc421706708"/>
              <w:bookmarkStart w:id="23752" w:name="_Toc422906688"/>
              <w:bookmarkStart w:id="23753" w:name="_Toc422937319"/>
              <w:bookmarkStart w:id="23754" w:name="_Toc422940381"/>
              <w:bookmarkStart w:id="23755" w:name="_Toc422931816"/>
              <w:bookmarkStart w:id="23756" w:name="_Toc494289948"/>
              <w:bookmarkStart w:id="23757" w:name="_Toc494292764"/>
              <w:bookmarkStart w:id="23758" w:name="_Toc494295578"/>
              <w:bookmarkEnd w:id="23750"/>
              <w:bookmarkEnd w:id="23751"/>
              <w:bookmarkEnd w:id="23752"/>
              <w:bookmarkEnd w:id="23753"/>
              <w:bookmarkEnd w:id="23754"/>
              <w:bookmarkEnd w:id="23755"/>
              <w:bookmarkEnd w:id="23756"/>
              <w:bookmarkEnd w:id="23757"/>
              <w:bookmarkEnd w:id="23758"/>
            </w:del>
          </w:p>
          <w:p w:rsidR="00910BA2" w:rsidRPr="00E056B6" w:rsidDel="00371A11" w:rsidRDefault="00C0468B">
            <w:pPr>
              <w:pStyle w:val="body"/>
              <w:rPr>
                <w:del w:id="23759" w:author="Sastry, Murali" w:date="2015-06-09T17:17:00Z"/>
              </w:rPr>
              <w:pPrChange w:id="23760" w:author="Sastry, Murali" w:date="2015-06-10T10:23:00Z">
                <w:pPr>
                  <w:pStyle w:val="tableentry"/>
                </w:pPr>
              </w:pPrChange>
            </w:pPr>
            <w:del w:id="23761" w:author="Sastry, Murali" w:date="2015-06-09T17:17:00Z">
              <w:r w:rsidRPr="00E056B6" w:rsidDel="00371A11">
                <w:delText>&lt;RevisionName&gt;-&lt;Version&gt;</w:delText>
              </w:r>
              <w:bookmarkStart w:id="23762" w:name="_Toc421703515"/>
              <w:bookmarkStart w:id="23763" w:name="_Toc421706709"/>
              <w:bookmarkStart w:id="23764" w:name="_Toc422906689"/>
              <w:bookmarkStart w:id="23765" w:name="_Toc422937320"/>
              <w:bookmarkStart w:id="23766" w:name="_Toc422940382"/>
              <w:bookmarkStart w:id="23767" w:name="_Toc422931817"/>
              <w:bookmarkStart w:id="23768" w:name="_Toc494289949"/>
              <w:bookmarkStart w:id="23769" w:name="_Toc494292765"/>
              <w:bookmarkStart w:id="23770" w:name="_Toc494295579"/>
              <w:bookmarkEnd w:id="23762"/>
              <w:bookmarkEnd w:id="23763"/>
              <w:bookmarkEnd w:id="23764"/>
              <w:bookmarkEnd w:id="23765"/>
              <w:bookmarkEnd w:id="23766"/>
              <w:bookmarkEnd w:id="23767"/>
              <w:bookmarkEnd w:id="23768"/>
              <w:bookmarkEnd w:id="23769"/>
              <w:bookmarkEnd w:id="23770"/>
            </w:del>
          </w:p>
          <w:p w:rsidR="00910BA2" w:rsidRPr="00E056B6" w:rsidDel="00371A11" w:rsidRDefault="00C0468B">
            <w:pPr>
              <w:pStyle w:val="body"/>
              <w:rPr>
                <w:del w:id="23771" w:author="Sastry, Murali" w:date="2015-06-09T17:17:00Z"/>
              </w:rPr>
              <w:pPrChange w:id="23772" w:author="Sastry, Murali" w:date="2015-06-10T10:23:00Z">
                <w:pPr>
                  <w:pStyle w:val="tableentry"/>
                </w:pPr>
              </w:pPrChange>
            </w:pPr>
            <w:del w:id="23773" w:author="Sastry, Murali" w:date="2015-06-09T17:17:00Z">
              <w:r w:rsidRPr="00E056B6" w:rsidDel="00371A11">
                <w:delText xml:space="preserve"> to mark this build</w:delText>
              </w:r>
              <w:bookmarkStart w:id="23774" w:name="_Toc421703516"/>
              <w:bookmarkStart w:id="23775" w:name="_Toc421706710"/>
              <w:bookmarkStart w:id="23776" w:name="_Toc422906690"/>
              <w:bookmarkStart w:id="23777" w:name="_Toc422937321"/>
              <w:bookmarkStart w:id="23778" w:name="_Toc422940383"/>
              <w:bookmarkStart w:id="23779" w:name="_Toc422931818"/>
              <w:bookmarkStart w:id="23780" w:name="_Toc494289950"/>
              <w:bookmarkStart w:id="23781" w:name="_Toc494292766"/>
              <w:bookmarkStart w:id="23782" w:name="_Toc494295580"/>
              <w:bookmarkEnd w:id="23774"/>
              <w:bookmarkEnd w:id="23775"/>
              <w:bookmarkEnd w:id="23776"/>
              <w:bookmarkEnd w:id="23777"/>
              <w:bookmarkEnd w:id="23778"/>
              <w:bookmarkEnd w:id="23779"/>
              <w:bookmarkEnd w:id="23780"/>
              <w:bookmarkEnd w:id="23781"/>
              <w:bookmarkEnd w:id="23782"/>
            </w:del>
          </w:p>
        </w:tc>
        <w:bookmarkStart w:id="23783" w:name="_Toc421703517"/>
        <w:bookmarkStart w:id="23784" w:name="_Toc421706711"/>
        <w:bookmarkStart w:id="23785" w:name="_Toc422906691"/>
        <w:bookmarkStart w:id="23786" w:name="_Toc422937322"/>
        <w:bookmarkStart w:id="23787" w:name="_Toc422940384"/>
        <w:bookmarkStart w:id="23788" w:name="_Toc422931819"/>
        <w:bookmarkStart w:id="23789" w:name="_Toc494289951"/>
        <w:bookmarkStart w:id="23790" w:name="_Toc494292767"/>
        <w:bookmarkStart w:id="23791" w:name="_Toc494295581"/>
        <w:bookmarkEnd w:id="23783"/>
        <w:bookmarkEnd w:id="23784"/>
        <w:bookmarkEnd w:id="23785"/>
        <w:bookmarkEnd w:id="23786"/>
        <w:bookmarkEnd w:id="23787"/>
        <w:bookmarkEnd w:id="23788"/>
        <w:bookmarkEnd w:id="23789"/>
        <w:bookmarkEnd w:id="23790"/>
        <w:bookmarkEnd w:id="23791"/>
      </w:tr>
      <w:tr w:rsidR="00490A6A" w:rsidRPr="00E056B6" w:rsidDel="00371A11" w:rsidTr="00DE59EB">
        <w:trPr>
          <w:cantSplit/>
          <w:del w:id="23792" w:author="Sastry, Murali" w:date="2015-06-09T17:17:00Z"/>
        </w:trPr>
        <w:tc>
          <w:tcPr>
            <w:tcW w:w="1890" w:type="dxa"/>
            <w:tcBorders>
              <w:top w:val="single" w:sz="6" w:space="0" w:color="auto"/>
              <w:bottom w:val="single" w:sz="6" w:space="0" w:color="auto"/>
            </w:tcBorders>
          </w:tcPr>
          <w:p w:rsidR="00490A6A" w:rsidRPr="00E056B6" w:rsidDel="00371A11" w:rsidRDefault="00C0468B">
            <w:pPr>
              <w:pStyle w:val="body"/>
              <w:rPr>
                <w:del w:id="23793" w:author="Sastry, Murali" w:date="2015-06-09T17:17:00Z"/>
              </w:rPr>
              <w:pPrChange w:id="23794" w:author="Sastry, Murali" w:date="2015-06-10T10:23:00Z">
                <w:pPr>
                  <w:pStyle w:val="tableentry"/>
                </w:pPr>
              </w:pPrChange>
            </w:pPr>
            <w:del w:id="23795" w:author="Sastry, Murali" w:date="2015-06-09T17:17:00Z">
              <w:r w:rsidRPr="00E056B6" w:rsidDel="00371A11">
                <w:delText>&lt;carrier&gt;</w:delText>
              </w:r>
              <w:bookmarkStart w:id="23796" w:name="_Toc421703518"/>
              <w:bookmarkStart w:id="23797" w:name="_Toc421706712"/>
              <w:bookmarkStart w:id="23798" w:name="_Toc422906692"/>
              <w:bookmarkStart w:id="23799" w:name="_Toc422937323"/>
              <w:bookmarkStart w:id="23800" w:name="_Toc422940385"/>
              <w:bookmarkStart w:id="23801" w:name="_Toc422931820"/>
              <w:bookmarkStart w:id="23802" w:name="_Toc494289952"/>
              <w:bookmarkStart w:id="23803" w:name="_Toc494292768"/>
              <w:bookmarkStart w:id="23804" w:name="_Toc494295582"/>
              <w:bookmarkEnd w:id="23796"/>
              <w:bookmarkEnd w:id="23797"/>
              <w:bookmarkEnd w:id="23798"/>
              <w:bookmarkEnd w:id="23799"/>
              <w:bookmarkEnd w:id="23800"/>
              <w:bookmarkEnd w:id="23801"/>
              <w:bookmarkEnd w:id="23802"/>
              <w:bookmarkEnd w:id="23803"/>
              <w:bookmarkEnd w:id="23804"/>
            </w:del>
          </w:p>
        </w:tc>
        <w:tc>
          <w:tcPr>
            <w:tcW w:w="3330" w:type="dxa"/>
            <w:tcBorders>
              <w:top w:val="single" w:sz="6" w:space="0" w:color="auto"/>
              <w:bottom w:val="single" w:sz="6" w:space="0" w:color="auto"/>
            </w:tcBorders>
          </w:tcPr>
          <w:p w:rsidR="00490A6A" w:rsidRPr="00E056B6" w:rsidDel="00371A11" w:rsidRDefault="00C0468B">
            <w:pPr>
              <w:pStyle w:val="body"/>
              <w:rPr>
                <w:del w:id="23805" w:author="Sastry, Murali" w:date="2015-06-09T17:17:00Z"/>
              </w:rPr>
              <w:pPrChange w:id="23806" w:author="Sastry, Murali" w:date="2015-06-10T10:23:00Z">
                <w:pPr>
                  <w:pStyle w:val="tableentry"/>
                </w:pPr>
              </w:pPrChange>
            </w:pPr>
            <w:del w:id="23807" w:author="Sastry, Murali" w:date="2015-06-09T17:17:00Z">
              <w:r w:rsidRPr="00E056B6" w:rsidDel="00371A11">
                <w:delText>&lt;network path to firmware&gt;</w:delText>
              </w:r>
              <w:bookmarkStart w:id="23808" w:name="_Toc421703519"/>
              <w:bookmarkStart w:id="23809" w:name="_Toc421706713"/>
              <w:bookmarkStart w:id="23810" w:name="_Toc422906693"/>
              <w:bookmarkStart w:id="23811" w:name="_Toc422937324"/>
              <w:bookmarkStart w:id="23812" w:name="_Toc422940386"/>
              <w:bookmarkStart w:id="23813" w:name="_Toc422931821"/>
              <w:bookmarkStart w:id="23814" w:name="_Toc494289953"/>
              <w:bookmarkStart w:id="23815" w:name="_Toc494292769"/>
              <w:bookmarkStart w:id="23816" w:name="_Toc494295583"/>
              <w:bookmarkEnd w:id="23808"/>
              <w:bookmarkEnd w:id="23809"/>
              <w:bookmarkEnd w:id="23810"/>
              <w:bookmarkEnd w:id="23811"/>
              <w:bookmarkEnd w:id="23812"/>
              <w:bookmarkEnd w:id="23813"/>
              <w:bookmarkEnd w:id="23814"/>
              <w:bookmarkEnd w:id="23815"/>
              <w:bookmarkEnd w:id="23816"/>
            </w:del>
          </w:p>
        </w:tc>
        <w:tc>
          <w:tcPr>
            <w:tcW w:w="3330" w:type="dxa"/>
            <w:tcBorders>
              <w:top w:val="single" w:sz="6" w:space="0" w:color="auto"/>
              <w:bottom w:val="single" w:sz="6" w:space="0" w:color="auto"/>
            </w:tcBorders>
          </w:tcPr>
          <w:p w:rsidR="00490A6A" w:rsidRPr="00E056B6" w:rsidDel="00371A11" w:rsidRDefault="00C0468B">
            <w:pPr>
              <w:pStyle w:val="body"/>
              <w:rPr>
                <w:del w:id="23817" w:author="Sastry, Murali" w:date="2015-06-09T17:17:00Z"/>
              </w:rPr>
              <w:pPrChange w:id="23818" w:author="Sastry, Murali" w:date="2015-06-10T10:23:00Z">
                <w:pPr>
                  <w:pStyle w:val="tableentry"/>
                </w:pPr>
              </w:pPrChange>
            </w:pPr>
            <w:del w:id="23819" w:author="Sastry, Murali" w:date="2015-06-09T17:17:00Z">
              <w:r w:rsidRPr="00E056B6" w:rsidDel="00371A11">
                <w:delText>Full Samba network path to firmware.  This is the directory that contains the amss, apps, and uqcn files.</w:delText>
              </w:r>
              <w:bookmarkStart w:id="23820" w:name="_Toc421703520"/>
              <w:bookmarkStart w:id="23821" w:name="_Toc421706714"/>
              <w:bookmarkStart w:id="23822" w:name="_Toc422906694"/>
              <w:bookmarkStart w:id="23823" w:name="_Toc422937325"/>
              <w:bookmarkStart w:id="23824" w:name="_Toc422940387"/>
              <w:bookmarkStart w:id="23825" w:name="_Toc422931822"/>
              <w:bookmarkStart w:id="23826" w:name="_Toc494289954"/>
              <w:bookmarkStart w:id="23827" w:name="_Toc494292770"/>
              <w:bookmarkStart w:id="23828" w:name="_Toc494295584"/>
              <w:bookmarkEnd w:id="23820"/>
              <w:bookmarkEnd w:id="23821"/>
              <w:bookmarkEnd w:id="23822"/>
              <w:bookmarkEnd w:id="23823"/>
              <w:bookmarkEnd w:id="23824"/>
              <w:bookmarkEnd w:id="23825"/>
              <w:bookmarkEnd w:id="23826"/>
              <w:bookmarkEnd w:id="23827"/>
              <w:bookmarkEnd w:id="23828"/>
            </w:del>
          </w:p>
        </w:tc>
        <w:bookmarkStart w:id="23829" w:name="_Toc421703521"/>
        <w:bookmarkStart w:id="23830" w:name="_Toc421706715"/>
        <w:bookmarkStart w:id="23831" w:name="_Toc422906695"/>
        <w:bookmarkStart w:id="23832" w:name="_Toc422937326"/>
        <w:bookmarkStart w:id="23833" w:name="_Toc422940388"/>
        <w:bookmarkStart w:id="23834" w:name="_Toc422931823"/>
        <w:bookmarkStart w:id="23835" w:name="_Toc494289955"/>
        <w:bookmarkStart w:id="23836" w:name="_Toc494292771"/>
        <w:bookmarkStart w:id="23837" w:name="_Toc494295585"/>
        <w:bookmarkEnd w:id="23829"/>
        <w:bookmarkEnd w:id="23830"/>
        <w:bookmarkEnd w:id="23831"/>
        <w:bookmarkEnd w:id="23832"/>
        <w:bookmarkEnd w:id="23833"/>
        <w:bookmarkEnd w:id="23834"/>
        <w:bookmarkEnd w:id="23835"/>
        <w:bookmarkEnd w:id="23836"/>
        <w:bookmarkEnd w:id="23837"/>
      </w:tr>
      <w:tr w:rsidR="00490A6A" w:rsidRPr="00E056B6" w:rsidDel="00371A11" w:rsidTr="00DE59EB">
        <w:trPr>
          <w:cantSplit/>
          <w:del w:id="23838" w:author="Sastry, Murali" w:date="2015-06-09T17:17:00Z"/>
        </w:trPr>
        <w:tc>
          <w:tcPr>
            <w:tcW w:w="1890" w:type="dxa"/>
            <w:tcBorders>
              <w:top w:val="single" w:sz="6" w:space="0" w:color="auto"/>
              <w:bottom w:val="single" w:sz="6" w:space="0" w:color="auto"/>
            </w:tcBorders>
          </w:tcPr>
          <w:p w:rsidR="00490A6A" w:rsidRPr="00E056B6" w:rsidDel="00371A11" w:rsidRDefault="00C0468B">
            <w:pPr>
              <w:pStyle w:val="body"/>
              <w:rPr>
                <w:del w:id="23839" w:author="Sastry, Murali" w:date="2015-06-09T17:17:00Z"/>
              </w:rPr>
              <w:pPrChange w:id="23840" w:author="Sastry, Murali" w:date="2015-06-10T10:23:00Z">
                <w:pPr>
                  <w:pStyle w:val="tableentry"/>
                </w:pPr>
              </w:pPrChange>
            </w:pPr>
            <w:del w:id="23841" w:author="Sastry, Murali" w:date="2015-06-09T17:17:00Z">
              <w:r w:rsidRPr="00E056B6" w:rsidDel="00371A11">
                <w:delText>Auth:</w:delText>
              </w:r>
              <w:bookmarkStart w:id="23842" w:name="_Toc421703522"/>
              <w:bookmarkStart w:id="23843" w:name="_Toc421706716"/>
              <w:bookmarkStart w:id="23844" w:name="_Toc422906696"/>
              <w:bookmarkStart w:id="23845" w:name="_Toc422937327"/>
              <w:bookmarkStart w:id="23846" w:name="_Toc422940389"/>
              <w:bookmarkStart w:id="23847" w:name="_Toc422931824"/>
              <w:bookmarkStart w:id="23848" w:name="_Toc494289956"/>
              <w:bookmarkStart w:id="23849" w:name="_Toc494292772"/>
              <w:bookmarkStart w:id="23850" w:name="_Toc494295586"/>
              <w:bookmarkEnd w:id="23842"/>
              <w:bookmarkEnd w:id="23843"/>
              <w:bookmarkEnd w:id="23844"/>
              <w:bookmarkEnd w:id="23845"/>
              <w:bookmarkEnd w:id="23846"/>
              <w:bookmarkEnd w:id="23847"/>
              <w:bookmarkEnd w:id="23848"/>
              <w:bookmarkEnd w:id="23849"/>
              <w:bookmarkEnd w:id="23850"/>
            </w:del>
          </w:p>
        </w:tc>
        <w:tc>
          <w:tcPr>
            <w:tcW w:w="3330" w:type="dxa"/>
            <w:tcBorders>
              <w:top w:val="single" w:sz="6" w:space="0" w:color="auto"/>
              <w:bottom w:val="single" w:sz="6" w:space="0" w:color="auto"/>
            </w:tcBorders>
          </w:tcPr>
          <w:p w:rsidR="00490A6A" w:rsidRPr="00E056B6" w:rsidDel="00371A11" w:rsidRDefault="00C0468B">
            <w:pPr>
              <w:pStyle w:val="body"/>
              <w:rPr>
                <w:del w:id="23851" w:author="Sastry, Murali" w:date="2015-06-09T17:17:00Z"/>
              </w:rPr>
              <w:pPrChange w:id="23852" w:author="Sastry, Murali" w:date="2015-06-10T10:23:00Z">
                <w:pPr>
                  <w:pStyle w:val="tableentry"/>
                </w:pPr>
              </w:pPrChange>
            </w:pPr>
            <w:del w:id="23853" w:author="Sastry, Murali" w:date="2015-06-09T17:17:00Z">
              <w:r w:rsidRPr="00E056B6" w:rsidDel="00371A11">
                <w:delText>/root/myauth</w:delText>
              </w:r>
              <w:bookmarkStart w:id="23854" w:name="_Toc421703523"/>
              <w:bookmarkStart w:id="23855" w:name="_Toc421706717"/>
              <w:bookmarkStart w:id="23856" w:name="_Toc422906697"/>
              <w:bookmarkStart w:id="23857" w:name="_Toc422937328"/>
              <w:bookmarkStart w:id="23858" w:name="_Toc422940390"/>
              <w:bookmarkStart w:id="23859" w:name="_Toc422931825"/>
              <w:bookmarkStart w:id="23860" w:name="_Toc494289957"/>
              <w:bookmarkStart w:id="23861" w:name="_Toc494292773"/>
              <w:bookmarkStart w:id="23862" w:name="_Toc494295587"/>
              <w:bookmarkEnd w:id="23854"/>
              <w:bookmarkEnd w:id="23855"/>
              <w:bookmarkEnd w:id="23856"/>
              <w:bookmarkEnd w:id="23857"/>
              <w:bookmarkEnd w:id="23858"/>
              <w:bookmarkEnd w:id="23859"/>
              <w:bookmarkEnd w:id="23860"/>
              <w:bookmarkEnd w:id="23861"/>
              <w:bookmarkEnd w:id="23862"/>
            </w:del>
          </w:p>
        </w:tc>
        <w:tc>
          <w:tcPr>
            <w:tcW w:w="3330" w:type="dxa"/>
            <w:tcBorders>
              <w:top w:val="single" w:sz="6" w:space="0" w:color="auto"/>
              <w:bottom w:val="single" w:sz="6" w:space="0" w:color="auto"/>
            </w:tcBorders>
          </w:tcPr>
          <w:p w:rsidR="00490A6A" w:rsidRPr="00E056B6" w:rsidDel="00371A11" w:rsidRDefault="00C0468B">
            <w:pPr>
              <w:pStyle w:val="body"/>
              <w:rPr>
                <w:del w:id="23863" w:author="Sastry, Murali" w:date="2015-06-09T17:17:00Z"/>
              </w:rPr>
              <w:pPrChange w:id="23864" w:author="Sastry, Murali" w:date="2015-06-10T10:23:00Z">
                <w:pPr>
                  <w:pStyle w:val="tableentry"/>
                </w:pPr>
              </w:pPrChange>
            </w:pPr>
            <w:del w:id="23865" w:author="Sastry, Murali" w:date="2015-06-09T17:17:00Z">
              <w:r w:rsidRPr="00E056B6" w:rsidDel="00371A11">
                <w:delText>Default authentication method used to get firmware images</w:delText>
              </w:r>
              <w:bookmarkStart w:id="23866" w:name="_Toc421703524"/>
              <w:bookmarkStart w:id="23867" w:name="_Toc421706718"/>
              <w:bookmarkStart w:id="23868" w:name="_Toc422906698"/>
              <w:bookmarkStart w:id="23869" w:name="_Toc422937329"/>
              <w:bookmarkStart w:id="23870" w:name="_Toc422940391"/>
              <w:bookmarkStart w:id="23871" w:name="_Toc422931826"/>
              <w:bookmarkStart w:id="23872" w:name="_Toc494289958"/>
              <w:bookmarkStart w:id="23873" w:name="_Toc494292774"/>
              <w:bookmarkStart w:id="23874" w:name="_Toc494295588"/>
              <w:bookmarkEnd w:id="23866"/>
              <w:bookmarkEnd w:id="23867"/>
              <w:bookmarkEnd w:id="23868"/>
              <w:bookmarkEnd w:id="23869"/>
              <w:bookmarkEnd w:id="23870"/>
              <w:bookmarkEnd w:id="23871"/>
              <w:bookmarkEnd w:id="23872"/>
              <w:bookmarkEnd w:id="23873"/>
              <w:bookmarkEnd w:id="23874"/>
            </w:del>
          </w:p>
          <w:p w:rsidR="00490A6A" w:rsidRPr="00E056B6" w:rsidDel="00371A11" w:rsidRDefault="00C0468B">
            <w:pPr>
              <w:pStyle w:val="body"/>
              <w:rPr>
                <w:del w:id="23875" w:author="Sastry, Murali" w:date="2015-06-09T17:17:00Z"/>
              </w:rPr>
              <w:pPrChange w:id="23876" w:author="Sastry, Murali" w:date="2015-06-10T10:23:00Z">
                <w:pPr>
                  <w:pStyle w:val="tableentry"/>
                </w:pPr>
              </w:pPrChange>
            </w:pPr>
            <w:del w:id="23877" w:author="Sastry, Murali" w:date="2015-06-09T17:17:00Z">
              <w:r w:rsidRPr="00E056B6" w:rsidDel="00371A11">
                <w:delText>“local”, “Kerberos”, or path to authentication file</w:delText>
              </w:r>
              <w:bookmarkStart w:id="23878" w:name="_Toc421703525"/>
              <w:bookmarkStart w:id="23879" w:name="_Toc421706719"/>
              <w:bookmarkStart w:id="23880" w:name="_Toc422906699"/>
              <w:bookmarkStart w:id="23881" w:name="_Toc422937330"/>
              <w:bookmarkStart w:id="23882" w:name="_Toc422940392"/>
              <w:bookmarkStart w:id="23883" w:name="_Toc422931827"/>
              <w:bookmarkStart w:id="23884" w:name="_Toc494289959"/>
              <w:bookmarkStart w:id="23885" w:name="_Toc494292775"/>
              <w:bookmarkStart w:id="23886" w:name="_Toc494295589"/>
              <w:bookmarkEnd w:id="23878"/>
              <w:bookmarkEnd w:id="23879"/>
              <w:bookmarkEnd w:id="23880"/>
              <w:bookmarkEnd w:id="23881"/>
              <w:bookmarkEnd w:id="23882"/>
              <w:bookmarkEnd w:id="23883"/>
              <w:bookmarkEnd w:id="23884"/>
              <w:bookmarkEnd w:id="23885"/>
              <w:bookmarkEnd w:id="23886"/>
            </w:del>
          </w:p>
        </w:tc>
        <w:bookmarkStart w:id="23887" w:name="_Toc421703526"/>
        <w:bookmarkStart w:id="23888" w:name="_Toc421706720"/>
        <w:bookmarkStart w:id="23889" w:name="_Toc422906700"/>
        <w:bookmarkStart w:id="23890" w:name="_Toc422937331"/>
        <w:bookmarkStart w:id="23891" w:name="_Toc422940393"/>
        <w:bookmarkStart w:id="23892" w:name="_Toc422931828"/>
        <w:bookmarkStart w:id="23893" w:name="_Toc494289960"/>
        <w:bookmarkStart w:id="23894" w:name="_Toc494292776"/>
        <w:bookmarkStart w:id="23895" w:name="_Toc494295590"/>
        <w:bookmarkEnd w:id="23887"/>
        <w:bookmarkEnd w:id="23888"/>
        <w:bookmarkEnd w:id="23889"/>
        <w:bookmarkEnd w:id="23890"/>
        <w:bookmarkEnd w:id="23891"/>
        <w:bookmarkEnd w:id="23892"/>
        <w:bookmarkEnd w:id="23893"/>
        <w:bookmarkEnd w:id="23894"/>
        <w:bookmarkEnd w:id="23895"/>
      </w:tr>
      <w:tr w:rsidR="008765E5" w:rsidRPr="00E056B6" w:rsidDel="00371A11" w:rsidTr="00DE59EB">
        <w:trPr>
          <w:cantSplit/>
          <w:del w:id="23896" w:author="Sastry, Murali" w:date="2015-06-09T17:17:00Z"/>
        </w:trPr>
        <w:tc>
          <w:tcPr>
            <w:tcW w:w="1890" w:type="dxa"/>
            <w:tcBorders>
              <w:top w:val="single" w:sz="6" w:space="0" w:color="auto"/>
              <w:bottom w:val="single" w:sz="6" w:space="0" w:color="auto"/>
            </w:tcBorders>
          </w:tcPr>
          <w:p w:rsidR="008765E5" w:rsidRPr="00E056B6" w:rsidDel="00371A11" w:rsidRDefault="00C0468B">
            <w:pPr>
              <w:pStyle w:val="body"/>
              <w:rPr>
                <w:del w:id="23897" w:author="Sastry, Murali" w:date="2015-06-09T17:17:00Z"/>
                <w:rFonts w:cs="Arial"/>
                <w:szCs w:val="18"/>
              </w:rPr>
              <w:pPrChange w:id="23898" w:author="Sastry, Murali" w:date="2015-06-10T10:23:00Z">
                <w:pPr>
                  <w:pStyle w:val="tableentry"/>
                </w:pPr>
              </w:pPrChange>
            </w:pPr>
            <w:del w:id="23899" w:author="Sastry, Murali" w:date="2015-06-09T17:17:00Z">
              <w:r w:rsidRPr="00E056B6" w:rsidDel="00371A11">
                <w:rPr>
                  <w:rFonts w:cs="Arial"/>
                  <w:szCs w:val="18"/>
                </w:rPr>
                <w:delText>(not typically used) Description:</w:delText>
              </w:r>
              <w:bookmarkStart w:id="23900" w:name="_Toc421703527"/>
              <w:bookmarkStart w:id="23901" w:name="_Toc421706721"/>
              <w:bookmarkStart w:id="23902" w:name="_Toc422906701"/>
              <w:bookmarkStart w:id="23903" w:name="_Toc422937332"/>
              <w:bookmarkStart w:id="23904" w:name="_Toc422940394"/>
              <w:bookmarkStart w:id="23905" w:name="_Toc422931829"/>
              <w:bookmarkStart w:id="23906" w:name="_Toc494289961"/>
              <w:bookmarkStart w:id="23907" w:name="_Toc494292777"/>
              <w:bookmarkStart w:id="23908" w:name="_Toc494295591"/>
              <w:bookmarkEnd w:id="23900"/>
              <w:bookmarkEnd w:id="23901"/>
              <w:bookmarkEnd w:id="23902"/>
              <w:bookmarkEnd w:id="23903"/>
              <w:bookmarkEnd w:id="23904"/>
              <w:bookmarkEnd w:id="23905"/>
              <w:bookmarkEnd w:id="23906"/>
              <w:bookmarkEnd w:id="23907"/>
              <w:bookmarkEnd w:id="23908"/>
            </w:del>
          </w:p>
        </w:tc>
        <w:tc>
          <w:tcPr>
            <w:tcW w:w="3330" w:type="dxa"/>
            <w:tcBorders>
              <w:top w:val="single" w:sz="6" w:space="0" w:color="auto"/>
              <w:bottom w:val="single" w:sz="6" w:space="0" w:color="auto"/>
            </w:tcBorders>
          </w:tcPr>
          <w:p w:rsidR="008765E5" w:rsidRPr="00E056B6" w:rsidDel="00371A11" w:rsidRDefault="00C0468B">
            <w:pPr>
              <w:pStyle w:val="body"/>
              <w:rPr>
                <w:del w:id="23909" w:author="Sastry, Murali" w:date="2015-06-09T17:17:00Z"/>
                <w:rFonts w:cs="Arial"/>
                <w:szCs w:val="18"/>
              </w:rPr>
              <w:pPrChange w:id="23910" w:author="Sastry, Murali" w:date="2015-06-10T10:23:00Z">
                <w:pPr>
                  <w:pStyle w:val="tableentry"/>
                </w:pPr>
              </w:pPrChange>
            </w:pPr>
            <w:del w:id="23911" w:author="Sastry, Murali" w:date="2015-06-09T17:17:00Z">
              <w:r w:rsidRPr="00E056B6" w:rsidDel="00371A11">
                <w:rPr>
                  <w:rFonts w:cs="Arial"/>
                  <w:szCs w:val="18"/>
                </w:rPr>
                <w:delText>Qualcomm &lt;PackageName&gt; installer</w:delText>
              </w:r>
              <w:bookmarkStart w:id="23912" w:name="_Toc421703528"/>
              <w:bookmarkStart w:id="23913" w:name="_Toc421706722"/>
              <w:bookmarkStart w:id="23914" w:name="_Toc422906702"/>
              <w:bookmarkStart w:id="23915" w:name="_Toc422937333"/>
              <w:bookmarkStart w:id="23916" w:name="_Toc422940395"/>
              <w:bookmarkStart w:id="23917" w:name="_Toc422931830"/>
              <w:bookmarkStart w:id="23918" w:name="_Toc494289962"/>
              <w:bookmarkStart w:id="23919" w:name="_Toc494292778"/>
              <w:bookmarkStart w:id="23920" w:name="_Toc494295592"/>
              <w:bookmarkEnd w:id="23912"/>
              <w:bookmarkEnd w:id="23913"/>
              <w:bookmarkEnd w:id="23914"/>
              <w:bookmarkEnd w:id="23915"/>
              <w:bookmarkEnd w:id="23916"/>
              <w:bookmarkEnd w:id="23917"/>
              <w:bookmarkEnd w:id="23918"/>
              <w:bookmarkEnd w:id="23919"/>
              <w:bookmarkEnd w:id="23920"/>
            </w:del>
          </w:p>
        </w:tc>
        <w:tc>
          <w:tcPr>
            <w:tcW w:w="3330" w:type="dxa"/>
            <w:tcBorders>
              <w:top w:val="single" w:sz="6" w:space="0" w:color="auto"/>
              <w:bottom w:val="single" w:sz="6" w:space="0" w:color="auto"/>
            </w:tcBorders>
          </w:tcPr>
          <w:p w:rsidR="008765E5" w:rsidRPr="00E056B6" w:rsidDel="00371A11" w:rsidRDefault="00C0468B">
            <w:pPr>
              <w:pStyle w:val="body"/>
              <w:rPr>
                <w:del w:id="23921" w:author="Sastry, Murali" w:date="2015-06-09T17:17:00Z"/>
                <w:rFonts w:cs="Arial"/>
                <w:szCs w:val="18"/>
              </w:rPr>
              <w:pPrChange w:id="23922" w:author="Sastry, Murali" w:date="2015-06-10T10:23:00Z">
                <w:pPr>
                  <w:pStyle w:val="tableentry"/>
                </w:pPr>
              </w:pPrChange>
            </w:pPr>
            <w:del w:id="23923" w:author="Sastry, Murali" w:date="2015-06-09T17:17:00Z">
              <w:r w:rsidRPr="00E056B6" w:rsidDel="00371A11">
                <w:rPr>
                  <w:rFonts w:cs="Arial"/>
                  <w:szCs w:val="18"/>
                </w:rPr>
                <w:delText>Rpm and Deb package description.  If this parameter is not specified it uses the default</w:delText>
              </w:r>
              <w:bookmarkStart w:id="23924" w:name="_Toc421703529"/>
              <w:bookmarkStart w:id="23925" w:name="_Toc421706723"/>
              <w:bookmarkStart w:id="23926" w:name="_Toc422906703"/>
              <w:bookmarkStart w:id="23927" w:name="_Toc422937334"/>
              <w:bookmarkStart w:id="23928" w:name="_Toc422940396"/>
              <w:bookmarkStart w:id="23929" w:name="_Toc422931831"/>
              <w:bookmarkStart w:id="23930" w:name="_Toc494289963"/>
              <w:bookmarkStart w:id="23931" w:name="_Toc494292779"/>
              <w:bookmarkStart w:id="23932" w:name="_Toc494295593"/>
              <w:bookmarkEnd w:id="23924"/>
              <w:bookmarkEnd w:id="23925"/>
              <w:bookmarkEnd w:id="23926"/>
              <w:bookmarkEnd w:id="23927"/>
              <w:bookmarkEnd w:id="23928"/>
              <w:bookmarkEnd w:id="23929"/>
              <w:bookmarkEnd w:id="23930"/>
              <w:bookmarkEnd w:id="23931"/>
              <w:bookmarkEnd w:id="23932"/>
            </w:del>
          </w:p>
        </w:tc>
        <w:bookmarkStart w:id="23933" w:name="_Toc421703530"/>
        <w:bookmarkStart w:id="23934" w:name="_Toc421706724"/>
        <w:bookmarkStart w:id="23935" w:name="_Toc422906704"/>
        <w:bookmarkStart w:id="23936" w:name="_Toc422937335"/>
        <w:bookmarkStart w:id="23937" w:name="_Toc422940397"/>
        <w:bookmarkStart w:id="23938" w:name="_Toc422931832"/>
        <w:bookmarkStart w:id="23939" w:name="_Toc494289964"/>
        <w:bookmarkStart w:id="23940" w:name="_Toc494292780"/>
        <w:bookmarkStart w:id="23941" w:name="_Toc494295594"/>
        <w:bookmarkEnd w:id="23933"/>
        <w:bookmarkEnd w:id="23934"/>
        <w:bookmarkEnd w:id="23935"/>
        <w:bookmarkEnd w:id="23936"/>
        <w:bookmarkEnd w:id="23937"/>
        <w:bookmarkEnd w:id="23938"/>
        <w:bookmarkEnd w:id="23939"/>
        <w:bookmarkEnd w:id="23940"/>
        <w:bookmarkEnd w:id="23941"/>
      </w:tr>
      <w:tr w:rsidR="008765E5" w:rsidRPr="00E056B6" w:rsidDel="00371A11" w:rsidTr="00DE59EB">
        <w:trPr>
          <w:cantSplit/>
          <w:del w:id="23942" w:author="Sastry, Murali" w:date="2015-06-09T17:17:00Z"/>
        </w:trPr>
        <w:tc>
          <w:tcPr>
            <w:tcW w:w="1890" w:type="dxa"/>
            <w:tcBorders>
              <w:top w:val="single" w:sz="6" w:space="0" w:color="auto"/>
              <w:bottom w:val="single" w:sz="6" w:space="0" w:color="auto"/>
            </w:tcBorders>
          </w:tcPr>
          <w:p w:rsidR="008765E5" w:rsidRPr="00E056B6" w:rsidDel="00371A11" w:rsidRDefault="00C0468B">
            <w:pPr>
              <w:pStyle w:val="body"/>
              <w:rPr>
                <w:del w:id="23943" w:author="Sastry, Murali" w:date="2015-06-09T17:17:00Z"/>
                <w:rFonts w:cs="Arial"/>
                <w:szCs w:val="18"/>
              </w:rPr>
              <w:pPrChange w:id="23944" w:author="Sastry, Murali" w:date="2015-06-10T10:23:00Z">
                <w:pPr>
                  <w:pStyle w:val="tableentry"/>
                </w:pPr>
              </w:pPrChange>
            </w:pPr>
            <w:del w:id="23945" w:author="Sastry, Murali" w:date="2015-06-09T17:17:00Z">
              <w:r w:rsidRPr="00E056B6" w:rsidDel="00371A11">
                <w:rPr>
                  <w:rFonts w:cs="Arial"/>
                  <w:szCs w:val="18"/>
                </w:rPr>
                <w:delText>(not typically used)</w:delText>
              </w:r>
              <w:bookmarkStart w:id="23946" w:name="_Toc421703531"/>
              <w:bookmarkStart w:id="23947" w:name="_Toc421706725"/>
              <w:bookmarkStart w:id="23948" w:name="_Toc422906705"/>
              <w:bookmarkStart w:id="23949" w:name="_Toc422937336"/>
              <w:bookmarkStart w:id="23950" w:name="_Toc422940398"/>
              <w:bookmarkStart w:id="23951" w:name="_Toc422931833"/>
              <w:bookmarkStart w:id="23952" w:name="_Toc494289965"/>
              <w:bookmarkStart w:id="23953" w:name="_Toc494292781"/>
              <w:bookmarkStart w:id="23954" w:name="_Toc494295595"/>
              <w:bookmarkEnd w:id="23946"/>
              <w:bookmarkEnd w:id="23947"/>
              <w:bookmarkEnd w:id="23948"/>
              <w:bookmarkEnd w:id="23949"/>
              <w:bookmarkEnd w:id="23950"/>
              <w:bookmarkEnd w:id="23951"/>
              <w:bookmarkEnd w:id="23952"/>
              <w:bookmarkEnd w:id="23953"/>
              <w:bookmarkEnd w:id="23954"/>
            </w:del>
          </w:p>
          <w:p w:rsidR="008765E5" w:rsidRPr="00E056B6" w:rsidDel="00371A11" w:rsidRDefault="00C0468B">
            <w:pPr>
              <w:pStyle w:val="body"/>
              <w:rPr>
                <w:del w:id="23955" w:author="Sastry, Murali" w:date="2015-06-09T17:17:00Z"/>
                <w:rFonts w:cs="Arial"/>
                <w:szCs w:val="18"/>
              </w:rPr>
              <w:pPrChange w:id="23956" w:author="Sastry, Murali" w:date="2015-06-10T10:23:00Z">
                <w:pPr>
                  <w:pStyle w:val="tableentry"/>
                </w:pPr>
              </w:pPrChange>
            </w:pPr>
            <w:del w:id="23957" w:author="Sastry, Murali" w:date="2015-06-09T17:17:00Z">
              <w:r w:rsidRPr="00E056B6" w:rsidDel="00371A11">
                <w:rPr>
                  <w:rFonts w:cs="Arial"/>
                  <w:szCs w:val="18"/>
                </w:rPr>
                <w:delText>License:</w:delText>
              </w:r>
              <w:bookmarkStart w:id="23958" w:name="_Toc421703532"/>
              <w:bookmarkStart w:id="23959" w:name="_Toc421706726"/>
              <w:bookmarkStart w:id="23960" w:name="_Toc422906706"/>
              <w:bookmarkStart w:id="23961" w:name="_Toc422937337"/>
              <w:bookmarkStart w:id="23962" w:name="_Toc422940399"/>
              <w:bookmarkStart w:id="23963" w:name="_Toc422931834"/>
              <w:bookmarkStart w:id="23964" w:name="_Toc494289966"/>
              <w:bookmarkStart w:id="23965" w:name="_Toc494292782"/>
              <w:bookmarkStart w:id="23966" w:name="_Toc494295596"/>
              <w:bookmarkEnd w:id="23958"/>
              <w:bookmarkEnd w:id="23959"/>
              <w:bookmarkEnd w:id="23960"/>
              <w:bookmarkEnd w:id="23961"/>
              <w:bookmarkEnd w:id="23962"/>
              <w:bookmarkEnd w:id="23963"/>
              <w:bookmarkEnd w:id="23964"/>
              <w:bookmarkEnd w:id="23965"/>
              <w:bookmarkEnd w:id="23966"/>
            </w:del>
          </w:p>
        </w:tc>
        <w:tc>
          <w:tcPr>
            <w:tcW w:w="3330" w:type="dxa"/>
            <w:tcBorders>
              <w:top w:val="single" w:sz="6" w:space="0" w:color="auto"/>
              <w:bottom w:val="single" w:sz="6" w:space="0" w:color="auto"/>
            </w:tcBorders>
          </w:tcPr>
          <w:p w:rsidR="008765E5" w:rsidRPr="00E056B6" w:rsidDel="00371A11" w:rsidRDefault="00C0468B">
            <w:pPr>
              <w:pStyle w:val="body"/>
              <w:rPr>
                <w:del w:id="23967" w:author="Sastry, Murali" w:date="2015-06-09T17:17:00Z"/>
                <w:rFonts w:cs="Arial"/>
                <w:szCs w:val="18"/>
              </w:rPr>
              <w:pPrChange w:id="23968" w:author="Sastry, Murali" w:date="2015-06-10T10:23:00Z">
                <w:pPr>
                  <w:pStyle w:val="tableentry"/>
                </w:pPr>
              </w:pPrChange>
            </w:pPr>
            <w:del w:id="23969" w:author="Sastry, Murali" w:date="2015-06-09T17:17:00Z">
              <w:r w:rsidRPr="00E056B6" w:rsidDel="00371A11">
                <w:rPr>
                  <w:rFonts w:cs="Arial"/>
                  <w:szCs w:val="18"/>
                </w:rPr>
                <w:delText>Qualcomm Linux License</w:delText>
              </w:r>
              <w:bookmarkStart w:id="23970" w:name="_Toc421703533"/>
              <w:bookmarkStart w:id="23971" w:name="_Toc421706727"/>
              <w:bookmarkStart w:id="23972" w:name="_Toc422906707"/>
              <w:bookmarkStart w:id="23973" w:name="_Toc422937338"/>
              <w:bookmarkStart w:id="23974" w:name="_Toc422940400"/>
              <w:bookmarkStart w:id="23975" w:name="_Toc422931835"/>
              <w:bookmarkStart w:id="23976" w:name="_Toc494289967"/>
              <w:bookmarkStart w:id="23977" w:name="_Toc494292783"/>
              <w:bookmarkStart w:id="23978" w:name="_Toc494295597"/>
              <w:bookmarkEnd w:id="23970"/>
              <w:bookmarkEnd w:id="23971"/>
              <w:bookmarkEnd w:id="23972"/>
              <w:bookmarkEnd w:id="23973"/>
              <w:bookmarkEnd w:id="23974"/>
              <w:bookmarkEnd w:id="23975"/>
              <w:bookmarkEnd w:id="23976"/>
              <w:bookmarkEnd w:id="23977"/>
              <w:bookmarkEnd w:id="23978"/>
            </w:del>
          </w:p>
        </w:tc>
        <w:tc>
          <w:tcPr>
            <w:tcW w:w="3330" w:type="dxa"/>
            <w:tcBorders>
              <w:top w:val="single" w:sz="6" w:space="0" w:color="auto"/>
              <w:bottom w:val="single" w:sz="6" w:space="0" w:color="auto"/>
            </w:tcBorders>
          </w:tcPr>
          <w:p w:rsidR="008765E5" w:rsidRPr="00E056B6" w:rsidDel="00371A11" w:rsidRDefault="00C0468B">
            <w:pPr>
              <w:pStyle w:val="body"/>
              <w:rPr>
                <w:del w:id="23979" w:author="Sastry, Murali" w:date="2015-06-09T17:17:00Z"/>
                <w:rFonts w:cs="Arial"/>
                <w:szCs w:val="18"/>
              </w:rPr>
              <w:pPrChange w:id="23980" w:author="Sastry, Murali" w:date="2015-06-10T10:23:00Z">
                <w:pPr>
                  <w:pStyle w:val="tableentry"/>
                </w:pPr>
              </w:pPrChange>
            </w:pPr>
            <w:del w:id="23981" w:author="Sastry, Murali" w:date="2015-06-09T17:17:00Z">
              <w:r w:rsidRPr="00E056B6" w:rsidDel="00371A11">
                <w:rPr>
                  <w:rFonts w:cs="Arial"/>
                  <w:szCs w:val="18"/>
                </w:rPr>
                <w:delText>Rpm requires something to be specified. If this parameter is not specified it used the default</w:delText>
              </w:r>
              <w:bookmarkStart w:id="23982" w:name="_Toc421703534"/>
              <w:bookmarkStart w:id="23983" w:name="_Toc421706728"/>
              <w:bookmarkStart w:id="23984" w:name="_Toc422906708"/>
              <w:bookmarkStart w:id="23985" w:name="_Toc422937339"/>
              <w:bookmarkStart w:id="23986" w:name="_Toc422940401"/>
              <w:bookmarkStart w:id="23987" w:name="_Toc422931836"/>
              <w:bookmarkStart w:id="23988" w:name="_Toc494289968"/>
              <w:bookmarkStart w:id="23989" w:name="_Toc494292784"/>
              <w:bookmarkStart w:id="23990" w:name="_Toc494295598"/>
              <w:bookmarkEnd w:id="23982"/>
              <w:bookmarkEnd w:id="23983"/>
              <w:bookmarkEnd w:id="23984"/>
              <w:bookmarkEnd w:id="23985"/>
              <w:bookmarkEnd w:id="23986"/>
              <w:bookmarkEnd w:id="23987"/>
              <w:bookmarkEnd w:id="23988"/>
              <w:bookmarkEnd w:id="23989"/>
              <w:bookmarkEnd w:id="23990"/>
            </w:del>
          </w:p>
        </w:tc>
        <w:bookmarkStart w:id="23991" w:name="_Toc421703535"/>
        <w:bookmarkStart w:id="23992" w:name="_Toc421706729"/>
        <w:bookmarkStart w:id="23993" w:name="_Toc422906709"/>
        <w:bookmarkStart w:id="23994" w:name="_Toc422937340"/>
        <w:bookmarkStart w:id="23995" w:name="_Toc422940402"/>
        <w:bookmarkStart w:id="23996" w:name="_Toc422931837"/>
        <w:bookmarkStart w:id="23997" w:name="_Toc494289969"/>
        <w:bookmarkStart w:id="23998" w:name="_Toc494292785"/>
        <w:bookmarkStart w:id="23999" w:name="_Toc494295599"/>
        <w:bookmarkEnd w:id="23991"/>
        <w:bookmarkEnd w:id="23992"/>
        <w:bookmarkEnd w:id="23993"/>
        <w:bookmarkEnd w:id="23994"/>
        <w:bookmarkEnd w:id="23995"/>
        <w:bookmarkEnd w:id="23996"/>
        <w:bookmarkEnd w:id="23997"/>
        <w:bookmarkEnd w:id="23998"/>
        <w:bookmarkEnd w:id="23999"/>
      </w:tr>
      <w:tr w:rsidR="008765E5" w:rsidRPr="00E056B6" w:rsidDel="00371A11" w:rsidTr="00DE59EB">
        <w:trPr>
          <w:cantSplit/>
          <w:del w:id="24000" w:author="Sastry, Murali" w:date="2015-06-09T17:17:00Z"/>
        </w:trPr>
        <w:tc>
          <w:tcPr>
            <w:tcW w:w="1890" w:type="dxa"/>
            <w:tcBorders>
              <w:top w:val="single" w:sz="6" w:space="0" w:color="auto"/>
              <w:bottom w:val="single" w:sz="6" w:space="0" w:color="auto"/>
            </w:tcBorders>
          </w:tcPr>
          <w:p w:rsidR="008765E5" w:rsidRPr="00E056B6" w:rsidDel="00371A11" w:rsidRDefault="00C0468B">
            <w:pPr>
              <w:pStyle w:val="body"/>
              <w:rPr>
                <w:del w:id="24001" w:author="Sastry, Murali" w:date="2015-06-09T17:17:00Z"/>
              </w:rPr>
              <w:pPrChange w:id="24002" w:author="Sastry, Murali" w:date="2015-06-10T10:23:00Z">
                <w:pPr>
                  <w:pStyle w:val="tableentry"/>
                </w:pPr>
              </w:pPrChange>
            </w:pPr>
            <w:del w:id="24003" w:author="Sastry, Murali" w:date="2015-06-09T17:17:00Z">
              <w:r w:rsidRPr="00E056B6" w:rsidDel="00371A11">
                <w:delText>WorkDir:</w:delText>
              </w:r>
              <w:bookmarkStart w:id="24004" w:name="_Toc421703536"/>
              <w:bookmarkStart w:id="24005" w:name="_Toc421706730"/>
              <w:bookmarkStart w:id="24006" w:name="_Toc422906710"/>
              <w:bookmarkStart w:id="24007" w:name="_Toc422937341"/>
              <w:bookmarkStart w:id="24008" w:name="_Toc422940403"/>
              <w:bookmarkStart w:id="24009" w:name="_Toc422931838"/>
              <w:bookmarkStart w:id="24010" w:name="_Toc494289970"/>
              <w:bookmarkStart w:id="24011" w:name="_Toc494292786"/>
              <w:bookmarkStart w:id="24012" w:name="_Toc494295600"/>
              <w:bookmarkEnd w:id="24004"/>
              <w:bookmarkEnd w:id="24005"/>
              <w:bookmarkEnd w:id="24006"/>
              <w:bookmarkEnd w:id="24007"/>
              <w:bookmarkEnd w:id="24008"/>
              <w:bookmarkEnd w:id="24009"/>
              <w:bookmarkEnd w:id="24010"/>
              <w:bookmarkEnd w:id="24011"/>
              <w:bookmarkEnd w:id="24012"/>
            </w:del>
          </w:p>
        </w:tc>
        <w:tc>
          <w:tcPr>
            <w:tcW w:w="3330" w:type="dxa"/>
            <w:tcBorders>
              <w:top w:val="single" w:sz="6" w:space="0" w:color="auto"/>
              <w:bottom w:val="single" w:sz="6" w:space="0" w:color="auto"/>
            </w:tcBorders>
          </w:tcPr>
          <w:p w:rsidR="008765E5" w:rsidRPr="00E056B6" w:rsidDel="00371A11" w:rsidRDefault="00C0468B">
            <w:pPr>
              <w:pStyle w:val="body"/>
              <w:rPr>
                <w:del w:id="24013" w:author="Sastry, Murali" w:date="2015-06-09T17:17:00Z"/>
              </w:rPr>
              <w:pPrChange w:id="24014" w:author="Sastry, Murali" w:date="2015-06-10T10:23:00Z">
                <w:pPr>
                  <w:pStyle w:val="tableentry"/>
                </w:pPr>
              </w:pPrChange>
            </w:pPr>
            <w:del w:id="24015" w:author="Sastry, Murali" w:date="2015-06-09T17:17:00Z">
              <w:r w:rsidRPr="00E056B6" w:rsidDel="00371A11">
                <w:delText>HM11</w:delText>
              </w:r>
              <w:bookmarkStart w:id="24016" w:name="_Toc421703537"/>
              <w:bookmarkStart w:id="24017" w:name="_Toc421706731"/>
              <w:bookmarkStart w:id="24018" w:name="_Toc422906711"/>
              <w:bookmarkStart w:id="24019" w:name="_Toc422937342"/>
              <w:bookmarkStart w:id="24020" w:name="_Toc422940404"/>
              <w:bookmarkStart w:id="24021" w:name="_Toc422931839"/>
              <w:bookmarkStart w:id="24022" w:name="_Toc494289971"/>
              <w:bookmarkStart w:id="24023" w:name="_Toc494292787"/>
              <w:bookmarkStart w:id="24024" w:name="_Toc494295601"/>
              <w:bookmarkEnd w:id="24016"/>
              <w:bookmarkEnd w:id="24017"/>
              <w:bookmarkEnd w:id="24018"/>
              <w:bookmarkEnd w:id="24019"/>
              <w:bookmarkEnd w:id="24020"/>
              <w:bookmarkEnd w:id="24021"/>
              <w:bookmarkEnd w:id="24022"/>
              <w:bookmarkEnd w:id="24023"/>
              <w:bookmarkEnd w:id="24024"/>
            </w:del>
          </w:p>
        </w:tc>
        <w:tc>
          <w:tcPr>
            <w:tcW w:w="3330" w:type="dxa"/>
            <w:tcBorders>
              <w:top w:val="single" w:sz="6" w:space="0" w:color="auto"/>
              <w:bottom w:val="single" w:sz="6" w:space="0" w:color="auto"/>
            </w:tcBorders>
          </w:tcPr>
          <w:p w:rsidR="008765E5" w:rsidRPr="00E056B6" w:rsidDel="00371A11" w:rsidRDefault="00C0468B">
            <w:pPr>
              <w:pStyle w:val="body"/>
              <w:rPr>
                <w:del w:id="24025" w:author="Sastry, Murali" w:date="2015-06-09T17:17:00Z"/>
              </w:rPr>
              <w:pPrChange w:id="24026" w:author="Sastry, Murali" w:date="2015-06-10T10:23:00Z">
                <w:pPr>
                  <w:pStyle w:val="tableentry"/>
                </w:pPr>
              </w:pPrChange>
            </w:pPr>
            <w:del w:id="24027" w:author="Sastry, Murali" w:date="2015-06-09T17:17:00Z">
              <w:r w:rsidRPr="00E056B6" w:rsidDel="00371A11">
                <w:delText>Build directory in ClientRoot</w:delText>
              </w:r>
              <w:bookmarkStart w:id="24028" w:name="_Toc421703538"/>
              <w:bookmarkStart w:id="24029" w:name="_Toc421706732"/>
              <w:bookmarkStart w:id="24030" w:name="_Toc422906712"/>
              <w:bookmarkStart w:id="24031" w:name="_Toc422937343"/>
              <w:bookmarkStart w:id="24032" w:name="_Toc422940405"/>
              <w:bookmarkStart w:id="24033" w:name="_Toc422931840"/>
              <w:bookmarkStart w:id="24034" w:name="_Toc494289972"/>
              <w:bookmarkStart w:id="24035" w:name="_Toc494292788"/>
              <w:bookmarkStart w:id="24036" w:name="_Toc494295602"/>
              <w:bookmarkEnd w:id="24028"/>
              <w:bookmarkEnd w:id="24029"/>
              <w:bookmarkEnd w:id="24030"/>
              <w:bookmarkEnd w:id="24031"/>
              <w:bookmarkEnd w:id="24032"/>
              <w:bookmarkEnd w:id="24033"/>
              <w:bookmarkEnd w:id="24034"/>
              <w:bookmarkEnd w:id="24035"/>
              <w:bookmarkEnd w:id="24036"/>
            </w:del>
          </w:p>
        </w:tc>
        <w:bookmarkStart w:id="24037" w:name="_Toc421703539"/>
        <w:bookmarkStart w:id="24038" w:name="_Toc421706733"/>
        <w:bookmarkStart w:id="24039" w:name="_Toc422906713"/>
        <w:bookmarkStart w:id="24040" w:name="_Toc422937344"/>
        <w:bookmarkStart w:id="24041" w:name="_Toc422940406"/>
        <w:bookmarkStart w:id="24042" w:name="_Toc422931841"/>
        <w:bookmarkStart w:id="24043" w:name="_Toc494289973"/>
        <w:bookmarkStart w:id="24044" w:name="_Toc494292789"/>
        <w:bookmarkStart w:id="24045" w:name="_Toc494295603"/>
        <w:bookmarkEnd w:id="24037"/>
        <w:bookmarkEnd w:id="24038"/>
        <w:bookmarkEnd w:id="24039"/>
        <w:bookmarkEnd w:id="24040"/>
        <w:bookmarkEnd w:id="24041"/>
        <w:bookmarkEnd w:id="24042"/>
        <w:bookmarkEnd w:id="24043"/>
        <w:bookmarkEnd w:id="24044"/>
        <w:bookmarkEnd w:id="24045"/>
      </w:tr>
      <w:tr w:rsidR="008765E5" w:rsidRPr="00E056B6" w:rsidDel="00371A11" w:rsidTr="00DE59EB">
        <w:trPr>
          <w:cantSplit/>
          <w:del w:id="24046" w:author="Sastry, Murali" w:date="2015-06-09T17:17:00Z"/>
        </w:trPr>
        <w:tc>
          <w:tcPr>
            <w:tcW w:w="1890" w:type="dxa"/>
            <w:tcBorders>
              <w:top w:val="single" w:sz="6" w:space="0" w:color="auto"/>
              <w:bottom w:val="single" w:sz="6" w:space="0" w:color="auto"/>
            </w:tcBorders>
          </w:tcPr>
          <w:p w:rsidR="008765E5" w:rsidRPr="00E056B6" w:rsidDel="00371A11" w:rsidRDefault="00C0468B">
            <w:pPr>
              <w:pStyle w:val="body"/>
              <w:rPr>
                <w:del w:id="24047" w:author="Sastry, Murali" w:date="2015-06-09T17:17:00Z"/>
              </w:rPr>
              <w:pPrChange w:id="24048" w:author="Sastry, Murali" w:date="2015-06-10T10:23:00Z">
                <w:pPr>
                  <w:pStyle w:val="tableentry"/>
                </w:pPr>
              </w:pPrChange>
            </w:pPr>
            <w:del w:id="24049" w:author="Sastry, Murali" w:date="2015-06-09T17:17:00Z">
              <w:r w:rsidRPr="00E056B6" w:rsidDel="00371A11">
                <w:delText>OutputDir</w:delText>
              </w:r>
              <w:bookmarkStart w:id="24050" w:name="_Toc421703540"/>
              <w:bookmarkStart w:id="24051" w:name="_Toc421706734"/>
              <w:bookmarkStart w:id="24052" w:name="_Toc422906714"/>
              <w:bookmarkStart w:id="24053" w:name="_Toc422937345"/>
              <w:bookmarkStart w:id="24054" w:name="_Toc422940407"/>
              <w:bookmarkStart w:id="24055" w:name="_Toc422931842"/>
              <w:bookmarkStart w:id="24056" w:name="_Toc494289974"/>
              <w:bookmarkStart w:id="24057" w:name="_Toc494292790"/>
              <w:bookmarkStart w:id="24058" w:name="_Toc494295604"/>
              <w:bookmarkEnd w:id="24050"/>
              <w:bookmarkEnd w:id="24051"/>
              <w:bookmarkEnd w:id="24052"/>
              <w:bookmarkEnd w:id="24053"/>
              <w:bookmarkEnd w:id="24054"/>
              <w:bookmarkEnd w:id="24055"/>
              <w:bookmarkEnd w:id="24056"/>
              <w:bookmarkEnd w:id="24057"/>
              <w:bookmarkEnd w:id="24058"/>
            </w:del>
          </w:p>
        </w:tc>
        <w:tc>
          <w:tcPr>
            <w:tcW w:w="3330" w:type="dxa"/>
            <w:tcBorders>
              <w:top w:val="single" w:sz="6" w:space="0" w:color="auto"/>
              <w:bottom w:val="single" w:sz="6" w:space="0" w:color="auto"/>
            </w:tcBorders>
          </w:tcPr>
          <w:p w:rsidR="008765E5" w:rsidRPr="00E056B6" w:rsidDel="00371A11" w:rsidRDefault="00C0468B">
            <w:pPr>
              <w:pStyle w:val="body"/>
              <w:rPr>
                <w:del w:id="24059" w:author="Sastry, Murali" w:date="2015-06-09T17:17:00Z"/>
              </w:rPr>
              <w:pPrChange w:id="24060" w:author="Sastry, Murali" w:date="2015-06-10T10:23:00Z">
                <w:pPr>
                  <w:pStyle w:val="tableentry"/>
                </w:pPr>
              </w:pPrChange>
            </w:pPr>
            <w:del w:id="24061" w:author="Sastry, Murali" w:date="2015-06-09T17:17:00Z">
              <w:r w:rsidRPr="00E056B6" w:rsidDel="00371A11">
                <w:delText>72_</w:delText>
              </w:r>
              <w:bookmarkStart w:id="24062" w:name="_Toc421703541"/>
              <w:bookmarkStart w:id="24063" w:name="_Toc421706735"/>
              <w:bookmarkStart w:id="24064" w:name="_Toc422906715"/>
              <w:bookmarkStart w:id="24065" w:name="_Toc422937346"/>
              <w:bookmarkStart w:id="24066" w:name="_Toc422940408"/>
              <w:bookmarkStart w:id="24067" w:name="_Toc422931843"/>
              <w:bookmarkStart w:id="24068" w:name="_Toc494289975"/>
              <w:bookmarkStart w:id="24069" w:name="_Toc494292791"/>
              <w:bookmarkStart w:id="24070" w:name="_Toc494295605"/>
              <w:bookmarkEnd w:id="24062"/>
              <w:bookmarkEnd w:id="24063"/>
              <w:bookmarkEnd w:id="24064"/>
              <w:bookmarkEnd w:id="24065"/>
              <w:bookmarkEnd w:id="24066"/>
              <w:bookmarkEnd w:id="24067"/>
              <w:bookmarkEnd w:id="24068"/>
              <w:bookmarkEnd w:id="24069"/>
              <w:bookmarkEnd w:id="24070"/>
            </w:del>
          </w:p>
        </w:tc>
        <w:tc>
          <w:tcPr>
            <w:tcW w:w="3330" w:type="dxa"/>
            <w:tcBorders>
              <w:top w:val="single" w:sz="6" w:space="0" w:color="auto"/>
              <w:bottom w:val="single" w:sz="6" w:space="0" w:color="auto"/>
            </w:tcBorders>
          </w:tcPr>
          <w:p w:rsidR="008765E5" w:rsidRPr="00E056B6" w:rsidDel="00371A11" w:rsidRDefault="00C0468B">
            <w:pPr>
              <w:pStyle w:val="body"/>
              <w:rPr>
                <w:del w:id="24071" w:author="Sastry, Murali" w:date="2015-06-09T17:17:00Z"/>
              </w:rPr>
              <w:pPrChange w:id="24072" w:author="Sastry, Murali" w:date="2015-06-10T10:23:00Z">
                <w:pPr>
                  <w:pStyle w:val="tableentry"/>
                </w:pPr>
              </w:pPrChange>
            </w:pPr>
            <w:del w:id="24073" w:author="Sastry, Murali" w:date="2015-06-09T17:17:00Z">
              <w:r w:rsidRPr="00E056B6" w:rsidDel="00371A11">
                <w:delText>Prefix of output folder where all deliverables will be placed</w:delText>
              </w:r>
              <w:bookmarkStart w:id="24074" w:name="_Toc421703542"/>
              <w:bookmarkStart w:id="24075" w:name="_Toc421706736"/>
              <w:bookmarkStart w:id="24076" w:name="_Toc422906716"/>
              <w:bookmarkStart w:id="24077" w:name="_Toc422937347"/>
              <w:bookmarkStart w:id="24078" w:name="_Toc422940409"/>
              <w:bookmarkStart w:id="24079" w:name="_Toc422931844"/>
              <w:bookmarkStart w:id="24080" w:name="_Toc494289976"/>
              <w:bookmarkStart w:id="24081" w:name="_Toc494292792"/>
              <w:bookmarkStart w:id="24082" w:name="_Toc494295606"/>
              <w:bookmarkEnd w:id="24074"/>
              <w:bookmarkEnd w:id="24075"/>
              <w:bookmarkEnd w:id="24076"/>
              <w:bookmarkEnd w:id="24077"/>
              <w:bookmarkEnd w:id="24078"/>
              <w:bookmarkEnd w:id="24079"/>
              <w:bookmarkEnd w:id="24080"/>
              <w:bookmarkEnd w:id="24081"/>
              <w:bookmarkEnd w:id="24082"/>
            </w:del>
          </w:p>
        </w:tc>
        <w:bookmarkStart w:id="24083" w:name="_Toc421703543"/>
        <w:bookmarkStart w:id="24084" w:name="_Toc421706737"/>
        <w:bookmarkStart w:id="24085" w:name="_Toc422906717"/>
        <w:bookmarkStart w:id="24086" w:name="_Toc422937348"/>
        <w:bookmarkStart w:id="24087" w:name="_Toc422940410"/>
        <w:bookmarkStart w:id="24088" w:name="_Toc422931845"/>
        <w:bookmarkStart w:id="24089" w:name="_Toc494289977"/>
        <w:bookmarkStart w:id="24090" w:name="_Toc494292793"/>
        <w:bookmarkStart w:id="24091" w:name="_Toc494295607"/>
        <w:bookmarkEnd w:id="24083"/>
        <w:bookmarkEnd w:id="24084"/>
        <w:bookmarkEnd w:id="24085"/>
        <w:bookmarkEnd w:id="24086"/>
        <w:bookmarkEnd w:id="24087"/>
        <w:bookmarkEnd w:id="24088"/>
        <w:bookmarkEnd w:id="24089"/>
        <w:bookmarkEnd w:id="24090"/>
        <w:bookmarkEnd w:id="24091"/>
      </w:tr>
    </w:tbl>
    <w:p w:rsidR="00E67A32" w:rsidRPr="00E056B6" w:rsidDel="00371A11" w:rsidRDefault="00C0468B">
      <w:pPr>
        <w:pStyle w:val="body"/>
        <w:rPr>
          <w:del w:id="24092" w:author="Sastry, Murali" w:date="2015-06-09T17:17:00Z"/>
        </w:rPr>
        <w:pPrChange w:id="24093" w:author="Sastry, Murali" w:date="2015-06-10T10:23:00Z">
          <w:pPr>
            <w:pStyle w:val="Heading3"/>
          </w:pPr>
        </w:pPrChange>
      </w:pPr>
      <w:bookmarkStart w:id="24094" w:name="_Toc234138308"/>
      <w:del w:id="24095" w:author="Sastry, Murali" w:date="2015-06-09T17:17:00Z">
        <w:r w:rsidRPr="00E056B6" w:rsidDel="00371A11">
          <w:delText>Description</w:delText>
        </w:r>
        <w:bookmarkEnd w:id="24094"/>
        <w:r w:rsidRPr="00E056B6" w:rsidDel="00371A11">
          <w:delText xml:space="preserve"> </w:delText>
        </w:r>
        <w:bookmarkStart w:id="24096" w:name="_Toc421703544"/>
        <w:bookmarkStart w:id="24097" w:name="_Toc421706738"/>
        <w:bookmarkStart w:id="24098" w:name="_Toc422906718"/>
        <w:bookmarkStart w:id="24099" w:name="_Toc422937349"/>
        <w:bookmarkStart w:id="24100" w:name="_Toc422940411"/>
        <w:bookmarkStart w:id="24101" w:name="_Toc422931846"/>
        <w:bookmarkStart w:id="24102" w:name="_Toc494289978"/>
        <w:bookmarkStart w:id="24103" w:name="_Toc494292794"/>
        <w:bookmarkStart w:id="24104" w:name="_Toc494295608"/>
        <w:bookmarkEnd w:id="24096"/>
        <w:bookmarkEnd w:id="24097"/>
        <w:bookmarkEnd w:id="24098"/>
        <w:bookmarkEnd w:id="24099"/>
        <w:bookmarkEnd w:id="24100"/>
        <w:bookmarkEnd w:id="24101"/>
        <w:bookmarkEnd w:id="24102"/>
        <w:bookmarkEnd w:id="24103"/>
        <w:bookmarkEnd w:id="24104"/>
      </w:del>
    </w:p>
    <w:p w:rsidR="008765E5" w:rsidRPr="00E056B6" w:rsidDel="00371A11" w:rsidRDefault="00C0468B">
      <w:pPr>
        <w:pStyle w:val="body"/>
        <w:rPr>
          <w:del w:id="24105" w:author="Sastry, Murali" w:date="2015-06-09T17:17:00Z"/>
        </w:rPr>
      </w:pPr>
      <w:del w:id="24106" w:author="Sastry, Murali" w:date="2015-06-09T17:17:00Z">
        <w:r w:rsidRPr="00E056B6" w:rsidDel="00371A11">
          <w:delText xml:space="preserve">This build script begins by syncing to client spec to the &lt;ClientRoot&gt;/&lt;WorkDir&gt; directory.  </w:delText>
        </w:r>
        <w:bookmarkStart w:id="24107" w:name="_Toc421703545"/>
        <w:bookmarkStart w:id="24108" w:name="_Toc421706739"/>
        <w:bookmarkStart w:id="24109" w:name="_Toc422906719"/>
        <w:bookmarkStart w:id="24110" w:name="_Toc422937350"/>
        <w:bookmarkStart w:id="24111" w:name="_Toc422940412"/>
        <w:bookmarkStart w:id="24112" w:name="_Toc422931847"/>
        <w:bookmarkStart w:id="24113" w:name="_Toc494289979"/>
        <w:bookmarkStart w:id="24114" w:name="_Toc494292795"/>
        <w:bookmarkStart w:id="24115" w:name="_Toc494295609"/>
        <w:bookmarkEnd w:id="24107"/>
        <w:bookmarkEnd w:id="24108"/>
        <w:bookmarkEnd w:id="24109"/>
        <w:bookmarkEnd w:id="24110"/>
        <w:bookmarkEnd w:id="24111"/>
        <w:bookmarkEnd w:id="24112"/>
        <w:bookmarkEnd w:id="24113"/>
        <w:bookmarkEnd w:id="24114"/>
        <w:bookmarkEnd w:id="24115"/>
      </w:del>
    </w:p>
    <w:p w:rsidR="008765E5" w:rsidRPr="00E056B6" w:rsidDel="00371A11" w:rsidRDefault="00C0468B">
      <w:pPr>
        <w:pStyle w:val="body"/>
        <w:rPr>
          <w:del w:id="24116" w:author="Sastry, Murali" w:date="2015-06-09T17:17:00Z"/>
        </w:rPr>
      </w:pPr>
      <w:del w:id="24117" w:author="Sastry, Murali" w:date="2015-06-09T17:17:00Z">
        <w:r w:rsidRPr="00E056B6" w:rsidDel="00371A11">
          <w:delText>For each customer:</w:delText>
        </w:r>
        <w:bookmarkStart w:id="24118" w:name="_Toc421703546"/>
        <w:bookmarkStart w:id="24119" w:name="_Toc421706740"/>
        <w:bookmarkStart w:id="24120" w:name="_Toc422906720"/>
        <w:bookmarkStart w:id="24121" w:name="_Toc422937351"/>
        <w:bookmarkStart w:id="24122" w:name="_Toc422940413"/>
        <w:bookmarkStart w:id="24123" w:name="_Toc422931848"/>
        <w:bookmarkStart w:id="24124" w:name="_Toc494289980"/>
        <w:bookmarkStart w:id="24125" w:name="_Toc494292796"/>
        <w:bookmarkStart w:id="24126" w:name="_Toc494295610"/>
        <w:bookmarkEnd w:id="24118"/>
        <w:bookmarkEnd w:id="24119"/>
        <w:bookmarkEnd w:id="24120"/>
        <w:bookmarkEnd w:id="24121"/>
        <w:bookmarkEnd w:id="24122"/>
        <w:bookmarkEnd w:id="24123"/>
        <w:bookmarkEnd w:id="24124"/>
        <w:bookmarkEnd w:id="24125"/>
        <w:bookmarkEnd w:id="24126"/>
      </w:del>
    </w:p>
    <w:p w:rsidR="00406203" w:rsidRPr="00E056B6" w:rsidDel="00371A11" w:rsidRDefault="00C0468B">
      <w:pPr>
        <w:pStyle w:val="body"/>
        <w:rPr>
          <w:del w:id="24127" w:author="Sastry, Murali" w:date="2015-06-09T17:17:00Z"/>
        </w:rPr>
        <w:pPrChange w:id="24128" w:author="Sastry, Murali" w:date="2015-06-10T10:23:00Z">
          <w:pPr>
            <w:pStyle w:val="body"/>
            <w:ind w:left="1440"/>
          </w:pPr>
        </w:pPrChange>
      </w:pPr>
      <w:del w:id="24129" w:author="Sastry, Murali" w:date="2015-06-09T17:17:00Z">
        <w:r w:rsidRPr="00E056B6" w:rsidDel="00371A11">
          <w:delText>It builds the QDLService2k&lt;customer&gt; and it’s files and places them in the &lt;FakeRoot&gt;/opt/Qualcomm/QDLService2k/ directory, then downloads the firmware images and places them in the &lt;FakeRoot&gt;/opt/Qualcomm/Images2k/ directory.  It builds the QCQMI driver for each of the &lt;customer&gt;Kernels using the kernel sources in &lt;SourceDir&gt;.</w:delText>
        </w:r>
        <w:bookmarkStart w:id="24130" w:name="_Toc421703547"/>
        <w:bookmarkStart w:id="24131" w:name="_Toc421706741"/>
        <w:bookmarkStart w:id="24132" w:name="_Toc422906721"/>
        <w:bookmarkStart w:id="24133" w:name="_Toc422937352"/>
        <w:bookmarkStart w:id="24134" w:name="_Toc422940414"/>
        <w:bookmarkStart w:id="24135" w:name="_Toc422931849"/>
        <w:bookmarkStart w:id="24136" w:name="_Toc494289981"/>
        <w:bookmarkStart w:id="24137" w:name="_Toc494292797"/>
        <w:bookmarkStart w:id="24138" w:name="_Toc494295611"/>
        <w:bookmarkEnd w:id="24130"/>
        <w:bookmarkEnd w:id="24131"/>
        <w:bookmarkEnd w:id="24132"/>
        <w:bookmarkEnd w:id="24133"/>
        <w:bookmarkEnd w:id="24134"/>
        <w:bookmarkEnd w:id="24135"/>
        <w:bookmarkEnd w:id="24136"/>
        <w:bookmarkEnd w:id="24137"/>
        <w:bookmarkEnd w:id="24138"/>
      </w:del>
    </w:p>
    <w:p w:rsidR="008765E5" w:rsidRPr="00E056B6" w:rsidDel="00371A11" w:rsidRDefault="00C0468B">
      <w:pPr>
        <w:pStyle w:val="body"/>
        <w:rPr>
          <w:del w:id="24139" w:author="Sastry, Murali" w:date="2015-06-09T17:17:00Z"/>
        </w:rPr>
        <w:pPrChange w:id="24140" w:author="Sastry, Murali" w:date="2015-06-10T10:23:00Z">
          <w:pPr>
            <w:pStyle w:val="body"/>
            <w:ind w:left="1440"/>
          </w:pPr>
        </w:pPrChange>
      </w:pPr>
      <w:del w:id="24141" w:author="Sastry, Murali" w:date="2015-06-09T17:17:00Z">
        <w:r w:rsidRPr="00E056B6" w:rsidDel="00371A11">
          <w:delText>It then copies the OEM specific install scripts to the &lt;ClientRoot&gt; and places the readmes into the &lt;OutputDir&gt; and &lt;FakeRoot&gt;/opt/Qualcomm.</w:delText>
        </w:r>
        <w:bookmarkStart w:id="24142" w:name="_Toc421703548"/>
        <w:bookmarkStart w:id="24143" w:name="_Toc421706742"/>
        <w:bookmarkStart w:id="24144" w:name="_Toc422906722"/>
        <w:bookmarkStart w:id="24145" w:name="_Toc422937353"/>
        <w:bookmarkStart w:id="24146" w:name="_Toc422940415"/>
        <w:bookmarkStart w:id="24147" w:name="_Toc422931850"/>
        <w:bookmarkStart w:id="24148" w:name="_Toc494289982"/>
        <w:bookmarkStart w:id="24149" w:name="_Toc494292798"/>
        <w:bookmarkStart w:id="24150" w:name="_Toc494295612"/>
        <w:bookmarkEnd w:id="24142"/>
        <w:bookmarkEnd w:id="24143"/>
        <w:bookmarkEnd w:id="24144"/>
        <w:bookmarkEnd w:id="24145"/>
        <w:bookmarkEnd w:id="24146"/>
        <w:bookmarkEnd w:id="24147"/>
        <w:bookmarkEnd w:id="24148"/>
        <w:bookmarkEnd w:id="24149"/>
        <w:bookmarkEnd w:id="24150"/>
      </w:del>
    </w:p>
    <w:p w:rsidR="008765E5" w:rsidRPr="00E056B6" w:rsidDel="00371A11" w:rsidRDefault="00C0468B">
      <w:pPr>
        <w:pStyle w:val="body"/>
        <w:rPr>
          <w:del w:id="24151" w:author="Sastry, Murali" w:date="2015-06-09T17:17:00Z"/>
        </w:rPr>
        <w:pPrChange w:id="24152" w:author="Sastry, Murali" w:date="2015-06-10T10:23:00Z">
          <w:pPr>
            <w:pStyle w:val="body"/>
            <w:ind w:left="1440"/>
          </w:pPr>
        </w:pPrChange>
      </w:pPr>
      <w:del w:id="24153" w:author="Sastry, Murali" w:date="2015-06-09T17:17:00Z">
        <w:r w:rsidRPr="00E056B6" w:rsidDel="00371A11">
          <w:delText>It creates an RPM package using the directory structure of the files in &lt;FakeRoot&gt;, the install scripts in the &lt;ClientRoot&gt;, and the values from the configuration file and places it in the &lt;OutputDir&gt; directory.</w:delText>
        </w:r>
        <w:bookmarkStart w:id="24154" w:name="_Toc421703549"/>
        <w:bookmarkStart w:id="24155" w:name="_Toc421706743"/>
        <w:bookmarkStart w:id="24156" w:name="_Toc422906723"/>
        <w:bookmarkStart w:id="24157" w:name="_Toc422937354"/>
        <w:bookmarkStart w:id="24158" w:name="_Toc422940416"/>
        <w:bookmarkStart w:id="24159" w:name="_Toc422931851"/>
        <w:bookmarkStart w:id="24160" w:name="_Toc494289983"/>
        <w:bookmarkStart w:id="24161" w:name="_Toc494292799"/>
        <w:bookmarkStart w:id="24162" w:name="_Toc494295613"/>
        <w:bookmarkEnd w:id="24154"/>
        <w:bookmarkEnd w:id="24155"/>
        <w:bookmarkEnd w:id="24156"/>
        <w:bookmarkEnd w:id="24157"/>
        <w:bookmarkEnd w:id="24158"/>
        <w:bookmarkEnd w:id="24159"/>
        <w:bookmarkEnd w:id="24160"/>
        <w:bookmarkEnd w:id="24161"/>
        <w:bookmarkEnd w:id="24162"/>
      </w:del>
    </w:p>
    <w:p w:rsidR="008765E5" w:rsidRPr="00E056B6" w:rsidDel="00371A11" w:rsidRDefault="00C0468B">
      <w:pPr>
        <w:pStyle w:val="body"/>
        <w:rPr>
          <w:del w:id="24163" w:author="Sastry, Murali" w:date="2015-06-09T17:17:00Z"/>
        </w:rPr>
        <w:pPrChange w:id="24164" w:author="Sastry, Murali" w:date="2015-06-10T10:23:00Z">
          <w:pPr>
            <w:pStyle w:val="body"/>
            <w:ind w:left="1440"/>
          </w:pPr>
        </w:pPrChange>
      </w:pPr>
      <w:del w:id="24165" w:author="Sastry, Murali" w:date="2015-06-09T17:17:00Z">
        <w:r w:rsidRPr="00E056B6" w:rsidDel="00371A11">
          <w:delText>It creates a DEB package using the directory structure of the files in &lt;FakeRoot&gt;, the install scripts in the &lt;ClientRoot&gt;, and the values from the configuration file and places it in the &lt;OutputDir&gt; directory.</w:delText>
        </w:r>
        <w:bookmarkStart w:id="24166" w:name="_Toc421703550"/>
        <w:bookmarkStart w:id="24167" w:name="_Toc421706744"/>
        <w:bookmarkStart w:id="24168" w:name="_Toc422906724"/>
        <w:bookmarkStart w:id="24169" w:name="_Toc422937355"/>
        <w:bookmarkStart w:id="24170" w:name="_Toc422940417"/>
        <w:bookmarkStart w:id="24171" w:name="_Toc422931852"/>
        <w:bookmarkStart w:id="24172" w:name="_Toc494289984"/>
        <w:bookmarkStart w:id="24173" w:name="_Toc494292800"/>
        <w:bookmarkStart w:id="24174" w:name="_Toc494295614"/>
        <w:bookmarkEnd w:id="24166"/>
        <w:bookmarkEnd w:id="24167"/>
        <w:bookmarkEnd w:id="24168"/>
        <w:bookmarkEnd w:id="24169"/>
        <w:bookmarkEnd w:id="24170"/>
        <w:bookmarkEnd w:id="24171"/>
        <w:bookmarkEnd w:id="24172"/>
        <w:bookmarkEnd w:id="24173"/>
        <w:bookmarkEnd w:id="24174"/>
      </w:del>
    </w:p>
    <w:p w:rsidR="008765E5" w:rsidRPr="00E056B6" w:rsidDel="00371A11" w:rsidRDefault="00C0468B">
      <w:pPr>
        <w:pStyle w:val="body"/>
        <w:rPr>
          <w:del w:id="24175" w:author="Sastry, Murali" w:date="2015-06-09T17:17:00Z"/>
        </w:rPr>
        <w:pPrChange w:id="24176" w:author="Sastry, Murali" w:date="2015-06-10T10:23:00Z">
          <w:pPr>
            <w:pStyle w:val="body"/>
            <w:ind w:left="1440"/>
          </w:pPr>
        </w:pPrChange>
      </w:pPr>
      <w:del w:id="24177" w:author="Sastry, Murali" w:date="2015-06-09T17:17:00Z">
        <w:r w:rsidRPr="00E056B6" w:rsidDel="00371A11">
          <w:delText>It moves this OEM’s &lt;FakeRoot&gt; into the &lt;WorkDir&gt;/&lt;OEM&gt; folder and deletes any extra files.</w:delText>
        </w:r>
        <w:bookmarkStart w:id="24178" w:name="_Toc421703551"/>
        <w:bookmarkStart w:id="24179" w:name="_Toc421706745"/>
        <w:bookmarkStart w:id="24180" w:name="_Toc422906725"/>
        <w:bookmarkStart w:id="24181" w:name="_Toc422937356"/>
        <w:bookmarkStart w:id="24182" w:name="_Toc422940418"/>
        <w:bookmarkStart w:id="24183" w:name="_Toc422931853"/>
        <w:bookmarkStart w:id="24184" w:name="_Toc494289985"/>
        <w:bookmarkStart w:id="24185" w:name="_Toc494292801"/>
        <w:bookmarkStart w:id="24186" w:name="_Toc494295615"/>
        <w:bookmarkEnd w:id="24178"/>
        <w:bookmarkEnd w:id="24179"/>
        <w:bookmarkEnd w:id="24180"/>
        <w:bookmarkEnd w:id="24181"/>
        <w:bookmarkEnd w:id="24182"/>
        <w:bookmarkEnd w:id="24183"/>
        <w:bookmarkEnd w:id="24184"/>
        <w:bookmarkEnd w:id="24185"/>
        <w:bookmarkEnd w:id="24186"/>
      </w:del>
    </w:p>
    <w:p w:rsidR="008765E5" w:rsidRPr="00E056B6" w:rsidDel="00371A11" w:rsidRDefault="00C0468B">
      <w:pPr>
        <w:pStyle w:val="body"/>
        <w:rPr>
          <w:del w:id="24187" w:author="Sastry, Murali" w:date="2015-06-09T17:17:00Z"/>
        </w:rPr>
      </w:pPr>
      <w:del w:id="24188" w:author="Sastry, Murali" w:date="2015-06-09T17:17:00Z">
        <w:r w:rsidRPr="00E056B6" w:rsidDel="00371A11">
          <w:delText>Finally it updates a P4 label based on the RevisionName from the config file.</w:delText>
        </w:r>
        <w:bookmarkStart w:id="24189" w:name="_Toc421703552"/>
        <w:bookmarkStart w:id="24190" w:name="_Toc421706746"/>
        <w:bookmarkStart w:id="24191" w:name="_Toc422906726"/>
        <w:bookmarkStart w:id="24192" w:name="_Toc422937357"/>
        <w:bookmarkStart w:id="24193" w:name="_Toc422940419"/>
        <w:bookmarkStart w:id="24194" w:name="_Toc422931854"/>
        <w:bookmarkStart w:id="24195" w:name="_Toc494289986"/>
        <w:bookmarkStart w:id="24196" w:name="_Toc494292802"/>
        <w:bookmarkStart w:id="24197" w:name="_Toc494295616"/>
        <w:bookmarkEnd w:id="24189"/>
        <w:bookmarkEnd w:id="24190"/>
        <w:bookmarkEnd w:id="24191"/>
        <w:bookmarkEnd w:id="24192"/>
        <w:bookmarkEnd w:id="24193"/>
        <w:bookmarkEnd w:id="24194"/>
        <w:bookmarkEnd w:id="24195"/>
        <w:bookmarkEnd w:id="24196"/>
        <w:bookmarkEnd w:id="24197"/>
      </w:del>
    </w:p>
    <w:p w:rsidR="00E67A32" w:rsidRPr="00E056B6" w:rsidDel="00371A11" w:rsidRDefault="00C0468B">
      <w:pPr>
        <w:pStyle w:val="body"/>
        <w:rPr>
          <w:del w:id="24198" w:author="Sastry, Murali" w:date="2015-06-09T17:17:00Z"/>
        </w:rPr>
        <w:pPrChange w:id="24199" w:author="Sastry, Murali" w:date="2015-06-10T10:23:00Z">
          <w:pPr>
            <w:pStyle w:val="Heading3"/>
          </w:pPr>
        </w:pPrChange>
      </w:pPr>
      <w:bookmarkStart w:id="24200" w:name="_Toc234138309"/>
      <w:del w:id="24201" w:author="Sastry, Murali" w:date="2015-06-09T17:17:00Z">
        <w:r w:rsidRPr="00E056B6" w:rsidDel="00371A11">
          <w:delText>Output folder file structure</w:delText>
        </w:r>
        <w:bookmarkStart w:id="24202" w:name="_Toc421703553"/>
        <w:bookmarkStart w:id="24203" w:name="_Toc421706747"/>
        <w:bookmarkStart w:id="24204" w:name="_Toc422906727"/>
        <w:bookmarkStart w:id="24205" w:name="_Toc422937358"/>
        <w:bookmarkStart w:id="24206" w:name="_Toc422940420"/>
        <w:bookmarkStart w:id="24207" w:name="_Toc422931855"/>
        <w:bookmarkStart w:id="24208" w:name="_Toc494289987"/>
        <w:bookmarkStart w:id="24209" w:name="_Toc494292803"/>
        <w:bookmarkStart w:id="24210" w:name="_Toc494295617"/>
        <w:bookmarkEnd w:id="24200"/>
        <w:bookmarkEnd w:id="24202"/>
        <w:bookmarkEnd w:id="24203"/>
        <w:bookmarkEnd w:id="24204"/>
        <w:bookmarkEnd w:id="24205"/>
        <w:bookmarkEnd w:id="24206"/>
        <w:bookmarkEnd w:id="24207"/>
        <w:bookmarkEnd w:id="24208"/>
        <w:bookmarkEnd w:id="24209"/>
        <w:bookmarkEnd w:id="24210"/>
      </w:del>
    </w:p>
    <w:p w:rsidR="00134F57" w:rsidRPr="00E056B6" w:rsidDel="00371A11" w:rsidRDefault="00C0468B">
      <w:pPr>
        <w:pStyle w:val="body"/>
        <w:rPr>
          <w:del w:id="24211" w:author="Sastry, Murali" w:date="2015-06-09T17:17:00Z"/>
        </w:rPr>
      </w:pPr>
      <w:del w:id="24212" w:author="Sastry, Murali" w:date="2015-06-09T17:17:00Z">
        <w:r w:rsidRPr="00E056B6" w:rsidDel="00371A11">
          <w:delText xml:space="preserve">The 72 folder for each customer contains:  </w:delText>
        </w:r>
        <w:bookmarkStart w:id="24213" w:name="_Toc421703554"/>
        <w:bookmarkStart w:id="24214" w:name="_Toc421706748"/>
        <w:bookmarkStart w:id="24215" w:name="_Toc422906728"/>
        <w:bookmarkStart w:id="24216" w:name="_Toc422937359"/>
        <w:bookmarkStart w:id="24217" w:name="_Toc422940421"/>
        <w:bookmarkStart w:id="24218" w:name="_Toc422931856"/>
        <w:bookmarkStart w:id="24219" w:name="_Toc494289988"/>
        <w:bookmarkStart w:id="24220" w:name="_Toc494292804"/>
        <w:bookmarkStart w:id="24221" w:name="_Toc494295618"/>
        <w:bookmarkEnd w:id="24213"/>
        <w:bookmarkEnd w:id="24214"/>
        <w:bookmarkEnd w:id="24215"/>
        <w:bookmarkEnd w:id="24216"/>
        <w:bookmarkEnd w:id="24217"/>
        <w:bookmarkEnd w:id="24218"/>
        <w:bookmarkEnd w:id="24219"/>
        <w:bookmarkEnd w:id="24220"/>
        <w:bookmarkEnd w:id="24221"/>
      </w:del>
    </w:p>
    <w:p w:rsidR="00134F57" w:rsidRPr="00E056B6" w:rsidDel="00371A11" w:rsidRDefault="00C0468B">
      <w:pPr>
        <w:pStyle w:val="body"/>
        <w:rPr>
          <w:del w:id="24222" w:author="Sastry, Murali" w:date="2015-06-09T17:17:00Z"/>
        </w:rPr>
        <w:pPrChange w:id="24223" w:author="Sastry, Murali" w:date="2015-06-10T10:23:00Z">
          <w:pPr>
            <w:pStyle w:val="body"/>
            <w:spacing w:before="0" w:after="0"/>
            <w:ind w:left="1440"/>
          </w:pPr>
        </w:pPrChange>
      </w:pPr>
      <w:del w:id="24224" w:author="Sastry, Murali" w:date="2015-06-09T17:17:00Z">
        <w:r w:rsidRPr="00E056B6" w:rsidDel="00371A11">
          <w:delText>Gobi2000-Linux-Package-&lt;customer&gt;-&lt;version&gt;.deb</w:delText>
        </w:r>
        <w:bookmarkStart w:id="24225" w:name="_Toc421703555"/>
        <w:bookmarkStart w:id="24226" w:name="_Toc421706749"/>
        <w:bookmarkStart w:id="24227" w:name="_Toc422906729"/>
        <w:bookmarkStart w:id="24228" w:name="_Toc422937360"/>
        <w:bookmarkStart w:id="24229" w:name="_Toc422940422"/>
        <w:bookmarkStart w:id="24230" w:name="_Toc422931857"/>
        <w:bookmarkStart w:id="24231" w:name="_Toc494289989"/>
        <w:bookmarkStart w:id="24232" w:name="_Toc494292805"/>
        <w:bookmarkStart w:id="24233" w:name="_Toc494295619"/>
        <w:bookmarkEnd w:id="24225"/>
        <w:bookmarkEnd w:id="24226"/>
        <w:bookmarkEnd w:id="24227"/>
        <w:bookmarkEnd w:id="24228"/>
        <w:bookmarkEnd w:id="24229"/>
        <w:bookmarkEnd w:id="24230"/>
        <w:bookmarkEnd w:id="24231"/>
        <w:bookmarkEnd w:id="24232"/>
        <w:bookmarkEnd w:id="24233"/>
      </w:del>
    </w:p>
    <w:p w:rsidR="00134F57" w:rsidRPr="00E056B6" w:rsidDel="00371A11" w:rsidRDefault="00C0468B">
      <w:pPr>
        <w:pStyle w:val="body"/>
        <w:rPr>
          <w:del w:id="24234" w:author="Sastry, Murali" w:date="2015-06-09T17:17:00Z"/>
        </w:rPr>
        <w:pPrChange w:id="24235" w:author="Sastry, Murali" w:date="2015-06-10T10:23:00Z">
          <w:pPr>
            <w:pStyle w:val="body"/>
            <w:spacing w:before="0" w:after="0"/>
            <w:ind w:left="1440"/>
          </w:pPr>
        </w:pPrChange>
      </w:pPr>
      <w:del w:id="24236" w:author="Sastry, Murali" w:date="2015-06-09T17:17:00Z">
        <w:r w:rsidRPr="00E056B6" w:rsidDel="00371A11">
          <w:delText>Gobi2000-Linux-Package-&lt;customer&gt;-&lt;version&gt;.rpm</w:delText>
        </w:r>
        <w:bookmarkStart w:id="24237" w:name="_Toc421703556"/>
        <w:bookmarkStart w:id="24238" w:name="_Toc421706750"/>
        <w:bookmarkStart w:id="24239" w:name="_Toc422906730"/>
        <w:bookmarkStart w:id="24240" w:name="_Toc422937361"/>
        <w:bookmarkStart w:id="24241" w:name="_Toc422940423"/>
        <w:bookmarkStart w:id="24242" w:name="_Toc422931858"/>
        <w:bookmarkStart w:id="24243" w:name="_Toc494289990"/>
        <w:bookmarkStart w:id="24244" w:name="_Toc494292806"/>
        <w:bookmarkStart w:id="24245" w:name="_Toc494295620"/>
        <w:bookmarkEnd w:id="24237"/>
        <w:bookmarkEnd w:id="24238"/>
        <w:bookmarkEnd w:id="24239"/>
        <w:bookmarkEnd w:id="24240"/>
        <w:bookmarkEnd w:id="24241"/>
        <w:bookmarkEnd w:id="24242"/>
        <w:bookmarkEnd w:id="24243"/>
        <w:bookmarkEnd w:id="24244"/>
        <w:bookmarkEnd w:id="24245"/>
      </w:del>
    </w:p>
    <w:p w:rsidR="00E67A32" w:rsidRPr="00E056B6" w:rsidDel="00371A11" w:rsidRDefault="00C0468B">
      <w:pPr>
        <w:pStyle w:val="body"/>
        <w:rPr>
          <w:del w:id="24246" w:author="Sastry, Murali" w:date="2015-06-09T17:17:00Z"/>
        </w:rPr>
        <w:pPrChange w:id="24247" w:author="Sastry, Murali" w:date="2015-06-10T10:23:00Z">
          <w:pPr>
            <w:pStyle w:val="body"/>
            <w:spacing w:before="0" w:after="0"/>
            <w:ind w:left="1440"/>
          </w:pPr>
        </w:pPrChange>
      </w:pPr>
      <w:del w:id="24248" w:author="Sastry, Murali" w:date="2015-06-09T17:17:00Z">
        <w:r w:rsidRPr="00E056B6" w:rsidDel="00371A11">
          <w:delText>Gobi2000-Linux-Package-&lt;customer&gt;-Readme.txt</w:delText>
        </w:r>
        <w:bookmarkStart w:id="24249" w:name="_Toc421703557"/>
        <w:bookmarkStart w:id="24250" w:name="_Toc421706751"/>
        <w:bookmarkStart w:id="24251" w:name="_Toc422906731"/>
        <w:bookmarkStart w:id="24252" w:name="_Toc422937362"/>
        <w:bookmarkStart w:id="24253" w:name="_Toc422940424"/>
        <w:bookmarkStart w:id="24254" w:name="_Toc422931859"/>
        <w:bookmarkStart w:id="24255" w:name="_Toc494289991"/>
        <w:bookmarkStart w:id="24256" w:name="_Toc494292807"/>
        <w:bookmarkStart w:id="24257" w:name="_Toc494295621"/>
        <w:bookmarkEnd w:id="24249"/>
        <w:bookmarkEnd w:id="24250"/>
        <w:bookmarkEnd w:id="24251"/>
        <w:bookmarkEnd w:id="24252"/>
        <w:bookmarkEnd w:id="24253"/>
        <w:bookmarkEnd w:id="24254"/>
        <w:bookmarkEnd w:id="24255"/>
        <w:bookmarkEnd w:id="24256"/>
        <w:bookmarkEnd w:id="24257"/>
      </w:del>
    </w:p>
    <w:p w:rsidR="00134F57" w:rsidRPr="00E056B6" w:rsidDel="00371A11" w:rsidRDefault="00C0468B">
      <w:pPr>
        <w:pStyle w:val="body"/>
        <w:rPr>
          <w:del w:id="24258" w:author="Sastry, Murali" w:date="2015-06-09T17:17:00Z"/>
        </w:rPr>
        <w:pPrChange w:id="24259" w:author="Sastry, Murali" w:date="2015-06-10T10:23:00Z">
          <w:pPr>
            <w:pStyle w:val="Heading2"/>
            <w:pageBreakBefore/>
          </w:pPr>
        </w:pPrChange>
      </w:pPr>
      <w:bookmarkStart w:id="24260" w:name="_Toc234138310"/>
      <w:del w:id="24261" w:author="Sastry, Murali" w:date="2015-06-09T17:17:00Z">
        <w:r w:rsidRPr="00E056B6" w:rsidDel="00371A11">
          <w:delText>P4 files to update</w:delText>
        </w:r>
        <w:bookmarkStart w:id="24262" w:name="_Toc421703558"/>
        <w:bookmarkStart w:id="24263" w:name="_Toc421706752"/>
        <w:bookmarkStart w:id="24264" w:name="_Toc422906732"/>
        <w:bookmarkStart w:id="24265" w:name="_Toc422937363"/>
        <w:bookmarkStart w:id="24266" w:name="_Toc422940425"/>
        <w:bookmarkStart w:id="24267" w:name="_Toc422931860"/>
        <w:bookmarkStart w:id="24268" w:name="_Toc494289992"/>
        <w:bookmarkStart w:id="24269" w:name="_Toc494292808"/>
        <w:bookmarkStart w:id="24270" w:name="_Toc494295622"/>
        <w:bookmarkEnd w:id="24260"/>
        <w:bookmarkEnd w:id="24262"/>
        <w:bookmarkEnd w:id="24263"/>
        <w:bookmarkEnd w:id="24264"/>
        <w:bookmarkEnd w:id="24265"/>
        <w:bookmarkEnd w:id="24266"/>
        <w:bookmarkEnd w:id="24267"/>
        <w:bookmarkEnd w:id="24268"/>
        <w:bookmarkEnd w:id="24269"/>
        <w:bookmarkEnd w:id="24270"/>
      </w:del>
    </w:p>
    <w:p w:rsidR="00134F57" w:rsidRPr="00E056B6" w:rsidDel="00371A11" w:rsidRDefault="00C0468B">
      <w:pPr>
        <w:pStyle w:val="body"/>
        <w:rPr>
          <w:del w:id="24271" w:author="Sastry, Murali" w:date="2015-06-09T17:17:00Z"/>
        </w:rPr>
      </w:pPr>
      <w:del w:id="24272" w:author="Sastry, Murali" w:date="2015-06-09T17:17:00Z">
        <w:r w:rsidRPr="00E056B6" w:rsidDel="00371A11">
          <w:delText xml:space="preserve">NOTE: Linux and Windows have different line ending formats.  If editing any files for a Linux build, always use Linux editors (IE: vim or gedit) or Visual Studio (and select Unicode line endings).  The build script will attempt to standardize the necessary files, but should not be depended on. </w:delText>
        </w:r>
        <w:bookmarkStart w:id="24273" w:name="_Toc421703559"/>
        <w:bookmarkStart w:id="24274" w:name="_Toc421706753"/>
        <w:bookmarkStart w:id="24275" w:name="_Toc422906733"/>
        <w:bookmarkStart w:id="24276" w:name="_Toc422937364"/>
        <w:bookmarkStart w:id="24277" w:name="_Toc422940426"/>
        <w:bookmarkStart w:id="24278" w:name="_Toc422931861"/>
        <w:bookmarkStart w:id="24279" w:name="_Toc494289993"/>
        <w:bookmarkStart w:id="24280" w:name="_Toc494292809"/>
        <w:bookmarkStart w:id="24281" w:name="_Toc494295623"/>
        <w:bookmarkEnd w:id="24273"/>
        <w:bookmarkEnd w:id="24274"/>
        <w:bookmarkEnd w:id="24275"/>
        <w:bookmarkEnd w:id="24276"/>
        <w:bookmarkEnd w:id="24277"/>
        <w:bookmarkEnd w:id="24278"/>
        <w:bookmarkEnd w:id="24279"/>
        <w:bookmarkEnd w:id="24280"/>
        <w:bookmarkEnd w:id="24281"/>
      </w:del>
    </w:p>
    <w:p w:rsidR="00983820" w:rsidRPr="00E056B6" w:rsidDel="00371A11" w:rsidRDefault="00C0468B">
      <w:pPr>
        <w:pStyle w:val="body"/>
        <w:rPr>
          <w:del w:id="24282" w:author="Sastry, Murali" w:date="2015-06-09T17:17:00Z"/>
        </w:rPr>
        <w:pPrChange w:id="24283" w:author="Sastry, Murali" w:date="2015-06-10T10:23:00Z">
          <w:pPr>
            <w:pStyle w:val="Caption"/>
            <w:keepNext/>
          </w:pPr>
        </w:pPrChange>
      </w:pPr>
      <w:del w:id="24284"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36</w:delText>
        </w:r>
        <w:r w:rsidR="00A31CAF" w:rsidDel="00371A11">
          <w:rPr>
            <w:b/>
          </w:rPr>
          <w:fldChar w:fldCharType="end"/>
        </w:r>
        <w:r w:rsidRPr="00E056B6" w:rsidDel="00371A11">
          <w:delText xml:space="preserve"> GOBI2000_LINUX_PACKAGE Files to edit</w:delText>
        </w:r>
        <w:bookmarkStart w:id="24285" w:name="_Toc421703560"/>
        <w:bookmarkStart w:id="24286" w:name="_Toc421706754"/>
        <w:bookmarkStart w:id="24287" w:name="_Toc422906734"/>
        <w:bookmarkStart w:id="24288" w:name="_Toc422937365"/>
        <w:bookmarkStart w:id="24289" w:name="_Toc422940427"/>
        <w:bookmarkStart w:id="24290" w:name="_Toc422931862"/>
        <w:bookmarkStart w:id="24291" w:name="_Toc494289994"/>
        <w:bookmarkStart w:id="24292" w:name="_Toc494292810"/>
        <w:bookmarkStart w:id="24293" w:name="_Toc494295624"/>
        <w:bookmarkEnd w:id="24285"/>
        <w:bookmarkEnd w:id="24286"/>
        <w:bookmarkEnd w:id="24287"/>
        <w:bookmarkEnd w:id="24288"/>
        <w:bookmarkEnd w:id="24289"/>
        <w:bookmarkEnd w:id="24290"/>
        <w:bookmarkEnd w:id="24291"/>
        <w:bookmarkEnd w:id="24292"/>
        <w:bookmarkEnd w:id="24293"/>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6120"/>
      </w:tblGrid>
      <w:tr w:rsidR="00E67A32" w:rsidRPr="00E056B6" w:rsidDel="00371A11" w:rsidTr="00DE59EB">
        <w:trPr>
          <w:cantSplit/>
          <w:tblHeader/>
          <w:del w:id="24294" w:author="Sastry, Murali" w:date="2015-06-09T17:17:00Z"/>
        </w:trPr>
        <w:tc>
          <w:tcPr>
            <w:tcW w:w="2520" w:type="dxa"/>
            <w:tcBorders>
              <w:bottom w:val="single" w:sz="12" w:space="0" w:color="auto"/>
            </w:tcBorders>
          </w:tcPr>
          <w:p w:rsidR="00E67A32" w:rsidRPr="00E056B6" w:rsidDel="00371A11" w:rsidRDefault="00C0468B">
            <w:pPr>
              <w:pStyle w:val="body"/>
              <w:rPr>
                <w:del w:id="24295" w:author="Sastry, Murali" w:date="2015-06-09T17:17:00Z"/>
              </w:rPr>
              <w:pPrChange w:id="24296" w:author="Sastry, Murali" w:date="2015-06-10T10:23:00Z">
                <w:pPr>
                  <w:pStyle w:val="tableheading"/>
                  <w:jc w:val="left"/>
                  <w:outlineLvl w:val="1"/>
                </w:pPr>
              </w:pPrChange>
            </w:pPr>
            <w:del w:id="24297" w:author="Sastry, Murali" w:date="2015-06-09T17:17:00Z">
              <w:r w:rsidRPr="00E056B6" w:rsidDel="00371A11">
                <w:delText>File</w:delText>
              </w:r>
              <w:bookmarkStart w:id="24298" w:name="_Toc421703561"/>
              <w:bookmarkStart w:id="24299" w:name="_Toc421706755"/>
              <w:bookmarkStart w:id="24300" w:name="_Toc422906735"/>
              <w:bookmarkStart w:id="24301" w:name="_Toc422937366"/>
              <w:bookmarkStart w:id="24302" w:name="_Toc422940428"/>
              <w:bookmarkStart w:id="24303" w:name="_Toc422931863"/>
              <w:bookmarkStart w:id="24304" w:name="_Toc494289995"/>
              <w:bookmarkStart w:id="24305" w:name="_Toc494292811"/>
              <w:bookmarkStart w:id="24306" w:name="_Toc494295625"/>
              <w:bookmarkEnd w:id="24298"/>
              <w:bookmarkEnd w:id="24299"/>
              <w:bookmarkEnd w:id="24300"/>
              <w:bookmarkEnd w:id="24301"/>
              <w:bookmarkEnd w:id="24302"/>
              <w:bookmarkEnd w:id="24303"/>
              <w:bookmarkEnd w:id="24304"/>
              <w:bookmarkEnd w:id="24305"/>
              <w:bookmarkEnd w:id="24306"/>
            </w:del>
          </w:p>
        </w:tc>
        <w:tc>
          <w:tcPr>
            <w:tcW w:w="6120" w:type="dxa"/>
            <w:tcBorders>
              <w:bottom w:val="single" w:sz="12" w:space="0" w:color="auto"/>
            </w:tcBorders>
          </w:tcPr>
          <w:p w:rsidR="00E67A32" w:rsidRPr="00E056B6" w:rsidDel="00371A11" w:rsidRDefault="00C0468B">
            <w:pPr>
              <w:pStyle w:val="body"/>
              <w:rPr>
                <w:del w:id="24307" w:author="Sastry, Murali" w:date="2015-06-09T17:17:00Z"/>
              </w:rPr>
              <w:pPrChange w:id="24308" w:author="Sastry, Murali" w:date="2015-06-10T10:23:00Z">
                <w:pPr>
                  <w:pStyle w:val="tableheading"/>
                  <w:jc w:val="left"/>
                  <w:outlineLvl w:val="1"/>
                </w:pPr>
              </w:pPrChange>
            </w:pPr>
            <w:del w:id="24309" w:author="Sastry, Murali" w:date="2015-06-09T17:17:00Z">
              <w:r w:rsidRPr="00E056B6" w:rsidDel="00371A11">
                <w:delText>Description</w:delText>
              </w:r>
              <w:bookmarkStart w:id="24310" w:name="_Toc421703562"/>
              <w:bookmarkStart w:id="24311" w:name="_Toc421706756"/>
              <w:bookmarkStart w:id="24312" w:name="_Toc422906736"/>
              <w:bookmarkStart w:id="24313" w:name="_Toc422937367"/>
              <w:bookmarkStart w:id="24314" w:name="_Toc422940429"/>
              <w:bookmarkStart w:id="24315" w:name="_Toc422931864"/>
              <w:bookmarkStart w:id="24316" w:name="_Toc494289996"/>
              <w:bookmarkStart w:id="24317" w:name="_Toc494292812"/>
              <w:bookmarkStart w:id="24318" w:name="_Toc494295626"/>
              <w:bookmarkEnd w:id="24310"/>
              <w:bookmarkEnd w:id="24311"/>
              <w:bookmarkEnd w:id="24312"/>
              <w:bookmarkEnd w:id="24313"/>
              <w:bookmarkEnd w:id="24314"/>
              <w:bookmarkEnd w:id="24315"/>
              <w:bookmarkEnd w:id="24316"/>
              <w:bookmarkEnd w:id="24317"/>
              <w:bookmarkEnd w:id="24318"/>
            </w:del>
          </w:p>
        </w:tc>
        <w:bookmarkStart w:id="24319" w:name="_Toc421703563"/>
        <w:bookmarkStart w:id="24320" w:name="_Toc421706757"/>
        <w:bookmarkStart w:id="24321" w:name="_Toc422906737"/>
        <w:bookmarkStart w:id="24322" w:name="_Toc422937368"/>
        <w:bookmarkStart w:id="24323" w:name="_Toc422940430"/>
        <w:bookmarkStart w:id="24324" w:name="_Toc422931865"/>
        <w:bookmarkStart w:id="24325" w:name="_Toc494289997"/>
        <w:bookmarkStart w:id="24326" w:name="_Toc494292813"/>
        <w:bookmarkStart w:id="24327" w:name="_Toc494295627"/>
        <w:bookmarkEnd w:id="24319"/>
        <w:bookmarkEnd w:id="24320"/>
        <w:bookmarkEnd w:id="24321"/>
        <w:bookmarkEnd w:id="24322"/>
        <w:bookmarkEnd w:id="24323"/>
        <w:bookmarkEnd w:id="24324"/>
        <w:bookmarkEnd w:id="24325"/>
        <w:bookmarkEnd w:id="24326"/>
        <w:bookmarkEnd w:id="24327"/>
      </w:tr>
      <w:tr w:rsidR="00E67A32" w:rsidRPr="00E056B6" w:rsidDel="00371A11" w:rsidTr="00DE59EB">
        <w:trPr>
          <w:cantSplit/>
          <w:del w:id="24328" w:author="Sastry, Murali" w:date="2015-06-09T17:17:00Z"/>
        </w:trPr>
        <w:tc>
          <w:tcPr>
            <w:tcW w:w="2520" w:type="dxa"/>
            <w:tcBorders>
              <w:top w:val="single" w:sz="6" w:space="0" w:color="auto"/>
              <w:bottom w:val="single" w:sz="6" w:space="0" w:color="auto"/>
            </w:tcBorders>
          </w:tcPr>
          <w:p w:rsidR="00E67A32" w:rsidRPr="00E056B6" w:rsidDel="00371A11" w:rsidRDefault="00C0468B">
            <w:pPr>
              <w:pStyle w:val="body"/>
              <w:rPr>
                <w:del w:id="24329" w:author="Sastry, Murali" w:date="2015-06-09T17:17:00Z"/>
              </w:rPr>
              <w:pPrChange w:id="24330" w:author="Sastry, Murali" w:date="2015-06-10T10:23:00Z">
                <w:pPr>
                  <w:pStyle w:val="tableentry"/>
                  <w:keepNext/>
                  <w:outlineLvl w:val="1"/>
                </w:pPr>
              </w:pPrChange>
            </w:pPr>
            <w:del w:id="24331" w:author="Sastry, Murali" w:date="2015-06-09T17:17:00Z">
              <w:r w:rsidRPr="00E056B6" w:rsidDel="00371A11">
                <w:delText>LinuxPackage2k.config</w:delText>
              </w:r>
              <w:bookmarkStart w:id="24332" w:name="_Toc421703564"/>
              <w:bookmarkStart w:id="24333" w:name="_Toc421706758"/>
              <w:bookmarkStart w:id="24334" w:name="_Toc422906738"/>
              <w:bookmarkStart w:id="24335" w:name="_Toc422937369"/>
              <w:bookmarkStart w:id="24336" w:name="_Toc422940431"/>
              <w:bookmarkStart w:id="24337" w:name="_Toc422931866"/>
              <w:bookmarkStart w:id="24338" w:name="_Toc494289998"/>
              <w:bookmarkStart w:id="24339" w:name="_Toc494292814"/>
              <w:bookmarkStart w:id="24340" w:name="_Toc494295628"/>
              <w:bookmarkEnd w:id="24332"/>
              <w:bookmarkEnd w:id="24333"/>
              <w:bookmarkEnd w:id="24334"/>
              <w:bookmarkEnd w:id="24335"/>
              <w:bookmarkEnd w:id="24336"/>
              <w:bookmarkEnd w:id="24337"/>
              <w:bookmarkEnd w:id="24338"/>
              <w:bookmarkEnd w:id="24339"/>
              <w:bookmarkEnd w:id="24340"/>
            </w:del>
          </w:p>
        </w:tc>
        <w:tc>
          <w:tcPr>
            <w:tcW w:w="6120" w:type="dxa"/>
            <w:tcBorders>
              <w:top w:val="single" w:sz="6" w:space="0" w:color="auto"/>
              <w:bottom w:val="single" w:sz="6" w:space="0" w:color="auto"/>
            </w:tcBorders>
          </w:tcPr>
          <w:p w:rsidR="00E67A32" w:rsidRPr="00E056B6" w:rsidDel="00371A11" w:rsidRDefault="00C0468B">
            <w:pPr>
              <w:pStyle w:val="body"/>
              <w:rPr>
                <w:del w:id="24341" w:author="Sastry, Murali" w:date="2015-06-09T17:17:00Z"/>
              </w:rPr>
              <w:pPrChange w:id="24342" w:author="Sastry, Murali" w:date="2015-06-10T10:23:00Z">
                <w:pPr>
                  <w:pStyle w:val="tableentry"/>
                  <w:keepNext/>
                  <w:outlineLvl w:val="1"/>
                </w:pPr>
              </w:pPrChange>
            </w:pPr>
            <w:del w:id="24343" w:author="Sastry, Murali" w:date="2015-06-09T17:17:00Z">
              <w:r w:rsidRPr="00E056B6" w:rsidDel="00371A11">
                <w:delText>Update &lt;Version&gt;, firmware images, customers</w:delText>
              </w:r>
              <w:r w:rsidR="003040B0" w:rsidRPr="00E056B6" w:rsidDel="00371A11">
                <w:delText xml:space="preserve"> and DCN versions</w:delText>
              </w:r>
              <w:bookmarkStart w:id="24344" w:name="_Toc421703565"/>
              <w:bookmarkStart w:id="24345" w:name="_Toc421706759"/>
              <w:bookmarkStart w:id="24346" w:name="_Toc422906739"/>
              <w:bookmarkStart w:id="24347" w:name="_Toc422937370"/>
              <w:bookmarkStart w:id="24348" w:name="_Toc422940432"/>
              <w:bookmarkStart w:id="24349" w:name="_Toc422931867"/>
              <w:bookmarkStart w:id="24350" w:name="_Toc494289999"/>
              <w:bookmarkStart w:id="24351" w:name="_Toc494292815"/>
              <w:bookmarkStart w:id="24352" w:name="_Toc494295629"/>
              <w:bookmarkEnd w:id="24344"/>
              <w:bookmarkEnd w:id="24345"/>
              <w:bookmarkEnd w:id="24346"/>
              <w:bookmarkEnd w:id="24347"/>
              <w:bookmarkEnd w:id="24348"/>
              <w:bookmarkEnd w:id="24349"/>
              <w:bookmarkEnd w:id="24350"/>
              <w:bookmarkEnd w:id="24351"/>
              <w:bookmarkEnd w:id="24352"/>
            </w:del>
          </w:p>
        </w:tc>
        <w:bookmarkStart w:id="24353" w:name="_Toc421703566"/>
        <w:bookmarkStart w:id="24354" w:name="_Toc421706760"/>
        <w:bookmarkStart w:id="24355" w:name="_Toc422906740"/>
        <w:bookmarkStart w:id="24356" w:name="_Toc422937371"/>
        <w:bookmarkStart w:id="24357" w:name="_Toc422940433"/>
        <w:bookmarkStart w:id="24358" w:name="_Toc422931868"/>
        <w:bookmarkStart w:id="24359" w:name="_Toc494290000"/>
        <w:bookmarkStart w:id="24360" w:name="_Toc494292816"/>
        <w:bookmarkStart w:id="24361" w:name="_Toc494295630"/>
        <w:bookmarkEnd w:id="24353"/>
        <w:bookmarkEnd w:id="24354"/>
        <w:bookmarkEnd w:id="24355"/>
        <w:bookmarkEnd w:id="24356"/>
        <w:bookmarkEnd w:id="24357"/>
        <w:bookmarkEnd w:id="24358"/>
        <w:bookmarkEnd w:id="24359"/>
        <w:bookmarkEnd w:id="24360"/>
        <w:bookmarkEnd w:id="24361"/>
      </w:tr>
      <w:tr w:rsidR="00E67A32" w:rsidRPr="00E056B6" w:rsidDel="00371A11" w:rsidTr="00DE59EB">
        <w:trPr>
          <w:cantSplit/>
          <w:del w:id="24362" w:author="Sastry, Murali" w:date="2015-06-09T17:17:00Z"/>
        </w:trPr>
        <w:tc>
          <w:tcPr>
            <w:tcW w:w="2520" w:type="dxa"/>
            <w:tcBorders>
              <w:top w:val="single" w:sz="6" w:space="0" w:color="auto"/>
              <w:bottom w:val="single" w:sz="6" w:space="0" w:color="auto"/>
            </w:tcBorders>
          </w:tcPr>
          <w:p w:rsidR="00E67A32" w:rsidRPr="00E056B6" w:rsidDel="00371A11" w:rsidRDefault="00C0468B">
            <w:pPr>
              <w:pStyle w:val="body"/>
              <w:rPr>
                <w:del w:id="24363" w:author="Sastry, Murali" w:date="2015-06-09T17:17:00Z"/>
              </w:rPr>
              <w:pPrChange w:id="24364" w:author="Sastry, Murali" w:date="2015-06-10T10:23:00Z">
                <w:pPr>
                  <w:pStyle w:val="tableentry"/>
                  <w:keepNext/>
                  <w:outlineLvl w:val="1"/>
                </w:pPr>
              </w:pPrChange>
            </w:pPr>
            <w:del w:id="24365" w:author="Sastry, Murali" w:date="2015-06-09T17:17:00Z">
              <w:r w:rsidRPr="00E056B6" w:rsidDel="00371A11">
                <w:delText>&lt;customer&gt;/ Gobi2000-Linux-Package-&lt;customer&gt;-Readme.txt</w:delText>
              </w:r>
              <w:bookmarkStart w:id="24366" w:name="_Toc421703567"/>
              <w:bookmarkStart w:id="24367" w:name="_Toc421706761"/>
              <w:bookmarkStart w:id="24368" w:name="_Toc422906741"/>
              <w:bookmarkStart w:id="24369" w:name="_Toc422937372"/>
              <w:bookmarkStart w:id="24370" w:name="_Toc422940434"/>
              <w:bookmarkStart w:id="24371" w:name="_Toc422931869"/>
              <w:bookmarkStart w:id="24372" w:name="_Toc494290001"/>
              <w:bookmarkStart w:id="24373" w:name="_Toc494292817"/>
              <w:bookmarkStart w:id="24374" w:name="_Toc494295631"/>
              <w:bookmarkEnd w:id="24366"/>
              <w:bookmarkEnd w:id="24367"/>
              <w:bookmarkEnd w:id="24368"/>
              <w:bookmarkEnd w:id="24369"/>
              <w:bookmarkEnd w:id="24370"/>
              <w:bookmarkEnd w:id="24371"/>
              <w:bookmarkEnd w:id="24372"/>
              <w:bookmarkEnd w:id="24373"/>
              <w:bookmarkEnd w:id="24374"/>
            </w:del>
          </w:p>
        </w:tc>
        <w:tc>
          <w:tcPr>
            <w:tcW w:w="6120" w:type="dxa"/>
            <w:tcBorders>
              <w:top w:val="single" w:sz="6" w:space="0" w:color="auto"/>
              <w:bottom w:val="single" w:sz="6" w:space="0" w:color="auto"/>
            </w:tcBorders>
          </w:tcPr>
          <w:p w:rsidR="00E67A32" w:rsidRPr="00E056B6" w:rsidDel="00371A11" w:rsidRDefault="00C0468B">
            <w:pPr>
              <w:pStyle w:val="body"/>
              <w:rPr>
                <w:del w:id="24375" w:author="Sastry, Murali" w:date="2015-06-09T17:17:00Z"/>
              </w:rPr>
              <w:pPrChange w:id="24376" w:author="Sastry, Murali" w:date="2015-06-10T10:23:00Z">
                <w:pPr>
                  <w:pStyle w:val="tableentry"/>
                  <w:keepNext/>
                  <w:outlineLvl w:val="1"/>
                </w:pPr>
              </w:pPrChange>
            </w:pPr>
            <w:del w:id="24377" w:author="Sastry, Murali" w:date="2015-06-09T17:17:00Z">
              <w:r w:rsidRPr="00E056B6" w:rsidDel="00371A11">
                <w:delText>Version at top</w:delText>
              </w:r>
              <w:bookmarkStart w:id="24378" w:name="_Toc421703568"/>
              <w:bookmarkStart w:id="24379" w:name="_Toc421706762"/>
              <w:bookmarkStart w:id="24380" w:name="_Toc422906742"/>
              <w:bookmarkStart w:id="24381" w:name="_Toc422937373"/>
              <w:bookmarkStart w:id="24382" w:name="_Toc422940435"/>
              <w:bookmarkStart w:id="24383" w:name="_Toc422931870"/>
              <w:bookmarkStart w:id="24384" w:name="_Toc494290002"/>
              <w:bookmarkStart w:id="24385" w:name="_Toc494292818"/>
              <w:bookmarkStart w:id="24386" w:name="_Toc494295632"/>
              <w:bookmarkEnd w:id="24378"/>
              <w:bookmarkEnd w:id="24379"/>
              <w:bookmarkEnd w:id="24380"/>
              <w:bookmarkEnd w:id="24381"/>
              <w:bookmarkEnd w:id="24382"/>
              <w:bookmarkEnd w:id="24383"/>
              <w:bookmarkEnd w:id="24384"/>
              <w:bookmarkEnd w:id="24385"/>
              <w:bookmarkEnd w:id="24386"/>
            </w:del>
          </w:p>
          <w:p w:rsidR="00E67A32" w:rsidRPr="00E056B6" w:rsidDel="00371A11" w:rsidRDefault="00C0468B">
            <w:pPr>
              <w:pStyle w:val="body"/>
              <w:rPr>
                <w:del w:id="24387" w:author="Sastry, Murali" w:date="2015-06-09T17:17:00Z"/>
              </w:rPr>
              <w:pPrChange w:id="24388" w:author="Sastry, Murali" w:date="2015-06-10T10:23:00Z">
                <w:pPr>
                  <w:pStyle w:val="tableentry"/>
                  <w:keepNext/>
                  <w:outlineLvl w:val="1"/>
                </w:pPr>
              </w:pPrChange>
            </w:pPr>
            <w:del w:id="24389" w:author="Sastry, Murali" w:date="2015-06-09T17:17:00Z">
              <w:r w:rsidRPr="00E056B6" w:rsidDel="00371A11">
                <w:delText>Date at top</w:delText>
              </w:r>
              <w:bookmarkStart w:id="24390" w:name="_Toc421703569"/>
              <w:bookmarkStart w:id="24391" w:name="_Toc421706763"/>
              <w:bookmarkStart w:id="24392" w:name="_Toc422906743"/>
              <w:bookmarkStart w:id="24393" w:name="_Toc422937374"/>
              <w:bookmarkStart w:id="24394" w:name="_Toc422940436"/>
              <w:bookmarkStart w:id="24395" w:name="_Toc422931871"/>
              <w:bookmarkStart w:id="24396" w:name="_Toc494290003"/>
              <w:bookmarkStart w:id="24397" w:name="_Toc494292819"/>
              <w:bookmarkStart w:id="24398" w:name="_Toc494295633"/>
              <w:bookmarkEnd w:id="24390"/>
              <w:bookmarkEnd w:id="24391"/>
              <w:bookmarkEnd w:id="24392"/>
              <w:bookmarkEnd w:id="24393"/>
              <w:bookmarkEnd w:id="24394"/>
              <w:bookmarkEnd w:id="24395"/>
              <w:bookmarkEnd w:id="24396"/>
              <w:bookmarkEnd w:id="24397"/>
              <w:bookmarkEnd w:id="24398"/>
            </w:del>
          </w:p>
          <w:p w:rsidR="00E67A32" w:rsidRPr="00E056B6" w:rsidDel="00371A11" w:rsidRDefault="00C0468B">
            <w:pPr>
              <w:pStyle w:val="body"/>
              <w:rPr>
                <w:del w:id="24399" w:author="Sastry, Murali" w:date="2015-06-09T17:17:00Z"/>
              </w:rPr>
              <w:pPrChange w:id="24400" w:author="Sastry, Murali" w:date="2015-06-10T10:23:00Z">
                <w:pPr>
                  <w:pStyle w:val="tableentry"/>
                  <w:keepNext/>
                  <w:outlineLvl w:val="1"/>
                </w:pPr>
              </w:pPrChange>
            </w:pPr>
            <w:del w:id="24401" w:author="Sastry, Murali" w:date="2015-06-09T17:17:00Z">
              <w:r w:rsidRPr="00E056B6" w:rsidDel="00371A11">
                <w:delText>Add any installation notes</w:delText>
              </w:r>
              <w:bookmarkStart w:id="24402" w:name="_Toc421703570"/>
              <w:bookmarkStart w:id="24403" w:name="_Toc421706764"/>
              <w:bookmarkStart w:id="24404" w:name="_Toc422906744"/>
              <w:bookmarkStart w:id="24405" w:name="_Toc422937375"/>
              <w:bookmarkStart w:id="24406" w:name="_Toc422940437"/>
              <w:bookmarkStart w:id="24407" w:name="_Toc422931872"/>
              <w:bookmarkStart w:id="24408" w:name="_Toc494290004"/>
              <w:bookmarkStart w:id="24409" w:name="_Toc494292820"/>
              <w:bookmarkStart w:id="24410" w:name="_Toc494295634"/>
              <w:bookmarkEnd w:id="24402"/>
              <w:bookmarkEnd w:id="24403"/>
              <w:bookmarkEnd w:id="24404"/>
              <w:bookmarkEnd w:id="24405"/>
              <w:bookmarkEnd w:id="24406"/>
              <w:bookmarkEnd w:id="24407"/>
              <w:bookmarkEnd w:id="24408"/>
              <w:bookmarkEnd w:id="24409"/>
              <w:bookmarkEnd w:id="24410"/>
            </w:del>
          </w:p>
          <w:p w:rsidR="00E67A32" w:rsidRPr="00E056B6" w:rsidDel="00371A11" w:rsidRDefault="00C0468B">
            <w:pPr>
              <w:pStyle w:val="body"/>
              <w:rPr>
                <w:del w:id="24411" w:author="Sastry, Murali" w:date="2015-06-09T17:17:00Z"/>
              </w:rPr>
              <w:pPrChange w:id="24412" w:author="Sastry, Murali" w:date="2015-06-10T10:23:00Z">
                <w:pPr>
                  <w:pStyle w:val="tableentry"/>
                  <w:keepNext/>
                  <w:outlineLvl w:val="1"/>
                </w:pPr>
              </w:pPrChange>
            </w:pPr>
            <w:del w:id="24413" w:author="Sastry, Murali" w:date="2015-06-09T17:17:00Z">
              <w:r w:rsidRPr="00E056B6" w:rsidDel="00371A11">
                <w:delText>Change “This” release section to “</w:delText>
              </w:r>
              <w:r w:rsidRPr="00E056B6" w:rsidDel="00371A11">
                <w:rPr>
                  <w:iCs/>
                </w:rPr>
                <w:delText>Prior”</w:delText>
              </w:r>
              <w:r w:rsidRPr="00E056B6" w:rsidDel="00371A11">
                <w:delText xml:space="preserve"> Release</w:delText>
              </w:r>
              <w:bookmarkStart w:id="24414" w:name="_Toc421703571"/>
              <w:bookmarkStart w:id="24415" w:name="_Toc421706765"/>
              <w:bookmarkStart w:id="24416" w:name="_Toc422906745"/>
              <w:bookmarkStart w:id="24417" w:name="_Toc422937376"/>
              <w:bookmarkStart w:id="24418" w:name="_Toc422940438"/>
              <w:bookmarkStart w:id="24419" w:name="_Toc422931873"/>
              <w:bookmarkStart w:id="24420" w:name="_Toc494290005"/>
              <w:bookmarkStart w:id="24421" w:name="_Toc494292821"/>
              <w:bookmarkStart w:id="24422" w:name="_Toc494295635"/>
              <w:bookmarkEnd w:id="24414"/>
              <w:bookmarkEnd w:id="24415"/>
              <w:bookmarkEnd w:id="24416"/>
              <w:bookmarkEnd w:id="24417"/>
              <w:bookmarkEnd w:id="24418"/>
              <w:bookmarkEnd w:id="24419"/>
              <w:bookmarkEnd w:id="24420"/>
              <w:bookmarkEnd w:id="24421"/>
              <w:bookmarkEnd w:id="24422"/>
            </w:del>
          </w:p>
          <w:p w:rsidR="00E67A32" w:rsidRPr="00E056B6" w:rsidDel="00371A11" w:rsidRDefault="00C0468B">
            <w:pPr>
              <w:pStyle w:val="body"/>
              <w:rPr>
                <w:del w:id="24423" w:author="Sastry, Murali" w:date="2015-06-09T17:17:00Z"/>
              </w:rPr>
              <w:pPrChange w:id="24424" w:author="Sastry, Murali" w:date="2015-06-10T10:23:00Z">
                <w:pPr>
                  <w:pStyle w:val="tableentry"/>
                  <w:keepNext/>
                  <w:outlineLvl w:val="1"/>
                </w:pPr>
              </w:pPrChange>
            </w:pPr>
            <w:del w:id="24425" w:author="Sastry, Murali" w:date="2015-06-09T17:17:00Z">
              <w:r w:rsidRPr="00E056B6" w:rsidDel="00371A11">
                <w:delText>Add the new “This”</w:delText>
              </w:r>
              <w:r w:rsidRPr="00E056B6" w:rsidDel="00371A11">
                <w:rPr>
                  <w:iCs/>
                </w:rPr>
                <w:delText xml:space="preserve"> Release</w:delText>
              </w:r>
              <w:r w:rsidRPr="00E056B6" w:rsidDel="00371A11">
                <w:delText xml:space="preserve"> section</w:delText>
              </w:r>
              <w:bookmarkStart w:id="24426" w:name="_Toc421703572"/>
              <w:bookmarkStart w:id="24427" w:name="_Toc421706766"/>
              <w:bookmarkStart w:id="24428" w:name="_Toc422906746"/>
              <w:bookmarkStart w:id="24429" w:name="_Toc422937377"/>
              <w:bookmarkStart w:id="24430" w:name="_Toc422940439"/>
              <w:bookmarkStart w:id="24431" w:name="_Toc422931874"/>
              <w:bookmarkStart w:id="24432" w:name="_Toc494290006"/>
              <w:bookmarkStart w:id="24433" w:name="_Toc494292822"/>
              <w:bookmarkStart w:id="24434" w:name="_Toc494295636"/>
              <w:bookmarkEnd w:id="24426"/>
              <w:bookmarkEnd w:id="24427"/>
              <w:bookmarkEnd w:id="24428"/>
              <w:bookmarkEnd w:id="24429"/>
              <w:bookmarkEnd w:id="24430"/>
              <w:bookmarkEnd w:id="24431"/>
              <w:bookmarkEnd w:id="24432"/>
              <w:bookmarkEnd w:id="24433"/>
              <w:bookmarkEnd w:id="24434"/>
            </w:del>
          </w:p>
          <w:p w:rsidR="00E67A32" w:rsidRPr="00E056B6" w:rsidDel="00371A11" w:rsidRDefault="00C0468B">
            <w:pPr>
              <w:pStyle w:val="body"/>
              <w:rPr>
                <w:del w:id="24435" w:author="Sastry, Murali" w:date="2015-06-09T17:17:00Z"/>
              </w:rPr>
              <w:pPrChange w:id="24436" w:author="Sastry, Murali" w:date="2015-06-10T10:23:00Z">
                <w:pPr>
                  <w:pStyle w:val="tableentry"/>
                  <w:keepNext/>
                  <w:outlineLvl w:val="1"/>
                </w:pPr>
              </w:pPrChange>
            </w:pPr>
            <w:del w:id="24437" w:author="Sastry, Murali" w:date="2015-06-09T17:17:00Z">
              <w:r w:rsidRPr="00E056B6" w:rsidDel="00371A11">
                <w:delText>Add any known issues</w:delText>
              </w:r>
              <w:bookmarkStart w:id="24438" w:name="_Toc421703573"/>
              <w:bookmarkStart w:id="24439" w:name="_Toc421706767"/>
              <w:bookmarkStart w:id="24440" w:name="_Toc422906747"/>
              <w:bookmarkStart w:id="24441" w:name="_Toc422937378"/>
              <w:bookmarkStart w:id="24442" w:name="_Toc422940440"/>
              <w:bookmarkStart w:id="24443" w:name="_Toc422931875"/>
              <w:bookmarkStart w:id="24444" w:name="_Toc494290007"/>
              <w:bookmarkStart w:id="24445" w:name="_Toc494292823"/>
              <w:bookmarkStart w:id="24446" w:name="_Toc494295637"/>
              <w:bookmarkEnd w:id="24438"/>
              <w:bookmarkEnd w:id="24439"/>
              <w:bookmarkEnd w:id="24440"/>
              <w:bookmarkEnd w:id="24441"/>
              <w:bookmarkEnd w:id="24442"/>
              <w:bookmarkEnd w:id="24443"/>
              <w:bookmarkEnd w:id="24444"/>
              <w:bookmarkEnd w:id="24445"/>
              <w:bookmarkEnd w:id="24446"/>
            </w:del>
          </w:p>
        </w:tc>
        <w:bookmarkStart w:id="24447" w:name="_Toc421703574"/>
        <w:bookmarkStart w:id="24448" w:name="_Toc421706768"/>
        <w:bookmarkStart w:id="24449" w:name="_Toc422906748"/>
        <w:bookmarkStart w:id="24450" w:name="_Toc422937379"/>
        <w:bookmarkStart w:id="24451" w:name="_Toc422940441"/>
        <w:bookmarkStart w:id="24452" w:name="_Toc422931876"/>
        <w:bookmarkStart w:id="24453" w:name="_Toc494290008"/>
        <w:bookmarkStart w:id="24454" w:name="_Toc494292824"/>
        <w:bookmarkStart w:id="24455" w:name="_Toc494295638"/>
        <w:bookmarkEnd w:id="24447"/>
        <w:bookmarkEnd w:id="24448"/>
        <w:bookmarkEnd w:id="24449"/>
        <w:bookmarkEnd w:id="24450"/>
        <w:bookmarkEnd w:id="24451"/>
        <w:bookmarkEnd w:id="24452"/>
        <w:bookmarkEnd w:id="24453"/>
        <w:bookmarkEnd w:id="24454"/>
        <w:bookmarkEnd w:id="24455"/>
      </w:tr>
      <w:tr w:rsidR="00E67A32" w:rsidRPr="00E056B6" w:rsidDel="00371A11" w:rsidTr="00DE59EB">
        <w:trPr>
          <w:cantSplit/>
          <w:del w:id="24456" w:author="Sastry, Murali" w:date="2015-06-09T17:17:00Z"/>
        </w:trPr>
        <w:tc>
          <w:tcPr>
            <w:tcW w:w="2520" w:type="dxa"/>
            <w:tcBorders>
              <w:top w:val="single" w:sz="6" w:space="0" w:color="auto"/>
              <w:bottom w:val="single" w:sz="6" w:space="0" w:color="auto"/>
            </w:tcBorders>
          </w:tcPr>
          <w:p w:rsidR="00E67A32" w:rsidRPr="00E056B6" w:rsidDel="00371A11" w:rsidRDefault="00C0468B">
            <w:pPr>
              <w:pStyle w:val="body"/>
              <w:rPr>
                <w:del w:id="24457" w:author="Sastry, Murali" w:date="2015-06-09T17:17:00Z"/>
              </w:rPr>
              <w:pPrChange w:id="24458" w:author="Sastry, Murali" w:date="2015-06-10T10:23:00Z">
                <w:pPr>
                  <w:pStyle w:val="tableentry"/>
                  <w:keepNext/>
                  <w:outlineLvl w:val="1"/>
                </w:pPr>
              </w:pPrChange>
            </w:pPr>
            <w:del w:id="24459" w:author="Sastry, Murali" w:date="2015-06-09T17:17:00Z">
              <w:r w:rsidRPr="00E056B6" w:rsidDel="00371A11">
                <w:delText>New Customers</w:delText>
              </w:r>
              <w:bookmarkStart w:id="24460" w:name="_Toc421703575"/>
              <w:bookmarkStart w:id="24461" w:name="_Toc421706769"/>
              <w:bookmarkStart w:id="24462" w:name="_Toc422906749"/>
              <w:bookmarkStart w:id="24463" w:name="_Toc422937380"/>
              <w:bookmarkStart w:id="24464" w:name="_Toc422940442"/>
              <w:bookmarkStart w:id="24465" w:name="_Toc422931877"/>
              <w:bookmarkStart w:id="24466" w:name="_Toc494290009"/>
              <w:bookmarkStart w:id="24467" w:name="_Toc494292825"/>
              <w:bookmarkStart w:id="24468" w:name="_Toc494295639"/>
              <w:bookmarkEnd w:id="24460"/>
              <w:bookmarkEnd w:id="24461"/>
              <w:bookmarkEnd w:id="24462"/>
              <w:bookmarkEnd w:id="24463"/>
              <w:bookmarkEnd w:id="24464"/>
              <w:bookmarkEnd w:id="24465"/>
              <w:bookmarkEnd w:id="24466"/>
              <w:bookmarkEnd w:id="24467"/>
              <w:bookmarkEnd w:id="24468"/>
            </w:del>
          </w:p>
        </w:tc>
        <w:tc>
          <w:tcPr>
            <w:tcW w:w="6120" w:type="dxa"/>
            <w:tcBorders>
              <w:top w:val="single" w:sz="6" w:space="0" w:color="auto"/>
              <w:bottom w:val="single" w:sz="6" w:space="0" w:color="auto"/>
            </w:tcBorders>
          </w:tcPr>
          <w:p w:rsidR="00E67A32" w:rsidRPr="00E056B6" w:rsidDel="00371A11" w:rsidRDefault="00C0468B">
            <w:pPr>
              <w:pStyle w:val="body"/>
              <w:rPr>
                <w:del w:id="24469" w:author="Sastry, Murali" w:date="2015-06-09T17:17:00Z"/>
              </w:rPr>
              <w:pPrChange w:id="24470" w:author="Sastry, Murali" w:date="2015-06-10T10:23:00Z">
                <w:pPr>
                  <w:pStyle w:val="tableentry"/>
                  <w:keepNext/>
                  <w:outlineLvl w:val="1"/>
                </w:pPr>
              </w:pPrChange>
            </w:pPr>
            <w:del w:id="24471" w:author="Sastry, Murali" w:date="2015-06-09T17:17:00Z">
              <w:r w:rsidRPr="00E056B6" w:rsidDel="00371A11">
                <w:delText xml:space="preserve">If any new customers are being added, see </w:delText>
              </w:r>
              <w:r w:rsidR="00E2103E" w:rsidDel="00371A11">
                <w:fldChar w:fldCharType="begin"/>
              </w:r>
              <w:r w:rsidR="00E2103E" w:rsidDel="00371A11">
                <w:delInstrText xml:space="preserve"> HYPERLINK \l "_Adding_a_new_2" </w:delInstrText>
              </w:r>
              <w:r w:rsidR="00E2103E" w:rsidDel="00371A11">
                <w:fldChar w:fldCharType="separate"/>
              </w:r>
              <w:r w:rsidR="00573FB7" w:rsidRPr="00E056B6" w:rsidDel="00371A11">
                <w:rPr>
                  <w:rStyle w:val="Hyperlink"/>
                </w:rPr>
                <w:delText>section 19</w:delText>
              </w:r>
              <w:r w:rsidR="00E2103E" w:rsidDel="00371A11">
                <w:rPr>
                  <w:rStyle w:val="Hyperlink"/>
                  <w:b/>
                </w:rPr>
                <w:fldChar w:fldCharType="end"/>
              </w:r>
              <w:r w:rsidRPr="00E056B6" w:rsidDel="00371A11">
                <w:delText xml:space="preserve"> for what files need to be updated.</w:delText>
              </w:r>
              <w:bookmarkStart w:id="24472" w:name="_Toc421703576"/>
              <w:bookmarkStart w:id="24473" w:name="_Toc421706770"/>
              <w:bookmarkStart w:id="24474" w:name="_Toc422906750"/>
              <w:bookmarkStart w:id="24475" w:name="_Toc422937381"/>
              <w:bookmarkStart w:id="24476" w:name="_Toc422940443"/>
              <w:bookmarkStart w:id="24477" w:name="_Toc422931878"/>
              <w:bookmarkStart w:id="24478" w:name="_Toc494290010"/>
              <w:bookmarkStart w:id="24479" w:name="_Toc494292826"/>
              <w:bookmarkStart w:id="24480" w:name="_Toc494295640"/>
              <w:bookmarkEnd w:id="24472"/>
              <w:bookmarkEnd w:id="24473"/>
              <w:bookmarkEnd w:id="24474"/>
              <w:bookmarkEnd w:id="24475"/>
              <w:bookmarkEnd w:id="24476"/>
              <w:bookmarkEnd w:id="24477"/>
              <w:bookmarkEnd w:id="24478"/>
              <w:bookmarkEnd w:id="24479"/>
              <w:bookmarkEnd w:id="24480"/>
            </w:del>
          </w:p>
        </w:tc>
        <w:bookmarkStart w:id="24481" w:name="_Toc421703577"/>
        <w:bookmarkStart w:id="24482" w:name="_Toc421706771"/>
        <w:bookmarkStart w:id="24483" w:name="_Toc422906751"/>
        <w:bookmarkStart w:id="24484" w:name="_Toc422937382"/>
        <w:bookmarkStart w:id="24485" w:name="_Toc422940444"/>
        <w:bookmarkStart w:id="24486" w:name="_Toc422931879"/>
        <w:bookmarkStart w:id="24487" w:name="_Toc494290011"/>
        <w:bookmarkStart w:id="24488" w:name="_Toc494292827"/>
        <w:bookmarkStart w:id="24489" w:name="_Toc494295641"/>
        <w:bookmarkEnd w:id="24481"/>
        <w:bookmarkEnd w:id="24482"/>
        <w:bookmarkEnd w:id="24483"/>
        <w:bookmarkEnd w:id="24484"/>
        <w:bookmarkEnd w:id="24485"/>
        <w:bookmarkEnd w:id="24486"/>
        <w:bookmarkEnd w:id="24487"/>
        <w:bookmarkEnd w:id="24488"/>
        <w:bookmarkEnd w:id="24489"/>
      </w:tr>
    </w:tbl>
    <w:p w:rsidR="00E67A32" w:rsidRPr="00E056B6" w:rsidDel="00371A11" w:rsidRDefault="00E67A32">
      <w:pPr>
        <w:pStyle w:val="body"/>
        <w:rPr>
          <w:del w:id="24490" w:author="Sastry, Murali" w:date="2015-06-09T17:17:00Z"/>
        </w:rPr>
        <w:pPrChange w:id="24491" w:author="Sastry, Murali" w:date="2015-06-10T10:23:00Z">
          <w:pPr>
            <w:pStyle w:val="tablecode"/>
          </w:pPr>
        </w:pPrChange>
      </w:pPr>
      <w:bookmarkStart w:id="24492" w:name="_Toc421703578"/>
      <w:bookmarkStart w:id="24493" w:name="_Toc421706772"/>
      <w:bookmarkStart w:id="24494" w:name="_Toc422906752"/>
      <w:bookmarkStart w:id="24495" w:name="_Toc422937383"/>
      <w:bookmarkStart w:id="24496" w:name="_Toc422940445"/>
      <w:bookmarkStart w:id="24497" w:name="_Toc422931880"/>
      <w:bookmarkStart w:id="24498" w:name="_Toc494290012"/>
      <w:bookmarkStart w:id="24499" w:name="_Toc494292828"/>
      <w:bookmarkStart w:id="24500" w:name="_Toc494295642"/>
      <w:bookmarkEnd w:id="24492"/>
      <w:bookmarkEnd w:id="24493"/>
      <w:bookmarkEnd w:id="24494"/>
      <w:bookmarkEnd w:id="24495"/>
      <w:bookmarkEnd w:id="24496"/>
      <w:bookmarkEnd w:id="24497"/>
      <w:bookmarkEnd w:id="24498"/>
      <w:bookmarkEnd w:id="24499"/>
      <w:bookmarkEnd w:id="24500"/>
    </w:p>
    <w:p w:rsidR="00E67A32" w:rsidRPr="00E056B6" w:rsidDel="00371A11" w:rsidRDefault="00C0468B">
      <w:pPr>
        <w:pStyle w:val="body"/>
        <w:rPr>
          <w:del w:id="24501" w:author="Sastry, Murali" w:date="2015-06-09T17:17:00Z"/>
        </w:rPr>
        <w:pPrChange w:id="24502" w:author="Sastry, Murali" w:date="2015-06-10T10:23:00Z">
          <w:pPr>
            <w:pStyle w:val="Heading2"/>
          </w:pPr>
        </w:pPrChange>
      </w:pPr>
      <w:bookmarkStart w:id="24503" w:name="_Toc234138311"/>
      <w:del w:id="24504" w:author="Sastry, Murali" w:date="2015-06-09T17:17:00Z">
        <w:r w:rsidRPr="00E056B6" w:rsidDel="00371A11">
          <w:delText>Build GOBI2000_LINUX_PACKAGE locally</w:delText>
        </w:r>
        <w:bookmarkStart w:id="24505" w:name="_Toc421703579"/>
        <w:bookmarkStart w:id="24506" w:name="_Toc421706773"/>
        <w:bookmarkStart w:id="24507" w:name="_Toc422906753"/>
        <w:bookmarkStart w:id="24508" w:name="_Toc422937384"/>
        <w:bookmarkStart w:id="24509" w:name="_Toc422940446"/>
        <w:bookmarkStart w:id="24510" w:name="_Toc422931881"/>
        <w:bookmarkStart w:id="24511" w:name="_Toc494290013"/>
        <w:bookmarkStart w:id="24512" w:name="_Toc494292829"/>
        <w:bookmarkStart w:id="24513" w:name="_Toc494295643"/>
        <w:bookmarkEnd w:id="24503"/>
        <w:bookmarkEnd w:id="24505"/>
        <w:bookmarkEnd w:id="24506"/>
        <w:bookmarkEnd w:id="24507"/>
        <w:bookmarkEnd w:id="24508"/>
        <w:bookmarkEnd w:id="24509"/>
        <w:bookmarkEnd w:id="24510"/>
        <w:bookmarkEnd w:id="24511"/>
        <w:bookmarkEnd w:id="24512"/>
        <w:bookmarkEnd w:id="24513"/>
      </w:del>
    </w:p>
    <w:p w:rsidR="00051DF6" w:rsidRPr="00E056B6" w:rsidDel="00371A11" w:rsidRDefault="00C0468B">
      <w:pPr>
        <w:pStyle w:val="body"/>
        <w:rPr>
          <w:del w:id="24514" w:author="Sastry, Murali" w:date="2015-06-09T17:17:00Z"/>
        </w:rPr>
        <w:pPrChange w:id="24515" w:author="Sastry, Murali" w:date="2015-06-10T10:23:00Z">
          <w:pPr>
            <w:pStyle w:val="body"/>
            <w:spacing w:before="0" w:after="0"/>
          </w:pPr>
        </w:pPrChange>
      </w:pPr>
      <w:del w:id="24516" w:author="Sastry, Murali" w:date="2015-06-09T17:17:00Z">
        <w:r w:rsidRPr="00E056B6" w:rsidDel="00371A11">
          <w:delText>Copy the &lt;ARMCompiler&gt; and &lt;SourceDir&gt; from the CRM server to your computer</w:delText>
        </w:r>
        <w:bookmarkStart w:id="24517" w:name="_Toc421703580"/>
        <w:bookmarkStart w:id="24518" w:name="_Toc421706774"/>
        <w:bookmarkStart w:id="24519" w:name="_Toc422906754"/>
        <w:bookmarkStart w:id="24520" w:name="_Toc422937385"/>
        <w:bookmarkStart w:id="24521" w:name="_Toc422940447"/>
        <w:bookmarkStart w:id="24522" w:name="_Toc422931882"/>
        <w:bookmarkStart w:id="24523" w:name="_Toc494290014"/>
        <w:bookmarkStart w:id="24524" w:name="_Toc494292830"/>
        <w:bookmarkStart w:id="24525" w:name="_Toc494295644"/>
        <w:bookmarkEnd w:id="24517"/>
        <w:bookmarkEnd w:id="24518"/>
        <w:bookmarkEnd w:id="24519"/>
        <w:bookmarkEnd w:id="24520"/>
        <w:bookmarkEnd w:id="24521"/>
        <w:bookmarkEnd w:id="24522"/>
        <w:bookmarkEnd w:id="24523"/>
        <w:bookmarkEnd w:id="24524"/>
        <w:bookmarkEnd w:id="24525"/>
      </w:del>
    </w:p>
    <w:p w:rsidR="006D3806" w:rsidRPr="00E056B6" w:rsidDel="00371A11" w:rsidRDefault="00C0468B">
      <w:pPr>
        <w:pStyle w:val="body"/>
        <w:rPr>
          <w:del w:id="24526" w:author="Sastry, Murali" w:date="2015-06-09T17:17:00Z"/>
        </w:rPr>
        <w:pPrChange w:id="24527" w:author="Sastry, Murali" w:date="2015-06-10T10:23:00Z">
          <w:pPr>
            <w:pStyle w:val="body"/>
            <w:spacing w:before="0" w:after="0"/>
          </w:pPr>
        </w:pPrChange>
      </w:pPr>
      <w:del w:id="24528" w:author="Sastry, Murali" w:date="2015-06-09T17:17:00Z">
        <w:r w:rsidRPr="00E056B6" w:rsidDel="00371A11">
          <w:delText>Create an auth file for downloading firmware images.</w:delText>
        </w:r>
        <w:bookmarkStart w:id="24529" w:name="_Toc421703581"/>
        <w:bookmarkStart w:id="24530" w:name="_Toc421706775"/>
        <w:bookmarkStart w:id="24531" w:name="_Toc422906755"/>
        <w:bookmarkStart w:id="24532" w:name="_Toc422937386"/>
        <w:bookmarkStart w:id="24533" w:name="_Toc422940448"/>
        <w:bookmarkStart w:id="24534" w:name="_Toc422931883"/>
        <w:bookmarkStart w:id="24535" w:name="_Toc494290015"/>
        <w:bookmarkStart w:id="24536" w:name="_Toc494292831"/>
        <w:bookmarkStart w:id="24537" w:name="_Toc494295645"/>
        <w:bookmarkEnd w:id="24529"/>
        <w:bookmarkEnd w:id="24530"/>
        <w:bookmarkEnd w:id="24531"/>
        <w:bookmarkEnd w:id="24532"/>
        <w:bookmarkEnd w:id="24533"/>
        <w:bookmarkEnd w:id="24534"/>
        <w:bookmarkEnd w:id="24535"/>
        <w:bookmarkEnd w:id="24536"/>
        <w:bookmarkEnd w:id="24537"/>
      </w:del>
    </w:p>
    <w:p w:rsidR="006D3806" w:rsidRPr="00E056B6" w:rsidDel="00371A11" w:rsidRDefault="00C0468B">
      <w:pPr>
        <w:pStyle w:val="body"/>
        <w:rPr>
          <w:del w:id="24538" w:author="Sastry, Murali" w:date="2015-06-09T17:17:00Z"/>
        </w:rPr>
        <w:pPrChange w:id="24539" w:author="Sastry, Murali" w:date="2015-06-10T10:23:00Z">
          <w:pPr>
            <w:pStyle w:val="body"/>
            <w:spacing w:before="0" w:after="0"/>
            <w:ind w:left="1440"/>
          </w:pPr>
        </w:pPrChange>
      </w:pPr>
      <w:del w:id="24540" w:author="Sastry, Murali" w:date="2015-06-09T17:17:00Z">
        <w:r w:rsidRPr="00E056B6" w:rsidDel="00371A11">
          <w:delText># vi /root/myauth</w:delText>
        </w:r>
        <w:bookmarkStart w:id="24541" w:name="_Toc421703582"/>
        <w:bookmarkStart w:id="24542" w:name="_Toc421706776"/>
        <w:bookmarkStart w:id="24543" w:name="_Toc422906756"/>
        <w:bookmarkStart w:id="24544" w:name="_Toc422937387"/>
        <w:bookmarkStart w:id="24545" w:name="_Toc422940449"/>
        <w:bookmarkStart w:id="24546" w:name="_Toc422931884"/>
        <w:bookmarkStart w:id="24547" w:name="_Toc494290016"/>
        <w:bookmarkStart w:id="24548" w:name="_Toc494292832"/>
        <w:bookmarkStart w:id="24549" w:name="_Toc494295646"/>
        <w:bookmarkEnd w:id="24541"/>
        <w:bookmarkEnd w:id="24542"/>
        <w:bookmarkEnd w:id="24543"/>
        <w:bookmarkEnd w:id="24544"/>
        <w:bookmarkEnd w:id="24545"/>
        <w:bookmarkEnd w:id="24546"/>
        <w:bookmarkEnd w:id="24547"/>
        <w:bookmarkEnd w:id="24548"/>
        <w:bookmarkEnd w:id="24549"/>
      </w:del>
    </w:p>
    <w:p w:rsidR="006D3806" w:rsidRPr="00E056B6" w:rsidDel="00371A11" w:rsidRDefault="00C0468B">
      <w:pPr>
        <w:pStyle w:val="body"/>
        <w:rPr>
          <w:del w:id="24550" w:author="Sastry, Murali" w:date="2015-06-09T17:17:00Z"/>
        </w:rPr>
        <w:pPrChange w:id="24551" w:author="Sastry, Murali" w:date="2015-06-10T10:23:00Z">
          <w:pPr>
            <w:pStyle w:val="body"/>
            <w:spacing w:before="0" w:after="0"/>
            <w:ind w:left="2160"/>
          </w:pPr>
        </w:pPrChange>
      </w:pPr>
      <w:del w:id="24552" w:author="Sastry, Murali" w:date="2015-06-09T17:17:00Z">
        <w:r w:rsidRPr="00E056B6" w:rsidDel="00371A11">
          <w:delText>username = mwinn</w:delText>
        </w:r>
        <w:bookmarkStart w:id="24553" w:name="_Toc421703583"/>
        <w:bookmarkStart w:id="24554" w:name="_Toc421706777"/>
        <w:bookmarkStart w:id="24555" w:name="_Toc422906757"/>
        <w:bookmarkStart w:id="24556" w:name="_Toc422937388"/>
        <w:bookmarkStart w:id="24557" w:name="_Toc422940450"/>
        <w:bookmarkStart w:id="24558" w:name="_Toc422931885"/>
        <w:bookmarkStart w:id="24559" w:name="_Toc494290017"/>
        <w:bookmarkStart w:id="24560" w:name="_Toc494292833"/>
        <w:bookmarkStart w:id="24561" w:name="_Toc494295647"/>
        <w:bookmarkEnd w:id="24553"/>
        <w:bookmarkEnd w:id="24554"/>
        <w:bookmarkEnd w:id="24555"/>
        <w:bookmarkEnd w:id="24556"/>
        <w:bookmarkEnd w:id="24557"/>
        <w:bookmarkEnd w:id="24558"/>
        <w:bookmarkEnd w:id="24559"/>
        <w:bookmarkEnd w:id="24560"/>
        <w:bookmarkEnd w:id="24561"/>
      </w:del>
    </w:p>
    <w:p w:rsidR="006D3806" w:rsidRPr="00E056B6" w:rsidDel="00371A11" w:rsidRDefault="00C0468B">
      <w:pPr>
        <w:pStyle w:val="body"/>
        <w:rPr>
          <w:del w:id="24562" w:author="Sastry, Murali" w:date="2015-06-09T17:17:00Z"/>
        </w:rPr>
        <w:pPrChange w:id="24563" w:author="Sastry, Murali" w:date="2015-06-10T10:23:00Z">
          <w:pPr>
            <w:pStyle w:val="body"/>
            <w:spacing w:before="0" w:after="0"/>
            <w:ind w:left="2160"/>
          </w:pPr>
        </w:pPrChange>
      </w:pPr>
      <w:del w:id="24564" w:author="Sastry, Murali" w:date="2015-06-09T17:17:00Z">
        <w:r w:rsidRPr="00E056B6" w:rsidDel="00371A11">
          <w:delText>password = windowsdomainpassword</w:delText>
        </w:r>
        <w:bookmarkStart w:id="24565" w:name="_Toc421703584"/>
        <w:bookmarkStart w:id="24566" w:name="_Toc421706778"/>
        <w:bookmarkStart w:id="24567" w:name="_Toc422906758"/>
        <w:bookmarkStart w:id="24568" w:name="_Toc422937389"/>
        <w:bookmarkStart w:id="24569" w:name="_Toc422940451"/>
        <w:bookmarkStart w:id="24570" w:name="_Toc422931886"/>
        <w:bookmarkStart w:id="24571" w:name="_Toc494290018"/>
        <w:bookmarkStart w:id="24572" w:name="_Toc494292834"/>
        <w:bookmarkStart w:id="24573" w:name="_Toc494295648"/>
        <w:bookmarkEnd w:id="24565"/>
        <w:bookmarkEnd w:id="24566"/>
        <w:bookmarkEnd w:id="24567"/>
        <w:bookmarkEnd w:id="24568"/>
        <w:bookmarkEnd w:id="24569"/>
        <w:bookmarkEnd w:id="24570"/>
        <w:bookmarkEnd w:id="24571"/>
        <w:bookmarkEnd w:id="24572"/>
        <w:bookmarkEnd w:id="24573"/>
      </w:del>
    </w:p>
    <w:p w:rsidR="006D3806" w:rsidRPr="00E056B6" w:rsidDel="00371A11" w:rsidRDefault="00C0468B">
      <w:pPr>
        <w:pStyle w:val="body"/>
        <w:rPr>
          <w:del w:id="24574" w:author="Sastry, Murali" w:date="2015-06-09T17:17:00Z"/>
        </w:rPr>
        <w:pPrChange w:id="24575" w:author="Sastry, Murali" w:date="2015-06-10T10:23:00Z">
          <w:pPr>
            <w:pStyle w:val="body"/>
            <w:spacing w:before="0" w:after="0"/>
            <w:ind w:left="2160"/>
          </w:pPr>
        </w:pPrChange>
      </w:pPr>
      <w:del w:id="24576" w:author="Sastry, Murali" w:date="2015-06-09T17:17:00Z">
        <w:r w:rsidRPr="00E056B6" w:rsidDel="00371A11">
          <w:delText>domain = na</w:delText>
        </w:r>
        <w:bookmarkStart w:id="24577" w:name="_Toc421703585"/>
        <w:bookmarkStart w:id="24578" w:name="_Toc421706779"/>
        <w:bookmarkStart w:id="24579" w:name="_Toc422906759"/>
        <w:bookmarkStart w:id="24580" w:name="_Toc422937390"/>
        <w:bookmarkStart w:id="24581" w:name="_Toc422940452"/>
        <w:bookmarkStart w:id="24582" w:name="_Toc422931887"/>
        <w:bookmarkStart w:id="24583" w:name="_Toc494290019"/>
        <w:bookmarkStart w:id="24584" w:name="_Toc494292835"/>
        <w:bookmarkStart w:id="24585" w:name="_Toc494295649"/>
        <w:bookmarkEnd w:id="24577"/>
        <w:bookmarkEnd w:id="24578"/>
        <w:bookmarkEnd w:id="24579"/>
        <w:bookmarkEnd w:id="24580"/>
        <w:bookmarkEnd w:id="24581"/>
        <w:bookmarkEnd w:id="24582"/>
        <w:bookmarkEnd w:id="24583"/>
        <w:bookmarkEnd w:id="24584"/>
        <w:bookmarkEnd w:id="24585"/>
      </w:del>
    </w:p>
    <w:p w:rsidR="006D3806" w:rsidRPr="00E056B6" w:rsidDel="00371A11" w:rsidRDefault="00C0468B">
      <w:pPr>
        <w:pStyle w:val="body"/>
        <w:rPr>
          <w:del w:id="24586" w:author="Sastry, Murali" w:date="2015-06-09T17:17:00Z"/>
        </w:rPr>
        <w:pPrChange w:id="24587" w:author="Sastry, Murali" w:date="2015-06-10T10:23:00Z">
          <w:pPr>
            <w:pStyle w:val="body"/>
            <w:spacing w:before="0" w:after="0"/>
          </w:pPr>
        </w:pPrChange>
      </w:pPr>
      <w:del w:id="24588" w:author="Sastry, Murali" w:date="2015-06-09T17:17:00Z">
        <w:r w:rsidRPr="00E056B6" w:rsidDel="00371A11">
          <w:delText>Sync perforce (creates a “perforce2k” directory in current directory)</w:delText>
        </w:r>
        <w:bookmarkStart w:id="24589" w:name="_Toc421703586"/>
        <w:bookmarkStart w:id="24590" w:name="_Toc421706780"/>
        <w:bookmarkStart w:id="24591" w:name="_Toc422906760"/>
        <w:bookmarkStart w:id="24592" w:name="_Toc422937391"/>
        <w:bookmarkStart w:id="24593" w:name="_Toc422940453"/>
        <w:bookmarkStart w:id="24594" w:name="_Toc422931888"/>
        <w:bookmarkStart w:id="24595" w:name="_Toc494290020"/>
        <w:bookmarkStart w:id="24596" w:name="_Toc494292836"/>
        <w:bookmarkStart w:id="24597" w:name="_Toc494295650"/>
        <w:bookmarkEnd w:id="24589"/>
        <w:bookmarkEnd w:id="24590"/>
        <w:bookmarkEnd w:id="24591"/>
        <w:bookmarkEnd w:id="24592"/>
        <w:bookmarkEnd w:id="24593"/>
        <w:bookmarkEnd w:id="24594"/>
        <w:bookmarkEnd w:id="24595"/>
        <w:bookmarkEnd w:id="24596"/>
        <w:bookmarkEnd w:id="24597"/>
      </w:del>
    </w:p>
    <w:p w:rsidR="006D3806" w:rsidRPr="00E056B6" w:rsidDel="00371A11" w:rsidRDefault="00C0468B">
      <w:pPr>
        <w:pStyle w:val="body"/>
        <w:rPr>
          <w:del w:id="24598" w:author="Sastry, Murali" w:date="2015-06-09T17:17:00Z"/>
        </w:rPr>
        <w:pPrChange w:id="24599" w:author="Sastry, Murali" w:date="2015-06-10T10:23:00Z">
          <w:pPr>
            <w:pStyle w:val="body"/>
            <w:spacing w:before="0" w:after="0"/>
            <w:ind w:left="1440"/>
          </w:pPr>
        </w:pPrChange>
      </w:pPr>
      <w:del w:id="24600" w:author="Sastry, Murali" w:date="2015-06-09T17:17:00Z">
        <w:r w:rsidRPr="00E056B6" w:rsidDel="00371A11">
          <w:delText># export P4USER=mwinn</w:delText>
        </w:r>
        <w:bookmarkStart w:id="24601" w:name="_Toc421703587"/>
        <w:bookmarkStart w:id="24602" w:name="_Toc421706781"/>
        <w:bookmarkStart w:id="24603" w:name="_Toc422906761"/>
        <w:bookmarkStart w:id="24604" w:name="_Toc422937392"/>
        <w:bookmarkStart w:id="24605" w:name="_Toc422940454"/>
        <w:bookmarkStart w:id="24606" w:name="_Toc422931889"/>
        <w:bookmarkStart w:id="24607" w:name="_Toc494290021"/>
        <w:bookmarkStart w:id="24608" w:name="_Toc494292837"/>
        <w:bookmarkStart w:id="24609" w:name="_Toc494295651"/>
        <w:bookmarkEnd w:id="24601"/>
        <w:bookmarkEnd w:id="24602"/>
        <w:bookmarkEnd w:id="24603"/>
        <w:bookmarkEnd w:id="24604"/>
        <w:bookmarkEnd w:id="24605"/>
        <w:bookmarkEnd w:id="24606"/>
        <w:bookmarkEnd w:id="24607"/>
        <w:bookmarkEnd w:id="24608"/>
        <w:bookmarkEnd w:id="24609"/>
      </w:del>
    </w:p>
    <w:p w:rsidR="006D3806" w:rsidRPr="00E056B6" w:rsidDel="00371A11" w:rsidRDefault="00C0468B">
      <w:pPr>
        <w:pStyle w:val="body"/>
        <w:rPr>
          <w:del w:id="24610" w:author="Sastry, Murali" w:date="2015-06-09T17:17:00Z"/>
        </w:rPr>
        <w:pPrChange w:id="24611" w:author="Sastry, Murali" w:date="2015-06-10T10:23:00Z">
          <w:pPr>
            <w:pStyle w:val="body"/>
            <w:spacing w:before="0" w:after="0"/>
            <w:ind w:left="1440"/>
          </w:pPr>
        </w:pPrChange>
      </w:pPr>
      <w:del w:id="24612" w:author="Sastry, Murali" w:date="2015-06-09T17:17:00Z">
        <w:r w:rsidRPr="00E056B6" w:rsidDel="00371A11">
          <w:delText># p4 -p aswp402:1666 -u mwinn login</w:delText>
        </w:r>
        <w:bookmarkStart w:id="24613" w:name="_Toc421703588"/>
        <w:bookmarkStart w:id="24614" w:name="_Toc421706782"/>
        <w:bookmarkStart w:id="24615" w:name="_Toc422906762"/>
        <w:bookmarkStart w:id="24616" w:name="_Toc422937393"/>
        <w:bookmarkStart w:id="24617" w:name="_Toc422940455"/>
        <w:bookmarkStart w:id="24618" w:name="_Toc422931890"/>
        <w:bookmarkStart w:id="24619" w:name="_Toc494290022"/>
        <w:bookmarkStart w:id="24620" w:name="_Toc494292838"/>
        <w:bookmarkStart w:id="24621" w:name="_Toc494295652"/>
        <w:bookmarkEnd w:id="24613"/>
        <w:bookmarkEnd w:id="24614"/>
        <w:bookmarkEnd w:id="24615"/>
        <w:bookmarkEnd w:id="24616"/>
        <w:bookmarkEnd w:id="24617"/>
        <w:bookmarkEnd w:id="24618"/>
        <w:bookmarkEnd w:id="24619"/>
        <w:bookmarkEnd w:id="24620"/>
        <w:bookmarkEnd w:id="24621"/>
      </w:del>
    </w:p>
    <w:p w:rsidR="006D3806" w:rsidRPr="00E056B6" w:rsidDel="00371A11" w:rsidRDefault="00C0468B">
      <w:pPr>
        <w:pStyle w:val="body"/>
        <w:rPr>
          <w:del w:id="24622" w:author="Sastry, Murali" w:date="2015-06-09T17:17:00Z"/>
        </w:rPr>
        <w:pPrChange w:id="24623" w:author="Sastry, Murali" w:date="2015-06-10T10:23:00Z">
          <w:pPr>
            <w:pStyle w:val="body"/>
            <w:spacing w:before="0" w:after="0"/>
            <w:ind w:left="2160"/>
          </w:pPr>
        </w:pPrChange>
      </w:pPr>
      <w:del w:id="24624" w:author="Sastry, Murali" w:date="2015-06-09T17:17:00Z">
        <w:r w:rsidRPr="00E056B6" w:rsidDel="00371A11">
          <w:delText>(use p4 password when prompted)</w:delText>
        </w:r>
        <w:bookmarkStart w:id="24625" w:name="_Toc421703589"/>
        <w:bookmarkStart w:id="24626" w:name="_Toc421706783"/>
        <w:bookmarkStart w:id="24627" w:name="_Toc422906763"/>
        <w:bookmarkStart w:id="24628" w:name="_Toc422937394"/>
        <w:bookmarkStart w:id="24629" w:name="_Toc422940456"/>
        <w:bookmarkStart w:id="24630" w:name="_Toc422931891"/>
        <w:bookmarkStart w:id="24631" w:name="_Toc494290023"/>
        <w:bookmarkStart w:id="24632" w:name="_Toc494292839"/>
        <w:bookmarkStart w:id="24633" w:name="_Toc494295653"/>
        <w:bookmarkEnd w:id="24625"/>
        <w:bookmarkEnd w:id="24626"/>
        <w:bookmarkEnd w:id="24627"/>
        <w:bookmarkEnd w:id="24628"/>
        <w:bookmarkEnd w:id="24629"/>
        <w:bookmarkEnd w:id="24630"/>
        <w:bookmarkEnd w:id="24631"/>
        <w:bookmarkEnd w:id="24632"/>
        <w:bookmarkEnd w:id="24633"/>
      </w:del>
    </w:p>
    <w:p w:rsidR="006D3806" w:rsidRPr="00E056B6" w:rsidDel="00371A11" w:rsidRDefault="00C0468B">
      <w:pPr>
        <w:pStyle w:val="body"/>
        <w:rPr>
          <w:del w:id="24634" w:author="Sastry, Murali" w:date="2015-06-09T17:17:00Z"/>
        </w:rPr>
        <w:pPrChange w:id="24635" w:author="Sastry, Murali" w:date="2015-06-10T10:23:00Z">
          <w:pPr>
            <w:pStyle w:val="body"/>
            <w:spacing w:before="0" w:after="0"/>
            <w:ind w:left="1440"/>
          </w:pPr>
        </w:pPrChange>
      </w:pPr>
      <w:del w:id="24636" w:author="Sastry, Murali" w:date="2015-06-09T17:17:00Z">
        <w:r w:rsidRPr="00E056B6" w:rsidDel="00371A11">
          <w:delText># p4 -p aswp402:1666 -c UNDP-Linux2k sync –f</w:delText>
        </w:r>
        <w:bookmarkStart w:id="24637" w:name="_Toc421703590"/>
        <w:bookmarkStart w:id="24638" w:name="_Toc421706784"/>
        <w:bookmarkStart w:id="24639" w:name="_Toc422906764"/>
        <w:bookmarkStart w:id="24640" w:name="_Toc422937395"/>
        <w:bookmarkStart w:id="24641" w:name="_Toc422940457"/>
        <w:bookmarkStart w:id="24642" w:name="_Toc422931892"/>
        <w:bookmarkStart w:id="24643" w:name="_Toc494290024"/>
        <w:bookmarkStart w:id="24644" w:name="_Toc494292840"/>
        <w:bookmarkStart w:id="24645" w:name="_Toc494295654"/>
        <w:bookmarkEnd w:id="24637"/>
        <w:bookmarkEnd w:id="24638"/>
        <w:bookmarkEnd w:id="24639"/>
        <w:bookmarkEnd w:id="24640"/>
        <w:bookmarkEnd w:id="24641"/>
        <w:bookmarkEnd w:id="24642"/>
        <w:bookmarkEnd w:id="24643"/>
        <w:bookmarkEnd w:id="24644"/>
        <w:bookmarkEnd w:id="24645"/>
      </w:del>
    </w:p>
    <w:p w:rsidR="006D3806" w:rsidRPr="00E056B6" w:rsidDel="00371A11" w:rsidRDefault="00C0468B">
      <w:pPr>
        <w:pStyle w:val="body"/>
        <w:rPr>
          <w:del w:id="24646" w:author="Sastry, Murali" w:date="2015-06-09T17:17:00Z"/>
        </w:rPr>
        <w:pPrChange w:id="24647" w:author="Sastry, Murali" w:date="2015-06-10T10:23:00Z">
          <w:pPr>
            <w:pStyle w:val="body"/>
            <w:spacing w:before="0" w:after="0"/>
          </w:pPr>
        </w:pPrChange>
      </w:pPr>
      <w:del w:id="24648" w:author="Sastry, Murali" w:date="2015-06-09T17:17:00Z">
        <w:r w:rsidRPr="00E056B6" w:rsidDel="00371A11">
          <w:delText>Go to and run build script</w:delText>
        </w:r>
        <w:bookmarkStart w:id="24649" w:name="_Toc421703591"/>
        <w:bookmarkStart w:id="24650" w:name="_Toc421706785"/>
        <w:bookmarkStart w:id="24651" w:name="_Toc422906765"/>
        <w:bookmarkStart w:id="24652" w:name="_Toc422937396"/>
        <w:bookmarkStart w:id="24653" w:name="_Toc422940458"/>
        <w:bookmarkStart w:id="24654" w:name="_Toc422931893"/>
        <w:bookmarkStart w:id="24655" w:name="_Toc494290025"/>
        <w:bookmarkStart w:id="24656" w:name="_Toc494292841"/>
        <w:bookmarkStart w:id="24657" w:name="_Toc494295655"/>
        <w:bookmarkEnd w:id="24649"/>
        <w:bookmarkEnd w:id="24650"/>
        <w:bookmarkEnd w:id="24651"/>
        <w:bookmarkEnd w:id="24652"/>
        <w:bookmarkEnd w:id="24653"/>
        <w:bookmarkEnd w:id="24654"/>
        <w:bookmarkEnd w:id="24655"/>
        <w:bookmarkEnd w:id="24656"/>
        <w:bookmarkEnd w:id="24657"/>
      </w:del>
    </w:p>
    <w:p w:rsidR="006D3806" w:rsidRPr="00E056B6" w:rsidDel="00371A11" w:rsidRDefault="00C0468B">
      <w:pPr>
        <w:pStyle w:val="body"/>
        <w:rPr>
          <w:del w:id="24658" w:author="Sastry, Murali" w:date="2015-06-09T17:17:00Z"/>
        </w:rPr>
        <w:pPrChange w:id="24659" w:author="Sastry, Murali" w:date="2015-06-10T10:23:00Z">
          <w:pPr>
            <w:pStyle w:val="body"/>
            <w:spacing w:before="0" w:after="0"/>
            <w:ind w:left="1440"/>
          </w:pPr>
        </w:pPrChange>
      </w:pPr>
      <w:del w:id="24660" w:author="Sastry, Murali" w:date="2015-06-09T17:17:00Z">
        <w:r w:rsidRPr="00E056B6" w:rsidDel="00371A11">
          <w:delText># cd perforce2k/Installers/PackageInstaller</w:delText>
        </w:r>
        <w:bookmarkStart w:id="24661" w:name="_Toc421703592"/>
        <w:bookmarkStart w:id="24662" w:name="_Toc421706786"/>
        <w:bookmarkStart w:id="24663" w:name="_Toc422906766"/>
        <w:bookmarkStart w:id="24664" w:name="_Toc422937397"/>
        <w:bookmarkStart w:id="24665" w:name="_Toc422940459"/>
        <w:bookmarkStart w:id="24666" w:name="_Toc422931894"/>
        <w:bookmarkStart w:id="24667" w:name="_Toc494290026"/>
        <w:bookmarkStart w:id="24668" w:name="_Toc494292842"/>
        <w:bookmarkStart w:id="24669" w:name="_Toc494295656"/>
        <w:bookmarkEnd w:id="24661"/>
        <w:bookmarkEnd w:id="24662"/>
        <w:bookmarkEnd w:id="24663"/>
        <w:bookmarkEnd w:id="24664"/>
        <w:bookmarkEnd w:id="24665"/>
        <w:bookmarkEnd w:id="24666"/>
        <w:bookmarkEnd w:id="24667"/>
        <w:bookmarkEnd w:id="24668"/>
        <w:bookmarkEnd w:id="24669"/>
      </w:del>
    </w:p>
    <w:p w:rsidR="006D3806" w:rsidRPr="00E056B6" w:rsidDel="00371A11" w:rsidRDefault="00C0468B">
      <w:pPr>
        <w:pStyle w:val="body"/>
        <w:rPr>
          <w:del w:id="24670" w:author="Sastry, Murali" w:date="2015-06-09T17:17:00Z"/>
        </w:rPr>
        <w:pPrChange w:id="24671" w:author="Sastry, Murali" w:date="2015-06-10T10:23:00Z">
          <w:pPr>
            <w:pStyle w:val="body"/>
            <w:spacing w:before="0" w:after="0"/>
            <w:ind w:left="1440"/>
          </w:pPr>
        </w:pPrChange>
      </w:pPr>
      <w:del w:id="24672" w:author="Sastry, Murali" w:date="2015-06-09T17:17:00Z">
        <w:r w:rsidRPr="00E056B6" w:rsidDel="00371A11">
          <w:delText># perl buildLinuxPackage2k.pl</w:delText>
        </w:r>
        <w:bookmarkStart w:id="24673" w:name="_Toc421703593"/>
        <w:bookmarkStart w:id="24674" w:name="_Toc421706787"/>
        <w:bookmarkStart w:id="24675" w:name="_Toc422906767"/>
        <w:bookmarkStart w:id="24676" w:name="_Toc422937398"/>
        <w:bookmarkStart w:id="24677" w:name="_Toc422940460"/>
        <w:bookmarkStart w:id="24678" w:name="_Toc422931895"/>
        <w:bookmarkStart w:id="24679" w:name="_Toc494290027"/>
        <w:bookmarkStart w:id="24680" w:name="_Toc494292843"/>
        <w:bookmarkStart w:id="24681" w:name="_Toc494295657"/>
        <w:bookmarkEnd w:id="24673"/>
        <w:bookmarkEnd w:id="24674"/>
        <w:bookmarkEnd w:id="24675"/>
        <w:bookmarkEnd w:id="24676"/>
        <w:bookmarkEnd w:id="24677"/>
        <w:bookmarkEnd w:id="24678"/>
        <w:bookmarkEnd w:id="24679"/>
        <w:bookmarkEnd w:id="24680"/>
        <w:bookmarkEnd w:id="24681"/>
      </w:del>
    </w:p>
    <w:p w:rsidR="003040B0" w:rsidRPr="00E056B6" w:rsidDel="00371A11" w:rsidRDefault="003040B0">
      <w:pPr>
        <w:pStyle w:val="body"/>
        <w:rPr>
          <w:del w:id="24682" w:author="Sastry, Murali" w:date="2015-06-09T17:17:00Z"/>
        </w:rPr>
        <w:pPrChange w:id="24683" w:author="Sastry, Murali" w:date="2015-06-10T10:23:00Z">
          <w:pPr>
            <w:pStyle w:val="Heading2"/>
          </w:pPr>
        </w:pPrChange>
      </w:pPr>
      <w:bookmarkStart w:id="24684" w:name="_Ref262033430"/>
      <w:bookmarkStart w:id="24685" w:name="_Toc262131847"/>
      <w:bookmarkStart w:id="24686" w:name="_Toc234138312"/>
      <w:del w:id="24687" w:author="Sastry, Murali" w:date="2015-06-09T17:17:00Z">
        <w:r w:rsidRPr="00E056B6" w:rsidDel="00371A11">
          <w:delText>Build GOBI2000_LINUX_PACKAGE on build server</w:delText>
        </w:r>
        <w:bookmarkStart w:id="24688" w:name="_Toc421703594"/>
        <w:bookmarkStart w:id="24689" w:name="_Toc421706788"/>
        <w:bookmarkStart w:id="24690" w:name="_Toc422906768"/>
        <w:bookmarkStart w:id="24691" w:name="_Toc422937399"/>
        <w:bookmarkStart w:id="24692" w:name="_Toc422940461"/>
        <w:bookmarkStart w:id="24693" w:name="_Toc422931896"/>
        <w:bookmarkStart w:id="24694" w:name="_Toc494290028"/>
        <w:bookmarkStart w:id="24695" w:name="_Toc494292844"/>
        <w:bookmarkStart w:id="24696" w:name="_Toc494295658"/>
        <w:bookmarkEnd w:id="24684"/>
        <w:bookmarkEnd w:id="24685"/>
        <w:bookmarkEnd w:id="24688"/>
        <w:bookmarkEnd w:id="24689"/>
        <w:bookmarkEnd w:id="24690"/>
        <w:bookmarkEnd w:id="24691"/>
        <w:bookmarkEnd w:id="24692"/>
        <w:bookmarkEnd w:id="24693"/>
        <w:bookmarkEnd w:id="24694"/>
        <w:bookmarkEnd w:id="24695"/>
        <w:bookmarkEnd w:id="24696"/>
      </w:del>
    </w:p>
    <w:p w:rsidR="003040B0" w:rsidRPr="00E056B6" w:rsidDel="00371A11" w:rsidRDefault="003040B0">
      <w:pPr>
        <w:pStyle w:val="body"/>
        <w:rPr>
          <w:del w:id="24697" w:author="Sastry, Murali" w:date="2015-06-09T17:17:00Z"/>
        </w:rPr>
        <w:pPrChange w:id="24698" w:author="Sastry, Murali" w:date="2015-06-10T10:23:00Z">
          <w:pPr>
            <w:pStyle w:val="body"/>
            <w:spacing w:before="0" w:after="0"/>
          </w:pPr>
        </w:pPrChange>
      </w:pPr>
      <w:del w:id="24699" w:author="Sastry, Murali" w:date="2015-06-09T17:17:00Z">
        <w:r w:rsidRPr="00E056B6" w:rsidDel="00371A11">
          <w:delText xml:space="preserve">It is preferable to use the build server since it is what the CRM team uses to build. </w:delText>
        </w:r>
        <w:bookmarkStart w:id="24700" w:name="_Toc421703595"/>
        <w:bookmarkStart w:id="24701" w:name="_Toc421706789"/>
        <w:bookmarkStart w:id="24702" w:name="_Toc422906769"/>
        <w:bookmarkStart w:id="24703" w:name="_Toc422937400"/>
        <w:bookmarkStart w:id="24704" w:name="_Toc422940462"/>
        <w:bookmarkStart w:id="24705" w:name="_Toc422931897"/>
        <w:bookmarkStart w:id="24706" w:name="_Toc494290029"/>
        <w:bookmarkStart w:id="24707" w:name="_Toc494292845"/>
        <w:bookmarkStart w:id="24708" w:name="_Toc494295659"/>
        <w:bookmarkEnd w:id="24700"/>
        <w:bookmarkEnd w:id="24701"/>
        <w:bookmarkEnd w:id="24702"/>
        <w:bookmarkEnd w:id="24703"/>
        <w:bookmarkEnd w:id="24704"/>
        <w:bookmarkEnd w:id="24705"/>
        <w:bookmarkEnd w:id="24706"/>
        <w:bookmarkEnd w:id="24707"/>
        <w:bookmarkEnd w:id="24708"/>
      </w:del>
    </w:p>
    <w:p w:rsidR="003040B0" w:rsidRPr="00E056B6" w:rsidDel="00371A11" w:rsidRDefault="003040B0">
      <w:pPr>
        <w:pStyle w:val="body"/>
        <w:rPr>
          <w:del w:id="24709" w:author="Sastry, Murali" w:date="2015-06-09T17:17:00Z"/>
        </w:rPr>
        <w:pPrChange w:id="24710" w:author="Sastry, Murali" w:date="2015-06-10T10:23:00Z">
          <w:pPr>
            <w:pStyle w:val="body"/>
            <w:spacing w:before="0" w:after="0"/>
          </w:pPr>
        </w:pPrChange>
      </w:pPr>
      <w:del w:id="24711" w:author="Sastry, Murali" w:date="2015-06-09T17:17:00Z">
        <w:r w:rsidRPr="00E056B6" w:rsidDel="00371A11">
          <w:delText>From your windows machine cmd prompt, connect and log in to server</w:delText>
        </w:r>
        <w:bookmarkStart w:id="24712" w:name="_Toc421703596"/>
        <w:bookmarkStart w:id="24713" w:name="_Toc421706790"/>
        <w:bookmarkStart w:id="24714" w:name="_Toc422906770"/>
        <w:bookmarkStart w:id="24715" w:name="_Toc422937401"/>
        <w:bookmarkStart w:id="24716" w:name="_Toc422940463"/>
        <w:bookmarkStart w:id="24717" w:name="_Toc422931898"/>
        <w:bookmarkStart w:id="24718" w:name="_Toc494290030"/>
        <w:bookmarkStart w:id="24719" w:name="_Toc494292846"/>
        <w:bookmarkStart w:id="24720" w:name="_Toc494295660"/>
        <w:bookmarkEnd w:id="24712"/>
        <w:bookmarkEnd w:id="24713"/>
        <w:bookmarkEnd w:id="24714"/>
        <w:bookmarkEnd w:id="24715"/>
        <w:bookmarkEnd w:id="24716"/>
        <w:bookmarkEnd w:id="24717"/>
        <w:bookmarkEnd w:id="24718"/>
        <w:bookmarkEnd w:id="24719"/>
        <w:bookmarkEnd w:id="24720"/>
      </w:del>
    </w:p>
    <w:p w:rsidR="003040B0" w:rsidRPr="00E056B6" w:rsidDel="00371A11" w:rsidRDefault="003040B0">
      <w:pPr>
        <w:pStyle w:val="body"/>
        <w:rPr>
          <w:del w:id="24721" w:author="Sastry, Murali" w:date="2015-06-09T17:17:00Z"/>
        </w:rPr>
        <w:pPrChange w:id="24722" w:author="Sastry, Murali" w:date="2015-06-10T10:23:00Z">
          <w:pPr>
            <w:pStyle w:val="body"/>
            <w:spacing w:before="0" w:after="0"/>
            <w:ind w:left="1440"/>
          </w:pPr>
        </w:pPrChange>
      </w:pPr>
      <w:del w:id="24723" w:author="Sastry, Murali" w:date="2015-06-09T17:17:00Z">
        <w:r w:rsidRPr="00E056B6" w:rsidDel="00371A11">
          <w:delText># ssh bldsrver16</w:delText>
        </w:r>
        <w:bookmarkStart w:id="24724" w:name="_Toc421703597"/>
        <w:bookmarkStart w:id="24725" w:name="_Toc421706791"/>
        <w:bookmarkStart w:id="24726" w:name="_Toc422906771"/>
        <w:bookmarkStart w:id="24727" w:name="_Toc422937402"/>
        <w:bookmarkStart w:id="24728" w:name="_Toc422940464"/>
        <w:bookmarkStart w:id="24729" w:name="_Toc422931899"/>
        <w:bookmarkStart w:id="24730" w:name="_Toc494290031"/>
        <w:bookmarkStart w:id="24731" w:name="_Toc494292847"/>
        <w:bookmarkStart w:id="24732" w:name="_Toc494295661"/>
        <w:bookmarkEnd w:id="24724"/>
        <w:bookmarkEnd w:id="24725"/>
        <w:bookmarkEnd w:id="24726"/>
        <w:bookmarkEnd w:id="24727"/>
        <w:bookmarkEnd w:id="24728"/>
        <w:bookmarkEnd w:id="24729"/>
        <w:bookmarkEnd w:id="24730"/>
        <w:bookmarkEnd w:id="24731"/>
        <w:bookmarkEnd w:id="24732"/>
      </w:del>
    </w:p>
    <w:p w:rsidR="003040B0" w:rsidRPr="00E056B6" w:rsidDel="00371A11" w:rsidRDefault="003040B0">
      <w:pPr>
        <w:pStyle w:val="body"/>
        <w:rPr>
          <w:del w:id="24733" w:author="Sastry, Murali" w:date="2015-06-09T17:17:00Z"/>
        </w:rPr>
        <w:pPrChange w:id="24734" w:author="Sastry, Murali" w:date="2015-06-10T10:23:00Z">
          <w:pPr>
            <w:pStyle w:val="body"/>
            <w:spacing w:before="0" w:after="0"/>
          </w:pPr>
        </w:pPrChange>
      </w:pPr>
      <w:del w:id="24735" w:author="Sastry, Murali" w:date="2015-06-09T17:17:00Z">
        <w:r w:rsidRPr="00E056B6" w:rsidDel="00371A11">
          <w:delText>Set up environment</w:delText>
        </w:r>
        <w:bookmarkStart w:id="24736" w:name="_Toc421703598"/>
        <w:bookmarkStart w:id="24737" w:name="_Toc421706792"/>
        <w:bookmarkStart w:id="24738" w:name="_Toc422906772"/>
        <w:bookmarkStart w:id="24739" w:name="_Toc422937403"/>
        <w:bookmarkStart w:id="24740" w:name="_Toc422940465"/>
        <w:bookmarkStart w:id="24741" w:name="_Toc422931900"/>
        <w:bookmarkStart w:id="24742" w:name="_Toc494290032"/>
        <w:bookmarkStart w:id="24743" w:name="_Toc494292848"/>
        <w:bookmarkStart w:id="24744" w:name="_Toc494295662"/>
        <w:bookmarkEnd w:id="24736"/>
        <w:bookmarkEnd w:id="24737"/>
        <w:bookmarkEnd w:id="24738"/>
        <w:bookmarkEnd w:id="24739"/>
        <w:bookmarkEnd w:id="24740"/>
        <w:bookmarkEnd w:id="24741"/>
        <w:bookmarkEnd w:id="24742"/>
        <w:bookmarkEnd w:id="24743"/>
        <w:bookmarkEnd w:id="24744"/>
      </w:del>
    </w:p>
    <w:p w:rsidR="003040B0" w:rsidRPr="00E056B6" w:rsidDel="00371A11" w:rsidRDefault="003040B0">
      <w:pPr>
        <w:pStyle w:val="body"/>
        <w:rPr>
          <w:del w:id="24745" w:author="Sastry, Murali" w:date="2015-06-09T17:17:00Z"/>
        </w:rPr>
        <w:pPrChange w:id="24746" w:author="Sastry, Murali" w:date="2015-06-10T10:23:00Z">
          <w:pPr>
            <w:pStyle w:val="body"/>
            <w:spacing w:before="0" w:after="0"/>
            <w:ind w:left="1440"/>
          </w:pPr>
        </w:pPrChange>
      </w:pPr>
      <w:del w:id="24747" w:author="Sastry, Murali" w:date="2015-06-09T17:17:00Z">
        <w:r w:rsidRPr="00E056B6" w:rsidDel="00371A11">
          <w:delText># /bin/bash</w:delText>
        </w:r>
        <w:bookmarkStart w:id="24748" w:name="_Toc421703599"/>
        <w:bookmarkStart w:id="24749" w:name="_Toc421706793"/>
        <w:bookmarkStart w:id="24750" w:name="_Toc422906773"/>
        <w:bookmarkStart w:id="24751" w:name="_Toc422937404"/>
        <w:bookmarkStart w:id="24752" w:name="_Toc422940466"/>
        <w:bookmarkStart w:id="24753" w:name="_Toc422931901"/>
        <w:bookmarkStart w:id="24754" w:name="_Toc494290033"/>
        <w:bookmarkStart w:id="24755" w:name="_Toc494292849"/>
        <w:bookmarkStart w:id="24756" w:name="_Toc494295663"/>
        <w:bookmarkEnd w:id="24748"/>
        <w:bookmarkEnd w:id="24749"/>
        <w:bookmarkEnd w:id="24750"/>
        <w:bookmarkEnd w:id="24751"/>
        <w:bookmarkEnd w:id="24752"/>
        <w:bookmarkEnd w:id="24753"/>
        <w:bookmarkEnd w:id="24754"/>
        <w:bookmarkEnd w:id="24755"/>
        <w:bookmarkEnd w:id="24756"/>
      </w:del>
    </w:p>
    <w:p w:rsidR="003040B0" w:rsidRPr="00E056B6" w:rsidDel="00371A11" w:rsidRDefault="003040B0">
      <w:pPr>
        <w:pStyle w:val="body"/>
        <w:rPr>
          <w:del w:id="24757" w:author="Sastry, Murali" w:date="2015-06-09T17:17:00Z"/>
        </w:rPr>
        <w:pPrChange w:id="24758" w:author="Sastry, Murali" w:date="2015-06-10T10:23:00Z">
          <w:pPr>
            <w:pStyle w:val="body"/>
            <w:spacing w:before="0" w:after="0"/>
            <w:ind w:left="1440"/>
          </w:pPr>
        </w:pPrChange>
      </w:pPr>
      <w:del w:id="24759" w:author="Sastry, Murali" w:date="2015-06-09T17:17:00Z">
        <w:r w:rsidRPr="00E056B6" w:rsidDel="00371A11">
          <w:delText># export PATH=/prj/qct/asw/qctss/linux/bin/:$PATH</w:delText>
        </w:r>
        <w:bookmarkStart w:id="24760" w:name="_Toc421703600"/>
        <w:bookmarkStart w:id="24761" w:name="_Toc421706794"/>
        <w:bookmarkStart w:id="24762" w:name="_Toc422906774"/>
        <w:bookmarkStart w:id="24763" w:name="_Toc422937405"/>
        <w:bookmarkStart w:id="24764" w:name="_Toc422940467"/>
        <w:bookmarkStart w:id="24765" w:name="_Toc422931902"/>
        <w:bookmarkStart w:id="24766" w:name="_Toc494290034"/>
        <w:bookmarkStart w:id="24767" w:name="_Toc494292850"/>
        <w:bookmarkStart w:id="24768" w:name="_Toc494295664"/>
        <w:bookmarkEnd w:id="24760"/>
        <w:bookmarkEnd w:id="24761"/>
        <w:bookmarkEnd w:id="24762"/>
        <w:bookmarkEnd w:id="24763"/>
        <w:bookmarkEnd w:id="24764"/>
        <w:bookmarkEnd w:id="24765"/>
        <w:bookmarkEnd w:id="24766"/>
        <w:bookmarkEnd w:id="24767"/>
        <w:bookmarkEnd w:id="24768"/>
      </w:del>
    </w:p>
    <w:p w:rsidR="003040B0" w:rsidRPr="00E056B6" w:rsidDel="00371A11" w:rsidRDefault="003040B0">
      <w:pPr>
        <w:pStyle w:val="body"/>
        <w:rPr>
          <w:del w:id="24769" w:author="Sastry, Murali" w:date="2015-06-09T17:17:00Z"/>
        </w:rPr>
        <w:pPrChange w:id="24770" w:author="Sastry, Murali" w:date="2015-06-10T10:23:00Z">
          <w:pPr>
            <w:pStyle w:val="body"/>
            <w:spacing w:before="0" w:after="0"/>
            <w:ind w:left="1440"/>
          </w:pPr>
        </w:pPrChange>
      </w:pPr>
      <w:del w:id="24771" w:author="Sastry, Murali" w:date="2015-06-09T17:17:00Z">
        <w:r w:rsidRPr="00E056B6" w:rsidDel="00371A11">
          <w:delText># cd ~</w:delText>
        </w:r>
        <w:bookmarkStart w:id="24772" w:name="_Toc421703601"/>
        <w:bookmarkStart w:id="24773" w:name="_Toc421706795"/>
        <w:bookmarkStart w:id="24774" w:name="_Toc422906775"/>
        <w:bookmarkStart w:id="24775" w:name="_Toc422937406"/>
        <w:bookmarkStart w:id="24776" w:name="_Toc422940468"/>
        <w:bookmarkStart w:id="24777" w:name="_Toc422931903"/>
        <w:bookmarkStart w:id="24778" w:name="_Toc494290035"/>
        <w:bookmarkStart w:id="24779" w:name="_Toc494292851"/>
        <w:bookmarkStart w:id="24780" w:name="_Toc494295665"/>
        <w:bookmarkEnd w:id="24772"/>
        <w:bookmarkEnd w:id="24773"/>
        <w:bookmarkEnd w:id="24774"/>
        <w:bookmarkEnd w:id="24775"/>
        <w:bookmarkEnd w:id="24776"/>
        <w:bookmarkEnd w:id="24777"/>
        <w:bookmarkEnd w:id="24778"/>
        <w:bookmarkEnd w:id="24779"/>
        <w:bookmarkEnd w:id="24780"/>
      </w:del>
    </w:p>
    <w:p w:rsidR="003040B0" w:rsidRPr="00E056B6" w:rsidDel="00371A11" w:rsidRDefault="003040B0">
      <w:pPr>
        <w:pStyle w:val="body"/>
        <w:rPr>
          <w:del w:id="24781" w:author="Sastry, Murali" w:date="2015-06-09T17:17:00Z"/>
        </w:rPr>
        <w:pPrChange w:id="24782" w:author="Sastry, Murali" w:date="2015-06-10T10:23:00Z">
          <w:pPr>
            <w:pStyle w:val="body"/>
            <w:spacing w:before="0" w:after="0"/>
            <w:ind w:left="1440"/>
          </w:pPr>
        </w:pPrChange>
      </w:pPr>
      <w:del w:id="24783" w:author="Sastry, Murali" w:date="2015-06-09T17:17:00Z">
        <w:r w:rsidRPr="00E056B6" w:rsidDel="00371A11">
          <w:delText># rm –rf perforce2k</w:delText>
        </w:r>
        <w:bookmarkStart w:id="24784" w:name="_Toc421703602"/>
        <w:bookmarkStart w:id="24785" w:name="_Toc421706796"/>
        <w:bookmarkStart w:id="24786" w:name="_Toc422906776"/>
        <w:bookmarkStart w:id="24787" w:name="_Toc422937407"/>
        <w:bookmarkStart w:id="24788" w:name="_Toc422940469"/>
        <w:bookmarkStart w:id="24789" w:name="_Toc422931904"/>
        <w:bookmarkStart w:id="24790" w:name="_Toc494290036"/>
        <w:bookmarkStart w:id="24791" w:name="_Toc494292852"/>
        <w:bookmarkStart w:id="24792" w:name="_Toc494295666"/>
        <w:bookmarkEnd w:id="24784"/>
        <w:bookmarkEnd w:id="24785"/>
        <w:bookmarkEnd w:id="24786"/>
        <w:bookmarkEnd w:id="24787"/>
        <w:bookmarkEnd w:id="24788"/>
        <w:bookmarkEnd w:id="24789"/>
        <w:bookmarkEnd w:id="24790"/>
        <w:bookmarkEnd w:id="24791"/>
        <w:bookmarkEnd w:id="24792"/>
      </w:del>
    </w:p>
    <w:p w:rsidR="003040B0" w:rsidRPr="00E056B6" w:rsidDel="00371A11" w:rsidRDefault="003040B0">
      <w:pPr>
        <w:pStyle w:val="body"/>
        <w:rPr>
          <w:del w:id="24793" w:author="Sastry, Murali" w:date="2015-06-09T17:17:00Z"/>
        </w:rPr>
        <w:pPrChange w:id="24794" w:author="Sastry, Murali" w:date="2015-06-10T10:23:00Z">
          <w:pPr>
            <w:pStyle w:val="body"/>
            <w:spacing w:before="0" w:after="0"/>
          </w:pPr>
        </w:pPrChange>
      </w:pPr>
      <w:del w:id="24795" w:author="Sastry, Murali" w:date="2015-06-09T17:17:00Z">
        <w:r w:rsidRPr="00E056B6" w:rsidDel="00371A11">
          <w:delText xml:space="preserve">Sync perforce (same as section </w:delText>
        </w:r>
        <w:r w:rsidR="00A31CAF" w:rsidRPr="00E056B6" w:rsidDel="00371A11">
          <w:rPr>
            <w:b/>
          </w:rPr>
          <w:fldChar w:fldCharType="begin"/>
        </w:r>
        <w:r w:rsidRPr="00E056B6" w:rsidDel="00371A11">
          <w:delInstrText xml:space="preserve"> REF _Ref262032494 \r \h </w:delInstrText>
        </w:r>
        <w:r w:rsidR="00A31CAF" w:rsidRPr="00E056B6" w:rsidDel="00371A11">
          <w:rPr>
            <w:b/>
          </w:rPr>
        </w:r>
        <w:r w:rsidR="00A31CAF" w:rsidRPr="00E056B6" w:rsidDel="00371A11">
          <w:rPr>
            <w:b/>
          </w:rPr>
          <w:fldChar w:fldCharType="separate"/>
        </w:r>
        <w:r w:rsidR="005516A5" w:rsidDel="00371A11">
          <w:rPr>
            <w:b/>
            <w:bCs/>
          </w:rPr>
          <w:delText>Error! Reference source not found.</w:delText>
        </w:r>
        <w:r w:rsidR="00A31CAF" w:rsidRPr="00E056B6" w:rsidDel="00371A11">
          <w:rPr>
            <w:b/>
          </w:rPr>
          <w:fldChar w:fldCharType="end"/>
        </w:r>
        <w:r w:rsidRPr="00E056B6" w:rsidDel="00371A11">
          <w:delText>)</w:delText>
        </w:r>
        <w:bookmarkStart w:id="24796" w:name="_Toc421703603"/>
        <w:bookmarkStart w:id="24797" w:name="_Toc421706797"/>
        <w:bookmarkStart w:id="24798" w:name="_Toc422906777"/>
        <w:bookmarkStart w:id="24799" w:name="_Toc422937408"/>
        <w:bookmarkStart w:id="24800" w:name="_Toc422940470"/>
        <w:bookmarkStart w:id="24801" w:name="_Toc422931905"/>
        <w:bookmarkStart w:id="24802" w:name="_Toc494290037"/>
        <w:bookmarkStart w:id="24803" w:name="_Toc494292853"/>
        <w:bookmarkStart w:id="24804" w:name="_Toc494295667"/>
        <w:bookmarkEnd w:id="24796"/>
        <w:bookmarkEnd w:id="24797"/>
        <w:bookmarkEnd w:id="24798"/>
        <w:bookmarkEnd w:id="24799"/>
        <w:bookmarkEnd w:id="24800"/>
        <w:bookmarkEnd w:id="24801"/>
        <w:bookmarkEnd w:id="24802"/>
        <w:bookmarkEnd w:id="24803"/>
        <w:bookmarkEnd w:id="24804"/>
      </w:del>
    </w:p>
    <w:p w:rsidR="003040B0" w:rsidRPr="00E056B6" w:rsidDel="00371A11" w:rsidRDefault="003040B0">
      <w:pPr>
        <w:pStyle w:val="body"/>
        <w:rPr>
          <w:del w:id="24805" w:author="Sastry, Murali" w:date="2015-06-09T17:17:00Z"/>
        </w:rPr>
        <w:pPrChange w:id="24806" w:author="Sastry, Murali" w:date="2015-06-10T10:23:00Z">
          <w:pPr>
            <w:pStyle w:val="body"/>
            <w:spacing w:before="0" w:after="0"/>
          </w:pPr>
        </w:pPrChange>
      </w:pPr>
      <w:del w:id="24807" w:author="Sastry, Murali" w:date="2015-06-09T17:17:00Z">
        <w:r w:rsidRPr="00E056B6" w:rsidDel="00371A11">
          <w:delText>Go to and run build script</w:delText>
        </w:r>
        <w:bookmarkStart w:id="24808" w:name="_Toc421703604"/>
        <w:bookmarkStart w:id="24809" w:name="_Toc421706798"/>
        <w:bookmarkStart w:id="24810" w:name="_Toc422906778"/>
        <w:bookmarkStart w:id="24811" w:name="_Toc422937409"/>
        <w:bookmarkStart w:id="24812" w:name="_Toc422940471"/>
        <w:bookmarkStart w:id="24813" w:name="_Toc422931906"/>
        <w:bookmarkStart w:id="24814" w:name="_Toc494290038"/>
        <w:bookmarkStart w:id="24815" w:name="_Toc494292854"/>
        <w:bookmarkStart w:id="24816" w:name="_Toc494295668"/>
        <w:bookmarkEnd w:id="24808"/>
        <w:bookmarkEnd w:id="24809"/>
        <w:bookmarkEnd w:id="24810"/>
        <w:bookmarkEnd w:id="24811"/>
        <w:bookmarkEnd w:id="24812"/>
        <w:bookmarkEnd w:id="24813"/>
        <w:bookmarkEnd w:id="24814"/>
        <w:bookmarkEnd w:id="24815"/>
        <w:bookmarkEnd w:id="24816"/>
      </w:del>
    </w:p>
    <w:p w:rsidR="003040B0" w:rsidRPr="00E056B6" w:rsidDel="00371A11" w:rsidRDefault="003040B0">
      <w:pPr>
        <w:pStyle w:val="body"/>
        <w:rPr>
          <w:del w:id="24817" w:author="Sastry, Murali" w:date="2015-06-09T17:17:00Z"/>
        </w:rPr>
        <w:pPrChange w:id="24818" w:author="Sastry, Murali" w:date="2015-06-10T10:23:00Z">
          <w:pPr>
            <w:pStyle w:val="body"/>
            <w:spacing w:before="0" w:after="0"/>
            <w:ind w:left="1440"/>
          </w:pPr>
        </w:pPrChange>
      </w:pPr>
      <w:del w:id="24819" w:author="Sastry, Murali" w:date="2015-06-09T17:17:00Z">
        <w:r w:rsidRPr="00E056B6" w:rsidDel="00371A11">
          <w:delText># rm –rf /tmp/pkg2test</w:delText>
        </w:r>
        <w:bookmarkStart w:id="24820" w:name="_Toc421703605"/>
        <w:bookmarkStart w:id="24821" w:name="_Toc421706799"/>
        <w:bookmarkStart w:id="24822" w:name="_Toc422906779"/>
        <w:bookmarkStart w:id="24823" w:name="_Toc422937410"/>
        <w:bookmarkStart w:id="24824" w:name="_Toc422940472"/>
        <w:bookmarkStart w:id="24825" w:name="_Toc422931907"/>
        <w:bookmarkStart w:id="24826" w:name="_Toc494290039"/>
        <w:bookmarkStart w:id="24827" w:name="_Toc494292855"/>
        <w:bookmarkStart w:id="24828" w:name="_Toc494295669"/>
        <w:bookmarkEnd w:id="24820"/>
        <w:bookmarkEnd w:id="24821"/>
        <w:bookmarkEnd w:id="24822"/>
        <w:bookmarkEnd w:id="24823"/>
        <w:bookmarkEnd w:id="24824"/>
        <w:bookmarkEnd w:id="24825"/>
        <w:bookmarkEnd w:id="24826"/>
        <w:bookmarkEnd w:id="24827"/>
        <w:bookmarkEnd w:id="24828"/>
      </w:del>
    </w:p>
    <w:p w:rsidR="003040B0" w:rsidRPr="00E056B6" w:rsidDel="00371A11" w:rsidRDefault="003040B0">
      <w:pPr>
        <w:pStyle w:val="body"/>
        <w:rPr>
          <w:del w:id="24829" w:author="Sastry, Murali" w:date="2015-06-09T17:17:00Z"/>
        </w:rPr>
        <w:pPrChange w:id="24830" w:author="Sastry, Murali" w:date="2015-06-10T10:23:00Z">
          <w:pPr>
            <w:pStyle w:val="body"/>
            <w:spacing w:before="0" w:after="0"/>
            <w:ind w:left="1440"/>
          </w:pPr>
        </w:pPrChange>
      </w:pPr>
      <w:del w:id="24831" w:author="Sastry, Murali" w:date="2015-06-09T17:17:00Z">
        <w:r w:rsidRPr="00E056B6" w:rsidDel="00371A11">
          <w:delText># cd perforce2k/Installers/PackageInstaller</w:delText>
        </w:r>
        <w:bookmarkStart w:id="24832" w:name="_Toc421703606"/>
        <w:bookmarkStart w:id="24833" w:name="_Toc421706800"/>
        <w:bookmarkStart w:id="24834" w:name="_Toc422906780"/>
        <w:bookmarkStart w:id="24835" w:name="_Toc422937411"/>
        <w:bookmarkStart w:id="24836" w:name="_Toc422940473"/>
        <w:bookmarkStart w:id="24837" w:name="_Toc422931908"/>
        <w:bookmarkStart w:id="24838" w:name="_Toc494290040"/>
        <w:bookmarkStart w:id="24839" w:name="_Toc494292856"/>
        <w:bookmarkStart w:id="24840" w:name="_Toc494295670"/>
        <w:bookmarkEnd w:id="24832"/>
        <w:bookmarkEnd w:id="24833"/>
        <w:bookmarkEnd w:id="24834"/>
        <w:bookmarkEnd w:id="24835"/>
        <w:bookmarkEnd w:id="24836"/>
        <w:bookmarkEnd w:id="24837"/>
        <w:bookmarkEnd w:id="24838"/>
        <w:bookmarkEnd w:id="24839"/>
        <w:bookmarkEnd w:id="24840"/>
      </w:del>
    </w:p>
    <w:p w:rsidR="003040B0" w:rsidRPr="00E056B6" w:rsidDel="00371A11" w:rsidRDefault="003040B0">
      <w:pPr>
        <w:pStyle w:val="body"/>
        <w:rPr>
          <w:del w:id="24841" w:author="Sastry, Murali" w:date="2015-06-09T17:17:00Z"/>
        </w:rPr>
        <w:pPrChange w:id="24842" w:author="Sastry, Murali" w:date="2015-06-10T10:23:00Z">
          <w:pPr>
            <w:pStyle w:val="body"/>
            <w:spacing w:before="0" w:after="0"/>
            <w:ind w:left="1440"/>
          </w:pPr>
        </w:pPrChange>
      </w:pPr>
      <w:del w:id="24843" w:author="Sastry, Murali" w:date="2015-06-09T17:17:00Z">
        <w:r w:rsidRPr="00E056B6" w:rsidDel="00371A11">
          <w:delText># perl buildLinuxPackage2k.pl –auth=local –root=/tmp/pkg2test</w:delText>
        </w:r>
        <w:bookmarkStart w:id="24844" w:name="_Toc421703607"/>
        <w:bookmarkStart w:id="24845" w:name="_Toc421706801"/>
        <w:bookmarkStart w:id="24846" w:name="_Toc422906781"/>
        <w:bookmarkStart w:id="24847" w:name="_Toc422937412"/>
        <w:bookmarkStart w:id="24848" w:name="_Toc422940474"/>
        <w:bookmarkStart w:id="24849" w:name="_Toc422931909"/>
        <w:bookmarkStart w:id="24850" w:name="_Toc494290041"/>
        <w:bookmarkStart w:id="24851" w:name="_Toc494292857"/>
        <w:bookmarkStart w:id="24852" w:name="_Toc494295671"/>
        <w:bookmarkEnd w:id="24844"/>
        <w:bookmarkEnd w:id="24845"/>
        <w:bookmarkEnd w:id="24846"/>
        <w:bookmarkEnd w:id="24847"/>
        <w:bookmarkEnd w:id="24848"/>
        <w:bookmarkEnd w:id="24849"/>
        <w:bookmarkEnd w:id="24850"/>
        <w:bookmarkEnd w:id="24851"/>
        <w:bookmarkEnd w:id="24852"/>
      </w:del>
    </w:p>
    <w:p w:rsidR="003040B0" w:rsidRPr="00E056B6" w:rsidDel="00371A11" w:rsidRDefault="003040B0">
      <w:pPr>
        <w:pStyle w:val="body"/>
        <w:rPr>
          <w:del w:id="24853" w:author="Sastry, Murali" w:date="2015-06-09T17:17:00Z"/>
        </w:rPr>
        <w:pPrChange w:id="24854" w:author="Sastry, Murali" w:date="2015-06-10T10:23:00Z">
          <w:pPr>
            <w:pStyle w:val="Heading3"/>
          </w:pPr>
        </w:pPrChange>
      </w:pPr>
      <w:bookmarkStart w:id="24855" w:name="_Toc262131848"/>
      <w:del w:id="24856" w:author="Sastry, Murali" w:date="2015-06-09T17:17:00Z">
        <w:r w:rsidRPr="00E056B6" w:rsidDel="00371A11">
          <w:delText>Copying source from Windows machine to build server</w:delText>
        </w:r>
        <w:bookmarkStart w:id="24857" w:name="_Toc421703608"/>
        <w:bookmarkStart w:id="24858" w:name="_Toc421706802"/>
        <w:bookmarkStart w:id="24859" w:name="_Toc422906782"/>
        <w:bookmarkStart w:id="24860" w:name="_Toc422937413"/>
        <w:bookmarkStart w:id="24861" w:name="_Toc422940475"/>
        <w:bookmarkStart w:id="24862" w:name="_Toc422931910"/>
        <w:bookmarkStart w:id="24863" w:name="_Toc494290042"/>
        <w:bookmarkStart w:id="24864" w:name="_Toc494292858"/>
        <w:bookmarkStart w:id="24865" w:name="_Toc494295672"/>
        <w:bookmarkEnd w:id="24855"/>
        <w:bookmarkEnd w:id="24857"/>
        <w:bookmarkEnd w:id="24858"/>
        <w:bookmarkEnd w:id="24859"/>
        <w:bookmarkEnd w:id="24860"/>
        <w:bookmarkEnd w:id="24861"/>
        <w:bookmarkEnd w:id="24862"/>
        <w:bookmarkEnd w:id="24863"/>
        <w:bookmarkEnd w:id="24864"/>
        <w:bookmarkEnd w:id="24865"/>
      </w:del>
    </w:p>
    <w:p w:rsidR="003040B0" w:rsidRPr="00E056B6" w:rsidDel="00371A11" w:rsidRDefault="003040B0">
      <w:pPr>
        <w:pStyle w:val="body"/>
        <w:rPr>
          <w:del w:id="24866" w:author="Sastry, Murali" w:date="2015-06-09T17:17:00Z"/>
        </w:rPr>
      </w:pPr>
      <w:del w:id="24867" w:author="Sastry, Murali" w:date="2015-06-09T17:17:00Z">
        <w:r w:rsidRPr="00E056B6" w:rsidDel="00371A11">
          <w:delText>Test the builds on the build server before checking the code in.There are a number of steps involved in this.</w:delText>
        </w:r>
        <w:bookmarkStart w:id="24868" w:name="_Toc421703609"/>
        <w:bookmarkStart w:id="24869" w:name="_Toc421706803"/>
        <w:bookmarkStart w:id="24870" w:name="_Toc422906783"/>
        <w:bookmarkStart w:id="24871" w:name="_Toc422937414"/>
        <w:bookmarkStart w:id="24872" w:name="_Toc422940476"/>
        <w:bookmarkStart w:id="24873" w:name="_Toc422931911"/>
        <w:bookmarkStart w:id="24874" w:name="_Toc494290043"/>
        <w:bookmarkStart w:id="24875" w:name="_Toc494292859"/>
        <w:bookmarkStart w:id="24876" w:name="_Toc494295673"/>
        <w:bookmarkEnd w:id="24868"/>
        <w:bookmarkEnd w:id="24869"/>
        <w:bookmarkEnd w:id="24870"/>
        <w:bookmarkEnd w:id="24871"/>
        <w:bookmarkEnd w:id="24872"/>
        <w:bookmarkEnd w:id="24873"/>
        <w:bookmarkEnd w:id="24874"/>
        <w:bookmarkEnd w:id="24875"/>
        <w:bookmarkEnd w:id="24876"/>
      </w:del>
    </w:p>
    <w:p w:rsidR="003040B0" w:rsidRPr="00E056B6" w:rsidDel="00371A11" w:rsidRDefault="003040B0">
      <w:pPr>
        <w:pStyle w:val="body"/>
        <w:rPr>
          <w:del w:id="24877" w:author="Sastry, Murali" w:date="2015-06-09T17:17:00Z"/>
        </w:rPr>
        <w:pPrChange w:id="24878" w:author="Sastry, Murali" w:date="2015-06-10T10:23:00Z">
          <w:pPr>
            <w:pStyle w:val="body"/>
            <w:spacing w:before="0" w:after="0"/>
            <w:ind w:left="1440"/>
          </w:pPr>
        </w:pPrChange>
      </w:pPr>
      <w:bookmarkStart w:id="24879" w:name="_Toc421703610"/>
      <w:bookmarkStart w:id="24880" w:name="_Toc421706804"/>
      <w:bookmarkStart w:id="24881" w:name="_Toc422906784"/>
      <w:bookmarkStart w:id="24882" w:name="_Toc422937415"/>
      <w:bookmarkStart w:id="24883" w:name="_Toc422940477"/>
      <w:bookmarkStart w:id="24884" w:name="_Toc422931912"/>
      <w:bookmarkStart w:id="24885" w:name="_Toc494290044"/>
      <w:bookmarkStart w:id="24886" w:name="_Toc494292860"/>
      <w:bookmarkStart w:id="24887" w:name="_Toc494295674"/>
      <w:bookmarkEnd w:id="24879"/>
      <w:bookmarkEnd w:id="24880"/>
      <w:bookmarkEnd w:id="24881"/>
      <w:bookmarkEnd w:id="24882"/>
      <w:bookmarkEnd w:id="24883"/>
      <w:bookmarkEnd w:id="24884"/>
      <w:bookmarkEnd w:id="24885"/>
      <w:bookmarkEnd w:id="24886"/>
      <w:bookmarkEnd w:id="24887"/>
    </w:p>
    <w:p w:rsidR="003040B0" w:rsidRPr="00E056B6" w:rsidDel="00371A11" w:rsidRDefault="003040B0">
      <w:pPr>
        <w:pStyle w:val="body"/>
        <w:rPr>
          <w:del w:id="24888" w:author="Sastry, Murali" w:date="2015-06-09T17:17:00Z"/>
        </w:rPr>
        <w:pPrChange w:id="24889" w:author="Sastry, Murali" w:date="2015-06-10T10:23:00Z">
          <w:pPr>
            <w:pStyle w:val="body"/>
            <w:spacing w:before="0" w:after="0"/>
            <w:ind w:left="1440"/>
          </w:pPr>
        </w:pPrChange>
      </w:pPr>
      <w:del w:id="24890" w:author="Sastry, Murali" w:date="2015-06-09T17:17:00Z">
        <w:r w:rsidRPr="00E056B6" w:rsidDel="00371A11">
          <w:delText>Sync to tip/modify source on Windows machine</w:delText>
        </w:r>
        <w:bookmarkStart w:id="24891" w:name="_Toc421703611"/>
        <w:bookmarkStart w:id="24892" w:name="_Toc421706805"/>
        <w:bookmarkStart w:id="24893" w:name="_Toc422906785"/>
        <w:bookmarkStart w:id="24894" w:name="_Toc422937416"/>
        <w:bookmarkStart w:id="24895" w:name="_Toc422940478"/>
        <w:bookmarkStart w:id="24896" w:name="_Toc422931913"/>
        <w:bookmarkStart w:id="24897" w:name="_Toc494290045"/>
        <w:bookmarkStart w:id="24898" w:name="_Toc494292861"/>
        <w:bookmarkStart w:id="24899" w:name="_Toc494295675"/>
        <w:bookmarkEnd w:id="24891"/>
        <w:bookmarkEnd w:id="24892"/>
        <w:bookmarkEnd w:id="24893"/>
        <w:bookmarkEnd w:id="24894"/>
        <w:bookmarkEnd w:id="24895"/>
        <w:bookmarkEnd w:id="24896"/>
        <w:bookmarkEnd w:id="24897"/>
        <w:bookmarkEnd w:id="24898"/>
        <w:bookmarkEnd w:id="24899"/>
      </w:del>
    </w:p>
    <w:p w:rsidR="003040B0" w:rsidRPr="00E056B6" w:rsidDel="00371A11" w:rsidRDefault="003040B0">
      <w:pPr>
        <w:pStyle w:val="body"/>
        <w:rPr>
          <w:del w:id="24900" w:author="Sastry, Murali" w:date="2015-06-09T17:17:00Z"/>
        </w:rPr>
        <w:pPrChange w:id="24901" w:author="Sastry, Murali" w:date="2015-06-10T10:23:00Z">
          <w:pPr>
            <w:pStyle w:val="body"/>
            <w:spacing w:before="0" w:after="0"/>
            <w:ind w:left="1440"/>
          </w:pPr>
        </w:pPrChange>
      </w:pPr>
      <w:del w:id="24902" w:author="Sastry, Murali" w:date="2015-06-09T17:17:00Z">
        <w:r w:rsidRPr="00E056B6" w:rsidDel="00371A11">
          <w:delText xml:space="preserve">Zip Linux2k folder and put in dropbox </w:delText>
        </w:r>
        <w:bookmarkStart w:id="24903" w:name="_Toc421703612"/>
        <w:bookmarkStart w:id="24904" w:name="_Toc421706806"/>
        <w:bookmarkStart w:id="24905" w:name="_Toc422906786"/>
        <w:bookmarkStart w:id="24906" w:name="_Toc422937417"/>
        <w:bookmarkStart w:id="24907" w:name="_Toc422940479"/>
        <w:bookmarkStart w:id="24908" w:name="_Toc422931914"/>
        <w:bookmarkStart w:id="24909" w:name="_Toc494290046"/>
        <w:bookmarkStart w:id="24910" w:name="_Toc494292862"/>
        <w:bookmarkStart w:id="24911" w:name="_Toc494295676"/>
        <w:bookmarkEnd w:id="24903"/>
        <w:bookmarkEnd w:id="24904"/>
        <w:bookmarkEnd w:id="24905"/>
        <w:bookmarkEnd w:id="24906"/>
        <w:bookmarkEnd w:id="24907"/>
        <w:bookmarkEnd w:id="24908"/>
        <w:bookmarkEnd w:id="24909"/>
        <w:bookmarkEnd w:id="24910"/>
        <w:bookmarkEnd w:id="24911"/>
      </w:del>
    </w:p>
    <w:p w:rsidR="003040B0" w:rsidRPr="00E056B6" w:rsidDel="00371A11" w:rsidRDefault="003040B0">
      <w:pPr>
        <w:pStyle w:val="body"/>
        <w:rPr>
          <w:del w:id="24912" w:author="Sastry, Murali" w:date="2015-06-09T17:17:00Z"/>
        </w:rPr>
        <w:pPrChange w:id="24913" w:author="Sastry, Murali" w:date="2015-06-10T10:23:00Z">
          <w:pPr>
            <w:pStyle w:val="body"/>
            <w:spacing w:before="0" w:after="0"/>
            <w:ind w:left="1440"/>
          </w:pPr>
        </w:pPrChange>
      </w:pPr>
      <w:del w:id="24914" w:author="Sastry, Murali" w:date="2015-06-09T17:17:00Z">
        <w:r w:rsidRPr="00E056B6" w:rsidDel="00371A11">
          <w:delText>From cmd prompt, type: ipconfig</w:delText>
        </w:r>
        <w:bookmarkStart w:id="24915" w:name="_Toc421703613"/>
        <w:bookmarkStart w:id="24916" w:name="_Toc421706807"/>
        <w:bookmarkStart w:id="24917" w:name="_Toc422906787"/>
        <w:bookmarkStart w:id="24918" w:name="_Toc422937418"/>
        <w:bookmarkStart w:id="24919" w:name="_Toc422940480"/>
        <w:bookmarkStart w:id="24920" w:name="_Toc422931915"/>
        <w:bookmarkStart w:id="24921" w:name="_Toc494290047"/>
        <w:bookmarkStart w:id="24922" w:name="_Toc494292863"/>
        <w:bookmarkStart w:id="24923" w:name="_Toc494295677"/>
        <w:bookmarkEnd w:id="24915"/>
        <w:bookmarkEnd w:id="24916"/>
        <w:bookmarkEnd w:id="24917"/>
        <w:bookmarkEnd w:id="24918"/>
        <w:bookmarkEnd w:id="24919"/>
        <w:bookmarkEnd w:id="24920"/>
        <w:bookmarkEnd w:id="24921"/>
        <w:bookmarkEnd w:id="24922"/>
        <w:bookmarkEnd w:id="24923"/>
      </w:del>
    </w:p>
    <w:p w:rsidR="003040B0" w:rsidRPr="00E056B6" w:rsidDel="00371A11" w:rsidRDefault="003040B0">
      <w:pPr>
        <w:pStyle w:val="body"/>
        <w:rPr>
          <w:del w:id="24924" w:author="Sastry, Murali" w:date="2015-06-09T17:17:00Z"/>
        </w:rPr>
        <w:pPrChange w:id="24925" w:author="Sastry, Murali" w:date="2015-06-10T10:23:00Z">
          <w:pPr>
            <w:pStyle w:val="body"/>
            <w:spacing w:before="0" w:after="0"/>
            <w:ind w:left="1440"/>
          </w:pPr>
        </w:pPrChange>
      </w:pPr>
      <w:del w:id="24926" w:author="Sastry, Murali" w:date="2015-06-09T17:17:00Z">
        <w:r w:rsidRPr="00E056B6" w:rsidDel="00371A11">
          <w:delText xml:space="preserve">On buildserver, use smbclient to put/get files: </w:delText>
        </w:r>
        <w:bookmarkStart w:id="24927" w:name="_Toc421703614"/>
        <w:bookmarkStart w:id="24928" w:name="_Toc421706808"/>
        <w:bookmarkStart w:id="24929" w:name="_Toc422906788"/>
        <w:bookmarkStart w:id="24930" w:name="_Toc422937419"/>
        <w:bookmarkStart w:id="24931" w:name="_Toc422940481"/>
        <w:bookmarkStart w:id="24932" w:name="_Toc422931916"/>
        <w:bookmarkStart w:id="24933" w:name="_Toc494290048"/>
        <w:bookmarkStart w:id="24934" w:name="_Toc494292864"/>
        <w:bookmarkStart w:id="24935" w:name="_Toc494295678"/>
        <w:bookmarkEnd w:id="24927"/>
        <w:bookmarkEnd w:id="24928"/>
        <w:bookmarkEnd w:id="24929"/>
        <w:bookmarkEnd w:id="24930"/>
        <w:bookmarkEnd w:id="24931"/>
        <w:bookmarkEnd w:id="24932"/>
        <w:bookmarkEnd w:id="24933"/>
        <w:bookmarkEnd w:id="24934"/>
        <w:bookmarkEnd w:id="24935"/>
      </w:del>
    </w:p>
    <w:p w:rsidR="003040B0" w:rsidRPr="00E056B6" w:rsidDel="00371A11" w:rsidRDefault="003040B0">
      <w:pPr>
        <w:pStyle w:val="body"/>
        <w:rPr>
          <w:del w:id="24936" w:author="Sastry, Murali" w:date="2015-06-09T17:17:00Z"/>
        </w:rPr>
        <w:pPrChange w:id="24937" w:author="Sastry, Murali" w:date="2015-06-10T10:23:00Z">
          <w:pPr>
            <w:pStyle w:val="body"/>
            <w:spacing w:before="0" w:after="0"/>
            <w:ind w:left="2160"/>
          </w:pPr>
        </w:pPrChange>
      </w:pPr>
      <w:del w:id="24938" w:author="Sastry, Murali" w:date="2015-06-09T17:17:00Z">
        <w:r w:rsidRPr="00E056B6" w:rsidDel="00371A11">
          <w:delText># smbclient //10.45.14.148/dropbox -U cwong -W na</w:delText>
        </w:r>
        <w:bookmarkStart w:id="24939" w:name="_Toc421703615"/>
        <w:bookmarkStart w:id="24940" w:name="_Toc421706809"/>
        <w:bookmarkStart w:id="24941" w:name="_Toc422906789"/>
        <w:bookmarkStart w:id="24942" w:name="_Toc422937420"/>
        <w:bookmarkStart w:id="24943" w:name="_Toc422940482"/>
        <w:bookmarkStart w:id="24944" w:name="_Toc422931917"/>
        <w:bookmarkStart w:id="24945" w:name="_Toc494290049"/>
        <w:bookmarkStart w:id="24946" w:name="_Toc494292865"/>
        <w:bookmarkStart w:id="24947" w:name="_Toc494295679"/>
        <w:bookmarkEnd w:id="24939"/>
        <w:bookmarkEnd w:id="24940"/>
        <w:bookmarkEnd w:id="24941"/>
        <w:bookmarkEnd w:id="24942"/>
        <w:bookmarkEnd w:id="24943"/>
        <w:bookmarkEnd w:id="24944"/>
        <w:bookmarkEnd w:id="24945"/>
        <w:bookmarkEnd w:id="24946"/>
        <w:bookmarkEnd w:id="24947"/>
      </w:del>
    </w:p>
    <w:p w:rsidR="003040B0" w:rsidRPr="00E056B6" w:rsidDel="00371A11" w:rsidRDefault="003040B0">
      <w:pPr>
        <w:pStyle w:val="body"/>
        <w:rPr>
          <w:del w:id="24948" w:author="Sastry, Murali" w:date="2015-06-09T17:17:00Z"/>
        </w:rPr>
        <w:pPrChange w:id="24949" w:author="Sastry, Murali" w:date="2015-06-10T10:23:00Z">
          <w:pPr>
            <w:pStyle w:val="body"/>
            <w:spacing w:before="0" w:after="0"/>
            <w:ind w:left="2160"/>
          </w:pPr>
        </w:pPrChange>
      </w:pPr>
      <w:del w:id="24950" w:author="Sastry, Murali" w:date="2015-06-09T17:17:00Z">
        <w:r w:rsidRPr="00E056B6" w:rsidDel="00371A11">
          <w:delText># get Linux2k.zip</w:delText>
        </w:r>
        <w:bookmarkStart w:id="24951" w:name="_Toc421703616"/>
        <w:bookmarkStart w:id="24952" w:name="_Toc421706810"/>
        <w:bookmarkStart w:id="24953" w:name="_Toc422906790"/>
        <w:bookmarkStart w:id="24954" w:name="_Toc422937421"/>
        <w:bookmarkStart w:id="24955" w:name="_Toc422940483"/>
        <w:bookmarkStart w:id="24956" w:name="_Toc422931918"/>
        <w:bookmarkStart w:id="24957" w:name="_Toc494290050"/>
        <w:bookmarkStart w:id="24958" w:name="_Toc494292866"/>
        <w:bookmarkStart w:id="24959" w:name="_Toc494295680"/>
        <w:bookmarkEnd w:id="24951"/>
        <w:bookmarkEnd w:id="24952"/>
        <w:bookmarkEnd w:id="24953"/>
        <w:bookmarkEnd w:id="24954"/>
        <w:bookmarkEnd w:id="24955"/>
        <w:bookmarkEnd w:id="24956"/>
        <w:bookmarkEnd w:id="24957"/>
        <w:bookmarkEnd w:id="24958"/>
        <w:bookmarkEnd w:id="24959"/>
      </w:del>
    </w:p>
    <w:p w:rsidR="003040B0" w:rsidRPr="00E056B6" w:rsidDel="00371A11" w:rsidRDefault="003040B0">
      <w:pPr>
        <w:pStyle w:val="body"/>
        <w:rPr>
          <w:del w:id="24960" w:author="Sastry, Murali" w:date="2015-06-09T17:17:00Z"/>
        </w:rPr>
        <w:pPrChange w:id="24961" w:author="Sastry, Murali" w:date="2015-06-10T10:23:00Z">
          <w:pPr>
            <w:pStyle w:val="body"/>
            <w:spacing w:before="0" w:after="0"/>
            <w:ind w:left="2160"/>
          </w:pPr>
        </w:pPrChange>
      </w:pPr>
      <w:del w:id="24962" w:author="Sastry, Murali" w:date="2015-06-09T17:17:00Z">
        <w:r w:rsidRPr="00E056B6" w:rsidDel="00371A11">
          <w:delText># q</w:delText>
        </w:r>
        <w:bookmarkStart w:id="24963" w:name="_Toc421703617"/>
        <w:bookmarkStart w:id="24964" w:name="_Toc421706811"/>
        <w:bookmarkStart w:id="24965" w:name="_Toc422906791"/>
        <w:bookmarkStart w:id="24966" w:name="_Toc422937422"/>
        <w:bookmarkStart w:id="24967" w:name="_Toc422940484"/>
        <w:bookmarkStart w:id="24968" w:name="_Toc422931919"/>
        <w:bookmarkStart w:id="24969" w:name="_Toc494290051"/>
        <w:bookmarkStart w:id="24970" w:name="_Toc494292867"/>
        <w:bookmarkStart w:id="24971" w:name="_Toc494295681"/>
        <w:bookmarkEnd w:id="24963"/>
        <w:bookmarkEnd w:id="24964"/>
        <w:bookmarkEnd w:id="24965"/>
        <w:bookmarkEnd w:id="24966"/>
        <w:bookmarkEnd w:id="24967"/>
        <w:bookmarkEnd w:id="24968"/>
        <w:bookmarkEnd w:id="24969"/>
        <w:bookmarkEnd w:id="24970"/>
        <w:bookmarkEnd w:id="24971"/>
      </w:del>
    </w:p>
    <w:p w:rsidR="003040B0" w:rsidRPr="00E056B6" w:rsidDel="00371A11" w:rsidRDefault="003040B0">
      <w:pPr>
        <w:pStyle w:val="body"/>
        <w:rPr>
          <w:del w:id="24972" w:author="Sastry, Murali" w:date="2015-06-09T17:17:00Z"/>
          <w:color w:val="000000"/>
          <w:szCs w:val="22"/>
        </w:rPr>
        <w:pPrChange w:id="24973" w:author="Sastry, Murali" w:date="2015-06-10T10:23:00Z">
          <w:pPr>
            <w:pStyle w:val="body"/>
            <w:spacing w:before="0" w:after="0"/>
            <w:ind w:left="1440"/>
          </w:pPr>
        </w:pPrChange>
      </w:pPr>
      <w:del w:id="24974" w:author="Sastry, Murali" w:date="2015-06-09T17:17:00Z">
        <w:r w:rsidRPr="00E056B6" w:rsidDel="00371A11">
          <w:rPr>
            <w:color w:val="000000"/>
            <w:szCs w:val="22"/>
          </w:rPr>
          <w:delText>Copy modified source over root and build</w:delText>
        </w:r>
        <w:bookmarkStart w:id="24975" w:name="_Toc421703618"/>
        <w:bookmarkStart w:id="24976" w:name="_Toc421706812"/>
        <w:bookmarkStart w:id="24977" w:name="_Toc422906792"/>
        <w:bookmarkStart w:id="24978" w:name="_Toc422937423"/>
        <w:bookmarkStart w:id="24979" w:name="_Toc422940485"/>
        <w:bookmarkStart w:id="24980" w:name="_Toc422931920"/>
        <w:bookmarkStart w:id="24981" w:name="_Toc494290052"/>
        <w:bookmarkStart w:id="24982" w:name="_Toc494292868"/>
        <w:bookmarkStart w:id="24983" w:name="_Toc494295682"/>
        <w:bookmarkEnd w:id="24975"/>
        <w:bookmarkEnd w:id="24976"/>
        <w:bookmarkEnd w:id="24977"/>
        <w:bookmarkEnd w:id="24978"/>
        <w:bookmarkEnd w:id="24979"/>
        <w:bookmarkEnd w:id="24980"/>
        <w:bookmarkEnd w:id="24981"/>
        <w:bookmarkEnd w:id="24982"/>
        <w:bookmarkEnd w:id="24983"/>
      </w:del>
    </w:p>
    <w:p w:rsidR="003040B0" w:rsidRPr="00E056B6" w:rsidDel="00371A11" w:rsidRDefault="003040B0">
      <w:pPr>
        <w:pStyle w:val="body"/>
        <w:rPr>
          <w:del w:id="24984" w:author="Sastry, Murali" w:date="2015-06-09T17:17:00Z"/>
          <w:color w:val="000000"/>
          <w:szCs w:val="22"/>
        </w:rPr>
        <w:pPrChange w:id="24985" w:author="Sastry, Murali" w:date="2015-06-10T10:23:00Z">
          <w:pPr>
            <w:pStyle w:val="body"/>
            <w:spacing w:before="0" w:after="0"/>
            <w:ind w:left="2160"/>
          </w:pPr>
        </w:pPrChange>
      </w:pPr>
      <w:del w:id="24986" w:author="Sastry, Murali" w:date="2015-06-09T17:17:00Z">
        <w:r w:rsidRPr="00E056B6" w:rsidDel="00371A11">
          <w:rPr>
            <w:color w:val="000000"/>
            <w:szCs w:val="22"/>
          </w:rPr>
          <w:delText># cd ~/Linux2k/Installers/PackageInstaller/</w:delText>
        </w:r>
        <w:bookmarkStart w:id="24987" w:name="_Toc421703619"/>
        <w:bookmarkStart w:id="24988" w:name="_Toc421706813"/>
        <w:bookmarkStart w:id="24989" w:name="_Toc422906793"/>
        <w:bookmarkStart w:id="24990" w:name="_Toc422937424"/>
        <w:bookmarkStart w:id="24991" w:name="_Toc422940486"/>
        <w:bookmarkStart w:id="24992" w:name="_Toc422931921"/>
        <w:bookmarkStart w:id="24993" w:name="_Toc494290053"/>
        <w:bookmarkStart w:id="24994" w:name="_Toc494292869"/>
        <w:bookmarkStart w:id="24995" w:name="_Toc494295683"/>
        <w:bookmarkEnd w:id="24987"/>
        <w:bookmarkEnd w:id="24988"/>
        <w:bookmarkEnd w:id="24989"/>
        <w:bookmarkEnd w:id="24990"/>
        <w:bookmarkEnd w:id="24991"/>
        <w:bookmarkEnd w:id="24992"/>
        <w:bookmarkEnd w:id="24993"/>
        <w:bookmarkEnd w:id="24994"/>
        <w:bookmarkEnd w:id="24995"/>
      </w:del>
    </w:p>
    <w:p w:rsidR="003040B0" w:rsidRPr="00E056B6" w:rsidDel="00371A11" w:rsidRDefault="003040B0">
      <w:pPr>
        <w:pStyle w:val="body"/>
        <w:rPr>
          <w:del w:id="24996" w:author="Sastry, Murali" w:date="2015-06-09T17:17:00Z"/>
          <w:color w:val="000000"/>
          <w:szCs w:val="22"/>
        </w:rPr>
        <w:pPrChange w:id="24997" w:author="Sastry, Murali" w:date="2015-06-10T10:23:00Z">
          <w:pPr>
            <w:pStyle w:val="body"/>
            <w:spacing w:before="0" w:after="0"/>
            <w:ind w:left="2160"/>
          </w:pPr>
        </w:pPrChange>
      </w:pPr>
      <w:del w:id="24998" w:author="Sastry, Murali" w:date="2015-06-09T17:17:00Z">
        <w:r w:rsidRPr="00E056B6" w:rsidDel="00371A11">
          <w:rPr>
            <w:color w:val="000000"/>
            <w:szCs w:val="22"/>
          </w:rPr>
          <w:delText># rm –rf /tmp/pkgtest</w:delText>
        </w:r>
        <w:r w:rsidRPr="00E056B6" w:rsidDel="00371A11">
          <w:rPr>
            <w:color w:val="000000"/>
            <w:szCs w:val="22"/>
          </w:rPr>
          <w:br/>
          <w:delText># perl buildPack...pl -</w:delText>
        </w:r>
        <w:r w:rsidRPr="00E056B6" w:rsidDel="00371A11">
          <w:rPr>
            <w:szCs w:val="22"/>
          </w:rPr>
          <w:delText>root=/tmp/pkgtest/ -auth=</w:delText>
        </w:r>
        <w:r w:rsidRPr="00E056B6" w:rsidDel="00371A11">
          <w:rPr>
            <w:color w:val="000000"/>
            <w:szCs w:val="22"/>
          </w:rPr>
          <w:delText xml:space="preserve">local </w:delText>
        </w:r>
        <w:r w:rsidRPr="00E056B6" w:rsidDel="00371A11">
          <w:rPr>
            <w:b/>
            <w:color w:val="000000"/>
            <w:szCs w:val="22"/>
          </w:rPr>
          <w:delText>–synconly</w:delText>
        </w:r>
        <w:bookmarkStart w:id="24999" w:name="_Toc421703620"/>
        <w:bookmarkStart w:id="25000" w:name="_Toc421706814"/>
        <w:bookmarkStart w:id="25001" w:name="_Toc422906794"/>
        <w:bookmarkStart w:id="25002" w:name="_Toc422937425"/>
        <w:bookmarkStart w:id="25003" w:name="_Toc422940487"/>
        <w:bookmarkStart w:id="25004" w:name="_Toc422931922"/>
        <w:bookmarkStart w:id="25005" w:name="_Toc494290054"/>
        <w:bookmarkStart w:id="25006" w:name="_Toc494292870"/>
        <w:bookmarkStart w:id="25007" w:name="_Toc494295684"/>
        <w:bookmarkEnd w:id="24999"/>
        <w:bookmarkEnd w:id="25000"/>
        <w:bookmarkEnd w:id="25001"/>
        <w:bookmarkEnd w:id="25002"/>
        <w:bookmarkEnd w:id="25003"/>
        <w:bookmarkEnd w:id="25004"/>
        <w:bookmarkEnd w:id="25005"/>
        <w:bookmarkEnd w:id="25006"/>
        <w:bookmarkEnd w:id="25007"/>
      </w:del>
    </w:p>
    <w:p w:rsidR="003040B0" w:rsidRPr="00E056B6" w:rsidDel="00371A11" w:rsidRDefault="003040B0">
      <w:pPr>
        <w:pStyle w:val="body"/>
        <w:rPr>
          <w:del w:id="25008" w:author="Sastry, Murali" w:date="2015-06-09T17:17:00Z"/>
          <w:color w:val="000000"/>
          <w:szCs w:val="22"/>
        </w:rPr>
        <w:pPrChange w:id="25009" w:author="Sastry, Murali" w:date="2015-06-10T10:23:00Z">
          <w:pPr>
            <w:pStyle w:val="body"/>
            <w:spacing w:before="0" w:after="0"/>
            <w:ind w:left="2160"/>
          </w:pPr>
        </w:pPrChange>
      </w:pPr>
      <w:del w:id="25010" w:author="Sastry, Murali" w:date="2015-06-09T17:17:00Z">
        <w:r w:rsidRPr="00E056B6" w:rsidDel="00371A11">
          <w:rPr>
            <w:color w:val="000000"/>
            <w:szCs w:val="22"/>
          </w:rPr>
          <w:delText># cd /tmp/pkgtest/HM11/</w:delText>
        </w:r>
        <w:r w:rsidRPr="00E056B6" w:rsidDel="00371A11">
          <w:rPr>
            <w:color w:val="000000"/>
            <w:szCs w:val="22"/>
          </w:rPr>
          <w:br/>
          <w:delText># rm -rf *</w:delText>
        </w:r>
        <w:r w:rsidRPr="00E056B6" w:rsidDel="00371A11">
          <w:rPr>
            <w:color w:val="000000"/>
            <w:szCs w:val="22"/>
          </w:rPr>
          <w:br/>
          <w:delText># cp –r ~/Linux2k/* ./</w:delText>
        </w:r>
        <w:r w:rsidRPr="00E056B6" w:rsidDel="00371A11">
          <w:rPr>
            <w:color w:val="000000"/>
            <w:szCs w:val="22"/>
          </w:rPr>
          <w:br/>
          <w:delText># cd Installers/PackageInstaller</w:delText>
        </w:r>
        <w:r w:rsidRPr="00E056B6" w:rsidDel="00371A11">
          <w:rPr>
            <w:color w:val="000000"/>
            <w:szCs w:val="22"/>
          </w:rPr>
          <w:br/>
          <w:delText xml:space="preserve"># perl buildPack...pl -root=/tmp/pkgtest/ -auth=local </w:delText>
        </w:r>
        <w:r w:rsidRPr="00E056B6" w:rsidDel="00371A11">
          <w:rPr>
            <w:b/>
            <w:color w:val="000000"/>
            <w:szCs w:val="22"/>
          </w:rPr>
          <w:delText>–test</w:delText>
        </w:r>
        <w:bookmarkStart w:id="25011" w:name="_Toc421703621"/>
        <w:bookmarkStart w:id="25012" w:name="_Toc421706815"/>
        <w:bookmarkStart w:id="25013" w:name="_Toc422906795"/>
        <w:bookmarkStart w:id="25014" w:name="_Toc422937426"/>
        <w:bookmarkStart w:id="25015" w:name="_Toc422940488"/>
        <w:bookmarkStart w:id="25016" w:name="_Toc422931923"/>
        <w:bookmarkStart w:id="25017" w:name="_Toc494290055"/>
        <w:bookmarkStart w:id="25018" w:name="_Toc494292871"/>
        <w:bookmarkStart w:id="25019" w:name="_Toc494295685"/>
        <w:bookmarkEnd w:id="25011"/>
        <w:bookmarkEnd w:id="25012"/>
        <w:bookmarkEnd w:id="25013"/>
        <w:bookmarkEnd w:id="25014"/>
        <w:bookmarkEnd w:id="25015"/>
        <w:bookmarkEnd w:id="25016"/>
        <w:bookmarkEnd w:id="25017"/>
        <w:bookmarkEnd w:id="25018"/>
        <w:bookmarkEnd w:id="25019"/>
      </w:del>
    </w:p>
    <w:p w:rsidR="00E67A32" w:rsidRPr="00E056B6" w:rsidDel="00371A11" w:rsidRDefault="00C0468B">
      <w:pPr>
        <w:pStyle w:val="body"/>
        <w:rPr>
          <w:del w:id="25020" w:author="Sastry, Murali" w:date="2015-06-09T17:17:00Z"/>
        </w:rPr>
        <w:pPrChange w:id="25021" w:author="Sastry, Murali" w:date="2015-06-10T10:23:00Z">
          <w:pPr>
            <w:pStyle w:val="Heading2"/>
            <w:pageBreakBefore/>
          </w:pPr>
        </w:pPrChange>
      </w:pPr>
      <w:del w:id="25022" w:author="Sastry, Murali" w:date="2015-06-09T17:17:00Z">
        <w:r w:rsidRPr="00E056B6" w:rsidDel="00371A11">
          <w:delText>Build GOBI2000_LINUX_PACKAGE using CRM Build Request</w:delText>
        </w:r>
        <w:bookmarkStart w:id="25023" w:name="_Toc421703622"/>
        <w:bookmarkStart w:id="25024" w:name="_Toc421706816"/>
        <w:bookmarkStart w:id="25025" w:name="_Toc422906796"/>
        <w:bookmarkStart w:id="25026" w:name="_Toc422937427"/>
        <w:bookmarkStart w:id="25027" w:name="_Toc422940489"/>
        <w:bookmarkStart w:id="25028" w:name="_Toc422931924"/>
        <w:bookmarkStart w:id="25029" w:name="_Toc494290056"/>
        <w:bookmarkStart w:id="25030" w:name="_Toc494292872"/>
        <w:bookmarkStart w:id="25031" w:name="_Toc494295686"/>
        <w:bookmarkEnd w:id="24686"/>
        <w:bookmarkEnd w:id="25023"/>
        <w:bookmarkEnd w:id="25024"/>
        <w:bookmarkEnd w:id="25025"/>
        <w:bookmarkEnd w:id="25026"/>
        <w:bookmarkEnd w:id="25027"/>
        <w:bookmarkEnd w:id="25028"/>
        <w:bookmarkEnd w:id="25029"/>
        <w:bookmarkEnd w:id="25030"/>
        <w:bookmarkEnd w:id="25031"/>
      </w:del>
    </w:p>
    <w:p w:rsidR="00787F21" w:rsidRPr="00E056B6" w:rsidDel="00371A11" w:rsidRDefault="00C0468B">
      <w:pPr>
        <w:pStyle w:val="body"/>
        <w:rPr>
          <w:del w:id="25032" w:author="Sastry, Murali" w:date="2015-06-09T17:17:00Z"/>
        </w:rPr>
      </w:pPr>
      <w:del w:id="25033" w:author="Sastry, Murali" w:date="2015-06-09T17:17:00Z">
        <w:r w:rsidRPr="00E056B6" w:rsidDel="00371A11">
          <w:delText xml:space="preserve">NOTE: Always add “achin” </w:delText>
        </w:r>
        <w:r w:rsidR="003040B0" w:rsidRPr="00E056B6" w:rsidDel="00371A11">
          <w:delText xml:space="preserve">and “tgraves” </w:delText>
        </w:r>
        <w:r w:rsidRPr="00E056B6" w:rsidDel="00371A11">
          <w:delText xml:space="preserve">to the “to” field </w:delText>
        </w:r>
        <w:r w:rsidR="003040B0" w:rsidRPr="00E056B6" w:rsidDel="00371A11">
          <w:delText xml:space="preserve">and cc “mwinn”, “jebenson”, and “cwong” </w:delText>
        </w:r>
        <w:r w:rsidRPr="00E056B6" w:rsidDel="00371A11">
          <w:delText>when doing Linux build requests</w:delText>
        </w:r>
        <w:bookmarkStart w:id="25034" w:name="_Toc421703623"/>
        <w:bookmarkStart w:id="25035" w:name="_Toc421706817"/>
        <w:bookmarkStart w:id="25036" w:name="_Toc422906797"/>
        <w:bookmarkStart w:id="25037" w:name="_Toc422937428"/>
        <w:bookmarkStart w:id="25038" w:name="_Toc422940490"/>
        <w:bookmarkStart w:id="25039" w:name="_Toc422931925"/>
        <w:bookmarkStart w:id="25040" w:name="_Toc494290057"/>
        <w:bookmarkStart w:id="25041" w:name="_Toc494292873"/>
        <w:bookmarkStart w:id="25042" w:name="_Toc494295687"/>
        <w:bookmarkEnd w:id="25034"/>
        <w:bookmarkEnd w:id="25035"/>
        <w:bookmarkEnd w:id="25036"/>
        <w:bookmarkEnd w:id="25037"/>
        <w:bookmarkEnd w:id="25038"/>
        <w:bookmarkEnd w:id="25039"/>
        <w:bookmarkEnd w:id="25040"/>
        <w:bookmarkEnd w:id="25041"/>
        <w:bookmarkEnd w:id="25042"/>
      </w:del>
    </w:p>
    <w:p w:rsidR="003040B0" w:rsidRPr="00E056B6" w:rsidDel="00371A11" w:rsidRDefault="003040B0">
      <w:pPr>
        <w:pStyle w:val="body"/>
        <w:rPr>
          <w:del w:id="25043" w:author="Sastry, Murali" w:date="2015-06-09T17:17:00Z"/>
        </w:rPr>
      </w:pPr>
      <w:del w:id="25044" w:author="Sastry, Murali" w:date="2015-06-09T17:17:00Z">
        <w:r w:rsidRPr="00E056B6" w:rsidDel="00371A11">
          <w:delText>Make sure to update label before requesting CRM build.</w:delText>
        </w:r>
        <w:bookmarkStart w:id="25045" w:name="_Toc421703624"/>
        <w:bookmarkStart w:id="25046" w:name="_Toc421706818"/>
        <w:bookmarkStart w:id="25047" w:name="_Toc422906798"/>
        <w:bookmarkStart w:id="25048" w:name="_Toc422937429"/>
        <w:bookmarkStart w:id="25049" w:name="_Toc422940491"/>
        <w:bookmarkStart w:id="25050" w:name="_Toc422931926"/>
        <w:bookmarkStart w:id="25051" w:name="_Toc494290058"/>
        <w:bookmarkStart w:id="25052" w:name="_Toc494292874"/>
        <w:bookmarkStart w:id="25053" w:name="_Toc494295688"/>
        <w:bookmarkEnd w:id="25045"/>
        <w:bookmarkEnd w:id="25046"/>
        <w:bookmarkEnd w:id="25047"/>
        <w:bookmarkEnd w:id="25048"/>
        <w:bookmarkEnd w:id="25049"/>
        <w:bookmarkEnd w:id="25050"/>
        <w:bookmarkEnd w:id="25051"/>
        <w:bookmarkEnd w:id="25052"/>
        <w:bookmarkEnd w:id="25053"/>
      </w:del>
    </w:p>
    <w:p w:rsidR="00E67A32" w:rsidRPr="00E056B6" w:rsidDel="00371A11" w:rsidRDefault="00C0468B">
      <w:pPr>
        <w:pStyle w:val="body"/>
        <w:rPr>
          <w:del w:id="25054" w:author="Sastry, Murali" w:date="2015-06-09T17:17:00Z"/>
        </w:rPr>
        <w:pPrChange w:id="25055" w:author="Sastry, Murali" w:date="2015-06-10T10:23:00Z">
          <w:pPr>
            <w:pStyle w:val="Caption"/>
            <w:keepNext/>
          </w:pPr>
        </w:pPrChange>
      </w:pPr>
      <w:bookmarkStart w:id="25056" w:name="_Toc234138337"/>
      <w:bookmarkStart w:id="25057" w:name="_Toc262040457"/>
      <w:del w:id="25058" w:author="Sastry, Murali" w:date="2015-06-09T17:17:00Z">
        <w:r w:rsidRPr="00E056B6" w:rsidDel="00371A11">
          <w:delText>Table 37 CRM Build Request fields for GOBI2000_LINUX_PACKAGE</w:delText>
        </w:r>
        <w:bookmarkStart w:id="25059" w:name="_Toc421703625"/>
        <w:bookmarkStart w:id="25060" w:name="_Toc421706819"/>
        <w:bookmarkStart w:id="25061" w:name="_Toc422906799"/>
        <w:bookmarkStart w:id="25062" w:name="_Toc422937430"/>
        <w:bookmarkStart w:id="25063" w:name="_Toc422940492"/>
        <w:bookmarkStart w:id="25064" w:name="_Toc422931927"/>
        <w:bookmarkStart w:id="25065" w:name="_Toc494290059"/>
        <w:bookmarkStart w:id="25066" w:name="_Toc494292875"/>
        <w:bookmarkStart w:id="25067" w:name="_Toc494295689"/>
        <w:bookmarkEnd w:id="25056"/>
        <w:bookmarkEnd w:id="25057"/>
        <w:bookmarkEnd w:id="25059"/>
        <w:bookmarkEnd w:id="25060"/>
        <w:bookmarkEnd w:id="25061"/>
        <w:bookmarkEnd w:id="25062"/>
        <w:bookmarkEnd w:id="25063"/>
        <w:bookmarkEnd w:id="25064"/>
        <w:bookmarkEnd w:id="25065"/>
        <w:bookmarkEnd w:id="25066"/>
        <w:bookmarkEnd w:id="25067"/>
      </w:del>
    </w:p>
    <w:tbl>
      <w:tblPr>
        <w:tblW w:w="873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6750"/>
      </w:tblGrid>
      <w:tr w:rsidR="00E67A32" w:rsidRPr="00E056B6" w:rsidDel="00371A11" w:rsidTr="00787F21">
        <w:trPr>
          <w:cantSplit/>
          <w:tblHeader/>
          <w:del w:id="25068" w:author="Sastry, Murali" w:date="2015-06-09T17:17:00Z"/>
        </w:trPr>
        <w:tc>
          <w:tcPr>
            <w:tcW w:w="1980" w:type="dxa"/>
            <w:tcBorders>
              <w:bottom w:val="single" w:sz="12" w:space="0" w:color="auto"/>
            </w:tcBorders>
          </w:tcPr>
          <w:p w:rsidR="00E67A32" w:rsidRPr="00E056B6" w:rsidDel="00371A11" w:rsidRDefault="00C0468B">
            <w:pPr>
              <w:pStyle w:val="body"/>
              <w:rPr>
                <w:del w:id="25069" w:author="Sastry, Murali" w:date="2015-06-09T17:17:00Z"/>
              </w:rPr>
              <w:pPrChange w:id="25070" w:author="Sastry, Murali" w:date="2015-06-10T10:23:00Z">
                <w:pPr>
                  <w:pStyle w:val="tableheading"/>
                  <w:jc w:val="left"/>
                  <w:outlineLvl w:val="1"/>
                </w:pPr>
              </w:pPrChange>
            </w:pPr>
            <w:del w:id="25071" w:author="Sastry, Murali" w:date="2015-06-09T17:17:00Z">
              <w:r w:rsidRPr="00E056B6" w:rsidDel="00371A11">
                <w:delText>File</w:delText>
              </w:r>
              <w:bookmarkStart w:id="25072" w:name="_Toc421703626"/>
              <w:bookmarkStart w:id="25073" w:name="_Toc421706820"/>
              <w:bookmarkStart w:id="25074" w:name="_Toc422906800"/>
              <w:bookmarkStart w:id="25075" w:name="_Toc422937431"/>
              <w:bookmarkStart w:id="25076" w:name="_Toc422940493"/>
              <w:bookmarkStart w:id="25077" w:name="_Toc422931928"/>
              <w:bookmarkStart w:id="25078" w:name="_Toc494290060"/>
              <w:bookmarkStart w:id="25079" w:name="_Toc494292876"/>
              <w:bookmarkStart w:id="25080" w:name="_Toc494295690"/>
              <w:bookmarkEnd w:id="25072"/>
              <w:bookmarkEnd w:id="25073"/>
              <w:bookmarkEnd w:id="25074"/>
              <w:bookmarkEnd w:id="25075"/>
              <w:bookmarkEnd w:id="25076"/>
              <w:bookmarkEnd w:id="25077"/>
              <w:bookmarkEnd w:id="25078"/>
              <w:bookmarkEnd w:id="25079"/>
              <w:bookmarkEnd w:id="25080"/>
            </w:del>
          </w:p>
        </w:tc>
        <w:tc>
          <w:tcPr>
            <w:tcW w:w="6750" w:type="dxa"/>
            <w:tcBorders>
              <w:bottom w:val="single" w:sz="12" w:space="0" w:color="auto"/>
            </w:tcBorders>
          </w:tcPr>
          <w:p w:rsidR="00E67A32" w:rsidRPr="00E056B6" w:rsidDel="00371A11" w:rsidRDefault="00C0468B">
            <w:pPr>
              <w:pStyle w:val="body"/>
              <w:rPr>
                <w:del w:id="25081" w:author="Sastry, Murali" w:date="2015-06-09T17:17:00Z"/>
              </w:rPr>
              <w:pPrChange w:id="25082" w:author="Sastry, Murali" w:date="2015-06-10T10:23:00Z">
                <w:pPr>
                  <w:pStyle w:val="tableheading"/>
                  <w:jc w:val="left"/>
                  <w:outlineLvl w:val="1"/>
                </w:pPr>
              </w:pPrChange>
            </w:pPr>
            <w:del w:id="25083" w:author="Sastry, Murali" w:date="2015-06-09T17:17:00Z">
              <w:r w:rsidRPr="00E056B6" w:rsidDel="00371A11">
                <w:delText>Description</w:delText>
              </w:r>
              <w:bookmarkStart w:id="25084" w:name="_Toc421703627"/>
              <w:bookmarkStart w:id="25085" w:name="_Toc421706821"/>
              <w:bookmarkStart w:id="25086" w:name="_Toc422906801"/>
              <w:bookmarkStart w:id="25087" w:name="_Toc422937432"/>
              <w:bookmarkStart w:id="25088" w:name="_Toc422940494"/>
              <w:bookmarkStart w:id="25089" w:name="_Toc422931929"/>
              <w:bookmarkStart w:id="25090" w:name="_Toc494290061"/>
              <w:bookmarkStart w:id="25091" w:name="_Toc494292877"/>
              <w:bookmarkStart w:id="25092" w:name="_Toc494295691"/>
              <w:bookmarkEnd w:id="25084"/>
              <w:bookmarkEnd w:id="25085"/>
              <w:bookmarkEnd w:id="25086"/>
              <w:bookmarkEnd w:id="25087"/>
              <w:bookmarkEnd w:id="25088"/>
              <w:bookmarkEnd w:id="25089"/>
              <w:bookmarkEnd w:id="25090"/>
              <w:bookmarkEnd w:id="25091"/>
              <w:bookmarkEnd w:id="25092"/>
            </w:del>
          </w:p>
        </w:tc>
        <w:bookmarkStart w:id="25093" w:name="_Toc421703628"/>
        <w:bookmarkStart w:id="25094" w:name="_Toc421706822"/>
        <w:bookmarkStart w:id="25095" w:name="_Toc422906802"/>
        <w:bookmarkStart w:id="25096" w:name="_Toc422937433"/>
        <w:bookmarkStart w:id="25097" w:name="_Toc422940495"/>
        <w:bookmarkStart w:id="25098" w:name="_Toc422931930"/>
        <w:bookmarkStart w:id="25099" w:name="_Toc494290062"/>
        <w:bookmarkStart w:id="25100" w:name="_Toc494292878"/>
        <w:bookmarkStart w:id="25101" w:name="_Toc494295692"/>
        <w:bookmarkEnd w:id="25093"/>
        <w:bookmarkEnd w:id="25094"/>
        <w:bookmarkEnd w:id="25095"/>
        <w:bookmarkEnd w:id="25096"/>
        <w:bookmarkEnd w:id="25097"/>
        <w:bookmarkEnd w:id="25098"/>
        <w:bookmarkEnd w:id="25099"/>
        <w:bookmarkEnd w:id="25100"/>
        <w:bookmarkEnd w:id="25101"/>
      </w:tr>
      <w:tr w:rsidR="00E67A32" w:rsidRPr="00E056B6" w:rsidDel="00371A11" w:rsidTr="00787F21">
        <w:trPr>
          <w:cantSplit/>
          <w:del w:id="25102" w:author="Sastry, Murali" w:date="2015-06-09T17:17:00Z"/>
        </w:trPr>
        <w:tc>
          <w:tcPr>
            <w:tcW w:w="1980" w:type="dxa"/>
            <w:tcBorders>
              <w:top w:val="nil"/>
              <w:bottom w:val="single" w:sz="6" w:space="0" w:color="auto"/>
            </w:tcBorders>
          </w:tcPr>
          <w:p w:rsidR="00E67A32" w:rsidRPr="00E056B6" w:rsidDel="00371A11" w:rsidRDefault="00C0468B">
            <w:pPr>
              <w:pStyle w:val="body"/>
              <w:rPr>
                <w:del w:id="25103" w:author="Sastry, Murali" w:date="2015-06-09T17:17:00Z"/>
              </w:rPr>
              <w:pPrChange w:id="25104" w:author="Sastry, Murali" w:date="2015-06-10T10:23:00Z">
                <w:pPr>
                  <w:pStyle w:val="tableentry"/>
                  <w:keepNext/>
                  <w:outlineLvl w:val="1"/>
                </w:pPr>
              </w:pPrChange>
            </w:pPr>
            <w:del w:id="25105" w:author="Sastry, Murali" w:date="2015-06-09T17:17:00Z">
              <w:r w:rsidRPr="00E056B6" w:rsidDel="00371A11">
                <w:delText>Target Name</w:delText>
              </w:r>
              <w:bookmarkStart w:id="25106" w:name="_Toc421703629"/>
              <w:bookmarkStart w:id="25107" w:name="_Toc421706823"/>
              <w:bookmarkStart w:id="25108" w:name="_Toc422906803"/>
              <w:bookmarkStart w:id="25109" w:name="_Toc422937434"/>
              <w:bookmarkStart w:id="25110" w:name="_Toc422940496"/>
              <w:bookmarkStart w:id="25111" w:name="_Toc422931931"/>
              <w:bookmarkStart w:id="25112" w:name="_Toc494290063"/>
              <w:bookmarkStart w:id="25113" w:name="_Toc494292879"/>
              <w:bookmarkStart w:id="25114" w:name="_Toc494295693"/>
              <w:bookmarkEnd w:id="25106"/>
              <w:bookmarkEnd w:id="25107"/>
              <w:bookmarkEnd w:id="25108"/>
              <w:bookmarkEnd w:id="25109"/>
              <w:bookmarkEnd w:id="25110"/>
              <w:bookmarkEnd w:id="25111"/>
              <w:bookmarkEnd w:id="25112"/>
              <w:bookmarkEnd w:id="25113"/>
              <w:bookmarkEnd w:id="25114"/>
            </w:del>
          </w:p>
        </w:tc>
        <w:tc>
          <w:tcPr>
            <w:tcW w:w="6750" w:type="dxa"/>
            <w:tcBorders>
              <w:top w:val="nil"/>
              <w:bottom w:val="single" w:sz="6" w:space="0" w:color="auto"/>
            </w:tcBorders>
          </w:tcPr>
          <w:p w:rsidR="00E67A32" w:rsidRPr="00E056B6" w:rsidDel="00371A11" w:rsidRDefault="00C0468B">
            <w:pPr>
              <w:pStyle w:val="body"/>
              <w:rPr>
                <w:del w:id="25115" w:author="Sastry, Murali" w:date="2015-06-09T17:17:00Z"/>
              </w:rPr>
              <w:pPrChange w:id="25116" w:author="Sastry, Murali" w:date="2015-06-10T10:23:00Z">
                <w:pPr>
                  <w:pStyle w:val="tableentry"/>
                  <w:keepNext/>
                  <w:outlineLvl w:val="1"/>
                </w:pPr>
              </w:pPrChange>
            </w:pPr>
            <w:del w:id="25117" w:author="Sastry, Murali" w:date="2015-06-09T17:17:00Z">
              <w:r w:rsidRPr="00E056B6" w:rsidDel="00371A11">
                <w:delText>GOBI2000_LINUX_PACKAGE</w:delText>
              </w:r>
              <w:bookmarkStart w:id="25118" w:name="_Toc421703630"/>
              <w:bookmarkStart w:id="25119" w:name="_Toc421706824"/>
              <w:bookmarkStart w:id="25120" w:name="_Toc422906804"/>
              <w:bookmarkStart w:id="25121" w:name="_Toc422937435"/>
              <w:bookmarkStart w:id="25122" w:name="_Toc422940497"/>
              <w:bookmarkStart w:id="25123" w:name="_Toc422931932"/>
              <w:bookmarkStart w:id="25124" w:name="_Toc494290064"/>
              <w:bookmarkStart w:id="25125" w:name="_Toc494292880"/>
              <w:bookmarkStart w:id="25126" w:name="_Toc494295694"/>
              <w:bookmarkEnd w:id="25118"/>
              <w:bookmarkEnd w:id="25119"/>
              <w:bookmarkEnd w:id="25120"/>
              <w:bookmarkEnd w:id="25121"/>
              <w:bookmarkEnd w:id="25122"/>
              <w:bookmarkEnd w:id="25123"/>
              <w:bookmarkEnd w:id="25124"/>
              <w:bookmarkEnd w:id="25125"/>
              <w:bookmarkEnd w:id="25126"/>
            </w:del>
          </w:p>
        </w:tc>
        <w:bookmarkStart w:id="25127" w:name="_Toc421703631"/>
        <w:bookmarkStart w:id="25128" w:name="_Toc421706825"/>
        <w:bookmarkStart w:id="25129" w:name="_Toc422906805"/>
        <w:bookmarkStart w:id="25130" w:name="_Toc422937436"/>
        <w:bookmarkStart w:id="25131" w:name="_Toc422940498"/>
        <w:bookmarkStart w:id="25132" w:name="_Toc422931933"/>
        <w:bookmarkStart w:id="25133" w:name="_Toc494290065"/>
        <w:bookmarkStart w:id="25134" w:name="_Toc494292881"/>
        <w:bookmarkStart w:id="25135" w:name="_Toc494295695"/>
        <w:bookmarkEnd w:id="25127"/>
        <w:bookmarkEnd w:id="25128"/>
        <w:bookmarkEnd w:id="25129"/>
        <w:bookmarkEnd w:id="25130"/>
        <w:bookmarkEnd w:id="25131"/>
        <w:bookmarkEnd w:id="25132"/>
        <w:bookmarkEnd w:id="25133"/>
        <w:bookmarkEnd w:id="25134"/>
        <w:bookmarkEnd w:id="25135"/>
      </w:tr>
      <w:tr w:rsidR="00E67A32" w:rsidRPr="00E056B6" w:rsidDel="00371A11" w:rsidTr="00787F21">
        <w:trPr>
          <w:cantSplit/>
          <w:del w:id="25136" w:author="Sastry, Murali" w:date="2015-06-09T17:17:00Z"/>
        </w:trPr>
        <w:tc>
          <w:tcPr>
            <w:tcW w:w="1980" w:type="dxa"/>
            <w:tcBorders>
              <w:top w:val="single" w:sz="6" w:space="0" w:color="auto"/>
              <w:bottom w:val="single" w:sz="6" w:space="0" w:color="auto"/>
            </w:tcBorders>
          </w:tcPr>
          <w:p w:rsidR="00E67A32" w:rsidRPr="00E056B6" w:rsidDel="00371A11" w:rsidRDefault="00C0468B">
            <w:pPr>
              <w:pStyle w:val="body"/>
              <w:rPr>
                <w:del w:id="25137" w:author="Sastry, Murali" w:date="2015-06-09T17:17:00Z"/>
              </w:rPr>
              <w:pPrChange w:id="25138" w:author="Sastry, Murali" w:date="2015-06-10T10:23:00Z">
                <w:pPr>
                  <w:pStyle w:val="tableentry"/>
                  <w:keepNext/>
                  <w:outlineLvl w:val="1"/>
                </w:pPr>
              </w:pPrChange>
            </w:pPr>
            <w:del w:id="25139" w:author="Sastry, Murali" w:date="2015-06-09T17:17:00Z">
              <w:r w:rsidRPr="00E056B6" w:rsidDel="00371A11">
                <w:delText>Target Version</w:delText>
              </w:r>
              <w:bookmarkStart w:id="25140" w:name="_Toc421703632"/>
              <w:bookmarkStart w:id="25141" w:name="_Toc421706826"/>
              <w:bookmarkStart w:id="25142" w:name="_Toc422906806"/>
              <w:bookmarkStart w:id="25143" w:name="_Toc422937437"/>
              <w:bookmarkStart w:id="25144" w:name="_Toc422940499"/>
              <w:bookmarkStart w:id="25145" w:name="_Toc422931934"/>
              <w:bookmarkStart w:id="25146" w:name="_Toc494290066"/>
              <w:bookmarkStart w:id="25147" w:name="_Toc494292882"/>
              <w:bookmarkStart w:id="25148" w:name="_Toc494295696"/>
              <w:bookmarkEnd w:id="25140"/>
              <w:bookmarkEnd w:id="25141"/>
              <w:bookmarkEnd w:id="25142"/>
              <w:bookmarkEnd w:id="25143"/>
              <w:bookmarkEnd w:id="25144"/>
              <w:bookmarkEnd w:id="25145"/>
              <w:bookmarkEnd w:id="25146"/>
              <w:bookmarkEnd w:id="25147"/>
              <w:bookmarkEnd w:id="25148"/>
            </w:del>
          </w:p>
        </w:tc>
        <w:tc>
          <w:tcPr>
            <w:tcW w:w="6750" w:type="dxa"/>
            <w:tcBorders>
              <w:top w:val="single" w:sz="6" w:space="0" w:color="auto"/>
              <w:bottom w:val="single" w:sz="6" w:space="0" w:color="auto"/>
            </w:tcBorders>
          </w:tcPr>
          <w:p w:rsidR="00E67A32" w:rsidRPr="00E056B6" w:rsidDel="00371A11" w:rsidRDefault="00C0468B">
            <w:pPr>
              <w:pStyle w:val="body"/>
              <w:rPr>
                <w:del w:id="25149" w:author="Sastry, Murali" w:date="2015-06-09T17:17:00Z"/>
              </w:rPr>
              <w:pPrChange w:id="25150" w:author="Sastry, Murali" w:date="2015-06-10T10:23:00Z">
                <w:pPr>
                  <w:pStyle w:val="tableentry"/>
                  <w:keepNext/>
                  <w:outlineLvl w:val="1"/>
                </w:pPr>
              </w:pPrChange>
            </w:pPr>
            <w:del w:id="25151" w:author="Sastry, Murali" w:date="2015-06-09T17:17:00Z">
              <w:r w:rsidRPr="00E056B6" w:rsidDel="00371A11">
                <w:delText>Version (ie. 1.0.02)</w:delText>
              </w:r>
              <w:bookmarkStart w:id="25152" w:name="_Toc421703633"/>
              <w:bookmarkStart w:id="25153" w:name="_Toc421706827"/>
              <w:bookmarkStart w:id="25154" w:name="_Toc422906807"/>
              <w:bookmarkStart w:id="25155" w:name="_Toc422937438"/>
              <w:bookmarkStart w:id="25156" w:name="_Toc422940500"/>
              <w:bookmarkStart w:id="25157" w:name="_Toc422931935"/>
              <w:bookmarkStart w:id="25158" w:name="_Toc494290067"/>
              <w:bookmarkStart w:id="25159" w:name="_Toc494292883"/>
              <w:bookmarkStart w:id="25160" w:name="_Toc494295697"/>
              <w:bookmarkEnd w:id="25152"/>
              <w:bookmarkEnd w:id="25153"/>
              <w:bookmarkEnd w:id="25154"/>
              <w:bookmarkEnd w:id="25155"/>
              <w:bookmarkEnd w:id="25156"/>
              <w:bookmarkEnd w:id="25157"/>
              <w:bookmarkEnd w:id="25158"/>
              <w:bookmarkEnd w:id="25159"/>
              <w:bookmarkEnd w:id="25160"/>
            </w:del>
          </w:p>
        </w:tc>
        <w:bookmarkStart w:id="25161" w:name="_Toc421703634"/>
        <w:bookmarkStart w:id="25162" w:name="_Toc421706828"/>
        <w:bookmarkStart w:id="25163" w:name="_Toc422906808"/>
        <w:bookmarkStart w:id="25164" w:name="_Toc422937439"/>
        <w:bookmarkStart w:id="25165" w:name="_Toc422940501"/>
        <w:bookmarkStart w:id="25166" w:name="_Toc422931936"/>
        <w:bookmarkStart w:id="25167" w:name="_Toc494290068"/>
        <w:bookmarkStart w:id="25168" w:name="_Toc494292884"/>
        <w:bookmarkStart w:id="25169" w:name="_Toc494295698"/>
        <w:bookmarkEnd w:id="25161"/>
        <w:bookmarkEnd w:id="25162"/>
        <w:bookmarkEnd w:id="25163"/>
        <w:bookmarkEnd w:id="25164"/>
        <w:bookmarkEnd w:id="25165"/>
        <w:bookmarkEnd w:id="25166"/>
        <w:bookmarkEnd w:id="25167"/>
        <w:bookmarkEnd w:id="25168"/>
        <w:bookmarkEnd w:id="25169"/>
      </w:tr>
      <w:tr w:rsidR="00E67A32" w:rsidRPr="00E056B6" w:rsidDel="00371A11" w:rsidTr="00787F21">
        <w:trPr>
          <w:cantSplit/>
          <w:del w:id="25170" w:author="Sastry, Murali" w:date="2015-06-09T17:17:00Z"/>
        </w:trPr>
        <w:tc>
          <w:tcPr>
            <w:tcW w:w="1980" w:type="dxa"/>
            <w:tcBorders>
              <w:top w:val="single" w:sz="6" w:space="0" w:color="auto"/>
              <w:bottom w:val="single" w:sz="6" w:space="0" w:color="auto"/>
            </w:tcBorders>
          </w:tcPr>
          <w:p w:rsidR="00E67A32" w:rsidRPr="00E056B6" w:rsidDel="00371A11" w:rsidRDefault="00C0468B">
            <w:pPr>
              <w:pStyle w:val="body"/>
              <w:rPr>
                <w:del w:id="25171" w:author="Sastry, Murali" w:date="2015-06-09T17:17:00Z"/>
              </w:rPr>
              <w:pPrChange w:id="25172" w:author="Sastry, Murali" w:date="2015-06-10T10:23:00Z">
                <w:pPr>
                  <w:pStyle w:val="tableentry"/>
                  <w:keepNext/>
                  <w:tabs>
                    <w:tab w:val="left" w:pos="761"/>
                  </w:tabs>
                  <w:outlineLvl w:val="1"/>
                </w:pPr>
              </w:pPrChange>
            </w:pPr>
            <w:del w:id="25173" w:author="Sastry, Murali" w:date="2015-06-09T17:17:00Z">
              <w:r w:rsidRPr="00E056B6" w:rsidDel="00371A11">
                <w:delText>Type</w:delText>
              </w:r>
              <w:r w:rsidRPr="00E056B6" w:rsidDel="00371A11">
                <w:tab/>
              </w:r>
              <w:bookmarkStart w:id="25174" w:name="_Toc421703635"/>
              <w:bookmarkStart w:id="25175" w:name="_Toc421706829"/>
              <w:bookmarkStart w:id="25176" w:name="_Toc422906809"/>
              <w:bookmarkStart w:id="25177" w:name="_Toc422937440"/>
              <w:bookmarkStart w:id="25178" w:name="_Toc422940502"/>
              <w:bookmarkStart w:id="25179" w:name="_Toc422931937"/>
              <w:bookmarkStart w:id="25180" w:name="_Toc494290069"/>
              <w:bookmarkStart w:id="25181" w:name="_Toc494292885"/>
              <w:bookmarkStart w:id="25182" w:name="_Toc494295699"/>
              <w:bookmarkEnd w:id="25174"/>
              <w:bookmarkEnd w:id="25175"/>
              <w:bookmarkEnd w:id="25176"/>
              <w:bookmarkEnd w:id="25177"/>
              <w:bookmarkEnd w:id="25178"/>
              <w:bookmarkEnd w:id="25179"/>
              <w:bookmarkEnd w:id="25180"/>
              <w:bookmarkEnd w:id="25181"/>
              <w:bookmarkEnd w:id="25182"/>
            </w:del>
          </w:p>
        </w:tc>
        <w:tc>
          <w:tcPr>
            <w:tcW w:w="6750" w:type="dxa"/>
            <w:tcBorders>
              <w:top w:val="single" w:sz="6" w:space="0" w:color="auto"/>
              <w:bottom w:val="single" w:sz="6" w:space="0" w:color="auto"/>
            </w:tcBorders>
          </w:tcPr>
          <w:p w:rsidR="00E67A32" w:rsidRPr="00E056B6" w:rsidDel="00371A11" w:rsidRDefault="00C0468B">
            <w:pPr>
              <w:pStyle w:val="body"/>
              <w:rPr>
                <w:del w:id="25183" w:author="Sastry, Murali" w:date="2015-06-09T17:17:00Z"/>
              </w:rPr>
              <w:pPrChange w:id="25184" w:author="Sastry, Murali" w:date="2015-06-10T10:23:00Z">
                <w:pPr>
                  <w:pStyle w:val="tableentry"/>
                  <w:keepNext/>
                  <w:outlineLvl w:val="1"/>
                </w:pPr>
              </w:pPrChange>
            </w:pPr>
            <w:del w:id="25185" w:author="Sastry, Murali" w:date="2015-06-09T17:17:00Z">
              <w:r w:rsidRPr="00E056B6" w:rsidDel="00371A11">
                <w:delText>Prod, Point Release</w:delText>
              </w:r>
              <w:bookmarkStart w:id="25186" w:name="_Toc421703636"/>
              <w:bookmarkStart w:id="25187" w:name="_Toc421706830"/>
              <w:bookmarkStart w:id="25188" w:name="_Toc422906810"/>
              <w:bookmarkStart w:id="25189" w:name="_Toc422937441"/>
              <w:bookmarkStart w:id="25190" w:name="_Toc422940503"/>
              <w:bookmarkStart w:id="25191" w:name="_Toc422931938"/>
              <w:bookmarkStart w:id="25192" w:name="_Toc494290070"/>
              <w:bookmarkStart w:id="25193" w:name="_Toc494292886"/>
              <w:bookmarkStart w:id="25194" w:name="_Toc494295700"/>
              <w:bookmarkEnd w:id="25186"/>
              <w:bookmarkEnd w:id="25187"/>
              <w:bookmarkEnd w:id="25188"/>
              <w:bookmarkEnd w:id="25189"/>
              <w:bookmarkEnd w:id="25190"/>
              <w:bookmarkEnd w:id="25191"/>
              <w:bookmarkEnd w:id="25192"/>
              <w:bookmarkEnd w:id="25193"/>
              <w:bookmarkEnd w:id="25194"/>
            </w:del>
          </w:p>
        </w:tc>
        <w:bookmarkStart w:id="25195" w:name="_Toc421703637"/>
        <w:bookmarkStart w:id="25196" w:name="_Toc421706831"/>
        <w:bookmarkStart w:id="25197" w:name="_Toc422906811"/>
        <w:bookmarkStart w:id="25198" w:name="_Toc422937442"/>
        <w:bookmarkStart w:id="25199" w:name="_Toc422940504"/>
        <w:bookmarkStart w:id="25200" w:name="_Toc422931939"/>
        <w:bookmarkStart w:id="25201" w:name="_Toc494290071"/>
        <w:bookmarkStart w:id="25202" w:name="_Toc494292887"/>
        <w:bookmarkStart w:id="25203" w:name="_Toc494295701"/>
        <w:bookmarkEnd w:id="25195"/>
        <w:bookmarkEnd w:id="25196"/>
        <w:bookmarkEnd w:id="25197"/>
        <w:bookmarkEnd w:id="25198"/>
        <w:bookmarkEnd w:id="25199"/>
        <w:bookmarkEnd w:id="25200"/>
        <w:bookmarkEnd w:id="25201"/>
        <w:bookmarkEnd w:id="25202"/>
        <w:bookmarkEnd w:id="25203"/>
      </w:tr>
      <w:tr w:rsidR="00E67A32" w:rsidRPr="00E056B6" w:rsidDel="00371A11" w:rsidTr="00787F21">
        <w:trPr>
          <w:cantSplit/>
          <w:del w:id="25204" w:author="Sastry, Murali" w:date="2015-06-09T17:17:00Z"/>
        </w:trPr>
        <w:tc>
          <w:tcPr>
            <w:tcW w:w="1980" w:type="dxa"/>
            <w:tcBorders>
              <w:top w:val="single" w:sz="6" w:space="0" w:color="auto"/>
              <w:bottom w:val="single" w:sz="6" w:space="0" w:color="auto"/>
            </w:tcBorders>
          </w:tcPr>
          <w:p w:rsidR="00E67A32" w:rsidRPr="00E056B6" w:rsidDel="00371A11" w:rsidRDefault="00C0468B">
            <w:pPr>
              <w:pStyle w:val="body"/>
              <w:rPr>
                <w:del w:id="25205" w:author="Sastry, Murali" w:date="2015-06-09T17:17:00Z"/>
              </w:rPr>
              <w:pPrChange w:id="25206" w:author="Sastry, Murali" w:date="2015-06-10T10:23:00Z">
                <w:pPr>
                  <w:pStyle w:val="tableentry"/>
                  <w:keepNext/>
                  <w:outlineLvl w:val="1"/>
                </w:pPr>
              </w:pPrChange>
            </w:pPr>
            <w:del w:id="25207" w:author="Sastry, Murali" w:date="2015-06-09T17:17:00Z">
              <w:r w:rsidRPr="00E056B6" w:rsidDel="00371A11">
                <w:delText>Compiler</w:delText>
              </w:r>
              <w:bookmarkStart w:id="25208" w:name="_Toc421703638"/>
              <w:bookmarkStart w:id="25209" w:name="_Toc421706832"/>
              <w:bookmarkStart w:id="25210" w:name="_Toc422906812"/>
              <w:bookmarkStart w:id="25211" w:name="_Toc422937443"/>
              <w:bookmarkStart w:id="25212" w:name="_Toc422940505"/>
              <w:bookmarkStart w:id="25213" w:name="_Toc422931940"/>
              <w:bookmarkStart w:id="25214" w:name="_Toc494290072"/>
              <w:bookmarkStart w:id="25215" w:name="_Toc494292888"/>
              <w:bookmarkStart w:id="25216" w:name="_Toc494295702"/>
              <w:bookmarkEnd w:id="25208"/>
              <w:bookmarkEnd w:id="25209"/>
              <w:bookmarkEnd w:id="25210"/>
              <w:bookmarkEnd w:id="25211"/>
              <w:bookmarkEnd w:id="25212"/>
              <w:bookmarkEnd w:id="25213"/>
              <w:bookmarkEnd w:id="25214"/>
              <w:bookmarkEnd w:id="25215"/>
              <w:bookmarkEnd w:id="25216"/>
            </w:del>
          </w:p>
        </w:tc>
        <w:tc>
          <w:tcPr>
            <w:tcW w:w="6750" w:type="dxa"/>
            <w:tcBorders>
              <w:top w:val="single" w:sz="6" w:space="0" w:color="auto"/>
              <w:bottom w:val="single" w:sz="6" w:space="0" w:color="auto"/>
            </w:tcBorders>
          </w:tcPr>
          <w:p w:rsidR="00E67A32" w:rsidRPr="00E056B6" w:rsidDel="00371A11" w:rsidRDefault="00C0468B">
            <w:pPr>
              <w:pStyle w:val="body"/>
              <w:rPr>
                <w:del w:id="25217" w:author="Sastry, Murali" w:date="2015-06-09T17:17:00Z"/>
              </w:rPr>
              <w:pPrChange w:id="25218" w:author="Sastry, Murali" w:date="2015-06-10T10:23:00Z">
                <w:pPr>
                  <w:pStyle w:val="tableentry"/>
                  <w:keepNext/>
                  <w:outlineLvl w:val="1"/>
                </w:pPr>
              </w:pPrChange>
            </w:pPr>
            <w:del w:id="25219" w:author="Sastry, Murali" w:date="2015-06-09T17:17:00Z">
              <w:r w:rsidRPr="00E056B6" w:rsidDel="00371A11">
                <w:delText>none</w:delText>
              </w:r>
              <w:bookmarkStart w:id="25220" w:name="_Toc421703639"/>
              <w:bookmarkStart w:id="25221" w:name="_Toc421706833"/>
              <w:bookmarkStart w:id="25222" w:name="_Toc422906813"/>
              <w:bookmarkStart w:id="25223" w:name="_Toc422937444"/>
              <w:bookmarkStart w:id="25224" w:name="_Toc422940506"/>
              <w:bookmarkStart w:id="25225" w:name="_Toc422931941"/>
              <w:bookmarkStart w:id="25226" w:name="_Toc494290073"/>
              <w:bookmarkStart w:id="25227" w:name="_Toc494292889"/>
              <w:bookmarkStart w:id="25228" w:name="_Toc494295703"/>
              <w:bookmarkEnd w:id="25220"/>
              <w:bookmarkEnd w:id="25221"/>
              <w:bookmarkEnd w:id="25222"/>
              <w:bookmarkEnd w:id="25223"/>
              <w:bookmarkEnd w:id="25224"/>
              <w:bookmarkEnd w:id="25225"/>
              <w:bookmarkEnd w:id="25226"/>
              <w:bookmarkEnd w:id="25227"/>
              <w:bookmarkEnd w:id="25228"/>
            </w:del>
          </w:p>
        </w:tc>
        <w:bookmarkStart w:id="25229" w:name="_Toc421703640"/>
        <w:bookmarkStart w:id="25230" w:name="_Toc421706834"/>
        <w:bookmarkStart w:id="25231" w:name="_Toc422906814"/>
        <w:bookmarkStart w:id="25232" w:name="_Toc422937445"/>
        <w:bookmarkStart w:id="25233" w:name="_Toc422940507"/>
        <w:bookmarkStart w:id="25234" w:name="_Toc422931942"/>
        <w:bookmarkStart w:id="25235" w:name="_Toc494290074"/>
        <w:bookmarkStart w:id="25236" w:name="_Toc494292890"/>
        <w:bookmarkStart w:id="25237" w:name="_Toc494295704"/>
        <w:bookmarkEnd w:id="25229"/>
        <w:bookmarkEnd w:id="25230"/>
        <w:bookmarkEnd w:id="25231"/>
        <w:bookmarkEnd w:id="25232"/>
        <w:bookmarkEnd w:id="25233"/>
        <w:bookmarkEnd w:id="25234"/>
        <w:bookmarkEnd w:id="25235"/>
        <w:bookmarkEnd w:id="25236"/>
        <w:bookmarkEnd w:id="25237"/>
      </w:tr>
      <w:tr w:rsidR="00E67A32" w:rsidRPr="00E056B6" w:rsidDel="00371A11" w:rsidTr="00787F21">
        <w:trPr>
          <w:cantSplit/>
          <w:del w:id="25238" w:author="Sastry, Murali" w:date="2015-06-09T17:17:00Z"/>
        </w:trPr>
        <w:tc>
          <w:tcPr>
            <w:tcW w:w="1980" w:type="dxa"/>
            <w:tcBorders>
              <w:top w:val="single" w:sz="6" w:space="0" w:color="auto"/>
              <w:bottom w:val="single" w:sz="6" w:space="0" w:color="auto"/>
            </w:tcBorders>
          </w:tcPr>
          <w:p w:rsidR="00E67A32" w:rsidRPr="00E056B6" w:rsidDel="00371A11" w:rsidRDefault="00C0468B">
            <w:pPr>
              <w:pStyle w:val="body"/>
              <w:rPr>
                <w:del w:id="25239" w:author="Sastry, Murali" w:date="2015-06-09T17:17:00Z"/>
              </w:rPr>
              <w:pPrChange w:id="25240" w:author="Sastry, Murali" w:date="2015-06-10T10:23:00Z">
                <w:pPr>
                  <w:pStyle w:val="tableentry"/>
                  <w:keepNext/>
                  <w:outlineLvl w:val="1"/>
                </w:pPr>
              </w:pPrChange>
            </w:pPr>
            <w:del w:id="25241" w:author="Sastry, Murali" w:date="2015-06-09T17:17:00Z">
              <w:r w:rsidRPr="00E056B6" w:rsidDel="00371A11">
                <w:delText>Label</w:delText>
              </w:r>
              <w:bookmarkStart w:id="25242" w:name="_Toc421703641"/>
              <w:bookmarkStart w:id="25243" w:name="_Toc421706835"/>
              <w:bookmarkStart w:id="25244" w:name="_Toc422906815"/>
              <w:bookmarkStart w:id="25245" w:name="_Toc422937446"/>
              <w:bookmarkStart w:id="25246" w:name="_Toc422940508"/>
              <w:bookmarkStart w:id="25247" w:name="_Toc422931943"/>
              <w:bookmarkStart w:id="25248" w:name="_Toc494290075"/>
              <w:bookmarkStart w:id="25249" w:name="_Toc494292891"/>
              <w:bookmarkStart w:id="25250" w:name="_Toc494295705"/>
              <w:bookmarkEnd w:id="25242"/>
              <w:bookmarkEnd w:id="25243"/>
              <w:bookmarkEnd w:id="25244"/>
              <w:bookmarkEnd w:id="25245"/>
              <w:bookmarkEnd w:id="25246"/>
              <w:bookmarkEnd w:id="25247"/>
              <w:bookmarkEnd w:id="25248"/>
              <w:bookmarkEnd w:id="25249"/>
              <w:bookmarkEnd w:id="25250"/>
            </w:del>
          </w:p>
        </w:tc>
        <w:tc>
          <w:tcPr>
            <w:tcW w:w="6750" w:type="dxa"/>
            <w:tcBorders>
              <w:top w:val="single" w:sz="6" w:space="0" w:color="auto"/>
              <w:bottom w:val="single" w:sz="6" w:space="0" w:color="auto"/>
            </w:tcBorders>
          </w:tcPr>
          <w:p w:rsidR="00E67A32" w:rsidRPr="00E056B6" w:rsidDel="00371A11" w:rsidRDefault="00C0468B">
            <w:pPr>
              <w:pStyle w:val="body"/>
              <w:rPr>
                <w:del w:id="25251" w:author="Sastry, Murali" w:date="2015-06-09T17:17:00Z"/>
              </w:rPr>
              <w:pPrChange w:id="25252" w:author="Sastry, Murali" w:date="2015-06-10T10:23:00Z">
                <w:pPr>
                  <w:pStyle w:val="tableentry"/>
                  <w:keepNext/>
                  <w:outlineLvl w:val="1"/>
                </w:pPr>
              </w:pPrChange>
            </w:pPr>
            <w:del w:id="25253" w:author="Sastry, Murali" w:date="2015-06-09T17:17:00Z">
              <w:r w:rsidRPr="00E056B6" w:rsidDel="00371A11">
                <w:delText>Perforce Label (ie. GOBI2000_LINUX_PACKAGE-1.0.02)</w:delText>
              </w:r>
              <w:bookmarkStart w:id="25254" w:name="_Toc421703642"/>
              <w:bookmarkStart w:id="25255" w:name="_Toc421706836"/>
              <w:bookmarkStart w:id="25256" w:name="_Toc422906816"/>
              <w:bookmarkStart w:id="25257" w:name="_Toc422937447"/>
              <w:bookmarkStart w:id="25258" w:name="_Toc422940509"/>
              <w:bookmarkStart w:id="25259" w:name="_Toc422931944"/>
              <w:bookmarkStart w:id="25260" w:name="_Toc494290076"/>
              <w:bookmarkStart w:id="25261" w:name="_Toc494292892"/>
              <w:bookmarkStart w:id="25262" w:name="_Toc494295706"/>
              <w:bookmarkEnd w:id="25254"/>
              <w:bookmarkEnd w:id="25255"/>
              <w:bookmarkEnd w:id="25256"/>
              <w:bookmarkEnd w:id="25257"/>
              <w:bookmarkEnd w:id="25258"/>
              <w:bookmarkEnd w:id="25259"/>
              <w:bookmarkEnd w:id="25260"/>
              <w:bookmarkEnd w:id="25261"/>
              <w:bookmarkEnd w:id="25262"/>
            </w:del>
          </w:p>
        </w:tc>
        <w:bookmarkStart w:id="25263" w:name="_Toc421703643"/>
        <w:bookmarkStart w:id="25264" w:name="_Toc421706837"/>
        <w:bookmarkStart w:id="25265" w:name="_Toc422906817"/>
        <w:bookmarkStart w:id="25266" w:name="_Toc422937448"/>
        <w:bookmarkStart w:id="25267" w:name="_Toc422940510"/>
        <w:bookmarkStart w:id="25268" w:name="_Toc422931945"/>
        <w:bookmarkStart w:id="25269" w:name="_Toc494290077"/>
        <w:bookmarkStart w:id="25270" w:name="_Toc494292893"/>
        <w:bookmarkStart w:id="25271" w:name="_Toc494295707"/>
        <w:bookmarkEnd w:id="25263"/>
        <w:bookmarkEnd w:id="25264"/>
        <w:bookmarkEnd w:id="25265"/>
        <w:bookmarkEnd w:id="25266"/>
        <w:bookmarkEnd w:id="25267"/>
        <w:bookmarkEnd w:id="25268"/>
        <w:bookmarkEnd w:id="25269"/>
        <w:bookmarkEnd w:id="25270"/>
        <w:bookmarkEnd w:id="25271"/>
      </w:tr>
      <w:tr w:rsidR="00E67A32" w:rsidRPr="00E056B6" w:rsidDel="00371A11" w:rsidTr="00787F21">
        <w:trPr>
          <w:cantSplit/>
          <w:del w:id="25272" w:author="Sastry, Murali" w:date="2015-06-09T17:17:00Z"/>
        </w:trPr>
        <w:tc>
          <w:tcPr>
            <w:tcW w:w="1980" w:type="dxa"/>
            <w:tcBorders>
              <w:top w:val="single" w:sz="6" w:space="0" w:color="auto"/>
              <w:bottom w:val="single" w:sz="6" w:space="0" w:color="auto"/>
            </w:tcBorders>
          </w:tcPr>
          <w:p w:rsidR="00E67A32" w:rsidRPr="00E056B6" w:rsidDel="00371A11" w:rsidRDefault="00C0468B">
            <w:pPr>
              <w:pStyle w:val="body"/>
              <w:rPr>
                <w:del w:id="25273" w:author="Sastry, Murali" w:date="2015-06-09T17:17:00Z"/>
              </w:rPr>
              <w:pPrChange w:id="25274" w:author="Sastry, Murali" w:date="2015-06-10T10:23:00Z">
                <w:pPr>
                  <w:pStyle w:val="tableentry"/>
                  <w:keepNext/>
                  <w:outlineLvl w:val="1"/>
                </w:pPr>
              </w:pPrChange>
            </w:pPr>
            <w:del w:id="25275" w:author="Sastry, Murali" w:date="2015-06-09T17:17:00Z">
              <w:r w:rsidRPr="00E056B6" w:rsidDel="00371A11">
                <w:delText>Subsystem</w:delText>
              </w:r>
              <w:bookmarkStart w:id="25276" w:name="_Toc421703644"/>
              <w:bookmarkStart w:id="25277" w:name="_Toc421706838"/>
              <w:bookmarkStart w:id="25278" w:name="_Toc422906818"/>
              <w:bookmarkStart w:id="25279" w:name="_Toc422937449"/>
              <w:bookmarkStart w:id="25280" w:name="_Toc422940511"/>
              <w:bookmarkStart w:id="25281" w:name="_Toc422931946"/>
              <w:bookmarkStart w:id="25282" w:name="_Toc494290078"/>
              <w:bookmarkStart w:id="25283" w:name="_Toc494292894"/>
              <w:bookmarkStart w:id="25284" w:name="_Toc494295708"/>
              <w:bookmarkEnd w:id="25276"/>
              <w:bookmarkEnd w:id="25277"/>
              <w:bookmarkEnd w:id="25278"/>
              <w:bookmarkEnd w:id="25279"/>
              <w:bookmarkEnd w:id="25280"/>
              <w:bookmarkEnd w:id="25281"/>
              <w:bookmarkEnd w:id="25282"/>
              <w:bookmarkEnd w:id="25283"/>
              <w:bookmarkEnd w:id="25284"/>
            </w:del>
          </w:p>
        </w:tc>
        <w:tc>
          <w:tcPr>
            <w:tcW w:w="6750" w:type="dxa"/>
            <w:tcBorders>
              <w:top w:val="single" w:sz="6" w:space="0" w:color="auto"/>
              <w:bottom w:val="single" w:sz="6" w:space="0" w:color="auto"/>
            </w:tcBorders>
          </w:tcPr>
          <w:p w:rsidR="00E67A32" w:rsidRPr="00E056B6" w:rsidDel="00371A11" w:rsidRDefault="00C0468B">
            <w:pPr>
              <w:pStyle w:val="body"/>
              <w:rPr>
                <w:del w:id="25285" w:author="Sastry, Murali" w:date="2015-06-09T17:17:00Z"/>
              </w:rPr>
              <w:pPrChange w:id="25286" w:author="Sastry, Murali" w:date="2015-06-10T10:23:00Z">
                <w:pPr>
                  <w:pStyle w:val="tableentry"/>
                  <w:keepNext/>
                  <w:outlineLvl w:val="1"/>
                </w:pPr>
              </w:pPrChange>
            </w:pPr>
            <w:del w:id="25287" w:author="Sastry, Murali" w:date="2015-06-09T17:17:00Z">
              <w:r w:rsidRPr="00E056B6" w:rsidDel="00371A11">
                <w:delText>GOBI2000_LINUX_PACKAGE</w:delText>
              </w:r>
              <w:bookmarkStart w:id="25288" w:name="_Toc421703645"/>
              <w:bookmarkStart w:id="25289" w:name="_Toc421706839"/>
              <w:bookmarkStart w:id="25290" w:name="_Toc422906819"/>
              <w:bookmarkStart w:id="25291" w:name="_Toc422937450"/>
              <w:bookmarkStart w:id="25292" w:name="_Toc422940512"/>
              <w:bookmarkStart w:id="25293" w:name="_Toc422931947"/>
              <w:bookmarkStart w:id="25294" w:name="_Toc494290079"/>
              <w:bookmarkStart w:id="25295" w:name="_Toc494292895"/>
              <w:bookmarkStart w:id="25296" w:name="_Toc494295709"/>
              <w:bookmarkEnd w:id="25288"/>
              <w:bookmarkEnd w:id="25289"/>
              <w:bookmarkEnd w:id="25290"/>
              <w:bookmarkEnd w:id="25291"/>
              <w:bookmarkEnd w:id="25292"/>
              <w:bookmarkEnd w:id="25293"/>
              <w:bookmarkEnd w:id="25294"/>
              <w:bookmarkEnd w:id="25295"/>
              <w:bookmarkEnd w:id="25296"/>
            </w:del>
          </w:p>
        </w:tc>
        <w:bookmarkStart w:id="25297" w:name="_Toc421703646"/>
        <w:bookmarkStart w:id="25298" w:name="_Toc421706840"/>
        <w:bookmarkStart w:id="25299" w:name="_Toc422906820"/>
        <w:bookmarkStart w:id="25300" w:name="_Toc422937451"/>
        <w:bookmarkStart w:id="25301" w:name="_Toc422940513"/>
        <w:bookmarkStart w:id="25302" w:name="_Toc422931948"/>
        <w:bookmarkStart w:id="25303" w:name="_Toc494290080"/>
        <w:bookmarkStart w:id="25304" w:name="_Toc494292896"/>
        <w:bookmarkStart w:id="25305" w:name="_Toc494295710"/>
        <w:bookmarkEnd w:id="25297"/>
        <w:bookmarkEnd w:id="25298"/>
        <w:bookmarkEnd w:id="25299"/>
        <w:bookmarkEnd w:id="25300"/>
        <w:bookmarkEnd w:id="25301"/>
        <w:bookmarkEnd w:id="25302"/>
        <w:bookmarkEnd w:id="25303"/>
        <w:bookmarkEnd w:id="25304"/>
        <w:bookmarkEnd w:id="25305"/>
      </w:tr>
      <w:tr w:rsidR="00E67A32" w:rsidRPr="00E056B6" w:rsidDel="00371A11" w:rsidTr="00787F21">
        <w:trPr>
          <w:cantSplit/>
          <w:del w:id="25306" w:author="Sastry, Murali" w:date="2015-06-09T17:17:00Z"/>
        </w:trPr>
        <w:tc>
          <w:tcPr>
            <w:tcW w:w="1980" w:type="dxa"/>
            <w:tcBorders>
              <w:top w:val="single" w:sz="6" w:space="0" w:color="auto"/>
              <w:bottom w:val="single" w:sz="6" w:space="0" w:color="auto"/>
            </w:tcBorders>
          </w:tcPr>
          <w:p w:rsidR="00E67A32" w:rsidRPr="00E056B6" w:rsidDel="00371A11" w:rsidRDefault="00C0468B">
            <w:pPr>
              <w:pStyle w:val="body"/>
              <w:rPr>
                <w:del w:id="25307" w:author="Sastry, Murali" w:date="2015-06-09T17:17:00Z"/>
              </w:rPr>
              <w:pPrChange w:id="25308" w:author="Sastry, Murali" w:date="2015-06-10T10:23:00Z">
                <w:pPr>
                  <w:pStyle w:val="tableentry"/>
                  <w:keepNext/>
                  <w:outlineLvl w:val="1"/>
                </w:pPr>
              </w:pPrChange>
            </w:pPr>
            <w:del w:id="25309" w:author="Sastry, Murali" w:date="2015-06-09T17:17:00Z">
              <w:r w:rsidRPr="00E056B6" w:rsidDel="00371A11">
                <w:delText>List Files</w:delText>
              </w:r>
              <w:bookmarkStart w:id="25310" w:name="_Toc421703647"/>
              <w:bookmarkStart w:id="25311" w:name="_Toc421706841"/>
              <w:bookmarkStart w:id="25312" w:name="_Toc422906821"/>
              <w:bookmarkStart w:id="25313" w:name="_Toc422937452"/>
              <w:bookmarkStart w:id="25314" w:name="_Toc422940514"/>
              <w:bookmarkStart w:id="25315" w:name="_Toc422931949"/>
              <w:bookmarkStart w:id="25316" w:name="_Toc494290081"/>
              <w:bookmarkStart w:id="25317" w:name="_Toc494292897"/>
              <w:bookmarkStart w:id="25318" w:name="_Toc494295711"/>
              <w:bookmarkEnd w:id="25310"/>
              <w:bookmarkEnd w:id="25311"/>
              <w:bookmarkEnd w:id="25312"/>
              <w:bookmarkEnd w:id="25313"/>
              <w:bookmarkEnd w:id="25314"/>
              <w:bookmarkEnd w:id="25315"/>
              <w:bookmarkEnd w:id="25316"/>
              <w:bookmarkEnd w:id="25317"/>
              <w:bookmarkEnd w:id="25318"/>
            </w:del>
          </w:p>
        </w:tc>
        <w:tc>
          <w:tcPr>
            <w:tcW w:w="6750" w:type="dxa"/>
            <w:tcBorders>
              <w:top w:val="single" w:sz="6" w:space="0" w:color="auto"/>
              <w:bottom w:val="single" w:sz="6" w:space="0" w:color="auto"/>
            </w:tcBorders>
          </w:tcPr>
          <w:p w:rsidR="00E67A32" w:rsidRPr="00E056B6" w:rsidDel="00371A11" w:rsidRDefault="00C0468B">
            <w:pPr>
              <w:pStyle w:val="body"/>
              <w:rPr>
                <w:del w:id="25319" w:author="Sastry, Murali" w:date="2015-06-09T17:17:00Z"/>
              </w:rPr>
              <w:pPrChange w:id="25320" w:author="Sastry, Murali" w:date="2015-06-10T10:23:00Z">
                <w:pPr>
                  <w:pStyle w:val="tableentry"/>
                  <w:keepNext/>
                  <w:outlineLvl w:val="1"/>
                </w:pPr>
              </w:pPrChange>
            </w:pPr>
            <w:del w:id="25321" w:author="Sastry, Murali" w:date="2015-06-09T17:17:00Z">
              <w:r w:rsidRPr="00E056B6" w:rsidDel="00371A11">
                <w:delText>none</w:delText>
              </w:r>
              <w:bookmarkStart w:id="25322" w:name="_Toc421703648"/>
              <w:bookmarkStart w:id="25323" w:name="_Toc421706842"/>
              <w:bookmarkStart w:id="25324" w:name="_Toc422906822"/>
              <w:bookmarkStart w:id="25325" w:name="_Toc422937453"/>
              <w:bookmarkStart w:id="25326" w:name="_Toc422940515"/>
              <w:bookmarkStart w:id="25327" w:name="_Toc422931950"/>
              <w:bookmarkStart w:id="25328" w:name="_Toc494290082"/>
              <w:bookmarkStart w:id="25329" w:name="_Toc494292898"/>
              <w:bookmarkStart w:id="25330" w:name="_Toc494295712"/>
              <w:bookmarkEnd w:id="25322"/>
              <w:bookmarkEnd w:id="25323"/>
              <w:bookmarkEnd w:id="25324"/>
              <w:bookmarkEnd w:id="25325"/>
              <w:bookmarkEnd w:id="25326"/>
              <w:bookmarkEnd w:id="25327"/>
              <w:bookmarkEnd w:id="25328"/>
              <w:bookmarkEnd w:id="25329"/>
              <w:bookmarkEnd w:id="25330"/>
            </w:del>
          </w:p>
        </w:tc>
        <w:bookmarkStart w:id="25331" w:name="_Toc421703649"/>
        <w:bookmarkStart w:id="25332" w:name="_Toc421706843"/>
        <w:bookmarkStart w:id="25333" w:name="_Toc422906823"/>
        <w:bookmarkStart w:id="25334" w:name="_Toc422937454"/>
        <w:bookmarkStart w:id="25335" w:name="_Toc422940516"/>
        <w:bookmarkStart w:id="25336" w:name="_Toc422931951"/>
        <w:bookmarkStart w:id="25337" w:name="_Toc494290083"/>
        <w:bookmarkStart w:id="25338" w:name="_Toc494292899"/>
        <w:bookmarkStart w:id="25339" w:name="_Toc494295713"/>
        <w:bookmarkEnd w:id="25331"/>
        <w:bookmarkEnd w:id="25332"/>
        <w:bookmarkEnd w:id="25333"/>
        <w:bookmarkEnd w:id="25334"/>
        <w:bookmarkEnd w:id="25335"/>
        <w:bookmarkEnd w:id="25336"/>
        <w:bookmarkEnd w:id="25337"/>
        <w:bookmarkEnd w:id="25338"/>
        <w:bookmarkEnd w:id="25339"/>
      </w:tr>
      <w:tr w:rsidR="00E67A32" w:rsidRPr="00E056B6" w:rsidDel="00371A11" w:rsidTr="00787F21">
        <w:trPr>
          <w:cantSplit/>
          <w:del w:id="25340" w:author="Sastry, Murali" w:date="2015-06-09T17:17:00Z"/>
        </w:trPr>
        <w:tc>
          <w:tcPr>
            <w:tcW w:w="1980" w:type="dxa"/>
            <w:tcBorders>
              <w:top w:val="single" w:sz="6" w:space="0" w:color="auto"/>
              <w:bottom w:val="single" w:sz="6" w:space="0" w:color="auto"/>
            </w:tcBorders>
          </w:tcPr>
          <w:p w:rsidR="00E67A32" w:rsidRPr="00E056B6" w:rsidDel="00371A11" w:rsidRDefault="00C0468B">
            <w:pPr>
              <w:pStyle w:val="body"/>
              <w:rPr>
                <w:del w:id="25341" w:author="Sastry, Murali" w:date="2015-06-09T17:17:00Z"/>
              </w:rPr>
              <w:pPrChange w:id="25342" w:author="Sastry, Murali" w:date="2015-06-10T10:23:00Z">
                <w:pPr>
                  <w:pStyle w:val="tableentry"/>
                  <w:keepNext/>
                  <w:outlineLvl w:val="1"/>
                </w:pPr>
              </w:pPrChange>
            </w:pPr>
            <w:del w:id="25343" w:author="Sastry, Murali" w:date="2015-06-09T17:17:00Z">
              <w:r w:rsidRPr="00E056B6" w:rsidDel="00371A11">
                <w:delText>Make command</w:delText>
              </w:r>
              <w:bookmarkStart w:id="25344" w:name="_Toc421703650"/>
              <w:bookmarkStart w:id="25345" w:name="_Toc421706844"/>
              <w:bookmarkStart w:id="25346" w:name="_Toc422906824"/>
              <w:bookmarkStart w:id="25347" w:name="_Toc422937455"/>
              <w:bookmarkStart w:id="25348" w:name="_Toc422940517"/>
              <w:bookmarkStart w:id="25349" w:name="_Toc422931952"/>
              <w:bookmarkStart w:id="25350" w:name="_Toc494290084"/>
              <w:bookmarkStart w:id="25351" w:name="_Toc494292900"/>
              <w:bookmarkStart w:id="25352" w:name="_Toc494295714"/>
              <w:bookmarkEnd w:id="25344"/>
              <w:bookmarkEnd w:id="25345"/>
              <w:bookmarkEnd w:id="25346"/>
              <w:bookmarkEnd w:id="25347"/>
              <w:bookmarkEnd w:id="25348"/>
              <w:bookmarkEnd w:id="25349"/>
              <w:bookmarkEnd w:id="25350"/>
              <w:bookmarkEnd w:id="25351"/>
              <w:bookmarkEnd w:id="25352"/>
            </w:del>
          </w:p>
        </w:tc>
        <w:tc>
          <w:tcPr>
            <w:tcW w:w="6750" w:type="dxa"/>
            <w:tcBorders>
              <w:top w:val="single" w:sz="6" w:space="0" w:color="auto"/>
              <w:bottom w:val="single" w:sz="6" w:space="0" w:color="auto"/>
            </w:tcBorders>
          </w:tcPr>
          <w:p w:rsidR="00E67A32" w:rsidRPr="00E056B6" w:rsidDel="00371A11" w:rsidRDefault="00C0468B">
            <w:pPr>
              <w:pStyle w:val="body"/>
              <w:rPr>
                <w:del w:id="25353" w:author="Sastry, Murali" w:date="2015-06-09T17:17:00Z"/>
              </w:rPr>
              <w:pPrChange w:id="25354" w:author="Sastry, Murali" w:date="2015-06-10T10:23:00Z">
                <w:pPr>
                  <w:pStyle w:val="tableentry"/>
                  <w:keepNext/>
                  <w:outlineLvl w:val="1"/>
                </w:pPr>
              </w:pPrChange>
            </w:pPr>
            <w:del w:id="25355" w:author="Sastry, Murali" w:date="2015-06-09T17:17:00Z">
              <w:r w:rsidRPr="00E056B6" w:rsidDel="00371A11">
                <w:delText>HM11/Installers/PackageInstaller/buildLinuxPackage2k.pl -auth=local -root=../../../</w:delText>
              </w:r>
              <w:bookmarkStart w:id="25356" w:name="_Toc421703651"/>
              <w:bookmarkStart w:id="25357" w:name="_Toc421706845"/>
              <w:bookmarkStart w:id="25358" w:name="_Toc422906825"/>
              <w:bookmarkStart w:id="25359" w:name="_Toc422937456"/>
              <w:bookmarkStart w:id="25360" w:name="_Toc422940518"/>
              <w:bookmarkStart w:id="25361" w:name="_Toc422931953"/>
              <w:bookmarkStart w:id="25362" w:name="_Toc494290085"/>
              <w:bookmarkStart w:id="25363" w:name="_Toc494292901"/>
              <w:bookmarkStart w:id="25364" w:name="_Toc494295715"/>
              <w:bookmarkEnd w:id="25356"/>
              <w:bookmarkEnd w:id="25357"/>
              <w:bookmarkEnd w:id="25358"/>
              <w:bookmarkEnd w:id="25359"/>
              <w:bookmarkEnd w:id="25360"/>
              <w:bookmarkEnd w:id="25361"/>
              <w:bookmarkEnd w:id="25362"/>
              <w:bookmarkEnd w:id="25363"/>
              <w:bookmarkEnd w:id="25364"/>
            </w:del>
          </w:p>
        </w:tc>
        <w:bookmarkStart w:id="25365" w:name="_Toc421703652"/>
        <w:bookmarkStart w:id="25366" w:name="_Toc421706846"/>
        <w:bookmarkStart w:id="25367" w:name="_Toc422906826"/>
        <w:bookmarkStart w:id="25368" w:name="_Toc422937457"/>
        <w:bookmarkStart w:id="25369" w:name="_Toc422940519"/>
        <w:bookmarkStart w:id="25370" w:name="_Toc422931954"/>
        <w:bookmarkStart w:id="25371" w:name="_Toc494290086"/>
        <w:bookmarkStart w:id="25372" w:name="_Toc494292902"/>
        <w:bookmarkStart w:id="25373" w:name="_Toc494295716"/>
        <w:bookmarkEnd w:id="25365"/>
        <w:bookmarkEnd w:id="25366"/>
        <w:bookmarkEnd w:id="25367"/>
        <w:bookmarkEnd w:id="25368"/>
        <w:bookmarkEnd w:id="25369"/>
        <w:bookmarkEnd w:id="25370"/>
        <w:bookmarkEnd w:id="25371"/>
        <w:bookmarkEnd w:id="25372"/>
        <w:bookmarkEnd w:id="25373"/>
      </w:tr>
      <w:tr w:rsidR="003040B0" w:rsidRPr="00E056B6" w:rsidDel="00371A11" w:rsidTr="00E056B6">
        <w:trPr>
          <w:cantSplit/>
          <w:del w:id="25374" w:author="Sastry, Murali" w:date="2015-06-09T17:17:00Z"/>
        </w:trPr>
        <w:tc>
          <w:tcPr>
            <w:tcW w:w="1980" w:type="dxa"/>
            <w:tcBorders>
              <w:top w:val="single" w:sz="6" w:space="0" w:color="auto"/>
              <w:bottom w:val="single" w:sz="6" w:space="0" w:color="auto"/>
            </w:tcBorders>
          </w:tcPr>
          <w:p w:rsidR="003040B0" w:rsidRPr="00E056B6" w:rsidDel="00371A11" w:rsidRDefault="003040B0">
            <w:pPr>
              <w:pStyle w:val="body"/>
              <w:rPr>
                <w:del w:id="25375" w:author="Sastry, Murali" w:date="2015-06-09T17:17:00Z"/>
              </w:rPr>
              <w:pPrChange w:id="25376" w:author="Sastry, Murali" w:date="2015-06-10T10:23:00Z">
                <w:pPr>
                  <w:pStyle w:val="tableentry"/>
                </w:pPr>
              </w:pPrChange>
            </w:pPr>
            <w:del w:id="25377" w:author="Sastry, Murali" w:date="2015-06-09T17:17:00Z">
              <w:r w:rsidRPr="00E056B6" w:rsidDel="00371A11">
                <w:delText>Make command for CRM build</w:delText>
              </w:r>
              <w:bookmarkStart w:id="25378" w:name="_Toc421703653"/>
              <w:bookmarkStart w:id="25379" w:name="_Toc421706847"/>
              <w:bookmarkStart w:id="25380" w:name="_Toc422906827"/>
              <w:bookmarkStart w:id="25381" w:name="_Toc422937458"/>
              <w:bookmarkStart w:id="25382" w:name="_Toc422940520"/>
              <w:bookmarkStart w:id="25383" w:name="_Toc422931955"/>
              <w:bookmarkStart w:id="25384" w:name="_Toc494290087"/>
              <w:bookmarkStart w:id="25385" w:name="_Toc494292903"/>
              <w:bookmarkStart w:id="25386" w:name="_Toc494295717"/>
              <w:bookmarkEnd w:id="25378"/>
              <w:bookmarkEnd w:id="25379"/>
              <w:bookmarkEnd w:id="25380"/>
              <w:bookmarkEnd w:id="25381"/>
              <w:bookmarkEnd w:id="25382"/>
              <w:bookmarkEnd w:id="25383"/>
              <w:bookmarkEnd w:id="25384"/>
              <w:bookmarkEnd w:id="25385"/>
              <w:bookmarkEnd w:id="25386"/>
            </w:del>
          </w:p>
        </w:tc>
        <w:tc>
          <w:tcPr>
            <w:tcW w:w="6750" w:type="dxa"/>
            <w:tcBorders>
              <w:top w:val="single" w:sz="6" w:space="0" w:color="auto"/>
              <w:bottom w:val="single" w:sz="6" w:space="0" w:color="auto"/>
            </w:tcBorders>
          </w:tcPr>
          <w:p w:rsidR="003040B0" w:rsidRPr="00E056B6" w:rsidDel="00371A11" w:rsidRDefault="003040B0">
            <w:pPr>
              <w:pStyle w:val="body"/>
              <w:rPr>
                <w:del w:id="25387" w:author="Sastry, Murali" w:date="2015-06-09T17:17:00Z"/>
              </w:rPr>
              <w:pPrChange w:id="25388" w:author="Sastry, Murali" w:date="2015-06-10T10:23:00Z">
                <w:pPr>
                  <w:pStyle w:val="tableentry"/>
                </w:pPr>
              </w:pPrChange>
            </w:pPr>
            <w:del w:id="25389" w:author="Sastry, Murali" w:date="2015-06-09T17:17:00Z">
              <w:r w:rsidRPr="00E056B6" w:rsidDel="00371A11">
                <w:delText>HM11/Installers/PackageInstaller/buildLinuxPackage2k.pl -auth=local -root=../../../ -CRMRelease</w:delText>
              </w:r>
              <w:bookmarkStart w:id="25390" w:name="_Toc421703654"/>
              <w:bookmarkStart w:id="25391" w:name="_Toc421706848"/>
              <w:bookmarkStart w:id="25392" w:name="_Toc422906828"/>
              <w:bookmarkStart w:id="25393" w:name="_Toc422937459"/>
              <w:bookmarkStart w:id="25394" w:name="_Toc422940521"/>
              <w:bookmarkStart w:id="25395" w:name="_Toc422931956"/>
              <w:bookmarkStart w:id="25396" w:name="_Toc494290088"/>
              <w:bookmarkStart w:id="25397" w:name="_Toc494292904"/>
              <w:bookmarkStart w:id="25398" w:name="_Toc494295718"/>
              <w:bookmarkEnd w:id="25390"/>
              <w:bookmarkEnd w:id="25391"/>
              <w:bookmarkEnd w:id="25392"/>
              <w:bookmarkEnd w:id="25393"/>
              <w:bookmarkEnd w:id="25394"/>
              <w:bookmarkEnd w:id="25395"/>
              <w:bookmarkEnd w:id="25396"/>
              <w:bookmarkEnd w:id="25397"/>
              <w:bookmarkEnd w:id="25398"/>
            </w:del>
          </w:p>
        </w:tc>
        <w:bookmarkStart w:id="25399" w:name="_Toc421703655"/>
        <w:bookmarkStart w:id="25400" w:name="_Toc421706849"/>
        <w:bookmarkStart w:id="25401" w:name="_Toc422906829"/>
        <w:bookmarkStart w:id="25402" w:name="_Toc422937460"/>
        <w:bookmarkStart w:id="25403" w:name="_Toc422940522"/>
        <w:bookmarkStart w:id="25404" w:name="_Toc422931957"/>
        <w:bookmarkStart w:id="25405" w:name="_Toc494290089"/>
        <w:bookmarkStart w:id="25406" w:name="_Toc494292905"/>
        <w:bookmarkStart w:id="25407" w:name="_Toc494295719"/>
        <w:bookmarkEnd w:id="25399"/>
        <w:bookmarkEnd w:id="25400"/>
        <w:bookmarkEnd w:id="25401"/>
        <w:bookmarkEnd w:id="25402"/>
        <w:bookmarkEnd w:id="25403"/>
        <w:bookmarkEnd w:id="25404"/>
        <w:bookmarkEnd w:id="25405"/>
        <w:bookmarkEnd w:id="25406"/>
        <w:bookmarkEnd w:id="25407"/>
      </w:tr>
      <w:tr w:rsidR="00E67A32" w:rsidRPr="00E056B6" w:rsidDel="00371A11" w:rsidTr="00787F21">
        <w:trPr>
          <w:cantSplit/>
          <w:del w:id="25408" w:author="Sastry, Murali" w:date="2015-06-09T17:17:00Z"/>
        </w:trPr>
        <w:tc>
          <w:tcPr>
            <w:tcW w:w="1980" w:type="dxa"/>
            <w:tcBorders>
              <w:top w:val="single" w:sz="6" w:space="0" w:color="auto"/>
              <w:bottom w:val="single" w:sz="6" w:space="0" w:color="auto"/>
            </w:tcBorders>
          </w:tcPr>
          <w:p w:rsidR="00E67A32" w:rsidRPr="00E056B6" w:rsidDel="00371A11" w:rsidRDefault="00C0468B">
            <w:pPr>
              <w:pStyle w:val="body"/>
              <w:rPr>
                <w:del w:id="25409" w:author="Sastry, Murali" w:date="2015-06-09T17:17:00Z"/>
              </w:rPr>
              <w:pPrChange w:id="25410" w:author="Sastry, Murali" w:date="2015-06-10T10:23:00Z">
                <w:pPr>
                  <w:pStyle w:val="tableentry"/>
                  <w:keepNext/>
                  <w:outlineLvl w:val="1"/>
                </w:pPr>
              </w:pPrChange>
            </w:pPr>
            <w:del w:id="25411" w:author="Sastry, Murali" w:date="2015-06-09T17:17:00Z">
              <w:r w:rsidRPr="00E056B6" w:rsidDel="00371A11">
                <w:delText>Client Specification</w:delText>
              </w:r>
              <w:bookmarkStart w:id="25412" w:name="_Toc421703656"/>
              <w:bookmarkStart w:id="25413" w:name="_Toc421706850"/>
              <w:bookmarkStart w:id="25414" w:name="_Toc422906830"/>
              <w:bookmarkStart w:id="25415" w:name="_Toc422937461"/>
              <w:bookmarkStart w:id="25416" w:name="_Toc422940523"/>
              <w:bookmarkStart w:id="25417" w:name="_Toc422931958"/>
              <w:bookmarkStart w:id="25418" w:name="_Toc494290090"/>
              <w:bookmarkStart w:id="25419" w:name="_Toc494292906"/>
              <w:bookmarkStart w:id="25420" w:name="_Toc494295720"/>
              <w:bookmarkEnd w:id="25412"/>
              <w:bookmarkEnd w:id="25413"/>
              <w:bookmarkEnd w:id="25414"/>
              <w:bookmarkEnd w:id="25415"/>
              <w:bookmarkEnd w:id="25416"/>
              <w:bookmarkEnd w:id="25417"/>
              <w:bookmarkEnd w:id="25418"/>
              <w:bookmarkEnd w:id="25419"/>
              <w:bookmarkEnd w:id="25420"/>
            </w:del>
          </w:p>
        </w:tc>
        <w:tc>
          <w:tcPr>
            <w:tcW w:w="6750" w:type="dxa"/>
            <w:tcBorders>
              <w:top w:val="single" w:sz="6" w:space="0" w:color="auto"/>
              <w:bottom w:val="single" w:sz="6" w:space="0" w:color="auto"/>
            </w:tcBorders>
          </w:tcPr>
          <w:p w:rsidR="00E67A32" w:rsidRPr="00E056B6" w:rsidDel="00371A11" w:rsidRDefault="00C0468B">
            <w:pPr>
              <w:pStyle w:val="body"/>
              <w:rPr>
                <w:del w:id="25421" w:author="Sastry, Murali" w:date="2015-06-09T17:17:00Z"/>
              </w:rPr>
              <w:pPrChange w:id="25422" w:author="Sastry, Murali" w:date="2015-06-10T10:23:00Z">
                <w:pPr>
                  <w:pStyle w:val="tableentry"/>
                  <w:keepNext/>
                  <w:outlineLvl w:val="1"/>
                </w:pPr>
              </w:pPrChange>
            </w:pPr>
            <w:del w:id="25423" w:author="Sastry, Murali" w:date="2015-06-09T17:17:00Z">
              <w:r w:rsidRPr="00E056B6" w:rsidDel="00371A11">
                <w:delText>GOBI2000_LINUX_PACKAGE</w:delText>
              </w:r>
              <w:bookmarkStart w:id="25424" w:name="_Toc421703657"/>
              <w:bookmarkStart w:id="25425" w:name="_Toc421706851"/>
              <w:bookmarkStart w:id="25426" w:name="_Toc422906831"/>
              <w:bookmarkStart w:id="25427" w:name="_Toc422937462"/>
              <w:bookmarkStart w:id="25428" w:name="_Toc422940524"/>
              <w:bookmarkStart w:id="25429" w:name="_Toc422931959"/>
              <w:bookmarkStart w:id="25430" w:name="_Toc494290091"/>
              <w:bookmarkStart w:id="25431" w:name="_Toc494292907"/>
              <w:bookmarkStart w:id="25432" w:name="_Toc494295721"/>
              <w:bookmarkEnd w:id="25424"/>
              <w:bookmarkEnd w:id="25425"/>
              <w:bookmarkEnd w:id="25426"/>
              <w:bookmarkEnd w:id="25427"/>
              <w:bookmarkEnd w:id="25428"/>
              <w:bookmarkEnd w:id="25429"/>
              <w:bookmarkEnd w:id="25430"/>
              <w:bookmarkEnd w:id="25431"/>
              <w:bookmarkEnd w:id="25432"/>
            </w:del>
          </w:p>
        </w:tc>
        <w:bookmarkStart w:id="25433" w:name="_Toc421703658"/>
        <w:bookmarkStart w:id="25434" w:name="_Toc421706852"/>
        <w:bookmarkStart w:id="25435" w:name="_Toc422906832"/>
        <w:bookmarkStart w:id="25436" w:name="_Toc422937463"/>
        <w:bookmarkStart w:id="25437" w:name="_Toc422940525"/>
        <w:bookmarkStart w:id="25438" w:name="_Toc422931960"/>
        <w:bookmarkStart w:id="25439" w:name="_Toc494290092"/>
        <w:bookmarkStart w:id="25440" w:name="_Toc494292908"/>
        <w:bookmarkStart w:id="25441" w:name="_Toc494295722"/>
        <w:bookmarkEnd w:id="25433"/>
        <w:bookmarkEnd w:id="25434"/>
        <w:bookmarkEnd w:id="25435"/>
        <w:bookmarkEnd w:id="25436"/>
        <w:bookmarkEnd w:id="25437"/>
        <w:bookmarkEnd w:id="25438"/>
        <w:bookmarkEnd w:id="25439"/>
        <w:bookmarkEnd w:id="25440"/>
        <w:bookmarkEnd w:id="25441"/>
      </w:tr>
      <w:tr w:rsidR="00E67A32" w:rsidRPr="00E056B6" w:rsidDel="00371A11" w:rsidTr="00787F21">
        <w:trPr>
          <w:cantSplit/>
          <w:del w:id="25442" w:author="Sastry, Murali" w:date="2015-06-09T17:17:00Z"/>
        </w:trPr>
        <w:tc>
          <w:tcPr>
            <w:tcW w:w="1980" w:type="dxa"/>
            <w:tcBorders>
              <w:top w:val="single" w:sz="6" w:space="0" w:color="auto"/>
              <w:bottom w:val="single" w:sz="6" w:space="0" w:color="auto"/>
            </w:tcBorders>
          </w:tcPr>
          <w:p w:rsidR="00E67A32" w:rsidRPr="00E056B6" w:rsidDel="00371A11" w:rsidRDefault="00C0468B">
            <w:pPr>
              <w:pStyle w:val="body"/>
              <w:rPr>
                <w:del w:id="25443" w:author="Sastry, Murali" w:date="2015-06-09T17:17:00Z"/>
              </w:rPr>
              <w:pPrChange w:id="25444" w:author="Sastry, Murali" w:date="2015-06-10T10:23:00Z">
                <w:pPr>
                  <w:pStyle w:val="tableentry"/>
                  <w:keepNext/>
                  <w:outlineLvl w:val="1"/>
                </w:pPr>
              </w:pPrChange>
            </w:pPr>
            <w:del w:id="25445" w:author="Sastry, Murali" w:date="2015-06-09T17:17:00Z">
              <w:r w:rsidRPr="00E056B6" w:rsidDel="00371A11">
                <w:delText>Announcements</w:delText>
              </w:r>
              <w:bookmarkStart w:id="25446" w:name="_Toc421703659"/>
              <w:bookmarkStart w:id="25447" w:name="_Toc421706853"/>
              <w:bookmarkStart w:id="25448" w:name="_Toc422906833"/>
              <w:bookmarkStart w:id="25449" w:name="_Toc422937464"/>
              <w:bookmarkStart w:id="25450" w:name="_Toc422940526"/>
              <w:bookmarkStart w:id="25451" w:name="_Toc422931961"/>
              <w:bookmarkStart w:id="25452" w:name="_Toc494290093"/>
              <w:bookmarkStart w:id="25453" w:name="_Toc494292909"/>
              <w:bookmarkStart w:id="25454" w:name="_Toc494295723"/>
              <w:bookmarkEnd w:id="25446"/>
              <w:bookmarkEnd w:id="25447"/>
              <w:bookmarkEnd w:id="25448"/>
              <w:bookmarkEnd w:id="25449"/>
              <w:bookmarkEnd w:id="25450"/>
              <w:bookmarkEnd w:id="25451"/>
              <w:bookmarkEnd w:id="25452"/>
              <w:bookmarkEnd w:id="25453"/>
              <w:bookmarkEnd w:id="25454"/>
            </w:del>
          </w:p>
        </w:tc>
        <w:tc>
          <w:tcPr>
            <w:tcW w:w="6750" w:type="dxa"/>
            <w:tcBorders>
              <w:top w:val="single" w:sz="6" w:space="0" w:color="auto"/>
              <w:bottom w:val="single" w:sz="6" w:space="0" w:color="auto"/>
            </w:tcBorders>
          </w:tcPr>
          <w:p w:rsidR="00E67A32" w:rsidRPr="00E056B6" w:rsidDel="00371A11" w:rsidRDefault="00C0468B">
            <w:pPr>
              <w:pStyle w:val="body"/>
              <w:rPr>
                <w:del w:id="25455" w:author="Sastry, Murali" w:date="2015-06-09T17:17:00Z"/>
              </w:rPr>
              <w:pPrChange w:id="25456" w:author="Sastry, Murali" w:date="2015-06-10T10:23:00Z">
                <w:pPr>
                  <w:pStyle w:val="tableentry"/>
                  <w:keepNext/>
                  <w:outlineLvl w:val="1"/>
                </w:pPr>
              </w:pPrChange>
            </w:pPr>
            <w:del w:id="25457" w:author="Sastry, Murali" w:date="2015-06-09T17:17:00Z">
              <w:r w:rsidRPr="00E056B6" w:rsidDel="00371A11">
                <w:delText>Copy readme sections from all the readme files</w:delText>
              </w:r>
              <w:bookmarkStart w:id="25458" w:name="_Toc421703660"/>
              <w:bookmarkStart w:id="25459" w:name="_Toc421706854"/>
              <w:bookmarkStart w:id="25460" w:name="_Toc422906834"/>
              <w:bookmarkStart w:id="25461" w:name="_Toc422937465"/>
              <w:bookmarkStart w:id="25462" w:name="_Toc422940527"/>
              <w:bookmarkStart w:id="25463" w:name="_Toc422931962"/>
              <w:bookmarkStart w:id="25464" w:name="_Toc494290094"/>
              <w:bookmarkStart w:id="25465" w:name="_Toc494292910"/>
              <w:bookmarkStart w:id="25466" w:name="_Toc494295724"/>
              <w:bookmarkEnd w:id="25458"/>
              <w:bookmarkEnd w:id="25459"/>
              <w:bookmarkEnd w:id="25460"/>
              <w:bookmarkEnd w:id="25461"/>
              <w:bookmarkEnd w:id="25462"/>
              <w:bookmarkEnd w:id="25463"/>
              <w:bookmarkEnd w:id="25464"/>
              <w:bookmarkEnd w:id="25465"/>
              <w:bookmarkEnd w:id="25466"/>
            </w:del>
          </w:p>
        </w:tc>
        <w:bookmarkStart w:id="25467" w:name="_Toc421703661"/>
        <w:bookmarkStart w:id="25468" w:name="_Toc421706855"/>
        <w:bookmarkStart w:id="25469" w:name="_Toc422906835"/>
        <w:bookmarkStart w:id="25470" w:name="_Toc422937466"/>
        <w:bookmarkStart w:id="25471" w:name="_Toc422940528"/>
        <w:bookmarkStart w:id="25472" w:name="_Toc422931963"/>
        <w:bookmarkStart w:id="25473" w:name="_Toc494290095"/>
        <w:bookmarkStart w:id="25474" w:name="_Toc494292911"/>
        <w:bookmarkStart w:id="25475" w:name="_Toc494295725"/>
        <w:bookmarkEnd w:id="25467"/>
        <w:bookmarkEnd w:id="25468"/>
        <w:bookmarkEnd w:id="25469"/>
        <w:bookmarkEnd w:id="25470"/>
        <w:bookmarkEnd w:id="25471"/>
        <w:bookmarkEnd w:id="25472"/>
        <w:bookmarkEnd w:id="25473"/>
        <w:bookmarkEnd w:id="25474"/>
        <w:bookmarkEnd w:id="25475"/>
      </w:tr>
      <w:tr w:rsidR="00E67A32" w:rsidRPr="00E056B6" w:rsidDel="00371A11" w:rsidTr="00787F21">
        <w:trPr>
          <w:cantSplit/>
          <w:del w:id="25476" w:author="Sastry, Murali" w:date="2015-06-09T17:17:00Z"/>
        </w:trPr>
        <w:tc>
          <w:tcPr>
            <w:tcW w:w="1980" w:type="dxa"/>
            <w:tcBorders>
              <w:top w:val="single" w:sz="6" w:space="0" w:color="auto"/>
              <w:bottom w:val="single" w:sz="6" w:space="0" w:color="auto"/>
            </w:tcBorders>
          </w:tcPr>
          <w:p w:rsidR="00E67A32" w:rsidRPr="00E056B6" w:rsidDel="00371A11" w:rsidRDefault="00C0468B">
            <w:pPr>
              <w:pStyle w:val="body"/>
              <w:rPr>
                <w:del w:id="25477" w:author="Sastry, Murali" w:date="2015-06-09T17:17:00Z"/>
              </w:rPr>
              <w:pPrChange w:id="25478" w:author="Sastry, Murali" w:date="2015-06-10T10:23:00Z">
                <w:pPr>
                  <w:pStyle w:val="tableentry"/>
                  <w:keepNext/>
                  <w:outlineLvl w:val="1"/>
                </w:pPr>
              </w:pPrChange>
            </w:pPr>
            <w:del w:id="25479" w:author="Sastry, Murali" w:date="2015-06-09T17:17:00Z">
              <w:r w:rsidRPr="00E056B6" w:rsidDel="00371A11">
                <w:delText>Purpose</w:delText>
              </w:r>
              <w:bookmarkStart w:id="25480" w:name="_Toc421703662"/>
              <w:bookmarkStart w:id="25481" w:name="_Toc421706856"/>
              <w:bookmarkStart w:id="25482" w:name="_Toc422906836"/>
              <w:bookmarkStart w:id="25483" w:name="_Toc422937467"/>
              <w:bookmarkStart w:id="25484" w:name="_Toc422940529"/>
              <w:bookmarkStart w:id="25485" w:name="_Toc422931964"/>
              <w:bookmarkStart w:id="25486" w:name="_Toc494290096"/>
              <w:bookmarkStart w:id="25487" w:name="_Toc494292912"/>
              <w:bookmarkStart w:id="25488" w:name="_Toc494295726"/>
              <w:bookmarkEnd w:id="25480"/>
              <w:bookmarkEnd w:id="25481"/>
              <w:bookmarkEnd w:id="25482"/>
              <w:bookmarkEnd w:id="25483"/>
              <w:bookmarkEnd w:id="25484"/>
              <w:bookmarkEnd w:id="25485"/>
              <w:bookmarkEnd w:id="25486"/>
              <w:bookmarkEnd w:id="25487"/>
              <w:bookmarkEnd w:id="25488"/>
            </w:del>
          </w:p>
        </w:tc>
        <w:tc>
          <w:tcPr>
            <w:tcW w:w="6750" w:type="dxa"/>
            <w:tcBorders>
              <w:top w:val="single" w:sz="6" w:space="0" w:color="auto"/>
              <w:bottom w:val="single" w:sz="6" w:space="0" w:color="auto"/>
            </w:tcBorders>
          </w:tcPr>
          <w:p w:rsidR="00E67A32" w:rsidRPr="00E056B6" w:rsidDel="00371A11" w:rsidRDefault="00C0468B">
            <w:pPr>
              <w:pStyle w:val="body"/>
              <w:rPr>
                <w:del w:id="25489" w:author="Sastry, Murali" w:date="2015-06-09T17:17:00Z"/>
              </w:rPr>
              <w:pPrChange w:id="25490" w:author="Sastry, Murali" w:date="2015-06-10T10:23:00Z">
                <w:pPr>
                  <w:pStyle w:val="tableentry"/>
                  <w:keepNext/>
                  <w:outlineLvl w:val="1"/>
                </w:pPr>
              </w:pPrChange>
            </w:pPr>
            <w:del w:id="25491" w:author="Sastry, Murali" w:date="2015-06-09T17:17:00Z">
              <w:r w:rsidRPr="00E056B6" w:rsidDel="00371A11">
                <w:delText>General Purpose point release to &lt;list customers&gt;</w:delText>
              </w:r>
              <w:bookmarkStart w:id="25492" w:name="_Toc421703663"/>
              <w:bookmarkStart w:id="25493" w:name="_Toc421706857"/>
              <w:bookmarkStart w:id="25494" w:name="_Toc422906837"/>
              <w:bookmarkStart w:id="25495" w:name="_Toc422937468"/>
              <w:bookmarkStart w:id="25496" w:name="_Toc422940530"/>
              <w:bookmarkStart w:id="25497" w:name="_Toc422931965"/>
              <w:bookmarkStart w:id="25498" w:name="_Toc494290097"/>
              <w:bookmarkStart w:id="25499" w:name="_Toc494292913"/>
              <w:bookmarkStart w:id="25500" w:name="_Toc494295727"/>
              <w:bookmarkEnd w:id="25492"/>
              <w:bookmarkEnd w:id="25493"/>
              <w:bookmarkEnd w:id="25494"/>
              <w:bookmarkEnd w:id="25495"/>
              <w:bookmarkEnd w:id="25496"/>
              <w:bookmarkEnd w:id="25497"/>
              <w:bookmarkEnd w:id="25498"/>
              <w:bookmarkEnd w:id="25499"/>
              <w:bookmarkEnd w:id="25500"/>
            </w:del>
          </w:p>
        </w:tc>
        <w:bookmarkStart w:id="25501" w:name="_Toc421703664"/>
        <w:bookmarkStart w:id="25502" w:name="_Toc421706858"/>
        <w:bookmarkStart w:id="25503" w:name="_Toc422906838"/>
        <w:bookmarkStart w:id="25504" w:name="_Toc422937469"/>
        <w:bookmarkStart w:id="25505" w:name="_Toc422940531"/>
        <w:bookmarkStart w:id="25506" w:name="_Toc422931966"/>
        <w:bookmarkStart w:id="25507" w:name="_Toc494290098"/>
        <w:bookmarkStart w:id="25508" w:name="_Toc494292914"/>
        <w:bookmarkStart w:id="25509" w:name="_Toc494295728"/>
        <w:bookmarkEnd w:id="25501"/>
        <w:bookmarkEnd w:id="25502"/>
        <w:bookmarkEnd w:id="25503"/>
        <w:bookmarkEnd w:id="25504"/>
        <w:bookmarkEnd w:id="25505"/>
        <w:bookmarkEnd w:id="25506"/>
        <w:bookmarkEnd w:id="25507"/>
        <w:bookmarkEnd w:id="25508"/>
        <w:bookmarkEnd w:id="25509"/>
      </w:tr>
      <w:tr w:rsidR="00E67A32" w:rsidRPr="00E056B6" w:rsidDel="00371A11" w:rsidTr="00787F21">
        <w:trPr>
          <w:cantSplit/>
          <w:del w:id="25510" w:author="Sastry, Murali" w:date="2015-06-09T17:17:00Z"/>
        </w:trPr>
        <w:tc>
          <w:tcPr>
            <w:tcW w:w="1980" w:type="dxa"/>
            <w:tcBorders>
              <w:top w:val="single" w:sz="6" w:space="0" w:color="auto"/>
              <w:bottom w:val="single" w:sz="6" w:space="0" w:color="auto"/>
            </w:tcBorders>
          </w:tcPr>
          <w:p w:rsidR="00E67A32" w:rsidRPr="00E056B6" w:rsidDel="00371A11" w:rsidRDefault="00C0468B">
            <w:pPr>
              <w:pStyle w:val="body"/>
              <w:rPr>
                <w:del w:id="25511" w:author="Sastry, Murali" w:date="2015-06-09T17:17:00Z"/>
              </w:rPr>
              <w:pPrChange w:id="25512" w:author="Sastry, Murali" w:date="2015-06-10T10:23:00Z">
                <w:pPr>
                  <w:pStyle w:val="tableentry"/>
                  <w:keepNext/>
                  <w:outlineLvl w:val="1"/>
                </w:pPr>
              </w:pPrChange>
            </w:pPr>
            <w:del w:id="25513" w:author="Sastry, Murali" w:date="2015-06-09T17:17:00Z">
              <w:r w:rsidRPr="00E056B6" w:rsidDel="00371A11">
                <w:delText>Customers</w:delText>
              </w:r>
              <w:bookmarkStart w:id="25514" w:name="_Toc421703665"/>
              <w:bookmarkStart w:id="25515" w:name="_Toc421706859"/>
              <w:bookmarkStart w:id="25516" w:name="_Toc422906839"/>
              <w:bookmarkStart w:id="25517" w:name="_Toc422937470"/>
              <w:bookmarkStart w:id="25518" w:name="_Toc422940532"/>
              <w:bookmarkStart w:id="25519" w:name="_Toc422931967"/>
              <w:bookmarkStart w:id="25520" w:name="_Toc494290099"/>
              <w:bookmarkStart w:id="25521" w:name="_Toc494292915"/>
              <w:bookmarkStart w:id="25522" w:name="_Toc494295729"/>
              <w:bookmarkEnd w:id="25514"/>
              <w:bookmarkEnd w:id="25515"/>
              <w:bookmarkEnd w:id="25516"/>
              <w:bookmarkEnd w:id="25517"/>
              <w:bookmarkEnd w:id="25518"/>
              <w:bookmarkEnd w:id="25519"/>
              <w:bookmarkEnd w:id="25520"/>
              <w:bookmarkEnd w:id="25521"/>
              <w:bookmarkEnd w:id="25522"/>
            </w:del>
          </w:p>
        </w:tc>
        <w:tc>
          <w:tcPr>
            <w:tcW w:w="6750" w:type="dxa"/>
            <w:tcBorders>
              <w:top w:val="single" w:sz="6" w:space="0" w:color="auto"/>
              <w:bottom w:val="single" w:sz="6" w:space="0" w:color="auto"/>
            </w:tcBorders>
          </w:tcPr>
          <w:p w:rsidR="00E67A32" w:rsidRPr="00E056B6" w:rsidDel="00371A11" w:rsidRDefault="00C0468B">
            <w:pPr>
              <w:pStyle w:val="body"/>
              <w:rPr>
                <w:del w:id="25523" w:author="Sastry, Murali" w:date="2015-06-09T17:17:00Z"/>
              </w:rPr>
              <w:pPrChange w:id="25524" w:author="Sastry, Murali" w:date="2015-06-10T10:23:00Z">
                <w:pPr>
                  <w:pStyle w:val="tableentry"/>
                  <w:keepNext/>
                  <w:outlineLvl w:val="1"/>
                </w:pPr>
              </w:pPrChange>
            </w:pPr>
            <w:del w:id="25525" w:author="Sastry, Murali" w:date="2015-06-09T17:17:00Z">
              <w:r w:rsidRPr="00E056B6" w:rsidDel="00371A11">
                <w:delText>&lt;list customers&gt;</w:delText>
              </w:r>
              <w:bookmarkStart w:id="25526" w:name="_Toc421703666"/>
              <w:bookmarkStart w:id="25527" w:name="_Toc421706860"/>
              <w:bookmarkStart w:id="25528" w:name="_Toc422906840"/>
              <w:bookmarkStart w:id="25529" w:name="_Toc422937471"/>
              <w:bookmarkStart w:id="25530" w:name="_Toc422940533"/>
              <w:bookmarkStart w:id="25531" w:name="_Toc422931968"/>
              <w:bookmarkStart w:id="25532" w:name="_Toc494290100"/>
              <w:bookmarkStart w:id="25533" w:name="_Toc494292916"/>
              <w:bookmarkStart w:id="25534" w:name="_Toc494295730"/>
              <w:bookmarkEnd w:id="25526"/>
              <w:bookmarkEnd w:id="25527"/>
              <w:bookmarkEnd w:id="25528"/>
              <w:bookmarkEnd w:id="25529"/>
              <w:bookmarkEnd w:id="25530"/>
              <w:bookmarkEnd w:id="25531"/>
              <w:bookmarkEnd w:id="25532"/>
              <w:bookmarkEnd w:id="25533"/>
              <w:bookmarkEnd w:id="25534"/>
            </w:del>
          </w:p>
        </w:tc>
        <w:bookmarkStart w:id="25535" w:name="_Toc421703667"/>
        <w:bookmarkStart w:id="25536" w:name="_Toc421706861"/>
        <w:bookmarkStart w:id="25537" w:name="_Toc422906841"/>
        <w:bookmarkStart w:id="25538" w:name="_Toc422937472"/>
        <w:bookmarkStart w:id="25539" w:name="_Toc422940534"/>
        <w:bookmarkStart w:id="25540" w:name="_Toc422931969"/>
        <w:bookmarkStart w:id="25541" w:name="_Toc494290101"/>
        <w:bookmarkStart w:id="25542" w:name="_Toc494292917"/>
        <w:bookmarkStart w:id="25543" w:name="_Toc494295731"/>
        <w:bookmarkEnd w:id="25535"/>
        <w:bookmarkEnd w:id="25536"/>
        <w:bookmarkEnd w:id="25537"/>
        <w:bookmarkEnd w:id="25538"/>
        <w:bookmarkEnd w:id="25539"/>
        <w:bookmarkEnd w:id="25540"/>
        <w:bookmarkEnd w:id="25541"/>
        <w:bookmarkEnd w:id="25542"/>
        <w:bookmarkEnd w:id="25543"/>
      </w:tr>
    </w:tbl>
    <w:p w:rsidR="00E67A32" w:rsidRPr="00E056B6" w:rsidDel="00371A11" w:rsidRDefault="00C0468B">
      <w:pPr>
        <w:pStyle w:val="body"/>
        <w:rPr>
          <w:del w:id="25544" w:author="Sastry, Murali" w:date="2015-06-09T17:17:00Z"/>
        </w:rPr>
      </w:pPr>
      <w:del w:id="25545" w:author="Sastry, Murali" w:date="2015-06-09T17:17:00Z">
        <w:r w:rsidRPr="00E056B6" w:rsidDel="00371A11">
          <w:delText>Once completing all fields press Send Request, then OK after confirming all information.  Status on the build will be received by email.</w:delText>
        </w:r>
        <w:bookmarkStart w:id="25546" w:name="_Toc421703668"/>
        <w:bookmarkStart w:id="25547" w:name="_Toc421706862"/>
        <w:bookmarkStart w:id="25548" w:name="_Toc422906842"/>
        <w:bookmarkStart w:id="25549" w:name="_Toc422937473"/>
        <w:bookmarkStart w:id="25550" w:name="_Toc422940535"/>
        <w:bookmarkStart w:id="25551" w:name="_Toc422931970"/>
        <w:bookmarkStart w:id="25552" w:name="_Toc494290102"/>
        <w:bookmarkStart w:id="25553" w:name="_Toc494292918"/>
        <w:bookmarkStart w:id="25554" w:name="_Toc494295732"/>
        <w:bookmarkEnd w:id="25546"/>
        <w:bookmarkEnd w:id="25547"/>
        <w:bookmarkEnd w:id="25548"/>
        <w:bookmarkEnd w:id="25549"/>
        <w:bookmarkEnd w:id="25550"/>
        <w:bookmarkEnd w:id="25551"/>
        <w:bookmarkEnd w:id="25552"/>
        <w:bookmarkEnd w:id="25553"/>
        <w:bookmarkEnd w:id="25554"/>
      </w:del>
    </w:p>
    <w:p w:rsidR="00E67A32" w:rsidRPr="00E056B6" w:rsidDel="00371A11" w:rsidRDefault="00C0468B">
      <w:pPr>
        <w:pStyle w:val="body"/>
        <w:rPr>
          <w:del w:id="25555" w:author="Sastry, Murali" w:date="2015-06-09T17:17:00Z"/>
        </w:rPr>
      </w:pPr>
      <w:del w:id="25556" w:author="Sastry, Murali" w:date="2015-06-09T17:17:00Z">
        <w:r w:rsidRPr="00E056B6" w:rsidDel="00371A11">
          <w:delText xml:space="preserve">Builds still must be done manually by Abe Chin.  He generally takes approximately 30 minutes to run the build.  When done the build can be found at: </w:delText>
        </w:r>
        <w:r w:rsidR="00E2103E" w:rsidDel="00371A11">
          <w:fldChar w:fldCharType="begin"/>
        </w:r>
        <w:r w:rsidR="00E2103E" w:rsidDel="00371A11">
          <w:delInstrText xml:space="preserve"> HYPERLINK "file:///\\\\stone\\aswcrm\\builds\\tools\\PROD\\GOBI2000_LINUX_PACKAGE" </w:delInstrText>
        </w:r>
        <w:r w:rsidR="00E2103E" w:rsidDel="00371A11">
          <w:fldChar w:fldCharType="separate"/>
        </w:r>
        <w:r w:rsidRPr="00E056B6" w:rsidDel="00371A11">
          <w:rPr>
            <w:rStyle w:val="Hyperlink"/>
          </w:rPr>
          <w:delText>\\stone\aswcrm\builds\tools\PROD\GOBI2000_LINUX_PACKAGE</w:delText>
        </w:r>
        <w:r w:rsidR="00E2103E" w:rsidDel="00371A11">
          <w:rPr>
            <w:rStyle w:val="Hyperlink"/>
            <w:b/>
          </w:rPr>
          <w:fldChar w:fldCharType="end"/>
        </w:r>
        <w:r w:rsidRPr="00E056B6" w:rsidDel="00371A11">
          <w:delText xml:space="preserve"> </w:delText>
        </w:r>
        <w:bookmarkStart w:id="25557" w:name="_Toc421703669"/>
        <w:bookmarkStart w:id="25558" w:name="_Toc421706863"/>
        <w:bookmarkStart w:id="25559" w:name="_Toc422906843"/>
        <w:bookmarkStart w:id="25560" w:name="_Toc422937474"/>
        <w:bookmarkStart w:id="25561" w:name="_Toc422940536"/>
        <w:bookmarkStart w:id="25562" w:name="_Toc422931971"/>
        <w:bookmarkStart w:id="25563" w:name="_Toc494290103"/>
        <w:bookmarkStart w:id="25564" w:name="_Toc494292919"/>
        <w:bookmarkStart w:id="25565" w:name="_Toc494295733"/>
        <w:bookmarkEnd w:id="25557"/>
        <w:bookmarkEnd w:id="25558"/>
        <w:bookmarkEnd w:id="25559"/>
        <w:bookmarkEnd w:id="25560"/>
        <w:bookmarkEnd w:id="25561"/>
        <w:bookmarkEnd w:id="25562"/>
        <w:bookmarkEnd w:id="25563"/>
        <w:bookmarkEnd w:id="25564"/>
        <w:bookmarkEnd w:id="25565"/>
      </w:del>
    </w:p>
    <w:p w:rsidR="00E67A32" w:rsidRPr="00E056B6" w:rsidDel="00371A11" w:rsidRDefault="00C0468B">
      <w:pPr>
        <w:pStyle w:val="body"/>
        <w:rPr>
          <w:del w:id="25566" w:author="Sastry, Murali" w:date="2015-06-09T17:17:00Z"/>
        </w:rPr>
        <w:pPrChange w:id="25567" w:author="Sastry, Murali" w:date="2015-06-10T10:23:00Z">
          <w:pPr>
            <w:pStyle w:val="Heading2"/>
            <w:pageBreakBefore/>
          </w:pPr>
        </w:pPrChange>
      </w:pPr>
      <w:bookmarkStart w:id="25568" w:name="_Toc234138313"/>
      <w:del w:id="25569" w:author="Sastry, Murali" w:date="2015-06-09T17:17:00Z">
        <w:r w:rsidRPr="00E056B6" w:rsidDel="00371A11">
          <w:delText>Build Testing for GOBI2000_LINUX_PACKAGE</w:delText>
        </w:r>
        <w:bookmarkStart w:id="25570" w:name="_Toc421703670"/>
        <w:bookmarkStart w:id="25571" w:name="_Toc421706864"/>
        <w:bookmarkStart w:id="25572" w:name="_Toc422906844"/>
        <w:bookmarkStart w:id="25573" w:name="_Toc422937475"/>
        <w:bookmarkStart w:id="25574" w:name="_Toc422940537"/>
        <w:bookmarkStart w:id="25575" w:name="_Toc422931972"/>
        <w:bookmarkStart w:id="25576" w:name="_Toc494290104"/>
        <w:bookmarkStart w:id="25577" w:name="_Toc494292920"/>
        <w:bookmarkStart w:id="25578" w:name="_Toc494295734"/>
        <w:bookmarkEnd w:id="25568"/>
        <w:bookmarkEnd w:id="25570"/>
        <w:bookmarkEnd w:id="25571"/>
        <w:bookmarkEnd w:id="25572"/>
        <w:bookmarkEnd w:id="25573"/>
        <w:bookmarkEnd w:id="25574"/>
        <w:bookmarkEnd w:id="25575"/>
        <w:bookmarkEnd w:id="25576"/>
        <w:bookmarkEnd w:id="25577"/>
        <w:bookmarkEnd w:id="25578"/>
      </w:del>
    </w:p>
    <w:p w:rsidR="00787F21" w:rsidRPr="00E056B6" w:rsidDel="00371A11" w:rsidRDefault="00C0468B">
      <w:pPr>
        <w:pStyle w:val="body"/>
        <w:rPr>
          <w:del w:id="25579" w:author="Sastry, Murali" w:date="2015-06-09T17:17:00Z"/>
        </w:rPr>
      </w:pPr>
      <w:del w:id="25580" w:author="Sastry, Murali" w:date="2015-06-09T17:17:00Z">
        <w:r w:rsidRPr="00E056B6" w:rsidDel="00371A11">
          <w:delText>For each customer included</w:delText>
        </w:r>
        <w:bookmarkStart w:id="25581" w:name="_Toc421703671"/>
        <w:bookmarkStart w:id="25582" w:name="_Toc421706865"/>
        <w:bookmarkStart w:id="25583" w:name="_Toc422906845"/>
        <w:bookmarkStart w:id="25584" w:name="_Toc422937476"/>
        <w:bookmarkStart w:id="25585" w:name="_Toc422940538"/>
        <w:bookmarkStart w:id="25586" w:name="_Toc422931973"/>
        <w:bookmarkStart w:id="25587" w:name="_Toc494290105"/>
        <w:bookmarkStart w:id="25588" w:name="_Toc494292921"/>
        <w:bookmarkStart w:id="25589" w:name="_Toc494295735"/>
        <w:bookmarkEnd w:id="25581"/>
        <w:bookmarkEnd w:id="25582"/>
        <w:bookmarkEnd w:id="25583"/>
        <w:bookmarkEnd w:id="25584"/>
        <w:bookmarkEnd w:id="25585"/>
        <w:bookmarkEnd w:id="25586"/>
        <w:bookmarkEnd w:id="25587"/>
        <w:bookmarkEnd w:id="25588"/>
        <w:bookmarkEnd w:id="25589"/>
      </w:del>
    </w:p>
    <w:p w:rsidR="00787F21" w:rsidRPr="00E056B6" w:rsidDel="00371A11" w:rsidRDefault="00C0468B">
      <w:pPr>
        <w:pStyle w:val="body"/>
        <w:rPr>
          <w:del w:id="25590" w:author="Sastry, Murali" w:date="2015-06-09T17:17:00Z"/>
        </w:rPr>
        <w:pPrChange w:id="25591" w:author="Sastry, Murali" w:date="2015-06-10T10:23:00Z">
          <w:pPr>
            <w:pStyle w:val="body"/>
            <w:ind w:left="1440"/>
          </w:pPr>
        </w:pPrChange>
      </w:pPr>
      <w:del w:id="25592" w:author="Sastry, Murali" w:date="2015-06-09T17:17:00Z">
        <w:r w:rsidRPr="00E056B6" w:rsidDel="00371A11">
          <w:delText>Each customer specifies which platforms and kernels they want testing to be done for.  This information should be taken from the eRoom customization document.</w:delText>
        </w:r>
        <w:bookmarkStart w:id="25593" w:name="_Toc421703672"/>
        <w:bookmarkStart w:id="25594" w:name="_Toc421706866"/>
        <w:bookmarkStart w:id="25595" w:name="_Toc422906846"/>
        <w:bookmarkStart w:id="25596" w:name="_Toc422937477"/>
        <w:bookmarkStart w:id="25597" w:name="_Toc422940539"/>
        <w:bookmarkStart w:id="25598" w:name="_Toc422931974"/>
        <w:bookmarkStart w:id="25599" w:name="_Toc494290106"/>
        <w:bookmarkStart w:id="25600" w:name="_Toc494292922"/>
        <w:bookmarkStart w:id="25601" w:name="_Toc494295736"/>
        <w:bookmarkEnd w:id="25593"/>
        <w:bookmarkEnd w:id="25594"/>
        <w:bookmarkEnd w:id="25595"/>
        <w:bookmarkEnd w:id="25596"/>
        <w:bookmarkEnd w:id="25597"/>
        <w:bookmarkEnd w:id="25598"/>
        <w:bookmarkEnd w:id="25599"/>
        <w:bookmarkEnd w:id="25600"/>
        <w:bookmarkEnd w:id="25601"/>
      </w:del>
    </w:p>
    <w:p w:rsidR="0011745B" w:rsidRPr="00E056B6" w:rsidDel="00371A11" w:rsidRDefault="00C0468B">
      <w:pPr>
        <w:pStyle w:val="body"/>
        <w:rPr>
          <w:del w:id="25602" w:author="Sastry, Murali" w:date="2015-06-09T17:17:00Z"/>
        </w:rPr>
        <w:pPrChange w:id="25603" w:author="Sastry, Murali" w:date="2015-06-10T10:23:00Z">
          <w:pPr>
            <w:pStyle w:val="body"/>
            <w:ind w:left="1440"/>
          </w:pPr>
        </w:pPrChange>
      </w:pPr>
      <w:del w:id="25604" w:author="Sastry, Murali" w:date="2015-06-09T17:17:00Z">
        <w:r w:rsidRPr="00E056B6" w:rsidDel="00371A11">
          <w:delText xml:space="preserve">(In Windows) Set your device’s VIDPID to the specific customer’s VIDPID using the </w:delText>
        </w:r>
        <w:r w:rsidR="00E2103E" w:rsidDel="00371A11">
          <w:fldChar w:fldCharType="begin"/>
        </w:r>
        <w:r w:rsidR="00E2103E" w:rsidDel="00371A11">
          <w:delInstrText xml:space="preserve"> HYPERLINK "file:///\\\\mwinn\\dropbox\\Gobi2000_Vidpidchanger" </w:delInstrText>
        </w:r>
        <w:r w:rsidR="00E2103E" w:rsidDel="00371A11">
          <w:fldChar w:fldCharType="separate"/>
        </w:r>
        <w:r w:rsidRPr="00E056B6" w:rsidDel="00371A11">
          <w:rPr>
            <w:rStyle w:val="Hyperlink"/>
          </w:rPr>
          <w:delText>\\mwinn\dropbox\Gobi2000_Vidpidchanger</w:delText>
        </w:r>
        <w:r w:rsidR="00E2103E" w:rsidDel="00371A11">
          <w:rPr>
            <w:rStyle w:val="Hyperlink"/>
            <w:b/>
          </w:rPr>
          <w:fldChar w:fldCharType="end"/>
        </w:r>
        <w:r w:rsidRPr="00E056B6" w:rsidDel="00371A11">
          <w:delText xml:space="preserve"> (from the command line)</w:delText>
        </w:r>
        <w:bookmarkStart w:id="25605" w:name="_Toc421703673"/>
        <w:bookmarkStart w:id="25606" w:name="_Toc421706867"/>
        <w:bookmarkStart w:id="25607" w:name="_Toc422906847"/>
        <w:bookmarkStart w:id="25608" w:name="_Toc422937478"/>
        <w:bookmarkStart w:id="25609" w:name="_Toc422940540"/>
        <w:bookmarkStart w:id="25610" w:name="_Toc422931975"/>
        <w:bookmarkStart w:id="25611" w:name="_Toc494290107"/>
        <w:bookmarkStart w:id="25612" w:name="_Toc494292923"/>
        <w:bookmarkStart w:id="25613" w:name="_Toc494295737"/>
        <w:bookmarkEnd w:id="25605"/>
        <w:bookmarkEnd w:id="25606"/>
        <w:bookmarkEnd w:id="25607"/>
        <w:bookmarkEnd w:id="25608"/>
        <w:bookmarkEnd w:id="25609"/>
        <w:bookmarkEnd w:id="25610"/>
        <w:bookmarkEnd w:id="25611"/>
        <w:bookmarkEnd w:id="25612"/>
        <w:bookmarkEnd w:id="25613"/>
      </w:del>
    </w:p>
    <w:p w:rsidR="0011745B" w:rsidRPr="00E056B6" w:rsidDel="00371A11" w:rsidRDefault="00C0468B">
      <w:pPr>
        <w:pStyle w:val="body"/>
        <w:rPr>
          <w:del w:id="25614" w:author="Sastry, Murali" w:date="2015-06-09T17:17:00Z"/>
        </w:rPr>
        <w:pPrChange w:id="25615" w:author="Sastry, Murali" w:date="2015-06-10T10:23:00Z">
          <w:pPr>
            <w:pStyle w:val="body"/>
            <w:ind w:left="1440"/>
          </w:pPr>
        </w:pPrChange>
      </w:pPr>
      <w:del w:id="25616" w:author="Sastry, Murali" w:date="2015-06-09T17:17:00Z">
        <w:r w:rsidRPr="00E056B6" w:rsidDel="00371A11">
          <w:delText>Install the dpkg or rpm used by the platform requested using the built in tools.</w:delText>
        </w:r>
        <w:bookmarkStart w:id="25617" w:name="_Toc421703674"/>
        <w:bookmarkStart w:id="25618" w:name="_Toc421706868"/>
        <w:bookmarkStart w:id="25619" w:name="_Toc422906848"/>
        <w:bookmarkStart w:id="25620" w:name="_Toc422937479"/>
        <w:bookmarkStart w:id="25621" w:name="_Toc422940541"/>
        <w:bookmarkStart w:id="25622" w:name="_Toc422931976"/>
        <w:bookmarkStart w:id="25623" w:name="_Toc494290108"/>
        <w:bookmarkStart w:id="25624" w:name="_Toc494292924"/>
        <w:bookmarkStart w:id="25625" w:name="_Toc494295738"/>
        <w:bookmarkEnd w:id="25617"/>
        <w:bookmarkEnd w:id="25618"/>
        <w:bookmarkEnd w:id="25619"/>
        <w:bookmarkEnd w:id="25620"/>
        <w:bookmarkEnd w:id="25621"/>
        <w:bookmarkEnd w:id="25622"/>
        <w:bookmarkEnd w:id="25623"/>
        <w:bookmarkEnd w:id="25624"/>
        <w:bookmarkEnd w:id="25625"/>
      </w:del>
    </w:p>
    <w:p w:rsidR="0011745B" w:rsidRPr="00E056B6" w:rsidDel="00371A11" w:rsidRDefault="00C0468B">
      <w:pPr>
        <w:pStyle w:val="body"/>
        <w:rPr>
          <w:del w:id="25626" w:author="Sastry, Murali" w:date="2015-06-09T17:17:00Z"/>
        </w:rPr>
        <w:pPrChange w:id="25627" w:author="Sastry, Murali" w:date="2015-06-10T10:23:00Z">
          <w:pPr>
            <w:pStyle w:val="body"/>
            <w:ind w:left="1440" w:firstLine="720"/>
          </w:pPr>
        </w:pPrChange>
      </w:pPr>
      <w:del w:id="25628" w:author="Sastry, Murali" w:date="2015-06-09T17:17:00Z">
        <w:r w:rsidRPr="00E056B6" w:rsidDel="00371A11">
          <w:delText>dpkg –i Gobi2000-Linux-Package-&lt;customer&gt;-&lt;version&gt;.deb</w:delText>
        </w:r>
        <w:bookmarkStart w:id="25629" w:name="_Toc421703675"/>
        <w:bookmarkStart w:id="25630" w:name="_Toc421706869"/>
        <w:bookmarkStart w:id="25631" w:name="_Toc422906849"/>
        <w:bookmarkStart w:id="25632" w:name="_Toc422937480"/>
        <w:bookmarkStart w:id="25633" w:name="_Toc422940542"/>
        <w:bookmarkStart w:id="25634" w:name="_Toc422931977"/>
        <w:bookmarkStart w:id="25635" w:name="_Toc494290109"/>
        <w:bookmarkStart w:id="25636" w:name="_Toc494292925"/>
        <w:bookmarkStart w:id="25637" w:name="_Toc494295739"/>
        <w:bookmarkEnd w:id="25629"/>
        <w:bookmarkEnd w:id="25630"/>
        <w:bookmarkEnd w:id="25631"/>
        <w:bookmarkEnd w:id="25632"/>
        <w:bookmarkEnd w:id="25633"/>
        <w:bookmarkEnd w:id="25634"/>
        <w:bookmarkEnd w:id="25635"/>
        <w:bookmarkEnd w:id="25636"/>
        <w:bookmarkEnd w:id="25637"/>
      </w:del>
    </w:p>
    <w:p w:rsidR="0011745B" w:rsidRPr="00E056B6" w:rsidDel="00371A11" w:rsidRDefault="00C0468B">
      <w:pPr>
        <w:pStyle w:val="body"/>
        <w:rPr>
          <w:del w:id="25638" w:author="Sastry, Murali" w:date="2015-06-09T17:17:00Z"/>
        </w:rPr>
        <w:pPrChange w:id="25639" w:author="Sastry, Murali" w:date="2015-06-10T10:23:00Z">
          <w:pPr>
            <w:pStyle w:val="body"/>
            <w:ind w:left="1440" w:firstLine="720"/>
          </w:pPr>
        </w:pPrChange>
      </w:pPr>
      <w:del w:id="25640" w:author="Sastry, Murali" w:date="2015-06-09T17:17:00Z">
        <w:r w:rsidRPr="00E056B6" w:rsidDel="00371A11">
          <w:delText>rpm –i Gobi2000-Linux-Package-&lt;customer&gt;-&lt;version&gt;.rpm</w:delText>
        </w:r>
        <w:bookmarkStart w:id="25641" w:name="_Toc421703676"/>
        <w:bookmarkStart w:id="25642" w:name="_Toc421706870"/>
        <w:bookmarkStart w:id="25643" w:name="_Toc422906850"/>
        <w:bookmarkStart w:id="25644" w:name="_Toc422937481"/>
        <w:bookmarkStart w:id="25645" w:name="_Toc422940543"/>
        <w:bookmarkStart w:id="25646" w:name="_Toc422931978"/>
        <w:bookmarkStart w:id="25647" w:name="_Toc494290110"/>
        <w:bookmarkStart w:id="25648" w:name="_Toc494292926"/>
        <w:bookmarkStart w:id="25649" w:name="_Toc494295740"/>
        <w:bookmarkEnd w:id="25641"/>
        <w:bookmarkEnd w:id="25642"/>
        <w:bookmarkEnd w:id="25643"/>
        <w:bookmarkEnd w:id="25644"/>
        <w:bookmarkEnd w:id="25645"/>
        <w:bookmarkEnd w:id="25646"/>
        <w:bookmarkEnd w:id="25647"/>
        <w:bookmarkEnd w:id="25648"/>
        <w:bookmarkEnd w:id="25649"/>
      </w:del>
    </w:p>
    <w:p w:rsidR="00A01ECF" w:rsidRPr="00E056B6" w:rsidDel="00371A11" w:rsidRDefault="00C0468B">
      <w:pPr>
        <w:pStyle w:val="body"/>
        <w:rPr>
          <w:del w:id="25650" w:author="Sastry, Murali" w:date="2015-06-09T17:17:00Z"/>
        </w:rPr>
        <w:pPrChange w:id="25651" w:author="Sastry, Murali" w:date="2015-06-10T10:23:00Z">
          <w:pPr>
            <w:pStyle w:val="body"/>
            <w:ind w:left="1440"/>
          </w:pPr>
        </w:pPrChange>
      </w:pPr>
      <w:del w:id="25652" w:author="Sastry, Murali" w:date="2015-06-09T17:17:00Z">
        <w:r w:rsidRPr="00E056B6" w:rsidDel="00371A11">
          <w:delText xml:space="preserve">Connect your device, install the QCSerial2k&lt;customer&gt; and QCUSBNet2k&lt;customer&gt; drivers, and verify the firmware gets downloaded and the device re-enumerates into composite mode (lsusb and /proc/bus/usb/devices).  </w:delText>
        </w:r>
        <w:bookmarkStart w:id="25653" w:name="_Toc421703677"/>
        <w:bookmarkStart w:id="25654" w:name="_Toc421706871"/>
        <w:bookmarkStart w:id="25655" w:name="_Toc422906851"/>
        <w:bookmarkStart w:id="25656" w:name="_Toc422937482"/>
        <w:bookmarkStart w:id="25657" w:name="_Toc422940544"/>
        <w:bookmarkStart w:id="25658" w:name="_Toc422931979"/>
        <w:bookmarkStart w:id="25659" w:name="_Toc494290111"/>
        <w:bookmarkStart w:id="25660" w:name="_Toc494292927"/>
        <w:bookmarkStart w:id="25661" w:name="_Toc494295741"/>
        <w:bookmarkEnd w:id="25653"/>
        <w:bookmarkEnd w:id="25654"/>
        <w:bookmarkEnd w:id="25655"/>
        <w:bookmarkEnd w:id="25656"/>
        <w:bookmarkEnd w:id="25657"/>
        <w:bookmarkEnd w:id="25658"/>
        <w:bookmarkEnd w:id="25659"/>
        <w:bookmarkEnd w:id="25660"/>
        <w:bookmarkEnd w:id="25661"/>
      </w:del>
    </w:p>
    <w:p w:rsidR="00A01ECF" w:rsidRPr="00E056B6" w:rsidDel="00371A11" w:rsidRDefault="00C0468B">
      <w:pPr>
        <w:pStyle w:val="body"/>
        <w:rPr>
          <w:del w:id="25662" w:author="Sastry, Murali" w:date="2015-06-09T17:17:00Z"/>
        </w:rPr>
        <w:pPrChange w:id="25663" w:author="Sastry, Murali" w:date="2015-06-10T10:23:00Z">
          <w:pPr>
            <w:pStyle w:val="body"/>
            <w:ind w:left="1440"/>
          </w:pPr>
        </w:pPrChange>
      </w:pPr>
      <w:del w:id="25664" w:author="Sastry, Murali" w:date="2015-06-09T17:17:00Z">
        <w:r w:rsidRPr="00E056B6" w:rsidDel="00371A11">
          <w:delText>Verify you can QCWWANConnect using the Linux SDK.</w:delText>
        </w:r>
        <w:bookmarkStart w:id="25665" w:name="_Toc421703678"/>
        <w:bookmarkStart w:id="25666" w:name="_Toc421706872"/>
        <w:bookmarkStart w:id="25667" w:name="_Toc422906852"/>
        <w:bookmarkStart w:id="25668" w:name="_Toc422937483"/>
        <w:bookmarkStart w:id="25669" w:name="_Toc422940545"/>
        <w:bookmarkStart w:id="25670" w:name="_Toc422931980"/>
        <w:bookmarkStart w:id="25671" w:name="_Toc494290112"/>
        <w:bookmarkStart w:id="25672" w:name="_Toc494292928"/>
        <w:bookmarkStart w:id="25673" w:name="_Toc494295742"/>
        <w:bookmarkEnd w:id="25665"/>
        <w:bookmarkEnd w:id="25666"/>
        <w:bookmarkEnd w:id="25667"/>
        <w:bookmarkEnd w:id="25668"/>
        <w:bookmarkEnd w:id="25669"/>
        <w:bookmarkEnd w:id="25670"/>
        <w:bookmarkEnd w:id="25671"/>
        <w:bookmarkEnd w:id="25672"/>
        <w:bookmarkEnd w:id="25673"/>
      </w:del>
    </w:p>
    <w:p w:rsidR="00EA5283" w:rsidRPr="00E056B6" w:rsidDel="00371A11" w:rsidRDefault="00C0468B">
      <w:pPr>
        <w:pStyle w:val="body"/>
        <w:rPr>
          <w:del w:id="25674" w:author="Sastry, Murali" w:date="2015-06-09T17:17:00Z"/>
        </w:rPr>
        <w:pPrChange w:id="25675" w:author="Sastry, Murali" w:date="2015-06-10T10:23:00Z">
          <w:pPr>
            <w:pStyle w:val="body"/>
            <w:ind w:left="1440"/>
          </w:pPr>
        </w:pPrChange>
      </w:pPr>
      <w:del w:id="25676" w:author="Sastry, Murali" w:date="2015-06-09T17:17:00Z">
        <w:r w:rsidRPr="00E056B6" w:rsidDel="00371A11">
          <w:delText>Set a carrier selection and verify this takes effect; load each firmware image at least once.  Using a card with service, create and test a data session.</w:delText>
        </w:r>
        <w:bookmarkStart w:id="25677" w:name="_Toc421703679"/>
        <w:bookmarkStart w:id="25678" w:name="_Toc421706873"/>
        <w:bookmarkStart w:id="25679" w:name="_Toc422906853"/>
        <w:bookmarkStart w:id="25680" w:name="_Toc422937484"/>
        <w:bookmarkStart w:id="25681" w:name="_Toc422940546"/>
        <w:bookmarkStart w:id="25682" w:name="_Toc422931981"/>
        <w:bookmarkStart w:id="25683" w:name="_Toc494290113"/>
        <w:bookmarkStart w:id="25684" w:name="_Toc494292929"/>
        <w:bookmarkStart w:id="25685" w:name="_Toc494295743"/>
        <w:bookmarkEnd w:id="25677"/>
        <w:bookmarkEnd w:id="25678"/>
        <w:bookmarkEnd w:id="25679"/>
        <w:bookmarkEnd w:id="25680"/>
        <w:bookmarkEnd w:id="25681"/>
        <w:bookmarkEnd w:id="25682"/>
        <w:bookmarkEnd w:id="25683"/>
        <w:bookmarkEnd w:id="25684"/>
        <w:bookmarkEnd w:id="25685"/>
      </w:del>
    </w:p>
    <w:p w:rsidR="00E67A32" w:rsidRPr="00E056B6" w:rsidDel="00371A11" w:rsidRDefault="00C0468B">
      <w:pPr>
        <w:pStyle w:val="body"/>
        <w:rPr>
          <w:del w:id="25686" w:author="Sastry, Murali" w:date="2015-06-09T17:17:00Z"/>
        </w:rPr>
        <w:pPrChange w:id="25687" w:author="Sastry, Murali" w:date="2015-06-10T10:23:00Z">
          <w:pPr>
            <w:pStyle w:val="body"/>
            <w:ind w:left="1440"/>
          </w:pPr>
        </w:pPrChange>
      </w:pPr>
      <w:del w:id="25688" w:author="Sastry, Murali" w:date="2015-06-09T17:17:00Z">
        <w:r w:rsidRPr="00E056B6" w:rsidDel="00371A11">
          <w:delText xml:space="preserve">Verify all firmware images by using the “whereisbuild” command to find the original and diffing it against those in (for example) </w:delText>
        </w:r>
        <w:r w:rsidR="00E2103E" w:rsidDel="00371A11">
          <w:fldChar w:fldCharType="begin"/>
        </w:r>
        <w:r w:rsidR="00E2103E" w:rsidDel="00371A11">
          <w:delInstrText xml:space="preserve"> HYPERLINK "file:///\\\\stone\\aswcrm\\builds\\tools\\PROD\\GOBI2000_LINUX_PACKAGE\\GOBI2000_LINUX_PACKAGE1002\\HM11\\HP\\FakeRoot\\opt\\Qualcomm\\Images2k\\" </w:delInstrText>
        </w:r>
        <w:r w:rsidR="00E2103E" w:rsidDel="00371A11">
          <w:fldChar w:fldCharType="separate"/>
        </w:r>
        <w:r w:rsidRPr="00E056B6" w:rsidDel="00371A11">
          <w:rPr>
            <w:rStyle w:val="Hyperlink"/>
          </w:rPr>
          <w:delText>\\stone\aswcrm\builds\tools\PROD\GOBI2000_LINUX_PACKAGE\GOBI2000_LINUX_PACKAGE1002\HM11\HP\FakeRoot\opt\Qualcomm\Images2k\</w:delText>
        </w:r>
        <w:r w:rsidR="00E2103E" w:rsidDel="00371A11">
          <w:rPr>
            <w:rStyle w:val="Hyperlink"/>
            <w:b/>
          </w:rPr>
          <w:fldChar w:fldCharType="end"/>
        </w:r>
        <w:r w:rsidRPr="00E056B6" w:rsidDel="00371A11">
          <w:delText xml:space="preserve"> </w:delText>
        </w:r>
        <w:bookmarkStart w:id="25689" w:name="_Toc421703680"/>
        <w:bookmarkStart w:id="25690" w:name="_Toc421706874"/>
        <w:bookmarkStart w:id="25691" w:name="_Toc422906854"/>
        <w:bookmarkStart w:id="25692" w:name="_Toc422937485"/>
        <w:bookmarkStart w:id="25693" w:name="_Toc422940547"/>
        <w:bookmarkStart w:id="25694" w:name="_Toc422931982"/>
        <w:bookmarkStart w:id="25695" w:name="_Toc494290114"/>
        <w:bookmarkStart w:id="25696" w:name="_Toc494292930"/>
        <w:bookmarkStart w:id="25697" w:name="_Toc494295744"/>
        <w:bookmarkEnd w:id="25689"/>
        <w:bookmarkEnd w:id="25690"/>
        <w:bookmarkEnd w:id="25691"/>
        <w:bookmarkEnd w:id="25692"/>
        <w:bookmarkEnd w:id="25693"/>
        <w:bookmarkEnd w:id="25694"/>
        <w:bookmarkEnd w:id="25695"/>
        <w:bookmarkEnd w:id="25696"/>
        <w:bookmarkEnd w:id="25697"/>
      </w:del>
    </w:p>
    <w:p w:rsidR="00E67A32" w:rsidRPr="00E056B6" w:rsidDel="00371A11" w:rsidRDefault="00C0468B">
      <w:pPr>
        <w:pStyle w:val="body"/>
        <w:rPr>
          <w:del w:id="25698" w:author="Sastry, Murali" w:date="2015-06-09T17:17:00Z"/>
        </w:rPr>
        <w:pPrChange w:id="25699" w:author="Sastry, Murali" w:date="2015-06-10T10:23:00Z">
          <w:pPr>
            <w:pStyle w:val="body"/>
            <w:ind w:left="1440"/>
          </w:pPr>
        </w:pPrChange>
      </w:pPr>
      <w:del w:id="25700" w:author="Sastry, Murali" w:date="2015-06-09T17:17:00Z">
        <w:r w:rsidRPr="00E056B6" w:rsidDel="00371A11">
          <w:delText>After uninstalling, verify everything is gone. (Exceptions: QCQMI driver and QDLService2k&lt;customer&gt;.txt)</w:delText>
        </w:r>
        <w:bookmarkStart w:id="25701" w:name="_Toc421703681"/>
        <w:bookmarkStart w:id="25702" w:name="_Toc421706875"/>
        <w:bookmarkStart w:id="25703" w:name="_Toc422906855"/>
        <w:bookmarkStart w:id="25704" w:name="_Toc422937486"/>
        <w:bookmarkStart w:id="25705" w:name="_Toc422940548"/>
        <w:bookmarkStart w:id="25706" w:name="_Toc422931983"/>
        <w:bookmarkStart w:id="25707" w:name="_Toc494290115"/>
        <w:bookmarkStart w:id="25708" w:name="_Toc494292931"/>
        <w:bookmarkStart w:id="25709" w:name="_Toc494295745"/>
        <w:bookmarkEnd w:id="25701"/>
        <w:bookmarkEnd w:id="25702"/>
        <w:bookmarkEnd w:id="25703"/>
        <w:bookmarkEnd w:id="25704"/>
        <w:bookmarkEnd w:id="25705"/>
        <w:bookmarkEnd w:id="25706"/>
        <w:bookmarkEnd w:id="25707"/>
        <w:bookmarkEnd w:id="25708"/>
        <w:bookmarkEnd w:id="25709"/>
      </w:del>
    </w:p>
    <w:p w:rsidR="00E67A32" w:rsidRPr="00E056B6" w:rsidDel="00371A11" w:rsidRDefault="00E67A32">
      <w:pPr>
        <w:pStyle w:val="body"/>
        <w:rPr>
          <w:del w:id="25710" w:author="Sastry, Murali" w:date="2015-06-09T17:17:00Z"/>
        </w:rPr>
      </w:pPr>
      <w:bookmarkStart w:id="25711" w:name="_Toc421703682"/>
      <w:bookmarkStart w:id="25712" w:name="_Toc421706876"/>
      <w:bookmarkStart w:id="25713" w:name="_Toc422906856"/>
      <w:bookmarkStart w:id="25714" w:name="_Toc422937487"/>
      <w:bookmarkStart w:id="25715" w:name="_Toc422940549"/>
      <w:bookmarkStart w:id="25716" w:name="_Toc422931984"/>
      <w:bookmarkStart w:id="25717" w:name="_Toc494290116"/>
      <w:bookmarkStart w:id="25718" w:name="_Toc494292932"/>
      <w:bookmarkStart w:id="25719" w:name="_Toc494295746"/>
      <w:bookmarkEnd w:id="25711"/>
      <w:bookmarkEnd w:id="25712"/>
      <w:bookmarkEnd w:id="25713"/>
      <w:bookmarkEnd w:id="25714"/>
      <w:bookmarkEnd w:id="25715"/>
      <w:bookmarkEnd w:id="25716"/>
      <w:bookmarkEnd w:id="25717"/>
      <w:bookmarkEnd w:id="25718"/>
      <w:bookmarkEnd w:id="25719"/>
    </w:p>
    <w:p w:rsidR="00F3490D" w:rsidRPr="00E056B6" w:rsidDel="00371A11" w:rsidRDefault="00F3490D">
      <w:pPr>
        <w:pStyle w:val="body"/>
        <w:rPr>
          <w:del w:id="25720" w:author="Sastry, Murali" w:date="2015-06-09T17:17:00Z"/>
        </w:rPr>
        <w:pPrChange w:id="25721" w:author="Sastry, Murali" w:date="2015-06-10T10:23:00Z">
          <w:pPr>
            <w:pStyle w:val="body"/>
            <w:ind w:left="1440"/>
          </w:pPr>
        </w:pPrChange>
      </w:pPr>
      <w:bookmarkStart w:id="25722" w:name="_Adding_a_new_1"/>
      <w:bookmarkStart w:id="25723" w:name="_Toc421703683"/>
      <w:bookmarkStart w:id="25724" w:name="_Toc421706877"/>
      <w:bookmarkStart w:id="25725" w:name="_Toc422906857"/>
      <w:bookmarkStart w:id="25726" w:name="_Toc422937488"/>
      <w:bookmarkStart w:id="25727" w:name="_Toc422940550"/>
      <w:bookmarkStart w:id="25728" w:name="_Toc422931985"/>
      <w:bookmarkStart w:id="25729" w:name="_Toc234138318"/>
      <w:bookmarkStart w:id="25730" w:name="_Toc494290117"/>
      <w:bookmarkStart w:id="25731" w:name="_Toc494292933"/>
      <w:bookmarkStart w:id="25732" w:name="_Toc494295747"/>
      <w:bookmarkEnd w:id="25722"/>
      <w:bookmarkEnd w:id="25723"/>
      <w:bookmarkEnd w:id="25724"/>
      <w:bookmarkEnd w:id="25725"/>
      <w:bookmarkEnd w:id="25726"/>
      <w:bookmarkEnd w:id="25727"/>
      <w:bookmarkEnd w:id="25728"/>
      <w:bookmarkEnd w:id="25730"/>
      <w:bookmarkEnd w:id="25731"/>
      <w:bookmarkEnd w:id="25732"/>
    </w:p>
    <w:p w:rsidR="0058722E" w:rsidRPr="00E056B6" w:rsidDel="00371A11" w:rsidRDefault="00C0468B">
      <w:pPr>
        <w:pStyle w:val="body"/>
        <w:rPr>
          <w:del w:id="25733" w:author="Sastry, Murali" w:date="2015-06-09T17:17:00Z"/>
        </w:rPr>
        <w:pPrChange w:id="25734" w:author="Sastry, Murali" w:date="2015-06-10T10:23:00Z">
          <w:pPr>
            <w:pStyle w:val="Heading1"/>
            <w:pageBreakBefore/>
          </w:pPr>
        </w:pPrChange>
      </w:pPr>
      <w:del w:id="25735" w:author="Sastry, Murali" w:date="2015-06-09T17:17:00Z">
        <w:r w:rsidRPr="00E056B6" w:rsidDel="00371A11">
          <w:delText>GOBI2000_LINUX_SDK</w:delText>
        </w:r>
        <w:bookmarkStart w:id="25736" w:name="_Toc421703684"/>
        <w:bookmarkStart w:id="25737" w:name="_Toc421706878"/>
        <w:bookmarkStart w:id="25738" w:name="_Toc422906858"/>
        <w:bookmarkStart w:id="25739" w:name="_Toc422937489"/>
        <w:bookmarkStart w:id="25740" w:name="_Toc422940551"/>
        <w:bookmarkStart w:id="25741" w:name="_Toc422931986"/>
        <w:bookmarkStart w:id="25742" w:name="_Toc494290118"/>
        <w:bookmarkStart w:id="25743" w:name="_Toc494292934"/>
        <w:bookmarkStart w:id="25744" w:name="_Toc494295748"/>
        <w:bookmarkEnd w:id="25736"/>
        <w:bookmarkEnd w:id="25737"/>
        <w:bookmarkEnd w:id="25738"/>
        <w:bookmarkEnd w:id="25739"/>
        <w:bookmarkEnd w:id="25740"/>
        <w:bookmarkEnd w:id="25741"/>
        <w:bookmarkEnd w:id="25742"/>
        <w:bookmarkEnd w:id="25743"/>
        <w:bookmarkEnd w:id="25744"/>
      </w:del>
    </w:p>
    <w:p w:rsidR="0058722E" w:rsidRPr="00E056B6" w:rsidDel="00371A11" w:rsidRDefault="00C0468B">
      <w:pPr>
        <w:pStyle w:val="body"/>
        <w:rPr>
          <w:del w:id="25745" w:author="Sastry, Murali" w:date="2015-06-09T17:17:00Z"/>
        </w:rPr>
        <w:pPrChange w:id="25746" w:author="Sastry, Murali" w:date="2015-06-10T10:23:00Z">
          <w:pPr>
            <w:pStyle w:val="Heading2"/>
          </w:pPr>
        </w:pPrChange>
      </w:pPr>
      <w:del w:id="25747" w:author="Sastry, Murali" w:date="2015-06-09T17:17:00Z">
        <w:r w:rsidRPr="00E056B6" w:rsidDel="00371A11">
          <w:delText>Introduction</w:delText>
        </w:r>
        <w:bookmarkStart w:id="25748" w:name="_Toc421703685"/>
        <w:bookmarkStart w:id="25749" w:name="_Toc421706879"/>
        <w:bookmarkStart w:id="25750" w:name="_Toc422906859"/>
        <w:bookmarkStart w:id="25751" w:name="_Toc422937490"/>
        <w:bookmarkStart w:id="25752" w:name="_Toc422940552"/>
        <w:bookmarkStart w:id="25753" w:name="_Toc422931987"/>
        <w:bookmarkStart w:id="25754" w:name="_Toc494290119"/>
        <w:bookmarkStart w:id="25755" w:name="_Toc494292935"/>
        <w:bookmarkStart w:id="25756" w:name="_Toc494295749"/>
        <w:bookmarkEnd w:id="25748"/>
        <w:bookmarkEnd w:id="25749"/>
        <w:bookmarkEnd w:id="25750"/>
        <w:bookmarkEnd w:id="25751"/>
        <w:bookmarkEnd w:id="25752"/>
        <w:bookmarkEnd w:id="25753"/>
        <w:bookmarkEnd w:id="25754"/>
        <w:bookmarkEnd w:id="25755"/>
        <w:bookmarkEnd w:id="25756"/>
      </w:del>
    </w:p>
    <w:p w:rsidR="0058722E" w:rsidRPr="00E056B6" w:rsidDel="00371A11" w:rsidRDefault="00C0468B">
      <w:pPr>
        <w:pStyle w:val="body"/>
        <w:rPr>
          <w:del w:id="25757" w:author="Sastry, Murali" w:date="2015-06-09T17:17:00Z"/>
        </w:rPr>
      </w:pPr>
      <w:del w:id="25758" w:author="Sastry, Murali" w:date="2015-06-09T17:17:00Z">
        <w:r w:rsidRPr="00E056B6" w:rsidDel="00371A11">
          <w:delText>The GOBI2000_LINUX_SDK is a generic build for all customers.  It contains a dynamically linked library (QCWWAN2k.so) and its documentation.</w:delText>
        </w:r>
        <w:bookmarkStart w:id="25759" w:name="_Toc421703686"/>
        <w:bookmarkStart w:id="25760" w:name="_Toc421706880"/>
        <w:bookmarkStart w:id="25761" w:name="_Toc422906860"/>
        <w:bookmarkStart w:id="25762" w:name="_Toc422937491"/>
        <w:bookmarkStart w:id="25763" w:name="_Toc422940553"/>
        <w:bookmarkStart w:id="25764" w:name="_Toc422931988"/>
        <w:bookmarkStart w:id="25765" w:name="_Toc494290120"/>
        <w:bookmarkStart w:id="25766" w:name="_Toc494292936"/>
        <w:bookmarkStart w:id="25767" w:name="_Toc494295750"/>
        <w:bookmarkEnd w:id="25759"/>
        <w:bookmarkEnd w:id="25760"/>
        <w:bookmarkEnd w:id="25761"/>
        <w:bookmarkEnd w:id="25762"/>
        <w:bookmarkEnd w:id="25763"/>
        <w:bookmarkEnd w:id="25764"/>
        <w:bookmarkEnd w:id="25765"/>
        <w:bookmarkEnd w:id="25766"/>
        <w:bookmarkEnd w:id="25767"/>
      </w:del>
    </w:p>
    <w:p w:rsidR="0058722E" w:rsidRPr="00E056B6" w:rsidDel="00371A11" w:rsidRDefault="00C0468B">
      <w:pPr>
        <w:pStyle w:val="body"/>
        <w:rPr>
          <w:del w:id="25768" w:author="Sastry, Murali" w:date="2015-06-09T17:17:00Z"/>
        </w:rPr>
      </w:pPr>
      <w:del w:id="25769" w:author="Sastry, Murali" w:date="2015-06-09T17:17:00Z">
        <w:r w:rsidRPr="00E056B6" w:rsidDel="00371A11">
          <w:delText>To function, the QCWWAN2k library requires the QCUSBNet2k driver, GOBI2000_LINUX_PACKAGE, and indirectly the QCSerial2k driver for this customer.</w:delText>
        </w:r>
        <w:bookmarkStart w:id="25770" w:name="_Toc421703687"/>
        <w:bookmarkStart w:id="25771" w:name="_Toc421706881"/>
        <w:bookmarkStart w:id="25772" w:name="_Toc422906861"/>
        <w:bookmarkStart w:id="25773" w:name="_Toc422937492"/>
        <w:bookmarkStart w:id="25774" w:name="_Toc422940554"/>
        <w:bookmarkStart w:id="25775" w:name="_Toc422931989"/>
        <w:bookmarkStart w:id="25776" w:name="_Toc494290121"/>
        <w:bookmarkStart w:id="25777" w:name="_Toc494292937"/>
        <w:bookmarkStart w:id="25778" w:name="_Toc494295751"/>
        <w:bookmarkEnd w:id="25770"/>
        <w:bookmarkEnd w:id="25771"/>
        <w:bookmarkEnd w:id="25772"/>
        <w:bookmarkEnd w:id="25773"/>
        <w:bookmarkEnd w:id="25774"/>
        <w:bookmarkEnd w:id="25775"/>
        <w:bookmarkEnd w:id="25776"/>
        <w:bookmarkEnd w:id="25777"/>
        <w:bookmarkEnd w:id="25778"/>
      </w:del>
    </w:p>
    <w:p w:rsidR="0058722E" w:rsidRPr="00E056B6" w:rsidDel="00371A11" w:rsidRDefault="00C0468B">
      <w:pPr>
        <w:pStyle w:val="body"/>
        <w:rPr>
          <w:del w:id="25779" w:author="Sastry, Murali" w:date="2015-06-09T17:17:00Z"/>
        </w:rPr>
        <w:pPrChange w:id="25780" w:author="Sastry, Murali" w:date="2015-06-10T10:23:00Z">
          <w:pPr>
            <w:pStyle w:val="Heading2"/>
          </w:pPr>
        </w:pPrChange>
      </w:pPr>
      <w:del w:id="25781" w:author="Sastry, Murali" w:date="2015-06-09T17:17:00Z">
        <w:r w:rsidRPr="00E056B6" w:rsidDel="00371A11">
          <w:delText>Build script description</w:delText>
        </w:r>
        <w:bookmarkStart w:id="25782" w:name="_Toc421703688"/>
        <w:bookmarkStart w:id="25783" w:name="_Toc421706882"/>
        <w:bookmarkStart w:id="25784" w:name="_Toc422906862"/>
        <w:bookmarkStart w:id="25785" w:name="_Toc422937493"/>
        <w:bookmarkStart w:id="25786" w:name="_Toc422940555"/>
        <w:bookmarkStart w:id="25787" w:name="_Toc422931990"/>
        <w:bookmarkStart w:id="25788" w:name="_Toc494290122"/>
        <w:bookmarkStart w:id="25789" w:name="_Toc494292938"/>
        <w:bookmarkStart w:id="25790" w:name="_Toc494295752"/>
        <w:bookmarkEnd w:id="25782"/>
        <w:bookmarkEnd w:id="25783"/>
        <w:bookmarkEnd w:id="25784"/>
        <w:bookmarkEnd w:id="25785"/>
        <w:bookmarkEnd w:id="25786"/>
        <w:bookmarkEnd w:id="25787"/>
        <w:bookmarkEnd w:id="25788"/>
        <w:bookmarkEnd w:id="25789"/>
        <w:bookmarkEnd w:id="25790"/>
      </w:del>
    </w:p>
    <w:p w:rsidR="0058722E" w:rsidRPr="00E056B6" w:rsidDel="00371A11" w:rsidRDefault="00C0468B">
      <w:pPr>
        <w:pStyle w:val="body"/>
        <w:rPr>
          <w:del w:id="25791" w:author="Sastry, Murali" w:date="2015-06-09T17:17:00Z"/>
        </w:rPr>
        <w:pPrChange w:id="25792" w:author="Sastry, Murali" w:date="2015-06-10T10:23:00Z">
          <w:pPr>
            <w:pStyle w:val="Heading3"/>
          </w:pPr>
        </w:pPrChange>
      </w:pPr>
      <w:del w:id="25793" w:author="Sastry, Murali" w:date="2015-06-09T17:17:00Z">
        <w:r w:rsidRPr="00E056B6" w:rsidDel="00371A11">
          <w:delText xml:space="preserve">Syntax  </w:delText>
        </w:r>
        <w:bookmarkStart w:id="25794" w:name="_Toc421703689"/>
        <w:bookmarkStart w:id="25795" w:name="_Toc421706883"/>
        <w:bookmarkStart w:id="25796" w:name="_Toc422906863"/>
        <w:bookmarkStart w:id="25797" w:name="_Toc422937494"/>
        <w:bookmarkStart w:id="25798" w:name="_Toc422940556"/>
        <w:bookmarkStart w:id="25799" w:name="_Toc422931991"/>
        <w:bookmarkStart w:id="25800" w:name="_Toc494290123"/>
        <w:bookmarkStart w:id="25801" w:name="_Toc494292939"/>
        <w:bookmarkStart w:id="25802" w:name="_Toc494295753"/>
        <w:bookmarkEnd w:id="25794"/>
        <w:bookmarkEnd w:id="25795"/>
        <w:bookmarkEnd w:id="25796"/>
        <w:bookmarkEnd w:id="25797"/>
        <w:bookmarkEnd w:id="25798"/>
        <w:bookmarkEnd w:id="25799"/>
        <w:bookmarkEnd w:id="25800"/>
        <w:bookmarkEnd w:id="25801"/>
        <w:bookmarkEnd w:id="25802"/>
      </w:del>
    </w:p>
    <w:p w:rsidR="0058722E" w:rsidRPr="00E056B6" w:rsidDel="00371A11" w:rsidRDefault="00C0468B">
      <w:pPr>
        <w:pStyle w:val="body"/>
        <w:rPr>
          <w:del w:id="25803" w:author="Sastry, Murali" w:date="2015-06-09T17:17:00Z"/>
        </w:rPr>
      </w:pPr>
      <w:del w:id="25804" w:author="Sastry, Murali" w:date="2015-06-09T17:17:00Z">
        <w:r w:rsidRPr="00E056B6" w:rsidDel="00371A11">
          <w:delText>Perl buildSDKInstaller2k.pl [options]</w:delText>
        </w:r>
        <w:bookmarkStart w:id="25805" w:name="_Toc421703690"/>
        <w:bookmarkStart w:id="25806" w:name="_Toc421706884"/>
        <w:bookmarkStart w:id="25807" w:name="_Toc422906864"/>
        <w:bookmarkStart w:id="25808" w:name="_Toc422937495"/>
        <w:bookmarkStart w:id="25809" w:name="_Toc422940557"/>
        <w:bookmarkStart w:id="25810" w:name="_Toc422931992"/>
        <w:bookmarkStart w:id="25811" w:name="_Toc494290124"/>
        <w:bookmarkStart w:id="25812" w:name="_Toc494292940"/>
        <w:bookmarkStart w:id="25813" w:name="_Toc494295754"/>
        <w:bookmarkEnd w:id="25805"/>
        <w:bookmarkEnd w:id="25806"/>
        <w:bookmarkEnd w:id="25807"/>
        <w:bookmarkEnd w:id="25808"/>
        <w:bookmarkEnd w:id="25809"/>
        <w:bookmarkEnd w:id="25810"/>
        <w:bookmarkEnd w:id="25811"/>
        <w:bookmarkEnd w:id="25812"/>
        <w:bookmarkEnd w:id="25813"/>
      </w:del>
    </w:p>
    <w:p w:rsidR="0058722E" w:rsidRPr="00E056B6" w:rsidDel="00371A11" w:rsidRDefault="00C0468B">
      <w:pPr>
        <w:pStyle w:val="body"/>
        <w:rPr>
          <w:del w:id="25814" w:author="Sastry, Murali" w:date="2015-06-09T17:17:00Z"/>
        </w:rPr>
        <w:pPrChange w:id="25815" w:author="Sastry, Murali" w:date="2015-06-10T10:23:00Z">
          <w:pPr>
            <w:pStyle w:val="body"/>
            <w:spacing w:before="0" w:after="0"/>
          </w:pPr>
        </w:pPrChange>
      </w:pPr>
      <w:del w:id="25816" w:author="Sastry, Murali" w:date="2015-06-09T17:17:00Z">
        <w:r w:rsidRPr="00E056B6" w:rsidDel="00371A11">
          <w:delText>Command line parameters:</w:delText>
        </w:r>
        <w:bookmarkStart w:id="25817" w:name="_Toc421703691"/>
        <w:bookmarkStart w:id="25818" w:name="_Toc421706885"/>
        <w:bookmarkStart w:id="25819" w:name="_Toc422906865"/>
        <w:bookmarkStart w:id="25820" w:name="_Toc422937496"/>
        <w:bookmarkStart w:id="25821" w:name="_Toc422940558"/>
        <w:bookmarkStart w:id="25822" w:name="_Toc422931993"/>
        <w:bookmarkStart w:id="25823" w:name="_Toc494290125"/>
        <w:bookmarkStart w:id="25824" w:name="_Toc494292941"/>
        <w:bookmarkStart w:id="25825" w:name="_Toc494295755"/>
        <w:bookmarkEnd w:id="25817"/>
        <w:bookmarkEnd w:id="25818"/>
        <w:bookmarkEnd w:id="25819"/>
        <w:bookmarkEnd w:id="25820"/>
        <w:bookmarkEnd w:id="25821"/>
        <w:bookmarkEnd w:id="25822"/>
        <w:bookmarkEnd w:id="25823"/>
        <w:bookmarkEnd w:id="25824"/>
        <w:bookmarkEnd w:id="25825"/>
      </w:del>
    </w:p>
    <w:p w:rsidR="0058722E" w:rsidRPr="00E056B6" w:rsidDel="00371A11" w:rsidRDefault="00C0468B">
      <w:pPr>
        <w:pStyle w:val="body"/>
        <w:rPr>
          <w:del w:id="25826" w:author="Sastry, Murali" w:date="2015-06-09T17:17:00Z"/>
        </w:rPr>
        <w:pPrChange w:id="25827" w:author="Sastry, Murali" w:date="2015-06-10T10:23:00Z">
          <w:pPr>
            <w:pStyle w:val="body"/>
            <w:spacing w:before="0" w:after="0"/>
            <w:ind w:left="1440"/>
          </w:pPr>
        </w:pPrChange>
      </w:pPr>
      <w:del w:id="25828" w:author="Sastry, Murali" w:date="2015-06-09T17:17:00Z">
        <w:r w:rsidRPr="00E056B6" w:rsidDel="00371A11">
          <w:delText>-help</w:delText>
        </w:r>
        <w:r w:rsidRPr="00E056B6" w:rsidDel="00371A11">
          <w:tab/>
        </w:r>
        <w:r w:rsidRPr="00E056B6" w:rsidDel="00371A11">
          <w:tab/>
        </w:r>
        <w:r w:rsidRPr="00E056B6" w:rsidDel="00371A11">
          <w:tab/>
          <w:delText>Displays syntax and parameters, then quits</w:delText>
        </w:r>
        <w:bookmarkStart w:id="25829" w:name="_Toc421703692"/>
        <w:bookmarkStart w:id="25830" w:name="_Toc421706886"/>
        <w:bookmarkStart w:id="25831" w:name="_Toc422906866"/>
        <w:bookmarkStart w:id="25832" w:name="_Toc422937497"/>
        <w:bookmarkStart w:id="25833" w:name="_Toc422940559"/>
        <w:bookmarkStart w:id="25834" w:name="_Toc422931994"/>
        <w:bookmarkStart w:id="25835" w:name="_Toc494290126"/>
        <w:bookmarkStart w:id="25836" w:name="_Toc494292942"/>
        <w:bookmarkStart w:id="25837" w:name="_Toc494295756"/>
        <w:bookmarkEnd w:id="25829"/>
        <w:bookmarkEnd w:id="25830"/>
        <w:bookmarkEnd w:id="25831"/>
        <w:bookmarkEnd w:id="25832"/>
        <w:bookmarkEnd w:id="25833"/>
        <w:bookmarkEnd w:id="25834"/>
        <w:bookmarkEnd w:id="25835"/>
        <w:bookmarkEnd w:id="25836"/>
        <w:bookmarkEnd w:id="25837"/>
      </w:del>
    </w:p>
    <w:p w:rsidR="0058722E" w:rsidRPr="00E056B6" w:rsidDel="00371A11" w:rsidRDefault="00C0468B">
      <w:pPr>
        <w:pStyle w:val="body"/>
        <w:rPr>
          <w:del w:id="25838" w:author="Sastry, Murali" w:date="2015-06-09T17:17:00Z"/>
        </w:rPr>
        <w:pPrChange w:id="25839" w:author="Sastry, Murali" w:date="2015-06-10T10:23:00Z">
          <w:pPr>
            <w:pStyle w:val="body"/>
            <w:spacing w:before="0" w:after="0"/>
            <w:ind w:left="1440"/>
          </w:pPr>
        </w:pPrChange>
      </w:pPr>
      <w:del w:id="25840" w:author="Sastry, Murali" w:date="2015-06-09T17:17:00Z">
        <w:r w:rsidRPr="00E056B6" w:rsidDel="00371A11">
          <w:delText>-test</w:delText>
        </w:r>
        <w:r w:rsidRPr="00E056B6" w:rsidDel="00371A11">
          <w:tab/>
        </w:r>
        <w:r w:rsidRPr="00E056B6" w:rsidDel="00371A11">
          <w:tab/>
        </w:r>
        <w:r w:rsidRPr="00E056B6" w:rsidDel="00371A11">
          <w:tab/>
          <w:delText>Does not clobber files when syncing</w:delText>
        </w:r>
        <w:bookmarkStart w:id="25841" w:name="_Toc421703693"/>
        <w:bookmarkStart w:id="25842" w:name="_Toc421706887"/>
        <w:bookmarkStart w:id="25843" w:name="_Toc422906867"/>
        <w:bookmarkStart w:id="25844" w:name="_Toc422937498"/>
        <w:bookmarkStart w:id="25845" w:name="_Toc422940560"/>
        <w:bookmarkStart w:id="25846" w:name="_Toc422931995"/>
        <w:bookmarkStart w:id="25847" w:name="_Toc494290127"/>
        <w:bookmarkStart w:id="25848" w:name="_Toc494292943"/>
        <w:bookmarkStart w:id="25849" w:name="_Toc494295757"/>
        <w:bookmarkEnd w:id="25841"/>
        <w:bookmarkEnd w:id="25842"/>
        <w:bookmarkEnd w:id="25843"/>
        <w:bookmarkEnd w:id="25844"/>
        <w:bookmarkEnd w:id="25845"/>
        <w:bookmarkEnd w:id="25846"/>
        <w:bookmarkEnd w:id="25847"/>
        <w:bookmarkEnd w:id="25848"/>
        <w:bookmarkEnd w:id="25849"/>
      </w:del>
    </w:p>
    <w:p w:rsidR="0058722E" w:rsidRPr="00E056B6" w:rsidDel="00371A11" w:rsidRDefault="00C0468B">
      <w:pPr>
        <w:pStyle w:val="body"/>
        <w:rPr>
          <w:del w:id="25850" w:author="Sastry, Murali" w:date="2015-06-09T17:17:00Z"/>
        </w:rPr>
        <w:pPrChange w:id="25851" w:author="Sastry, Murali" w:date="2015-06-10T10:23:00Z">
          <w:pPr>
            <w:pStyle w:val="body"/>
            <w:spacing w:before="0" w:after="0"/>
            <w:ind w:left="2880" w:firstLine="720"/>
          </w:pPr>
        </w:pPrChange>
      </w:pPr>
      <w:del w:id="25852" w:author="Sastry, Murali" w:date="2015-06-09T17:17:00Z">
        <w:r w:rsidRPr="00E056B6" w:rsidDel="00371A11">
          <w:delText>Does not force rebuild of projects</w:delText>
        </w:r>
        <w:bookmarkStart w:id="25853" w:name="_Toc421703694"/>
        <w:bookmarkStart w:id="25854" w:name="_Toc421706888"/>
        <w:bookmarkStart w:id="25855" w:name="_Toc422906868"/>
        <w:bookmarkStart w:id="25856" w:name="_Toc422937499"/>
        <w:bookmarkStart w:id="25857" w:name="_Toc422940561"/>
        <w:bookmarkStart w:id="25858" w:name="_Toc422931996"/>
        <w:bookmarkStart w:id="25859" w:name="_Toc494290128"/>
        <w:bookmarkStart w:id="25860" w:name="_Toc494292944"/>
        <w:bookmarkStart w:id="25861" w:name="_Toc494295758"/>
        <w:bookmarkEnd w:id="25853"/>
        <w:bookmarkEnd w:id="25854"/>
        <w:bookmarkEnd w:id="25855"/>
        <w:bookmarkEnd w:id="25856"/>
        <w:bookmarkEnd w:id="25857"/>
        <w:bookmarkEnd w:id="25858"/>
        <w:bookmarkEnd w:id="25859"/>
        <w:bookmarkEnd w:id="25860"/>
        <w:bookmarkEnd w:id="25861"/>
      </w:del>
    </w:p>
    <w:p w:rsidR="0058722E" w:rsidRPr="00E056B6" w:rsidDel="00371A11" w:rsidRDefault="00C0468B">
      <w:pPr>
        <w:pStyle w:val="body"/>
        <w:rPr>
          <w:del w:id="25862" w:author="Sastry, Murali" w:date="2015-06-09T17:17:00Z"/>
        </w:rPr>
        <w:pPrChange w:id="25863" w:author="Sastry, Murali" w:date="2015-06-10T10:23:00Z">
          <w:pPr>
            <w:pStyle w:val="body"/>
            <w:spacing w:before="0" w:after="0"/>
            <w:ind w:left="1440"/>
          </w:pPr>
        </w:pPrChange>
      </w:pPr>
      <w:del w:id="25864" w:author="Sastry, Murali" w:date="2015-06-09T17:17:00Z">
        <w:r w:rsidRPr="00E056B6" w:rsidDel="00371A11">
          <w:delText>-syncOnly</w:delText>
        </w:r>
        <w:r w:rsidRPr="00E056B6" w:rsidDel="00371A11">
          <w:tab/>
        </w:r>
        <w:r w:rsidRPr="00E056B6" w:rsidDel="00371A11">
          <w:tab/>
          <w:delText>Does not build, just syncs files</w:delText>
        </w:r>
        <w:bookmarkStart w:id="25865" w:name="_Toc421703695"/>
        <w:bookmarkStart w:id="25866" w:name="_Toc421706889"/>
        <w:bookmarkStart w:id="25867" w:name="_Toc422906869"/>
        <w:bookmarkStart w:id="25868" w:name="_Toc422937500"/>
        <w:bookmarkStart w:id="25869" w:name="_Toc422940562"/>
        <w:bookmarkStart w:id="25870" w:name="_Toc422931997"/>
        <w:bookmarkStart w:id="25871" w:name="_Toc494290129"/>
        <w:bookmarkStart w:id="25872" w:name="_Toc494292945"/>
        <w:bookmarkStart w:id="25873" w:name="_Toc494295759"/>
        <w:bookmarkEnd w:id="25865"/>
        <w:bookmarkEnd w:id="25866"/>
        <w:bookmarkEnd w:id="25867"/>
        <w:bookmarkEnd w:id="25868"/>
        <w:bookmarkEnd w:id="25869"/>
        <w:bookmarkEnd w:id="25870"/>
        <w:bookmarkEnd w:id="25871"/>
        <w:bookmarkEnd w:id="25872"/>
        <w:bookmarkEnd w:id="25873"/>
      </w:del>
    </w:p>
    <w:p w:rsidR="0058722E" w:rsidRPr="00E056B6" w:rsidDel="00371A11" w:rsidRDefault="00C0468B">
      <w:pPr>
        <w:pStyle w:val="body"/>
        <w:rPr>
          <w:del w:id="25874" w:author="Sastry, Murali" w:date="2015-06-09T17:17:00Z"/>
        </w:rPr>
        <w:pPrChange w:id="25875" w:author="Sastry, Murali" w:date="2015-06-10T10:23:00Z">
          <w:pPr>
            <w:pStyle w:val="body"/>
            <w:spacing w:before="0" w:after="0"/>
            <w:ind w:left="1440"/>
          </w:pPr>
        </w:pPrChange>
      </w:pPr>
      <w:del w:id="25876" w:author="Sastry, Murali" w:date="2015-06-09T17:17:00Z">
        <w:r w:rsidRPr="00E056B6" w:rsidDel="00371A11">
          <w:delText>-root=</w:delText>
        </w:r>
        <w:r w:rsidRPr="00E056B6" w:rsidDel="00371A11">
          <w:tab/>
        </w:r>
        <w:r w:rsidRPr="00E056B6" w:rsidDel="00371A11">
          <w:tab/>
        </w:r>
        <w:r w:rsidRPr="00E056B6" w:rsidDel="00371A11">
          <w:tab/>
          <w:delText xml:space="preserve">Alternate &lt;ClientRoot&gt; path to build in.  </w:delText>
        </w:r>
        <w:bookmarkStart w:id="25877" w:name="_Toc421703696"/>
        <w:bookmarkStart w:id="25878" w:name="_Toc421706890"/>
        <w:bookmarkStart w:id="25879" w:name="_Toc422906870"/>
        <w:bookmarkStart w:id="25880" w:name="_Toc422937501"/>
        <w:bookmarkStart w:id="25881" w:name="_Toc422940563"/>
        <w:bookmarkStart w:id="25882" w:name="_Toc422931998"/>
        <w:bookmarkStart w:id="25883" w:name="_Toc494290130"/>
        <w:bookmarkStart w:id="25884" w:name="_Toc494292946"/>
        <w:bookmarkStart w:id="25885" w:name="_Toc494295760"/>
        <w:bookmarkEnd w:id="25877"/>
        <w:bookmarkEnd w:id="25878"/>
        <w:bookmarkEnd w:id="25879"/>
        <w:bookmarkEnd w:id="25880"/>
        <w:bookmarkEnd w:id="25881"/>
        <w:bookmarkEnd w:id="25882"/>
        <w:bookmarkEnd w:id="25883"/>
        <w:bookmarkEnd w:id="25884"/>
        <w:bookmarkEnd w:id="25885"/>
      </w:del>
    </w:p>
    <w:p w:rsidR="0058722E" w:rsidRPr="00E056B6" w:rsidDel="00371A11" w:rsidRDefault="00C0468B">
      <w:pPr>
        <w:pStyle w:val="body"/>
        <w:rPr>
          <w:del w:id="25886" w:author="Sastry, Murali" w:date="2015-06-09T17:17:00Z"/>
        </w:rPr>
        <w:pPrChange w:id="25887" w:author="Sastry, Murali" w:date="2015-06-10T10:23:00Z">
          <w:pPr>
            <w:pStyle w:val="body"/>
            <w:spacing w:before="0" w:after="0"/>
            <w:ind w:left="3600"/>
          </w:pPr>
        </w:pPrChange>
      </w:pPr>
      <w:del w:id="25888" w:author="Sastry, Murali" w:date="2015-06-09T17:17:00Z">
        <w:r w:rsidRPr="00E056B6" w:rsidDel="00371A11">
          <w:delText>May be relative to current directory</w:delText>
        </w:r>
        <w:bookmarkStart w:id="25889" w:name="_Toc421703697"/>
        <w:bookmarkStart w:id="25890" w:name="_Toc421706891"/>
        <w:bookmarkStart w:id="25891" w:name="_Toc422906871"/>
        <w:bookmarkStart w:id="25892" w:name="_Toc422937502"/>
        <w:bookmarkStart w:id="25893" w:name="_Toc422940564"/>
        <w:bookmarkStart w:id="25894" w:name="_Toc422931999"/>
        <w:bookmarkStart w:id="25895" w:name="_Toc494290131"/>
        <w:bookmarkStart w:id="25896" w:name="_Toc494292947"/>
        <w:bookmarkStart w:id="25897" w:name="_Toc494295761"/>
        <w:bookmarkEnd w:id="25889"/>
        <w:bookmarkEnd w:id="25890"/>
        <w:bookmarkEnd w:id="25891"/>
        <w:bookmarkEnd w:id="25892"/>
        <w:bookmarkEnd w:id="25893"/>
        <w:bookmarkEnd w:id="25894"/>
        <w:bookmarkEnd w:id="25895"/>
        <w:bookmarkEnd w:id="25896"/>
        <w:bookmarkEnd w:id="25897"/>
      </w:del>
    </w:p>
    <w:p w:rsidR="0058722E" w:rsidRPr="00E056B6" w:rsidDel="00371A11" w:rsidRDefault="00C0468B">
      <w:pPr>
        <w:pStyle w:val="body"/>
        <w:rPr>
          <w:del w:id="25898" w:author="Sastry, Murali" w:date="2015-06-09T17:17:00Z"/>
        </w:rPr>
        <w:pPrChange w:id="25899" w:author="Sastry, Murali" w:date="2015-06-10T10:23:00Z">
          <w:pPr>
            <w:pStyle w:val="body"/>
            <w:spacing w:before="0" w:after="0"/>
            <w:ind w:left="1440"/>
          </w:pPr>
        </w:pPrChange>
      </w:pPr>
      <w:del w:id="25900" w:author="Sastry, Murali" w:date="2015-06-09T17:17:00Z">
        <w:r w:rsidRPr="00E056B6" w:rsidDel="00371A11">
          <w:delText>-ARMCompiler=</w:delText>
        </w:r>
        <w:r w:rsidRPr="00E056B6" w:rsidDel="00371A11">
          <w:tab/>
          <w:delText>Alternate path to ARM compiler</w:delText>
        </w:r>
        <w:bookmarkStart w:id="25901" w:name="_Toc421703698"/>
        <w:bookmarkStart w:id="25902" w:name="_Toc421706892"/>
        <w:bookmarkStart w:id="25903" w:name="_Toc422906872"/>
        <w:bookmarkStart w:id="25904" w:name="_Toc422937503"/>
        <w:bookmarkStart w:id="25905" w:name="_Toc422940565"/>
        <w:bookmarkStart w:id="25906" w:name="_Toc422932000"/>
        <w:bookmarkStart w:id="25907" w:name="_Toc494290132"/>
        <w:bookmarkStart w:id="25908" w:name="_Toc494292948"/>
        <w:bookmarkStart w:id="25909" w:name="_Toc494295762"/>
        <w:bookmarkEnd w:id="25901"/>
        <w:bookmarkEnd w:id="25902"/>
        <w:bookmarkEnd w:id="25903"/>
        <w:bookmarkEnd w:id="25904"/>
        <w:bookmarkEnd w:id="25905"/>
        <w:bookmarkEnd w:id="25906"/>
        <w:bookmarkEnd w:id="25907"/>
        <w:bookmarkEnd w:id="25908"/>
        <w:bookmarkEnd w:id="25909"/>
      </w:del>
    </w:p>
    <w:p w:rsidR="0058722E" w:rsidRPr="00E056B6" w:rsidDel="00371A11" w:rsidRDefault="00C0468B">
      <w:pPr>
        <w:pStyle w:val="body"/>
        <w:rPr>
          <w:del w:id="25910" w:author="Sastry, Murali" w:date="2015-06-09T17:17:00Z"/>
        </w:rPr>
        <w:pPrChange w:id="25911" w:author="Sastry, Murali" w:date="2015-06-10T10:23:00Z">
          <w:pPr>
            <w:pStyle w:val="body"/>
            <w:spacing w:before="0" w:after="0"/>
            <w:ind w:left="3600"/>
          </w:pPr>
        </w:pPrChange>
      </w:pPr>
      <w:del w:id="25912" w:author="Sastry, Murali" w:date="2015-06-09T17:17:00Z">
        <w:r w:rsidRPr="00E056B6" w:rsidDel="00371A11">
          <w:delText>Overrides 'ARMCompiler' from the config file</w:delText>
        </w:r>
        <w:bookmarkStart w:id="25913" w:name="_Toc421703699"/>
        <w:bookmarkStart w:id="25914" w:name="_Toc421706893"/>
        <w:bookmarkStart w:id="25915" w:name="_Toc422906873"/>
        <w:bookmarkStart w:id="25916" w:name="_Toc422937504"/>
        <w:bookmarkStart w:id="25917" w:name="_Toc422940566"/>
        <w:bookmarkStart w:id="25918" w:name="_Toc422932001"/>
        <w:bookmarkStart w:id="25919" w:name="_Toc494290133"/>
        <w:bookmarkStart w:id="25920" w:name="_Toc494292949"/>
        <w:bookmarkStart w:id="25921" w:name="_Toc494295763"/>
        <w:bookmarkEnd w:id="25913"/>
        <w:bookmarkEnd w:id="25914"/>
        <w:bookmarkEnd w:id="25915"/>
        <w:bookmarkEnd w:id="25916"/>
        <w:bookmarkEnd w:id="25917"/>
        <w:bookmarkEnd w:id="25918"/>
        <w:bookmarkEnd w:id="25919"/>
        <w:bookmarkEnd w:id="25920"/>
        <w:bookmarkEnd w:id="25921"/>
      </w:del>
    </w:p>
    <w:p w:rsidR="003040B0" w:rsidRPr="00E056B6" w:rsidDel="00371A11" w:rsidRDefault="003040B0">
      <w:pPr>
        <w:pStyle w:val="body"/>
        <w:rPr>
          <w:del w:id="25922" w:author="Sastry, Murali" w:date="2015-06-09T17:17:00Z"/>
        </w:rPr>
        <w:pPrChange w:id="25923" w:author="Sastry, Murali" w:date="2015-06-10T10:23:00Z">
          <w:pPr>
            <w:pStyle w:val="body"/>
            <w:spacing w:before="0" w:after="0"/>
            <w:ind w:left="1440"/>
          </w:pPr>
        </w:pPrChange>
      </w:pPr>
      <w:del w:id="25924" w:author="Sastry, Murali" w:date="2015-06-09T17:17:00Z">
        <w:r w:rsidRPr="00E056B6" w:rsidDel="00371A11">
          <w:delText>-CRMRelease                 Output CRM directory</w:delText>
        </w:r>
        <w:bookmarkStart w:id="25925" w:name="_Toc421703700"/>
        <w:bookmarkStart w:id="25926" w:name="_Toc421706894"/>
        <w:bookmarkStart w:id="25927" w:name="_Toc422906874"/>
        <w:bookmarkStart w:id="25928" w:name="_Toc422937505"/>
        <w:bookmarkStart w:id="25929" w:name="_Toc422940567"/>
        <w:bookmarkStart w:id="25930" w:name="_Toc422932002"/>
        <w:bookmarkStart w:id="25931" w:name="_Toc494290134"/>
        <w:bookmarkStart w:id="25932" w:name="_Toc494292950"/>
        <w:bookmarkStart w:id="25933" w:name="_Toc494295764"/>
        <w:bookmarkEnd w:id="25925"/>
        <w:bookmarkEnd w:id="25926"/>
        <w:bookmarkEnd w:id="25927"/>
        <w:bookmarkEnd w:id="25928"/>
        <w:bookmarkEnd w:id="25929"/>
        <w:bookmarkEnd w:id="25930"/>
        <w:bookmarkEnd w:id="25931"/>
        <w:bookmarkEnd w:id="25932"/>
        <w:bookmarkEnd w:id="25933"/>
      </w:del>
    </w:p>
    <w:p w:rsidR="003040B0" w:rsidRPr="00E056B6" w:rsidDel="00371A11" w:rsidRDefault="003040B0">
      <w:pPr>
        <w:pStyle w:val="body"/>
        <w:rPr>
          <w:del w:id="25934" w:author="Sastry, Murali" w:date="2015-06-09T17:17:00Z"/>
        </w:rPr>
        <w:pPrChange w:id="25935" w:author="Sastry, Murali" w:date="2015-06-10T10:23:00Z">
          <w:pPr>
            <w:pStyle w:val="body"/>
            <w:spacing w:before="0" w:after="0"/>
            <w:ind w:left="3600"/>
          </w:pPr>
        </w:pPrChange>
      </w:pPr>
      <w:bookmarkStart w:id="25936" w:name="_Toc421703701"/>
      <w:bookmarkStart w:id="25937" w:name="_Toc421706895"/>
      <w:bookmarkStart w:id="25938" w:name="_Toc422906875"/>
      <w:bookmarkStart w:id="25939" w:name="_Toc422937506"/>
      <w:bookmarkStart w:id="25940" w:name="_Toc422940568"/>
      <w:bookmarkStart w:id="25941" w:name="_Toc422932003"/>
      <w:bookmarkStart w:id="25942" w:name="_Toc494290135"/>
      <w:bookmarkStart w:id="25943" w:name="_Toc494292951"/>
      <w:bookmarkStart w:id="25944" w:name="_Toc494295765"/>
      <w:bookmarkEnd w:id="25936"/>
      <w:bookmarkEnd w:id="25937"/>
      <w:bookmarkEnd w:id="25938"/>
      <w:bookmarkEnd w:id="25939"/>
      <w:bookmarkEnd w:id="25940"/>
      <w:bookmarkEnd w:id="25941"/>
      <w:bookmarkEnd w:id="25942"/>
      <w:bookmarkEnd w:id="25943"/>
      <w:bookmarkEnd w:id="25944"/>
    </w:p>
    <w:p w:rsidR="0058722E" w:rsidRPr="00E056B6" w:rsidDel="00371A11" w:rsidRDefault="00C0468B">
      <w:pPr>
        <w:pStyle w:val="body"/>
        <w:rPr>
          <w:del w:id="25945" w:author="Sastry, Murali" w:date="2015-06-09T17:17:00Z"/>
        </w:rPr>
        <w:pPrChange w:id="25946" w:author="Sastry, Murali" w:date="2015-06-10T10:23:00Z">
          <w:pPr>
            <w:pStyle w:val="Heading3"/>
            <w:pageBreakBefore/>
          </w:pPr>
        </w:pPrChange>
      </w:pPr>
      <w:del w:id="25947" w:author="Sastry, Murali" w:date="2015-06-09T17:17:00Z">
        <w:r w:rsidRPr="00E056B6" w:rsidDel="00371A11">
          <w:delText>SDKInstaller2k.config</w:delText>
        </w:r>
        <w:bookmarkStart w:id="25948" w:name="_Toc421703702"/>
        <w:bookmarkStart w:id="25949" w:name="_Toc421706896"/>
        <w:bookmarkStart w:id="25950" w:name="_Toc422906876"/>
        <w:bookmarkStart w:id="25951" w:name="_Toc422937507"/>
        <w:bookmarkStart w:id="25952" w:name="_Toc422940569"/>
        <w:bookmarkStart w:id="25953" w:name="_Toc422932004"/>
        <w:bookmarkStart w:id="25954" w:name="_Toc494290136"/>
        <w:bookmarkStart w:id="25955" w:name="_Toc494292952"/>
        <w:bookmarkStart w:id="25956" w:name="_Toc494295766"/>
        <w:bookmarkEnd w:id="25948"/>
        <w:bookmarkEnd w:id="25949"/>
        <w:bookmarkEnd w:id="25950"/>
        <w:bookmarkEnd w:id="25951"/>
        <w:bookmarkEnd w:id="25952"/>
        <w:bookmarkEnd w:id="25953"/>
        <w:bookmarkEnd w:id="25954"/>
        <w:bookmarkEnd w:id="25955"/>
        <w:bookmarkEnd w:id="25956"/>
      </w:del>
    </w:p>
    <w:tbl>
      <w:tblPr>
        <w:tblW w:w="855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330"/>
        <w:gridCol w:w="3330"/>
      </w:tblGrid>
      <w:tr w:rsidR="0058722E" w:rsidRPr="00E056B6" w:rsidDel="00371A11" w:rsidTr="00273E1A">
        <w:trPr>
          <w:cantSplit/>
          <w:tblHeader/>
          <w:del w:id="25957" w:author="Sastry, Murali" w:date="2015-06-09T17:17:00Z"/>
        </w:trPr>
        <w:tc>
          <w:tcPr>
            <w:tcW w:w="1890" w:type="dxa"/>
            <w:tcBorders>
              <w:bottom w:val="single" w:sz="12" w:space="0" w:color="auto"/>
            </w:tcBorders>
          </w:tcPr>
          <w:p w:rsidR="0058722E" w:rsidRPr="00E056B6" w:rsidDel="00371A11" w:rsidRDefault="00C0468B">
            <w:pPr>
              <w:pStyle w:val="body"/>
              <w:rPr>
                <w:del w:id="25958" w:author="Sastry, Murali" w:date="2015-06-09T17:17:00Z"/>
              </w:rPr>
              <w:pPrChange w:id="25959" w:author="Sastry, Murali" w:date="2015-06-10T10:23:00Z">
                <w:pPr>
                  <w:pStyle w:val="tableheading"/>
                </w:pPr>
              </w:pPrChange>
            </w:pPr>
            <w:del w:id="25960" w:author="Sastry, Murali" w:date="2015-06-09T17:17:00Z">
              <w:r w:rsidRPr="00E056B6" w:rsidDel="00371A11">
                <w:delText>Keywords</w:delText>
              </w:r>
              <w:bookmarkStart w:id="25961" w:name="_Toc421703703"/>
              <w:bookmarkStart w:id="25962" w:name="_Toc421706897"/>
              <w:bookmarkStart w:id="25963" w:name="_Toc422906877"/>
              <w:bookmarkStart w:id="25964" w:name="_Toc422937508"/>
              <w:bookmarkStart w:id="25965" w:name="_Toc422940570"/>
              <w:bookmarkStart w:id="25966" w:name="_Toc422932005"/>
              <w:bookmarkStart w:id="25967" w:name="_Toc494290137"/>
              <w:bookmarkStart w:id="25968" w:name="_Toc494292953"/>
              <w:bookmarkStart w:id="25969" w:name="_Toc494295767"/>
              <w:bookmarkEnd w:id="25961"/>
              <w:bookmarkEnd w:id="25962"/>
              <w:bookmarkEnd w:id="25963"/>
              <w:bookmarkEnd w:id="25964"/>
              <w:bookmarkEnd w:id="25965"/>
              <w:bookmarkEnd w:id="25966"/>
              <w:bookmarkEnd w:id="25967"/>
              <w:bookmarkEnd w:id="25968"/>
              <w:bookmarkEnd w:id="25969"/>
            </w:del>
          </w:p>
        </w:tc>
        <w:tc>
          <w:tcPr>
            <w:tcW w:w="3330" w:type="dxa"/>
            <w:tcBorders>
              <w:bottom w:val="single" w:sz="12" w:space="0" w:color="auto"/>
            </w:tcBorders>
          </w:tcPr>
          <w:p w:rsidR="0058722E" w:rsidRPr="00E056B6" w:rsidDel="00371A11" w:rsidRDefault="00C0468B">
            <w:pPr>
              <w:pStyle w:val="body"/>
              <w:rPr>
                <w:del w:id="25970" w:author="Sastry, Murali" w:date="2015-06-09T17:17:00Z"/>
              </w:rPr>
              <w:pPrChange w:id="25971" w:author="Sastry, Murali" w:date="2015-06-10T10:23:00Z">
                <w:pPr>
                  <w:pStyle w:val="tableheading"/>
                </w:pPr>
              </w:pPrChange>
            </w:pPr>
            <w:del w:id="25972" w:author="Sastry, Murali" w:date="2015-06-09T17:17:00Z">
              <w:r w:rsidRPr="00E056B6" w:rsidDel="00371A11">
                <w:delText>Value</w:delText>
              </w:r>
              <w:bookmarkStart w:id="25973" w:name="_Toc421703704"/>
              <w:bookmarkStart w:id="25974" w:name="_Toc421706898"/>
              <w:bookmarkStart w:id="25975" w:name="_Toc422906878"/>
              <w:bookmarkStart w:id="25976" w:name="_Toc422937509"/>
              <w:bookmarkStart w:id="25977" w:name="_Toc422940571"/>
              <w:bookmarkStart w:id="25978" w:name="_Toc422932006"/>
              <w:bookmarkStart w:id="25979" w:name="_Toc494290138"/>
              <w:bookmarkStart w:id="25980" w:name="_Toc494292954"/>
              <w:bookmarkStart w:id="25981" w:name="_Toc494295768"/>
              <w:bookmarkEnd w:id="25973"/>
              <w:bookmarkEnd w:id="25974"/>
              <w:bookmarkEnd w:id="25975"/>
              <w:bookmarkEnd w:id="25976"/>
              <w:bookmarkEnd w:id="25977"/>
              <w:bookmarkEnd w:id="25978"/>
              <w:bookmarkEnd w:id="25979"/>
              <w:bookmarkEnd w:id="25980"/>
              <w:bookmarkEnd w:id="25981"/>
            </w:del>
          </w:p>
        </w:tc>
        <w:tc>
          <w:tcPr>
            <w:tcW w:w="3330" w:type="dxa"/>
            <w:tcBorders>
              <w:bottom w:val="single" w:sz="12" w:space="0" w:color="auto"/>
            </w:tcBorders>
          </w:tcPr>
          <w:p w:rsidR="0058722E" w:rsidRPr="00E056B6" w:rsidDel="00371A11" w:rsidRDefault="00C0468B">
            <w:pPr>
              <w:pStyle w:val="body"/>
              <w:rPr>
                <w:del w:id="25982" w:author="Sastry, Murali" w:date="2015-06-09T17:17:00Z"/>
              </w:rPr>
              <w:pPrChange w:id="25983" w:author="Sastry, Murali" w:date="2015-06-10T10:23:00Z">
                <w:pPr>
                  <w:pStyle w:val="tableheading"/>
                </w:pPr>
              </w:pPrChange>
            </w:pPr>
            <w:del w:id="25984" w:author="Sastry, Murali" w:date="2015-06-09T17:17:00Z">
              <w:r w:rsidRPr="00E056B6" w:rsidDel="00371A11">
                <w:delText>Description</w:delText>
              </w:r>
              <w:bookmarkStart w:id="25985" w:name="_Toc421703705"/>
              <w:bookmarkStart w:id="25986" w:name="_Toc421706899"/>
              <w:bookmarkStart w:id="25987" w:name="_Toc422906879"/>
              <w:bookmarkStart w:id="25988" w:name="_Toc422937510"/>
              <w:bookmarkStart w:id="25989" w:name="_Toc422940572"/>
              <w:bookmarkStart w:id="25990" w:name="_Toc422932007"/>
              <w:bookmarkStart w:id="25991" w:name="_Toc494290139"/>
              <w:bookmarkStart w:id="25992" w:name="_Toc494292955"/>
              <w:bookmarkStart w:id="25993" w:name="_Toc494295769"/>
              <w:bookmarkEnd w:id="25985"/>
              <w:bookmarkEnd w:id="25986"/>
              <w:bookmarkEnd w:id="25987"/>
              <w:bookmarkEnd w:id="25988"/>
              <w:bookmarkEnd w:id="25989"/>
              <w:bookmarkEnd w:id="25990"/>
              <w:bookmarkEnd w:id="25991"/>
              <w:bookmarkEnd w:id="25992"/>
              <w:bookmarkEnd w:id="25993"/>
            </w:del>
          </w:p>
        </w:tc>
        <w:bookmarkStart w:id="25994" w:name="_Toc421703706"/>
        <w:bookmarkStart w:id="25995" w:name="_Toc421706900"/>
        <w:bookmarkStart w:id="25996" w:name="_Toc422906880"/>
        <w:bookmarkStart w:id="25997" w:name="_Toc422937511"/>
        <w:bookmarkStart w:id="25998" w:name="_Toc422940573"/>
        <w:bookmarkStart w:id="25999" w:name="_Toc422932008"/>
        <w:bookmarkStart w:id="26000" w:name="_Toc494290140"/>
        <w:bookmarkStart w:id="26001" w:name="_Toc494292956"/>
        <w:bookmarkStart w:id="26002" w:name="_Toc494295770"/>
        <w:bookmarkEnd w:id="25994"/>
        <w:bookmarkEnd w:id="25995"/>
        <w:bookmarkEnd w:id="25996"/>
        <w:bookmarkEnd w:id="25997"/>
        <w:bookmarkEnd w:id="25998"/>
        <w:bookmarkEnd w:id="25999"/>
        <w:bookmarkEnd w:id="26000"/>
        <w:bookmarkEnd w:id="26001"/>
        <w:bookmarkEnd w:id="26002"/>
      </w:tr>
      <w:tr w:rsidR="0058722E" w:rsidRPr="00E056B6" w:rsidDel="00371A11" w:rsidTr="00273E1A">
        <w:trPr>
          <w:cantSplit/>
          <w:del w:id="26003" w:author="Sastry, Murali" w:date="2015-06-09T17:17:00Z"/>
        </w:trPr>
        <w:tc>
          <w:tcPr>
            <w:tcW w:w="1890" w:type="dxa"/>
            <w:tcBorders>
              <w:top w:val="nil"/>
              <w:bottom w:val="single" w:sz="6" w:space="0" w:color="auto"/>
            </w:tcBorders>
          </w:tcPr>
          <w:p w:rsidR="0058722E" w:rsidRPr="00E056B6" w:rsidDel="00371A11" w:rsidRDefault="00C0468B">
            <w:pPr>
              <w:pStyle w:val="body"/>
              <w:rPr>
                <w:del w:id="26004" w:author="Sastry, Murali" w:date="2015-06-09T17:17:00Z"/>
              </w:rPr>
              <w:pPrChange w:id="26005" w:author="Sastry, Murali" w:date="2015-06-10T10:23:00Z">
                <w:pPr>
                  <w:pStyle w:val="tableentry"/>
                </w:pPr>
              </w:pPrChange>
            </w:pPr>
            <w:del w:id="26006" w:author="Sastry, Murali" w:date="2015-06-09T17:17:00Z">
              <w:r w:rsidRPr="00E056B6" w:rsidDel="00371A11">
                <w:delText>PackageName:</w:delText>
              </w:r>
              <w:bookmarkStart w:id="26007" w:name="_Toc421703707"/>
              <w:bookmarkStart w:id="26008" w:name="_Toc421706901"/>
              <w:bookmarkStart w:id="26009" w:name="_Toc422906881"/>
              <w:bookmarkStart w:id="26010" w:name="_Toc422937512"/>
              <w:bookmarkStart w:id="26011" w:name="_Toc422940574"/>
              <w:bookmarkStart w:id="26012" w:name="_Toc422932009"/>
              <w:bookmarkStart w:id="26013" w:name="_Toc494290141"/>
              <w:bookmarkStart w:id="26014" w:name="_Toc494292957"/>
              <w:bookmarkStart w:id="26015" w:name="_Toc494295771"/>
              <w:bookmarkEnd w:id="26007"/>
              <w:bookmarkEnd w:id="26008"/>
              <w:bookmarkEnd w:id="26009"/>
              <w:bookmarkEnd w:id="26010"/>
              <w:bookmarkEnd w:id="26011"/>
              <w:bookmarkEnd w:id="26012"/>
              <w:bookmarkEnd w:id="26013"/>
              <w:bookmarkEnd w:id="26014"/>
              <w:bookmarkEnd w:id="26015"/>
            </w:del>
          </w:p>
        </w:tc>
        <w:tc>
          <w:tcPr>
            <w:tcW w:w="3330" w:type="dxa"/>
            <w:tcBorders>
              <w:top w:val="nil"/>
              <w:bottom w:val="single" w:sz="6" w:space="0" w:color="auto"/>
            </w:tcBorders>
          </w:tcPr>
          <w:p w:rsidR="0058722E" w:rsidRPr="00E056B6" w:rsidDel="00371A11" w:rsidRDefault="00C0468B">
            <w:pPr>
              <w:pStyle w:val="body"/>
              <w:rPr>
                <w:del w:id="26016" w:author="Sastry, Murali" w:date="2015-06-09T17:17:00Z"/>
              </w:rPr>
              <w:pPrChange w:id="26017" w:author="Sastry, Murali" w:date="2015-06-10T10:23:00Z">
                <w:pPr>
                  <w:pStyle w:val="tableentry"/>
                </w:pPr>
              </w:pPrChange>
            </w:pPr>
            <w:del w:id="26018" w:author="Sastry, Murali" w:date="2015-06-09T17:17:00Z">
              <w:r w:rsidRPr="00E056B6" w:rsidDel="00371A11">
                <w:delText>Gobi2000-Linux-SDK</w:delText>
              </w:r>
              <w:bookmarkStart w:id="26019" w:name="_Toc421703708"/>
              <w:bookmarkStart w:id="26020" w:name="_Toc421706902"/>
              <w:bookmarkStart w:id="26021" w:name="_Toc422906882"/>
              <w:bookmarkStart w:id="26022" w:name="_Toc422937513"/>
              <w:bookmarkStart w:id="26023" w:name="_Toc422940575"/>
              <w:bookmarkStart w:id="26024" w:name="_Toc422932010"/>
              <w:bookmarkStart w:id="26025" w:name="_Toc494290142"/>
              <w:bookmarkStart w:id="26026" w:name="_Toc494292958"/>
              <w:bookmarkStart w:id="26027" w:name="_Toc494295772"/>
              <w:bookmarkEnd w:id="26019"/>
              <w:bookmarkEnd w:id="26020"/>
              <w:bookmarkEnd w:id="26021"/>
              <w:bookmarkEnd w:id="26022"/>
              <w:bookmarkEnd w:id="26023"/>
              <w:bookmarkEnd w:id="26024"/>
              <w:bookmarkEnd w:id="26025"/>
              <w:bookmarkEnd w:id="26026"/>
              <w:bookmarkEnd w:id="26027"/>
            </w:del>
          </w:p>
        </w:tc>
        <w:tc>
          <w:tcPr>
            <w:tcW w:w="3330" w:type="dxa"/>
            <w:tcBorders>
              <w:top w:val="nil"/>
              <w:bottom w:val="single" w:sz="6" w:space="0" w:color="auto"/>
            </w:tcBorders>
          </w:tcPr>
          <w:p w:rsidR="0058722E" w:rsidRPr="00E056B6" w:rsidDel="00371A11" w:rsidRDefault="00C0468B">
            <w:pPr>
              <w:pStyle w:val="body"/>
              <w:rPr>
                <w:del w:id="26028" w:author="Sastry, Murali" w:date="2015-06-09T17:17:00Z"/>
              </w:rPr>
              <w:pPrChange w:id="26029" w:author="Sastry, Murali" w:date="2015-06-10T10:23:00Z">
                <w:pPr>
                  <w:pStyle w:val="tableentry"/>
                </w:pPr>
              </w:pPrChange>
            </w:pPr>
            <w:del w:id="26030" w:author="Sastry, Murali" w:date="2015-06-09T17:17:00Z">
              <w:r w:rsidRPr="00E056B6" w:rsidDel="00371A11">
                <w:delText>Name of deb/rpm packages produced.  This is used by the Linux package managers to determine if this is an upgrade or new package.</w:delText>
              </w:r>
              <w:bookmarkStart w:id="26031" w:name="_Toc421703709"/>
              <w:bookmarkStart w:id="26032" w:name="_Toc421706903"/>
              <w:bookmarkStart w:id="26033" w:name="_Toc422906883"/>
              <w:bookmarkStart w:id="26034" w:name="_Toc422937514"/>
              <w:bookmarkStart w:id="26035" w:name="_Toc422940576"/>
              <w:bookmarkStart w:id="26036" w:name="_Toc422932011"/>
              <w:bookmarkStart w:id="26037" w:name="_Toc494290143"/>
              <w:bookmarkStart w:id="26038" w:name="_Toc494292959"/>
              <w:bookmarkStart w:id="26039" w:name="_Toc494295773"/>
              <w:bookmarkEnd w:id="26031"/>
              <w:bookmarkEnd w:id="26032"/>
              <w:bookmarkEnd w:id="26033"/>
              <w:bookmarkEnd w:id="26034"/>
              <w:bookmarkEnd w:id="26035"/>
              <w:bookmarkEnd w:id="26036"/>
              <w:bookmarkEnd w:id="26037"/>
              <w:bookmarkEnd w:id="26038"/>
              <w:bookmarkEnd w:id="26039"/>
            </w:del>
          </w:p>
        </w:tc>
        <w:bookmarkStart w:id="26040" w:name="_Toc421703710"/>
        <w:bookmarkStart w:id="26041" w:name="_Toc421706904"/>
        <w:bookmarkStart w:id="26042" w:name="_Toc422906884"/>
        <w:bookmarkStart w:id="26043" w:name="_Toc422937515"/>
        <w:bookmarkStart w:id="26044" w:name="_Toc422940577"/>
        <w:bookmarkStart w:id="26045" w:name="_Toc422932012"/>
        <w:bookmarkStart w:id="26046" w:name="_Toc494290144"/>
        <w:bookmarkStart w:id="26047" w:name="_Toc494292960"/>
        <w:bookmarkStart w:id="26048" w:name="_Toc494295774"/>
        <w:bookmarkEnd w:id="26040"/>
        <w:bookmarkEnd w:id="26041"/>
        <w:bookmarkEnd w:id="26042"/>
        <w:bookmarkEnd w:id="26043"/>
        <w:bookmarkEnd w:id="26044"/>
        <w:bookmarkEnd w:id="26045"/>
        <w:bookmarkEnd w:id="26046"/>
        <w:bookmarkEnd w:id="26047"/>
        <w:bookmarkEnd w:id="26048"/>
      </w:tr>
      <w:tr w:rsidR="0058722E" w:rsidRPr="00E056B6" w:rsidDel="00371A11" w:rsidTr="00273E1A">
        <w:trPr>
          <w:cantSplit/>
          <w:del w:id="26049" w:author="Sastry, Murali" w:date="2015-06-09T17:17:00Z"/>
        </w:trPr>
        <w:tc>
          <w:tcPr>
            <w:tcW w:w="1890" w:type="dxa"/>
            <w:tcBorders>
              <w:top w:val="nil"/>
              <w:bottom w:val="single" w:sz="6" w:space="0" w:color="auto"/>
            </w:tcBorders>
          </w:tcPr>
          <w:p w:rsidR="0058722E" w:rsidRPr="00E056B6" w:rsidDel="00371A11" w:rsidRDefault="00C0468B">
            <w:pPr>
              <w:pStyle w:val="body"/>
              <w:rPr>
                <w:del w:id="26050" w:author="Sastry, Murali" w:date="2015-06-09T17:17:00Z"/>
              </w:rPr>
              <w:pPrChange w:id="26051" w:author="Sastry, Murali" w:date="2015-06-10T10:23:00Z">
                <w:pPr>
                  <w:pStyle w:val="tableentry"/>
                </w:pPr>
              </w:pPrChange>
            </w:pPr>
            <w:del w:id="26052" w:author="Sastry, Murali" w:date="2015-06-09T17:17:00Z">
              <w:r w:rsidRPr="00E056B6" w:rsidDel="00371A11">
                <w:delText>Version:</w:delText>
              </w:r>
              <w:bookmarkStart w:id="26053" w:name="_Toc421703711"/>
              <w:bookmarkStart w:id="26054" w:name="_Toc421706905"/>
              <w:bookmarkStart w:id="26055" w:name="_Toc422906885"/>
              <w:bookmarkStart w:id="26056" w:name="_Toc422937516"/>
              <w:bookmarkStart w:id="26057" w:name="_Toc422940578"/>
              <w:bookmarkStart w:id="26058" w:name="_Toc422932013"/>
              <w:bookmarkStart w:id="26059" w:name="_Toc494290145"/>
              <w:bookmarkStart w:id="26060" w:name="_Toc494292961"/>
              <w:bookmarkStart w:id="26061" w:name="_Toc494295775"/>
              <w:bookmarkEnd w:id="26053"/>
              <w:bookmarkEnd w:id="26054"/>
              <w:bookmarkEnd w:id="26055"/>
              <w:bookmarkEnd w:id="26056"/>
              <w:bookmarkEnd w:id="26057"/>
              <w:bookmarkEnd w:id="26058"/>
              <w:bookmarkEnd w:id="26059"/>
              <w:bookmarkEnd w:id="26060"/>
              <w:bookmarkEnd w:id="26061"/>
            </w:del>
          </w:p>
        </w:tc>
        <w:tc>
          <w:tcPr>
            <w:tcW w:w="3330" w:type="dxa"/>
            <w:tcBorders>
              <w:top w:val="nil"/>
              <w:bottom w:val="single" w:sz="6" w:space="0" w:color="auto"/>
            </w:tcBorders>
          </w:tcPr>
          <w:p w:rsidR="0058722E" w:rsidRPr="00E056B6" w:rsidDel="00371A11" w:rsidRDefault="00C0468B">
            <w:pPr>
              <w:pStyle w:val="body"/>
              <w:rPr>
                <w:del w:id="26062" w:author="Sastry, Murali" w:date="2015-06-09T17:17:00Z"/>
              </w:rPr>
              <w:pPrChange w:id="26063" w:author="Sastry, Murali" w:date="2015-06-10T10:23:00Z">
                <w:pPr>
                  <w:pStyle w:val="tableentry"/>
                </w:pPr>
              </w:pPrChange>
            </w:pPr>
            <w:del w:id="26064" w:author="Sastry, Murali" w:date="2015-06-09T17:17:00Z">
              <w:r w:rsidRPr="00E056B6" w:rsidDel="00371A11">
                <w:delText>X.X.XX</w:delText>
              </w:r>
              <w:bookmarkStart w:id="26065" w:name="_Toc421703712"/>
              <w:bookmarkStart w:id="26066" w:name="_Toc421706906"/>
              <w:bookmarkStart w:id="26067" w:name="_Toc422906886"/>
              <w:bookmarkStart w:id="26068" w:name="_Toc422937517"/>
              <w:bookmarkStart w:id="26069" w:name="_Toc422940579"/>
              <w:bookmarkStart w:id="26070" w:name="_Toc422932014"/>
              <w:bookmarkStart w:id="26071" w:name="_Toc494290146"/>
              <w:bookmarkStart w:id="26072" w:name="_Toc494292962"/>
              <w:bookmarkStart w:id="26073" w:name="_Toc494295776"/>
              <w:bookmarkEnd w:id="26065"/>
              <w:bookmarkEnd w:id="26066"/>
              <w:bookmarkEnd w:id="26067"/>
              <w:bookmarkEnd w:id="26068"/>
              <w:bookmarkEnd w:id="26069"/>
              <w:bookmarkEnd w:id="26070"/>
              <w:bookmarkEnd w:id="26071"/>
              <w:bookmarkEnd w:id="26072"/>
              <w:bookmarkEnd w:id="26073"/>
            </w:del>
          </w:p>
        </w:tc>
        <w:tc>
          <w:tcPr>
            <w:tcW w:w="3330" w:type="dxa"/>
            <w:tcBorders>
              <w:top w:val="nil"/>
              <w:bottom w:val="single" w:sz="6" w:space="0" w:color="auto"/>
            </w:tcBorders>
          </w:tcPr>
          <w:p w:rsidR="0058722E" w:rsidRPr="00E056B6" w:rsidDel="00371A11" w:rsidRDefault="00C0468B">
            <w:pPr>
              <w:pStyle w:val="body"/>
              <w:rPr>
                <w:del w:id="26074" w:author="Sastry, Murali" w:date="2015-06-09T17:17:00Z"/>
              </w:rPr>
              <w:pPrChange w:id="26075" w:author="Sastry, Murali" w:date="2015-06-10T10:23:00Z">
                <w:pPr>
                  <w:pStyle w:val="tableentry"/>
                </w:pPr>
              </w:pPrChange>
            </w:pPr>
            <w:del w:id="26076" w:author="Sastry, Murali" w:date="2015-06-09T17:17:00Z">
              <w:r w:rsidRPr="00E056B6" w:rsidDel="00371A11">
                <w:delText xml:space="preserve">Version of this release and packages.  </w:delText>
              </w:r>
              <w:bookmarkStart w:id="26077" w:name="_Toc421703713"/>
              <w:bookmarkStart w:id="26078" w:name="_Toc421706907"/>
              <w:bookmarkStart w:id="26079" w:name="_Toc422906887"/>
              <w:bookmarkStart w:id="26080" w:name="_Toc422937518"/>
              <w:bookmarkStart w:id="26081" w:name="_Toc422940580"/>
              <w:bookmarkStart w:id="26082" w:name="_Toc422932015"/>
              <w:bookmarkStart w:id="26083" w:name="_Toc494290147"/>
              <w:bookmarkStart w:id="26084" w:name="_Toc494292963"/>
              <w:bookmarkStart w:id="26085" w:name="_Toc494295777"/>
              <w:bookmarkEnd w:id="26077"/>
              <w:bookmarkEnd w:id="26078"/>
              <w:bookmarkEnd w:id="26079"/>
              <w:bookmarkEnd w:id="26080"/>
              <w:bookmarkEnd w:id="26081"/>
              <w:bookmarkEnd w:id="26082"/>
              <w:bookmarkEnd w:id="26083"/>
              <w:bookmarkEnd w:id="26084"/>
              <w:bookmarkEnd w:id="26085"/>
            </w:del>
          </w:p>
          <w:p w:rsidR="0058722E" w:rsidRPr="00E056B6" w:rsidDel="00371A11" w:rsidRDefault="00C0468B">
            <w:pPr>
              <w:pStyle w:val="body"/>
              <w:rPr>
                <w:del w:id="26086" w:author="Sastry, Murali" w:date="2015-06-09T17:17:00Z"/>
              </w:rPr>
              <w:pPrChange w:id="26087" w:author="Sastry, Murali" w:date="2015-06-10T10:23:00Z">
                <w:pPr>
                  <w:pStyle w:val="tableentry"/>
                </w:pPr>
              </w:pPrChange>
            </w:pPr>
            <w:del w:id="26088" w:author="Sastry, Murali" w:date="2015-06-09T17:17:00Z">
              <w:r w:rsidRPr="00E056B6" w:rsidDel="00371A11">
                <w:delText xml:space="preserve">This is used by Linux package mangers. </w:delText>
              </w:r>
              <w:bookmarkStart w:id="26089" w:name="_Toc421703714"/>
              <w:bookmarkStart w:id="26090" w:name="_Toc421706908"/>
              <w:bookmarkStart w:id="26091" w:name="_Toc422906888"/>
              <w:bookmarkStart w:id="26092" w:name="_Toc422937519"/>
              <w:bookmarkStart w:id="26093" w:name="_Toc422940581"/>
              <w:bookmarkStart w:id="26094" w:name="_Toc422932016"/>
              <w:bookmarkStart w:id="26095" w:name="_Toc494290148"/>
              <w:bookmarkStart w:id="26096" w:name="_Toc494292964"/>
              <w:bookmarkStart w:id="26097" w:name="_Toc494295778"/>
              <w:bookmarkEnd w:id="26089"/>
              <w:bookmarkEnd w:id="26090"/>
              <w:bookmarkEnd w:id="26091"/>
              <w:bookmarkEnd w:id="26092"/>
              <w:bookmarkEnd w:id="26093"/>
              <w:bookmarkEnd w:id="26094"/>
              <w:bookmarkEnd w:id="26095"/>
              <w:bookmarkEnd w:id="26096"/>
              <w:bookmarkEnd w:id="26097"/>
            </w:del>
          </w:p>
          <w:p w:rsidR="0058722E" w:rsidRPr="00E056B6" w:rsidDel="00371A11" w:rsidRDefault="00C0468B">
            <w:pPr>
              <w:pStyle w:val="body"/>
              <w:rPr>
                <w:del w:id="26098" w:author="Sastry, Murali" w:date="2015-06-09T17:17:00Z"/>
              </w:rPr>
              <w:pPrChange w:id="26099" w:author="Sastry, Murali" w:date="2015-06-10T10:23:00Z">
                <w:pPr>
                  <w:pStyle w:val="tableentry"/>
                </w:pPr>
              </w:pPrChange>
            </w:pPr>
            <w:del w:id="26100" w:author="Sastry, Murali" w:date="2015-06-09T17:17:00Z">
              <w:r w:rsidRPr="00E056B6" w:rsidDel="00371A11">
                <w:delText>Also Used when creating label if build is successful.</w:delText>
              </w:r>
              <w:bookmarkStart w:id="26101" w:name="_Toc421703715"/>
              <w:bookmarkStart w:id="26102" w:name="_Toc421706909"/>
              <w:bookmarkStart w:id="26103" w:name="_Toc422906889"/>
              <w:bookmarkStart w:id="26104" w:name="_Toc422937520"/>
              <w:bookmarkStart w:id="26105" w:name="_Toc422940582"/>
              <w:bookmarkStart w:id="26106" w:name="_Toc422932017"/>
              <w:bookmarkStart w:id="26107" w:name="_Toc494290149"/>
              <w:bookmarkStart w:id="26108" w:name="_Toc494292965"/>
              <w:bookmarkStart w:id="26109" w:name="_Toc494295779"/>
              <w:bookmarkEnd w:id="26101"/>
              <w:bookmarkEnd w:id="26102"/>
              <w:bookmarkEnd w:id="26103"/>
              <w:bookmarkEnd w:id="26104"/>
              <w:bookmarkEnd w:id="26105"/>
              <w:bookmarkEnd w:id="26106"/>
              <w:bookmarkEnd w:id="26107"/>
              <w:bookmarkEnd w:id="26108"/>
              <w:bookmarkEnd w:id="26109"/>
            </w:del>
          </w:p>
        </w:tc>
        <w:bookmarkStart w:id="26110" w:name="_Toc421703716"/>
        <w:bookmarkStart w:id="26111" w:name="_Toc421706910"/>
        <w:bookmarkStart w:id="26112" w:name="_Toc422906890"/>
        <w:bookmarkStart w:id="26113" w:name="_Toc422937521"/>
        <w:bookmarkStart w:id="26114" w:name="_Toc422940583"/>
        <w:bookmarkStart w:id="26115" w:name="_Toc422932018"/>
        <w:bookmarkStart w:id="26116" w:name="_Toc494290150"/>
        <w:bookmarkStart w:id="26117" w:name="_Toc494292966"/>
        <w:bookmarkStart w:id="26118" w:name="_Toc494295780"/>
        <w:bookmarkEnd w:id="26110"/>
        <w:bookmarkEnd w:id="26111"/>
        <w:bookmarkEnd w:id="26112"/>
        <w:bookmarkEnd w:id="26113"/>
        <w:bookmarkEnd w:id="26114"/>
        <w:bookmarkEnd w:id="26115"/>
        <w:bookmarkEnd w:id="26116"/>
        <w:bookmarkEnd w:id="26117"/>
        <w:bookmarkEnd w:id="26118"/>
      </w:tr>
      <w:tr w:rsidR="0058722E" w:rsidRPr="00E056B6" w:rsidDel="00371A11" w:rsidTr="00273E1A">
        <w:trPr>
          <w:cantSplit/>
          <w:del w:id="26119" w:author="Sastry, Murali" w:date="2015-06-09T17:17:00Z"/>
        </w:trPr>
        <w:tc>
          <w:tcPr>
            <w:tcW w:w="1890" w:type="dxa"/>
            <w:tcBorders>
              <w:top w:val="nil"/>
              <w:bottom w:val="single" w:sz="6" w:space="0" w:color="auto"/>
            </w:tcBorders>
          </w:tcPr>
          <w:p w:rsidR="0058722E" w:rsidRPr="00E056B6" w:rsidDel="00371A11" w:rsidRDefault="00C0468B">
            <w:pPr>
              <w:pStyle w:val="body"/>
              <w:rPr>
                <w:del w:id="26120" w:author="Sastry, Murali" w:date="2015-06-09T17:17:00Z"/>
              </w:rPr>
              <w:pPrChange w:id="26121" w:author="Sastry, Murali" w:date="2015-06-10T10:23:00Z">
                <w:pPr>
                  <w:pStyle w:val="tableentry"/>
                </w:pPr>
              </w:pPrChange>
            </w:pPr>
            <w:del w:id="26122" w:author="Sastry, Murali" w:date="2015-06-09T17:17:00Z">
              <w:r w:rsidRPr="00E056B6" w:rsidDel="00371A11">
                <w:delText>FakeRoot:</w:delText>
              </w:r>
              <w:bookmarkStart w:id="26123" w:name="_Toc421703717"/>
              <w:bookmarkStart w:id="26124" w:name="_Toc421706911"/>
              <w:bookmarkStart w:id="26125" w:name="_Toc422906891"/>
              <w:bookmarkStart w:id="26126" w:name="_Toc422937522"/>
              <w:bookmarkStart w:id="26127" w:name="_Toc422940584"/>
              <w:bookmarkStart w:id="26128" w:name="_Toc422932019"/>
              <w:bookmarkStart w:id="26129" w:name="_Toc494290151"/>
              <w:bookmarkStart w:id="26130" w:name="_Toc494292967"/>
              <w:bookmarkStart w:id="26131" w:name="_Toc494295781"/>
              <w:bookmarkEnd w:id="26123"/>
              <w:bookmarkEnd w:id="26124"/>
              <w:bookmarkEnd w:id="26125"/>
              <w:bookmarkEnd w:id="26126"/>
              <w:bookmarkEnd w:id="26127"/>
              <w:bookmarkEnd w:id="26128"/>
              <w:bookmarkEnd w:id="26129"/>
              <w:bookmarkEnd w:id="26130"/>
              <w:bookmarkEnd w:id="26131"/>
            </w:del>
          </w:p>
        </w:tc>
        <w:tc>
          <w:tcPr>
            <w:tcW w:w="3330" w:type="dxa"/>
            <w:tcBorders>
              <w:top w:val="nil"/>
              <w:bottom w:val="single" w:sz="6" w:space="0" w:color="auto"/>
            </w:tcBorders>
          </w:tcPr>
          <w:p w:rsidR="0058722E" w:rsidRPr="00E056B6" w:rsidDel="00371A11" w:rsidRDefault="00C0468B">
            <w:pPr>
              <w:pStyle w:val="body"/>
              <w:rPr>
                <w:del w:id="26132" w:author="Sastry, Murali" w:date="2015-06-09T17:17:00Z"/>
              </w:rPr>
              <w:pPrChange w:id="26133" w:author="Sastry, Murali" w:date="2015-06-10T10:23:00Z">
                <w:pPr>
                  <w:pStyle w:val="tableentry"/>
                </w:pPr>
              </w:pPrChange>
            </w:pPr>
            <w:del w:id="26134" w:author="Sastry, Murali" w:date="2015-06-09T17:17:00Z">
              <w:r w:rsidRPr="00E056B6" w:rsidDel="00371A11">
                <w:delText>FakeRoot</w:delText>
              </w:r>
              <w:bookmarkStart w:id="26135" w:name="_Toc421703718"/>
              <w:bookmarkStart w:id="26136" w:name="_Toc421706912"/>
              <w:bookmarkStart w:id="26137" w:name="_Toc422906892"/>
              <w:bookmarkStart w:id="26138" w:name="_Toc422937523"/>
              <w:bookmarkStart w:id="26139" w:name="_Toc422940585"/>
              <w:bookmarkStart w:id="26140" w:name="_Toc422932020"/>
              <w:bookmarkStart w:id="26141" w:name="_Toc494290152"/>
              <w:bookmarkStart w:id="26142" w:name="_Toc494292968"/>
              <w:bookmarkStart w:id="26143" w:name="_Toc494295782"/>
              <w:bookmarkEnd w:id="26135"/>
              <w:bookmarkEnd w:id="26136"/>
              <w:bookmarkEnd w:id="26137"/>
              <w:bookmarkEnd w:id="26138"/>
              <w:bookmarkEnd w:id="26139"/>
              <w:bookmarkEnd w:id="26140"/>
              <w:bookmarkEnd w:id="26141"/>
              <w:bookmarkEnd w:id="26142"/>
              <w:bookmarkEnd w:id="26143"/>
            </w:del>
          </w:p>
        </w:tc>
        <w:tc>
          <w:tcPr>
            <w:tcW w:w="3330" w:type="dxa"/>
            <w:tcBorders>
              <w:top w:val="nil"/>
              <w:bottom w:val="single" w:sz="6" w:space="0" w:color="auto"/>
            </w:tcBorders>
          </w:tcPr>
          <w:p w:rsidR="0058722E" w:rsidRPr="00E056B6" w:rsidDel="00371A11" w:rsidRDefault="00C0468B">
            <w:pPr>
              <w:pStyle w:val="body"/>
              <w:rPr>
                <w:del w:id="26144" w:author="Sastry, Murali" w:date="2015-06-09T17:17:00Z"/>
              </w:rPr>
              <w:pPrChange w:id="26145" w:author="Sastry, Murali" w:date="2015-06-10T10:23:00Z">
                <w:pPr>
                  <w:pStyle w:val="tableentry"/>
                </w:pPr>
              </w:pPrChange>
            </w:pPr>
            <w:del w:id="26146" w:author="Sastry, Murali" w:date="2015-06-09T17:17:00Z">
              <w:r w:rsidRPr="00E056B6" w:rsidDel="00371A11">
                <w:delText>Name of temp packaging directory</w:delText>
              </w:r>
              <w:bookmarkStart w:id="26147" w:name="_Toc421703719"/>
              <w:bookmarkStart w:id="26148" w:name="_Toc421706913"/>
              <w:bookmarkStart w:id="26149" w:name="_Toc422906893"/>
              <w:bookmarkStart w:id="26150" w:name="_Toc422937524"/>
              <w:bookmarkStart w:id="26151" w:name="_Toc422940586"/>
              <w:bookmarkStart w:id="26152" w:name="_Toc422932021"/>
              <w:bookmarkStart w:id="26153" w:name="_Toc494290153"/>
              <w:bookmarkStart w:id="26154" w:name="_Toc494292969"/>
              <w:bookmarkStart w:id="26155" w:name="_Toc494295783"/>
              <w:bookmarkEnd w:id="26147"/>
              <w:bookmarkEnd w:id="26148"/>
              <w:bookmarkEnd w:id="26149"/>
              <w:bookmarkEnd w:id="26150"/>
              <w:bookmarkEnd w:id="26151"/>
              <w:bookmarkEnd w:id="26152"/>
              <w:bookmarkEnd w:id="26153"/>
              <w:bookmarkEnd w:id="26154"/>
              <w:bookmarkEnd w:id="26155"/>
            </w:del>
          </w:p>
        </w:tc>
        <w:bookmarkStart w:id="26156" w:name="_Toc421703720"/>
        <w:bookmarkStart w:id="26157" w:name="_Toc421706914"/>
        <w:bookmarkStart w:id="26158" w:name="_Toc422906894"/>
        <w:bookmarkStart w:id="26159" w:name="_Toc422937525"/>
        <w:bookmarkStart w:id="26160" w:name="_Toc422940587"/>
        <w:bookmarkStart w:id="26161" w:name="_Toc422932022"/>
        <w:bookmarkStart w:id="26162" w:name="_Toc494290154"/>
        <w:bookmarkStart w:id="26163" w:name="_Toc494292970"/>
        <w:bookmarkStart w:id="26164" w:name="_Toc494295784"/>
        <w:bookmarkEnd w:id="26156"/>
        <w:bookmarkEnd w:id="26157"/>
        <w:bookmarkEnd w:id="26158"/>
        <w:bookmarkEnd w:id="26159"/>
        <w:bookmarkEnd w:id="26160"/>
        <w:bookmarkEnd w:id="26161"/>
        <w:bookmarkEnd w:id="26162"/>
        <w:bookmarkEnd w:id="26163"/>
        <w:bookmarkEnd w:id="26164"/>
      </w:tr>
      <w:tr w:rsidR="004D0CA0" w:rsidRPr="00E056B6" w:rsidDel="00371A11" w:rsidTr="00273E1A">
        <w:trPr>
          <w:cantSplit/>
          <w:del w:id="26165" w:author="Sastry, Murali" w:date="2015-06-09T17:17:00Z"/>
        </w:trPr>
        <w:tc>
          <w:tcPr>
            <w:tcW w:w="1890" w:type="dxa"/>
            <w:tcBorders>
              <w:top w:val="nil"/>
              <w:bottom w:val="single" w:sz="6" w:space="0" w:color="auto"/>
            </w:tcBorders>
          </w:tcPr>
          <w:p w:rsidR="004D0CA0" w:rsidRPr="00E056B6" w:rsidDel="00371A11" w:rsidRDefault="00C0468B">
            <w:pPr>
              <w:pStyle w:val="body"/>
              <w:rPr>
                <w:del w:id="26166" w:author="Sastry, Murali" w:date="2015-06-09T17:17:00Z"/>
              </w:rPr>
              <w:pPrChange w:id="26167" w:author="Sastry, Murali" w:date="2015-06-10T10:23:00Z">
                <w:pPr>
                  <w:pStyle w:val="tableentry"/>
                </w:pPr>
              </w:pPrChange>
            </w:pPr>
            <w:del w:id="26168" w:author="Sastry, Murali" w:date="2015-06-09T17:17:00Z">
              <w:r w:rsidRPr="00E056B6" w:rsidDel="00371A11">
                <w:delText>ClientRoot:</w:delText>
              </w:r>
              <w:bookmarkStart w:id="26169" w:name="_Toc421703721"/>
              <w:bookmarkStart w:id="26170" w:name="_Toc421706915"/>
              <w:bookmarkStart w:id="26171" w:name="_Toc422906895"/>
              <w:bookmarkStart w:id="26172" w:name="_Toc422937526"/>
              <w:bookmarkStart w:id="26173" w:name="_Toc422940588"/>
              <w:bookmarkStart w:id="26174" w:name="_Toc422932023"/>
              <w:bookmarkStart w:id="26175" w:name="_Toc494290155"/>
              <w:bookmarkStart w:id="26176" w:name="_Toc494292971"/>
              <w:bookmarkStart w:id="26177" w:name="_Toc494295785"/>
              <w:bookmarkEnd w:id="26169"/>
              <w:bookmarkEnd w:id="26170"/>
              <w:bookmarkEnd w:id="26171"/>
              <w:bookmarkEnd w:id="26172"/>
              <w:bookmarkEnd w:id="26173"/>
              <w:bookmarkEnd w:id="26174"/>
              <w:bookmarkEnd w:id="26175"/>
              <w:bookmarkEnd w:id="26176"/>
              <w:bookmarkEnd w:id="26177"/>
            </w:del>
          </w:p>
        </w:tc>
        <w:tc>
          <w:tcPr>
            <w:tcW w:w="3330" w:type="dxa"/>
            <w:tcBorders>
              <w:top w:val="nil"/>
              <w:bottom w:val="single" w:sz="6" w:space="0" w:color="auto"/>
            </w:tcBorders>
          </w:tcPr>
          <w:p w:rsidR="004D0CA0" w:rsidRPr="00E056B6" w:rsidDel="00371A11" w:rsidRDefault="00C0468B">
            <w:pPr>
              <w:pStyle w:val="body"/>
              <w:rPr>
                <w:del w:id="26178" w:author="Sastry, Murali" w:date="2015-06-09T17:17:00Z"/>
              </w:rPr>
              <w:pPrChange w:id="26179" w:author="Sastry, Murali" w:date="2015-06-10T10:23:00Z">
                <w:pPr>
                  <w:pStyle w:val="tableentry"/>
                </w:pPr>
              </w:pPrChange>
            </w:pPr>
            <w:del w:id="26180" w:author="Sastry, Murali" w:date="2015-06-09T17:17:00Z">
              <w:r w:rsidRPr="00E056B6" w:rsidDel="00371A11">
                <w:delText>/work/LinuxSDK2k</w:delText>
              </w:r>
              <w:bookmarkStart w:id="26181" w:name="_Toc421703722"/>
              <w:bookmarkStart w:id="26182" w:name="_Toc421706916"/>
              <w:bookmarkStart w:id="26183" w:name="_Toc422906896"/>
              <w:bookmarkStart w:id="26184" w:name="_Toc422937527"/>
              <w:bookmarkStart w:id="26185" w:name="_Toc422940589"/>
              <w:bookmarkStart w:id="26186" w:name="_Toc422932024"/>
              <w:bookmarkStart w:id="26187" w:name="_Toc494290156"/>
              <w:bookmarkStart w:id="26188" w:name="_Toc494292972"/>
              <w:bookmarkStart w:id="26189" w:name="_Toc494295786"/>
              <w:bookmarkEnd w:id="26181"/>
              <w:bookmarkEnd w:id="26182"/>
              <w:bookmarkEnd w:id="26183"/>
              <w:bookmarkEnd w:id="26184"/>
              <w:bookmarkEnd w:id="26185"/>
              <w:bookmarkEnd w:id="26186"/>
              <w:bookmarkEnd w:id="26187"/>
              <w:bookmarkEnd w:id="26188"/>
              <w:bookmarkEnd w:id="26189"/>
            </w:del>
          </w:p>
        </w:tc>
        <w:tc>
          <w:tcPr>
            <w:tcW w:w="3330" w:type="dxa"/>
            <w:tcBorders>
              <w:top w:val="nil"/>
              <w:bottom w:val="single" w:sz="6" w:space="0" w:color="auto"/>
            </w:tcBorders>
          </w:tcPr>
          <w:p w:rsidR="004D0CA0" w:rsidRPr="00E056B6" w:rsidDel="00371A11" w:rsidRDefault="00C0468B">
            <w:pPr>
              <w:pStyle w:val="body"/>
              <w:rPr>
                <w:del w:id="26190" w:author="Sastry, Murali" w:date="2015-06-09T17:17:00Z"/>
              </w:rPr>
              <w:pPrChange w:id="26191" w:author="Sastry, Murali" w:date="2015-06-10T10:23:00Z">
                <w:pPr>
                  <w:pStyle w:val="tableentry"/>
                </w:pPr>
              </w:pPrChange>
            </w:pPr>
            <w:del w:id="26192" w:author="Sastry, Murali" w:date="2015-06-09T17:17:00Z">
              <w:r w:rsidRPr="00E056B6" w:rsidDel="00371A11">
                <w:delText>Location of where all source files will be synced and built for local builds</w:delText>
              </w:r>
              <w:bookmarkStart w:id="26193" w:name="_Toc421703723"/>
              <w:bookmarkStart w:id="26194" w:name="_Toc421706917"/>
              <w:bookmarkStart w:id="26195" w:name="_Toc422906897"/>
              <w:bookmarkStart w:id="26196" w:name="_Toc422937528"/>
              <w:bookmarkStart w:id="26197" w:name="_Toc422940590"/>
              <w:bookmarkStart w:id="26198" w:name="_Toc422932025"/>
              <w:bookmarkStart w:id="26199" w:name="_Toc494290157"/>
              <w:bookmarkStart w:id="26200" w:name="_Toc494292973"/>
              <w:bookmarkStart w:id="26201" w:name="_Toc494295787"/>
              <w:bookmarkEnd w:id="26193"/>
              <w:bookmarkEnd w:id="26194"/>
              <w:bookmarkEnd w:id="26195"/>
              <w:bookmarkEnd w:id="26196"/>
              <w:bookmarkEnd w:id="26197"/>
              <w:bookmarkEnd w:id="26198"/>
              <w:bookmarkEnd w:id="26199"/>
              <w:bookmarkEnd w:id="26200"/>
              <w:bookmarkEnd w:id="26201"/>
            </w:del>
          </w:p>
        </w:tc>
        <w:bookmarkStart w:id="26202" w:name="_Toc421703724"/>
        <w:bookmarkStart w:id="26203" w:name="_Toc421706918"/>
        <w:bookmarkStart w:id="26204" w:name="_Toc422906898"/>
        <w:bookmarkStart w:id="26205" w:name="_Toc422937529"/>
        <w:bookmarkStart w:id="26206" w:name="_Toc422940591"/>
        <w:bookmarkStart w:id="26207" w:name="_Toc422932026"/>
        <w:bookmarkStart w:id="26208" w:name="_Toc494290158"/>
        <w:bookmarkStart w:id="26209" w:name="_Toc494292974"/>
        <w:bookmarkStart w:id="26210" w:name="_Toc494295788"/>
        <w:bookmarkEnd w:id="26202"/>
        <w:bookmarkEnd w:id="26203"/>
        <w:bookmarkEnd w:id="26204"/>
        <w:bookmarkEnd w:id="26205"/>
        <w:bookmarkEnd w:id="26206"/>
        <w:bookmarkEnd w:id="26207"/>
        <w:bookmarkEnd w:id="26208"/>
        <w:bookmarkEnd w:id="26209"/>
        <w:bookmarkEnd w:id="26210"/>
      </w:tr>
      <w:tr w:rsidR="007C4BF4" w:rsidRPr="00E056B6" w:rsidDel="00371A11" w:rsidTr="00273E1A">
        <w:trPr>
          <w:cantSplit/>
          <w:del w:id="26211" w:author="Sastry, Murali" w:date="2015-06-09T17:17:00Z"/>
        </w:trPr>
        <w:tc>
          <w:tcPr>
            <w:tcW w:w="1890" w:type="dxa"/>
            <w:tcBorders>
              <w:top w:val="nil"/>
              <w:bottom w:val="single" w:sz="6" w:space="0" w:color="auto"/>
            </w:tcBorders>
          </w:tcPr>
          <w:p w:rsidR="007C4BF4" w:rsidRPr="00E056B6" w:rsidDel="00371A11" w:rsidRDefault="00C0468B">
            <w:pPr>
              <w:pStyle w:val="body"/>
              <w:rPr>
                <w:del w:id="26212" w:author="Sastry, Murali" w:date="2015-06-09T17:17:00Z"/>
              </w:rPr>
              <w:pPrChange w:id="26213" w:author="Sastry, Murali" w:date="2015-06-10T10:23:00Z">
                <w:pPr>
                  <w:pStyle w:val="tableentry"/>
                </w:pPr>
              </w:pPrChange>
            </w:pPr>
            <w:del w:id="26214" w:author="Sastry, Murali" w:date="2015-06-09T17:17:00Z">
              <w:r w:rsidRPr="00E056B6" w:rsidDel="00371A11">
                <w:delText>Arch</w:delText>
              </w:r>
              <w:bookmarkStart w:id="26215" w:name="_Toc421703725"/>
              <w:bookmarkStart w:id="26216" w:name="_Toc421706919"/>
              <w:bookmarkStart w:id="26217" w:name="_Toc422906899"/>
              <w:bookmarkStart w:id="26218" w:name="_Toc422937530"/>
              <w:bookmarkStart w:id="26219" w:name="_Toc422940592"/>
              <w:bookmarkStart w:id="26220" w:name="_Toc422932027"/>
              <w:bookmarkStart w:id="26221" w:name="_Toc494290159"/>
              <w:bookmarkStart w:id="26222" w:name="_Toc494292975"/>
              <w:bookmarkStart w:id="26223" w:name="_Toc494295789"/>
              <w:bookmarkEnd w:id="26215"/>
              <w:bookmarkEnd w:id="26216"/>
              <w:bookmarkEnd w:id="26217"/>
              <w:bookmarkEnd w:id="26218"/>
              <w:bookmarkEnd w:id="26219"/>
              <w:bookmarkEnd w:id="26220"/>
              <w:bookmarkEnd w:id="26221"/>
              <w:bookmarkEnd w:id="26222"/>
              <w:bookmarkEnd w:id="26223"/>
            </w:del>
          </w:p>
        </w:tc>
        <w:tc>
          <w:tcPr>
            <w:tcW w:w="3330" w:type="dxa"/>
            <w:tcBorders>
              <w:top w:val="nil"/>
              <w:bottom w:val="single" w:sz="6" w:space="0" w:color="auto"/>
            </w:tcBorders>
          </w:tcPr>
          <w:p w:rsidR="007C4BF4" w:rsidRPr="00E056B6" w:rsidDel="00371A11" w:rsidRDefault="00C0468B">
            <w:pPr>
              <w:pStyle w:val="body"/>
              <w:rPr>
                <w:del w:id="26224" w:author="Sastry, Murali" w:date="2015-06-09T17:17:00Z"/>
              </w:rPr>
              <w:pPrChange w:id="26225" w:author="Sastry, Murali" w:date="2015-06-10T10:23:00Z">
                <w:pPr>
                  <w:pStyle w:val="tableentry"/>
                </w:pPr>
              </w:pPrChange>
            </w:pPr>
            <w:del w:id="26226" w:author="Sastry, Murali" w:date="2015-06-09T17:17:00Z">
              <w:r w:rsidRPr="00E056B6" w:rsidDel="00371A11">
                <w:delText>I386 ARM</w:delText>
              </w:r>
              <w:bookmarkStart w:id="26227" w:name="_Toc421703726"/>
              <w:bookmarkStart w:id="26228" w:name="_Toc421706920"/>
              <w:bookmarkStart w:id="26229" w:name="_Toc422906900"/>
              <w:bookmarkStart w:id="26230" w:name="_Toc422937531"/>
              <w:bookmarkStart w:id="26231" w:name="_Toc422940593"/>
              <w:bookmarkStart w:id="26232" w:name="_Toc422932028"/>
              <w:bookmarkStart w:id="26233" w:name="_Toc494290160"/>
              <w:bookmarkStart w:id="26234" w:name="_Toc494292976"/>
              <w:bookmarkStart w:id="26235" w:name="_Toc494295790"/>
              <w:bookmarkEnd w:id="26227"/>
              <w:bookmarkEnd w:id="26228"/>
              <w:bookmarkEnd w:id="26229"/>
              <w:bookmarkEnd w:id="26230"/>
              <w:bookmarkEnd w:id="26231"/>
              <w:bookmarkEnd w:id="26232"/>
              <w:bookmarkEnd w:id="26233"/>
              <w:bookmarkEnd w:id="26234"/>
              <w:bookmarkEnd w:id="26235"/>
            </w:del>
          </w:p>
        </w:tc>
        <w:tc>
          <w:tcPr>
            <w:tcW w:w="3330" w:type="dxa"/>
            <w:tcBorders>
              <w:top w:val="nil"/>
              <w:bottom w:val="single" w:sz="6" w:space="0" w:color="auto"/>
            </w:tcBorders>
          </w:tcPr>
          <w:p w:rsidR="007C4BF4" w:rsidRPr="00E056B6" w:rsidDel="00371A11" w:rsidRDefault="00C0468B">
            <w:pPr>
              <w:pStyle w:val="body"/>
              <w:rPr>
                <w:del w:id="26236" w:author="Sastry, Murali" w:date="2015-06-09T17:17:00Z"/>
              </w:rPr>
              <w:pPrChange w:id="26237" w:author="Sastry, Murali" w:date="2015-06-10T10:23:00Z">
                <w:pPr>
                  <w:pStyle w:val="tableentry"/>
                </w:pPr>
              </w:pPrChange>
            </w:pPr>
            <w:del w:id="26238" w:author="Sastry, Murali" w:date="2015-06-09T17:17:00Z">
              <w:r w:rsidRPr="00E056B6" w:rsidDel="00371A11">
                <w:delText>Architectures for which to build the SDK</w:delText>
              </w:r>
              <w:bookmarkStart w:id="26239" w:name="_Toc421703727"/>
              <w:bookmarkStart w:id="26240" w:name="_Toc421706921"/>
              <w:bookmarkStart w:id="26241" w:name="_Toc422906901"/>
              <w:bookmarkStart w:id="26242" w:name="_Toc422937532"/>
              <w:bookmarkStart w:id="26243" w:name="_Toc422940594"/>
              <w:bookmarkStart w:id="26244" w:name="_Toc422932029"/>
              <w:bookmarkStart w:id="26245" w:name="_Toc494290161"/>
              <w:bookmarkStart w:id="26246" w:name="_Toc494292977"/>
              <w:bookmarkStart w:id="26247" w:name="_Toc494295791"/>
              <w:bookmarkEnd w:id="26239"/>
              <w:bookmarkEnd w:id="26240"/>
              <w:bookmarkEnd w:id="26241"/>
              <w:bookmarkEnd w:id="26242"/>
              <w:bookmarkEnd w:id="26243"/>
              <w:bookmarkEnd w:id="26244"/>
              <w:bookmarkEnd w:id="26245"/>
              <w:bookmarkEnd w:id="26246"/>
              <w:bookmarkEnd w:id="26247"/>
            </w:del>
          </w:p>
        </w:tc>
        <w:bookmarkStart w:id="26248" w:name="_Toc421703728"/>
        <w:bookmarkStart w:id="26249" w:name="_Toc421706922"/>
        <w:bookmarkStart w:id="26250" w:name="_Toc422906902"/>
        <w:bookmarkStart w:id="26251" w:name="_Toc422937533"/>
        <w:bookmarkStart w:id="26252" w:name="_Toc422940595"/>
        <w:bookmarkStart w:id="26253" w:name="_Toc422932030"/>
        <w:bookmarkStart w:id="26254" w:name="_Toc494290162"/>
        <w:bookmarkStart w:id="26255" w:name="_Toc494292978"/>
        <w:bookmarkStart w:id="26256" w:name="_Toc494295792"/>
        <w:bookmarkEnd w:id="26248"/>
        <w:bookmarkEnd w:id="26249"/>
        <w:bookmarkEnd w:id="26250"/>
        <w:bookmarkEnd w:id="26251"/>
        <w:bookmarkEnd w:id="26252"/>
        <w:bookmarkEnd w:id="26253"/>
        <w:bookmarkEnd w:id="26254"/>
        <w:bookmarkEnd w:id="26255"/>
        <w:bookmarkEnd w:id="26256"/>
      </w:tr>
      <w:tr w:rsidR="0058722E" w:rsidRPr="00E056B6" w:rsidDel="00371A11" w:rsidTr="00273E1A">
        <w:trPr>
          <w:cantSplit/>
          <w:del w:id="26257" w:author="Sastry, Murali" w:date="2015-06-09T17:17:00Z"/>
        </w:trPr>
        <w:tc>
          <w:tcPr>
            <w:tcW w:w="1890" w:type="dxa"/>
            <w:tcBorders>
              <w:top w:val="nil"/>
              <w:bottom w:val="single" w:sz="6" w:space="0" w:color="auto"/>
            </w:tcBorders>
          </w:tcPr>
          <w:p w:rsidR="0058722E" w:rsidRPr="00E056B6" w:rsidDel="00371A11" w:rsidRDefault="00C0468B">
            <w:pPr>
              <w:pStyle w:val="body"/>
              <w:rPr>
                <w:del w:id="26258" w:author="Sastry, Murali" w:date="2015-06-09T17:17:00Z"/>
              </w:rPr>
              <w:pPrChange w:id="26259" w:author="Sastry, Murali" w:date="2015-06-10T10:23:00Z">
                <w:pPr>
                  <w:pStyle w:val="tableentry"/>
                </w:pPr>
              </w:pPrChange>
            </w:pPr>
            <w:del w:id="26260" w:author="Sastry, Murali" w:date="2015-06-09T17:17:00Z">
              <w:r w:rsidRPr="00E056B6" w:rsidDel="00371A11">
                <w:delText>ARMCompiler</w:delText>
              </w:r>
              <w:bookmarkStart w:id="26261" w:name="_Toc421703729"/>
              <w:bookmarkStart w:id="26262" w:name="_Toc421706923"/>
              <w:bookmarkStart w:id="26263" w:name="_Toc422906903"/>
              <w:bookmarkStart w:id="26264" w:name="_Toc422937534"/>
              <w:bookmarkStart w:id="26265" w:name="_Toc422940596"/>
              <w:bookmarkStart w:id="26266" w:name="_Toc422932031"/>
              <w:bookmarkStart w:id="26267" w:name="_Toc494290163"/>
              <w:bookmarkStart w:id="26268" w:name="_Toc494292979"/>
              <w:bookmarkStart w:id="26269" w:name="_Toc494295793"/>
              <w:bookmarkEnd w:id="26261"/>
              <w:bookmarkEnd w:id="26262"/>
              <w:bookmarkEnd w:id="26263"/>
              <w:bookmarkEnd w:id="26264"/>
              <w:bookmarkEnd w:id="26265"/>
              <w:bookmarkEnd w:id="26266"/>
              <w:bookmarkEnd w:id="26267"/>
              <w:bookmarkEnd w:id="26268"/>
              <w:bookmarkEnd w:id="26269"/>
            </w:del>
          </w:p>
        </w:tc>
        <w:tc>
          <w:tcPr>
            <w:tcW w:w="3330" w:type="dxa"/>
            <w:tcBorders>
              <w:top w:val="nil"/>
              <w:bottom w:val="single" w:sz="6" w:space="0" w:color="auto"/>
            </w:tcBorders>
          </w:tcPr>
          <w:p w:rsidR="0058722E" w:rsidRPr="00E056B6" w:rsidDel="00371A11" w:rsidRDefault="00C0468B">
            <w:pPr>
              <w:pStyle w:val="body"/>
              <w:rPr>
                <w:del w:id="26270" w:author="Sastry, Murali" w:date="2015-06-09T17:17:00Z"/>
              </w:rPr>
              <w:pPrChange w:id="26271" w:author="Sastry, Murali" w:date="2015-06-10T10:23:00Z">
                <w:pPr>
                  <w:pStyle w:val="tableentry"/>
                </w:pPr>
              </w:pPrChange>
            </w:pPr>
            <w:del w:id="26272" w:author="Sastry, Murali" w:date="2015-06-09T17:17:00Z">
              <w:r w:rsidRPr="00E056B6" w:rsidDel="00371A11">
                <w:delText>/prj/qct/asw/gobi/compilers2k/poky</w:delText>
              </w:r>
              <w:bookmarkStart w:id="26273" w:name="_Toc421703730"/>
              <w:bookmarkStart w:id="26274" w:name="_Toc421706924"/>
              <w:bookmarkStart w:id="26275" w:name="_Toc422906904"/>
              <w:bookmarkStart w:id="26276" w:name="_Toc422937535"/>
              <w:bookmarkStart w:id="26277" w:name="_Toc422940597"/>
              <w:bookmarkStart w:id="26278" w:name="_Toc422932032"/>
              <w:bookmarkStart w:id="26279" w:name="_Toc494290164"/>
              <w:bookmarkStart w:id="26280" w:name="_Toc494292980"/>
              <w:bookmarkStart w:id="26281" w:name="_Toc494295794"/>
              <w:bookmarkEnd w:id="26273"/>
              <w:bookmarkEnd w:id="26274"/>
              <w:bookmarkEnd w:id="26275"/>
              <w:bookmarkEnd w:id="26276"/>
              <w:bookmarkEnd w:id="26277"/>
              <w:bookmarkEnd w:id="26278"/>
              <w:bookmarkEnd w:id="26279"/>
              <w:bookmarkEnd w:id="26280"/>
              <w:bookmarkEnd w:id="26281"/>
            </w:del>
          </w:p>
        </w:tc>
        <w:tc>
          <w:tcPr>
            <w:tcW w:w="3330" w:type="dxa"/>
            <w:tcBorders>
              <w:top w:val="nil"/>
              <w:bottom w:val="single" w:sz="6" w:space="0" w:color="auto"/>
            </w:tcBorders>
          </w:tcPr>
          <w:p w:rsidR="0058722E" w:rsidRPr="00E056B6" w:rsidDel="00371A11" w:rsidRDefault="00C0468B">
            <w:pPr>
              <w:pStyle w:val="body"/>
              <w:rPr>
                <w:del w:id="26282" w:author="Sastry, Murali" w:date="2015-06-09T17:17:00Z"/>
              </w:rPr>
              <w:pPrChange w:id="26283" w:author="Sastry, Murali" w:date="2015-06-10T10:23:00Z">
                <w:pPr>
                  <w:pStyle w:val="tableentry"/>
                </w:pPr>
              </w:pPrChange>
            </w:pPr>
            <w:del w:id="26284" w:author="Sastry, Murali" w:date="2015-06-09T17:17:00Z">
              <w:r w:rsidRPr="00E056B6" w:rsidDel="00371A11">
                <w:delText>Location of iRex ARM compiler</w:delText>
              </w:r>
              <w:bookmarkStart w:id="26285" w:name="_Toc421703731"/>
              <w:bookmarkStart w:id="26286" w:name="_Toc421706925"/>
              <w:bookmarkStart w:id="26287" w:name="_Toc422906905"/>
              <w:bookmarkStart w:id="26288" w:name="_Toc422937536"/>
              <w:bookmarkStart w:id="26289" w:name="_Toc422940598"/>
              <w:bookmarkStart w:id="26290" w:name="_Toc422932033"/>
              <w:bookmarkStart w:id="26291" w:name="_Toc494290165"/>
              <w:bookmarkStart w:id="26292" w:name="_Toc494292981"/>
              <w:bookmarkStart w:id="26293" w:name="_Toc494295795"/>
              <w:bookmarkEnd w:id="26285"/>
              <w:bookmarkEnd w:id="26286"/>
              <w:bookmarkEnd w:id="26287"/>
              <w:bookmarkEnd w:id="26288"/>
              <w:bookmarkEnd w:id="26289"/>
              <w:bookmarkEnd w:id="26290"/>
              <w:bookmarkEnd w:id="26291"/>
              <w:bookmarkEnd w:id="26292"/>
              <w:bookmarkEnd w:id="26293"/>
            </w:del>
          </w:p>
        </w:tc>
        <w:bookmarkStart w:id="26294" w:name="_Toc421703732"/>
        <w:bookmarkStart w:id="26295" w:name="_Toc421706926"/>
        <w:bookmarkStart w:id="26296" w:name="_Toc422906906"/>
        <w:bookmarkStart w:id="26297" w:name="_Toc422937537"/>
        <w:bookmarkStart w:id="26298" w:name="_Toc422940599"/>
        <w:bookmarkStart w:id="26299" w:name="_Toc422932034"/>
        <w:bookmarkStart w:id="26300" w:name="_Toc494290166"/>
        <w:bookmarkStart w:id="26301" w:name="_Toc494292982"/>
        <w:bookmarkStart w:id="26302" w:name="_Toc494295796"/>
        <w:bookmarkEnd w:id="26294"/>
        <w:bookmarkEnd w:id="26295"/>
        <w:bookmarkEnd w:id="26296"/>
        <w:bookmarkEnd w:id="26297"/>
        <w:bookmarkEnd w:id="26298"/>
        <w:bookmarkEnd w:id="26299"/>
        <w:bookmarkEnd w:id="26300"/>
        <w:bookmarkEnd w:id="26301"/>
        <w:bookmarkEnd w:id="26302"/>
      </w:tr>
      <w:tr w:rsidR="0058722E" w:rsidRPr="00E056B6" w:rsidDel="00371A11" w:rsidTr="00273E1A">
        <w:trPr>
          <w:cantSplit/>
          <w:del w:id="26303" w:author="Sastry, Murali" w:date="2015-06-09T17:17:00Z"/>
        </w:trPr>
        <w:tc>
          <w:tcPr>
            <w:tcW w:w="1890" w:type="dxa"/>
            <w:tcBorders>
              <w:top w:val="single" w:sz="6" w:space="0" w:color="auto"/>
              <w:bottom w:val="single" w:sz="6" w:space="0" w:color="auto"/>
            </w:tcBorders>
          </w:tcPr>
          <w:p w:rsidR="0058722E" w:rsidRPr="00E056B6" w:rsidDel="00371A11" w:rsidRDefault="00C0468B">
            <w:pPr>
              <w:pStyle w:val="body"/>
              <w:rPr>
                <w:del w:id="26304" w:author="Sastry, Murali" w:date="2015-06-09T17:17:00Z"/>
              </w:rPr>
              <w:pPrChange w:id="26305" w:author="Sastry, Murali" w:date="2015-06-10T10:23:00Z">
                <w:pPr>
                  <w:pStyle w:val="tableentry"/>
                </w:pPr>
              </w:pPrChange>
            </w:pPr>
            <w:del w:id="26306" w:author="Sastry, Murali" w:date="2015-06-09T17:17:00Z">
              <w:r w:rsidRPr="00E056B6" w:rsidDel="00371A11">
                <w:delText>ClientName:</w:delText>
              </w:r>
              <w:bookmarkStart w:id="26307" w:name="_Toc421703733"/>
              <w:bookmarkStart w:id="26308" w:name="_Toc421706927"/>
              <w:bookmarkStart w:id="26309" w:name="_Toc422906907"/>
              <w:bookmarkStart w:id="26310" w:name="_Toc422937538"/>
              <w:bookmarkStart w:id="26311" w:name="_Toc422940600"/>
              <w:bookmarkStart w:id="26312" w:name="_Toc422932035"/>
              <w:bookmarkStart w:id="26313" w:name="_Toc494290167"/>
              <w:bookmarkStart w:id="26314" w:name="_Toc494292983"/>
              <w:bookmarkStart w:id="26315" w:name="_Toc494295797"/>
              <w:bookmarkEnd w:id="26307"/>
              <w:bookmarkEnd w:id="26308"/>
              <w:bookmarkEnd w:id="26309"/>
              <w:bookmarkEnd w:id="26310"/>
              <w:bookmarkEnd w:id="26311"/>
              <w:bookmarkEnd w:id="26312"/>
              <w:bookmarkEnd w:id="26313"/>
              <w:bookmarkEnd w:id="26314"/>
              <w:bookmarkEnd w:id="26315"/>
            </w:del>
          </w:p>
        </w:tc>
        <w:tc>
          <w:tcPr>
            <w:tcW w:w="3330" w:type="dxa"/>
            <w:tcBorders>
              <w:top w:val="single" w:sz="6" w:space="0" w:color="auto"/>
              <w:bottom w:val="single" w:sz="6" w:space="0" w:color="auto"/>
            </w:tcBorders>
          </w:tcPr>
          <w:p w:rsidR="0058722E" w:rsidRPr="00E056B6" w:rsidDel="00371A11" w:rsidRDefault="00C0468B">
            <w:pPr>
              <w:pStyle w:val="body"/>
              <w:rPr>
                <w:del w:id="26316" w:author="Sastry, Murali" w:date="2015-06-09T17:17:00Z"/>
              </w:rPr>
              <w:pPrChange w:id="26317" w:author="Sastry, Murali" w:date="2015-06-10T10:23:00Z">
                <w:pPr>
                  <w:pStyle w:val="tableentry"/>
                </w:pPr>
              </w:pPrChange>
            </w:pPr>
            <w:del w:id="26318" w:author="Sastry, Murali" w:date="2015-06-09T17:17:00Z">
              <w:r w:rsidRPr="00E056B6" w:rsidDel="00371A11">
                <w:delText>GOBI2000_LINUX_SDK</w:delText>
              </w:r>
              <w:bookmarkStart w:id="26319" w:name="_Toc421703734"/>
              <w:bookmarkStart w:id="26320" w:name="_Toc421706928"/>
              <w:bookmarkStart w:id="26321" w:name="_Toc422906908"/>
              <w:bookmarkStart w:id="26322" w:name="_Toc422937539"/>
              <w:bookmarkStart w:id="26323" w:name="_Toc422940601"/>
              <w:bookmarkStart w:id="26324" w:name="_Toc422932036"/>
              <w:bookmarkStart w:id="26325" w:name="_Toc494290168"/>
              <w:bookmarkStart w:id="26326" w:name="_Toc494292984"/>
              <w:bookmarkStart w:id="26327" w:name="_Toc494295798"/>
              <w:bookmarkEnd w:id="26319"/>
              <w:bookmarkEnd w:id="26320"/>
              <w:bookmarkEnd w:id="26321"/>
              <w:bookmarkEnd w:id="26322"/>
              <w:bookmarkEnd w:id="26323"/>
              <w:bookmarkEnd w:id="26324"/>
              <w:bookmarkEnd w:id="26325"/>
              <w:bookmarkEnd w:id="26326"/>
              <w:bookmarkEnd w:id="26327"/>
            </w:del>
          </w:p>
        </w:tc>
        <w:tc>
          <w:tcPr>
            <w:tcW w:w="3330" w:type="dxa"/>
            <w:tcBorders>
              <w:top w:val="single" w:sz="6" w:space="0" w:color="auto"/>
              <w:bottom w:val="single" w:sz="6" w:space="0" w:color="auto"/>
            </w:tcBorders>
          </w:tcPr>
          <w:p w:rsidR="0058722E" w:rsidRPr="00E056B6" w:rsidDel="00371A11" w:rsidRDefault="00C0468B">
            <w:pPr>
              <w:pStyle w:val="body"/>
              <w:rPr>
                <w:del w:id="26328" w:author="Sastry, Murali" w:date="2015-06-09T17:17:00Z"/>
              </w:rPr>
              <w:pPrChange w:id="26329" w:author="Sastry, Murali" w:date="2015-06-10T10:23:00Z">
                <w:pPr>
                  <w:pStyle w:val="tableentry"/>
                </w:pPr>
              </w:pPrChange>
            </w:pPr>
            <w:del w:id="26330" w:author="Sastry, Murali" w:date="2015-06-09T17:17:00Z">
              <w:r w:rsidRPr="00E056B6" w:rsidDel="00371A11">
                <w:delText>Perforce client name used for building</w:delText>
              </w:r>
              <w:bookmarkStart w:id="26331" w:name="_Toc421703735"/>
              <w:bookmarkStart w:id="26332" w:name="_Toc421706929"/>
              <w:bookmarkStart w:id="26333" w:name="_Toc422906909"/>
              <w:bookmarkStart w:id="26334" w:name="_Toc422937540"/>
              <w:bookmarkStart w:id="26335" w:name="_Toc422940602"/>
              <w:bookmarkStart w:id="26336" w:name="_Toc422932037"/>
              <w:bookmarkStart w:id="26337" w:name="_Toc494290169"/>
              <w:bookmarkStart w:id="26338" w:name="_Toc494292985"/>
              <w:bookmarkStart w:id="26339" w:name="_Toc494295799"/>
              <w:bookmarkEnd w:id="26331"/>
              <w:bookmarkEnd w:id="26332"/>
              <w:bookmarkEnd w:id="26333"/>
              <w:bookmarkEnd w:id="26334"/>
              <w:bookmarkEnd w:id="26335"/>
              <w:bookmarkEnd w:id="26336"/>
              <w:bookmarkEnd w:id="26337"/>
              <w:bookmarkEnd w:id="26338"/>
              <w:bookmarkEnd w:id="26339"/>
            </w:del>
          </w:p>
        </w:tc>
        <w:bookmarkStart w:id="26340" w:name="_Toc421703736"/>
        <w:bookmarkStart w:id="26341" w:name="_Toc421706930"/>
        <w:bookmarkStart w:id="26342" w:name="_Toc422906910"/>
        <w:bookmarkStart w:id="26343" w:name="_Toc422937541"/>
        <w:bookmarkStart w:id="26344" w:name="_Toc422940603"/>
        <w:bookmarkStart w:id="26345" w:name="_Toc422932038"/>
        <w:bookmarkStart w:id="26346" w:name="_Toc494290170"/>
        <w:bookmarkStart w:id="26347" w:name="_Toc494292986"/>
        <w:bookmarkStart w:id="26348" w:name="_Toc494295800"/>
        <w:bookmarkEnd w:id="26340"/>
        <w:bookmarkEnd w:id="26341"/>
        <w:bookmarkEnd w:id="26342"/>
        <w:bookmarkEnd w:id="26343"/>
        <w:bookmarkEnd w:id="26344"/>
        <w:bookmarkEnd w:id="26345"/>
        <w:bookmarkEnd w:id="26346"/>
        <w:bookmarkEnd w:id="26347"/>
        <w:bookmarkEnd w:id="26348"/>
      </w:tr>
      <w:tr w:rsidR="0058722E" w:rsidRPr="00E056B6" w:rsidDel="00371A11" w:rsidTr="00273E1A">
        <w:trPr>
          <w:cantSplit/>
          <w:del w:id="26349" w:author="Sastry, Murali" w:date="2015-06-09T17:17:00Z"/>
        </w:trPr>
        <w:tc>
          <w:tcPr>
            <w:tcW w:w="1890" w:type="dxa"/>
            <w:tcBorders>
              <w:top w:val="single" w:sz="6" w:space="0" w:color="auto"/>
              <w:bottom w:val="single" w:sz="6" w:space="0" w:color="auto"/>
            </w:tcBorders>
          </w:tcPr>
          <w:p w:rsidR="0058722E" w:rsidRPr="00E056B6" w:rsidDel="00371A11" w:rsidRDefault="00C0468B">
            <w:pPr>
              <w:pStyle w:val="body"/>
              <w:rPr>
                <w:del w:id="26350" w:author="Sastry, Murali" w:date="2015-06-09T17:17:00Z"/>
              </w:rPr>
              <w:pPrChange w:id="26351" w:author="Sastry, Murali" w:date="2015-06-10T10:23:00Z">
                <w:pPr>
                  <w:pStyle w:val="tableentry"/>
                </w:pPr>
              </w:pPrChange>
            </w:pPr>
            <w:del w:id="26352" w:author="Sastry, Murali" w:date="2015-06-09T17:17:00Z">
              <w:r w:rsidRPr="00E056B6" w:rsidDel="00371A11">
                <w:delText>View:</w:delText>
              </w:r>
              <w:bookmarkStart w:id="26353" w:name="_Toc421703737"/>
              <w:bookmarkStart w:id="26354" w:name="_Toc421706931"/>
              <w:bookmarkStart w:id="26355" w:name="_Toc422906911"/>
              <w:bookmarkStart w:id="26356" w:name="_Toc422937542"/>
              <w:bookmarkStart w:id="26357" w:name="_Toc422940604"/>
              <w:bookmarkStart w:id="26358" w:name="_Toc422932039"/>
              <w:bookmarkStart w:id="26359" w:name="_Toc494290171"/>
              <w:bookmarkStart w:id="26360" w:name="_Toc494292987"/>
              <w:bookmarkStart w:id="26361" w:name="_Toc494295801"/>
              <w:bookmarkEnd w:id="26353"/>
              <w:bookmarkEnd w:id="26354"/>
              <w:bookmarkEnd w:id="26355"/>
              <w:bookmarkEnd w:id="26356"/>
              <w:bookmarkEnd w:id="26357"/>
              <w:bookmarkEnd w:id="26358"/>
              <w:bookmarkEnd w:id="26359"/>
              <w:bookmarkEnd w:id="26360"/>
              <w:bookmarkEnd w:id="26361"/>
            </w:del>
          </w:p>
        </w:tc>
        <w:tc>
          <w:tcPr>
            <w:tcW w:w="3330" w:type="dxa"/>
            <w:tcBorders>
              <w:top w:val="single" w:sz="6" w:space="0" w:color="auto"/>
              <w:bottom w:val="single" w:sz="6" w:space="0" w:color="auto"/>
            </w:tcBorders>
          </w:tcPr>
          <w:p w:rsidR="0058722E" w:rsidRPr="00E056B6" w:rsidDel="00371A11" w:rsidRDefault="00C0468B">
            <w:pPr>
              <w:pStyle w:val="body"/>
              <w:rPr>
                <w:del w:id="26362" w:author="Sastry, Murali" w:date="2015-06-09T17:17:00Z"/>
              </w:rPr>
              <w:pPrChange w:id="26363" w:author="Sastry, Murali" w:date="2015-06-10T10:23:00Z">
                <w:pPr>
                  <w:pStyle w:val="tableentry"/>
                </w:pPr>
              </w:pPrChange>
            </w:pPr>
            <w:del w:id="26364" w:author="Sastry, Murali" w:date="2015-06-09T17:17:00Z">
              <w:r w:rsidRPr="00E056B6" w:rsidDel="00371A11">
                <w:delText xml:space="preserve">&lt;paths&gt; </w:delText>
              </w:r>
              <w:bookmarkStart w:id="26365" w:name="_Toc421703738"/>
              <w:bookmarkStart w:id="26366" w:name="_Toc421706932"/>
              <w:bookmarkStart w:id="26367" w:name="_Toc422906912"/>
              <w:bookmarkStart w:id="26368" w:name="_Toc422937543"/>
              <w:bookmarkStart w:id="26369" w:name="_Toc422940605"/>
              <w:bookmarkStart w:id="26370" w:name="_Toc422932040"/>
              <w:bookmarkStart w:id="26371" w:name="_Toc494290172"/>
              <w:bookmarkStart w:id="26372" w:name="_Toc494292988"/>
              <w:bookmarkStart w:id="26373" w:name="_Toc494295802"/>
              <w:bookmarkEnd w:id="26365"/>
              <w:bookmarkEnd w:id="26366"/>
              <w:bookmarkEnd w:id="26367"/>
              <w:bookmarkEnd w:id="26368"/>
              <w:bookmarkEnd w:id="26369"/>
              <w:bookmarkEnd w:id="26370"/>
              <w:bookmarkEnd w:id="26371"/>
              <w:bookmarkEnd w:id="26372"/>
              <w:bookmarkEnd w:id="26373"/>
            </w:del>
          </w:p>
        </w:tc>
        <w:tc>
          <w:tcPr>
            <w:tcW w:w="3330" w:type="dxa"/>
            <w:tcBorders>
              <w:top w:val="single" w:sz="6" w:space="0" w:color="auto"/>
              <w:bottom w:val="single" w:sz="6" w:space="0" w:color="auto"/>
            </w:tcBorders>
          </w:tcPr>
          <w:p w:rsidR="0058722E" w:rsidRPr="00E056B6" w:rsidDel="00371A11" w:rsidRDefault="00C0468B">
            <w:pPr>
              <w:pStyle w:val="body"/>
              <w:rPr>
                <w:del w:id="26374" w:author="Sastry, Murali" w:date="2015-06-09T17:17:00Z"/>
              </w:rPr>
              <w:pPrChange w:id="26375" w:author="Sastry, Murali" w:date="2015-06-10T10:23:00Z">
                <w:pPr>
                  <w:pStyle w:val="tableentry"/>
                </w:pPr>
              </w:pPrChange>
            </w:pPr>
            <w:del w:id="26376" w:author="Sastry, Murali" w:date="2015-06-09T17:17:00Z">
              <w:r w:rsidRPr="00E056B6" w:rsidDel="00371A11">
                <w:delText>List the paths to every source file used in this build.  This is the view used by the Client Spec, so any file not included will not be accessible.</w:delText>
              </w:r>
              <w:bookmarkStart w:id="26377" w:name="_Toc421703739"/>
              <w:bookmarkStart w:id="26378" w:name="_Toc421706933"/>
              <w:bookmarkStart w:id="26379" w:name="_Toc422906913"/>
              <w:bookmarkStart w:id="26380" w:name="_Toc422937544"/>
              <w:bookmarkStart w:id="26381" w:name="_Toc422940606"/>
              <w:bookmarkStart w:id="26382" w:name="_Toc422932041"/>
              <w:bookmarkStart w:id="26383" w:name="_Toc494290173"/>
              <w:bookmarkStart w:id="26384" w:name="_Toc494292989"/>
              <w:bookmarkStart w:id="26385" w:name="_Toc494295803"/>
              <w:bookmarkEnd w:id="26377"/>
              <w:bookmarkEnd w:id="26378"/>
              <w:bookmarkEnd w:id="26379"/>
              <w:bookmarkEnd w:id="26380"/>
              <w:bookmarkEnd w:id="26381"/>
              <w:bookmarkEnd w:id="26382"/>
              <w:bookmarkEnd w:id="26383"/>
              <w:bookmarkEnd w:id="26384"/>
              <w:bookmarkEnd w:id="26385"/>
            </w:del>
          </w:p>
        </w:tc>
        <w:bookmarkStart w:id="26386" w:name="_Toc421703740"/>
        <w:bookmarkStart w:id="26387" w:name="_Toc421706934"/>
        <w:bookmarkStart w:id="26388" w:name="_Toc422906914"/>
        <w:bookmarkStart w:id="26389" w:name="_Toc422937545"/>
        <w:bookmarkStart w:id="26390" w:name="_Toc422940607"/>
        <w:bookmarkStart w:id="26391" w:name="_Toc422932042"/>
        <w:bookmarkStart w:id="26392" w:name="_Toc494290174"/>
        <w:bookmarkStart w:id="26393" w:name="_Toc494292990"/>
        <w:bookmarkStart w:id="26394" w:name="_Toc494295804"/>
        <w:bookmarkEnd w:id="26386"/>
        <w:bookmarkEnd w:id="26387"/>
        <w:bookmarkEnd w:id="26388"/>
        <w:bookmarkEnd w:id="26389"/>
        <w:bookmarkEnd w:id="26390"/>
        <w:bookmarkEnd w:id="26391"/>
        <w:bookmarkEnd w:id="26392"/>
        <w:bookmarkEnd w:id="26393"/>
        <w:bookmarkEnd w:id="26394"/>
      </w:tr>
      <w:tr w:rsidR="0058722E" w:rsidRPr="00E056B6" w:rsidDel="00371A11" w:rsidTr="00273E1A">
        <w:trPr>
          <w:cantSplit/>
          <w:del w:id="26395" w:author="Sastry, Murali" w:date="2015-06-09T17:17:00Z"/>
        </w:trPr>
        <w:tc>
          <w:tcPr>
            <w:tcW w:w="1890" w:type="dxa"/>
            <w:tcBorders>
              <w:top w:val="single" w:sz="6" w:space="0" w:color="auto"/>
              <w:bottom w:val="single" w:sz="6" w:space="0" w:color="auto"/>
            </w:tcBorders>
          </w:tcPr>
          <w:p w:rsidR="0058722E" w:rsidRPr="00E056B6" w:rsidDel="00371A11" w:rsidRDefault="00C0468B">
            <w:pPr>
              <w:pStyle w:val="body"/>
              <w:rPr>
                <w:del w:id="26396" w:author="Sastry, Murali" w:date="2015-06-09T17:17:00Z"/>
              </w:rPr>
              <w:pPrChange w:id="26397" w:author="Sastry, Murali" w:date="2015-06-10T10:23:00Z">
                <w:pPr>
                  <w:pStyle w:val="tableentry"/>
                </w:pPr>
              </w:pPrChange>
            </w:pPr>
            <w:del w:id="26398" w:author="Sastry, Murali" w:date="2015-06-09T17:17:00Z">
              <w:r w:rsidRPr="00E056B6" w:rsidDel="00371A11">
                <w:delText xml:space="preserve">ViewLabel: </w:delText>
              </w:r>
              <w:bookmarkStart w:id="26399" w:name="_Toc421703741"/>
              <w:bookmarkStart w:id="26400" w:name="_Toc421706935"/>
              <w:bookmarkStart w:id="26401" w:name="_Toc422906915"/>
              <w:bookmarkStart w:id="26402" w:name="_Toc422937546"/>
              <w:bookmarkStart w:id="26403" w:name="_Toc422940608"/>
              <w:bookmarkStart w:id="26404" w:name="_Toc422932043"/>
              <w:bookmarkStart w:id="26405" w:name="_Toc494290175"/>
              <w:bookmarkStart w:id="26406" w:name="_Toc494292991"/>
              <w:bookmarkStart w:id="26407" w:name="_Toc494295805"/>
              <w:bookmarkEnd w:id="26399"/>
              <w:bookmarkEnd w:id="26400"/>
              <w:bookmarkEnd w:id="26401"/>
              <w:bookmarkEnd w:id="26402"/>
              <w:bookmarkEnd w:id="26403"/>
              <w:bookmarkEnd w:id="26404"/>
              <w:bookmarkEnd w:id="26405"/>
              <w:bookmarkEnd w:id="26406"/>
              <w:bookmarkEnd w:id="26407"/>
            </w:del>
          </w:p>
        </w:tc>
        <w:tc>
          <w:tcPr>
            <w:tcW w:w="3330" w:type="dxa"/>
            <w:tcBorders>
              <w:top w:val="single" w:sz="6" w:space="0" w:color="auto"/>
              <w:bottom w:val="single" w:sz="6" w:space="0" w:color="auto"/>
            </w:tcBorders>
          </w:tcPr>
          <w:p w:rsidR="0058722E" w:rsidRPr="00E056B6" w:rsidDel="00371A11" w:rsidRDefault="00C0468B">
            <w:pPr>
              <w:pStyle w:val="body"/>
              <w:rPr>
                <w:del w:id="26408" w:author="Sastry, Murali" w:date="2015-06-09T17:17:00Z"/>
              </w:rPr>
              <w:pPrChange w:id="26409" w:author="Sastry, Murali" w:date="2015-06-10T10:23:00Z">
                <w:pPr>
                  <w:pStyle w:val="tableentry"/>
                </w:pPr>
              </w:pPrChange>
            </w:pPr>
            <w:del w:id="26410" w:author="Sastry, Murali" w:date="2015-06-09T17:17:00Z">
              <w:r w:rsidRPr="00E056B6" w:rsidDel="00371A11">
                <w:delText>&lt;paths&gt;</w:delText>
              </w:r>
              <w:bookmarkStart w:id="26411" w:name="_Toc421703742"/>
              <w:bookmarkStart w:id="26412" w:name="_Toc421706936"/>
              <w:bookmarkStart w:id="26413" w:name="_Toc422906916"/>
              <w:bookmarkStart w:id="26414" w:name="_Toc422937547"/>
              <w:bookmarkStart w:id="26415" w:name="_Toc422940609"/>
              <w:bookmarkStart w:id="26416" w:name="_Toc422932044"/>
              <w:bookmarkStart w:id="26417" w:name="_Toc494290176"/>
              <w:bookmarkStart w:id="26418" w:name="_Toc494292992"/>
              <w:bookmarkStart w:id="26419" w:name="_Toc494295806"/>
              <w:bookmarkEnd w:id="26411"/>
              <w:bookmarkEnd w:id="26412"/>
              <w:bookmarkEnd w:id="26413"/>
              <w:bookmarkEnd w:id="26414"/>
              <w:bookmarkEnd w:id="26415"/>
              <w:bookmarkEnd w:id="26416"/>
              <w:bookmarkEnd w:id="26417"/>
              <w:bookmarkEnd w:id="26418"/>
              <w:bookmarkEnd w:id="26419"/>
            </w:del>
          </w:p>
        </w:tc>
        <w:tc>
          <w:tcPr>
            <w:tcW w:w="3330" w:type="dxa"/>
            <w:tcBorders>
              <w:top w:val="single" w:sz="6" w:space="0" w:color="auto"/>
              <w:bottom w:val="single" w:sz="6" w:space="0" w:color="auto"/>
            </w:tcBorders>
          </w:tcPr>
          <w:p w:rsidR="0058722E" w:rsidRPr="00E056B6" w:rsidDel="00371A11" w:rsidRDefault="00C0468B">
            <w:pPr>
              <w:pStyle w:val="body"/>
              <w:rPr>
                <w:del w:id="26420" w:author="Sastry, Murali" w:date="2015-06-09T17:17:00Z"/>
              </w:rPr>
              <w:pPrChange w:id="26421" w:author="Sastry, Murali" w:date="2015-06-10T10:23:00Z">
                <w:pPr>
                  <w:pStyle w:val="tableentry"/>
                </w:pPr>
              </w:pPrChange>
            </w:pPr>
            <w:del w:id="26422" w:author="Sastry, Murali" w:date="2015-06-09T17:17:00Z">
              <w:r w:rsidRPr="00E056B6" w:rsidDel="00371A11">
                <w:delText>List the paths of all files that should be marked with the label for this build.</w:delText>
              </w:r>
              <w:bookmarkStart w:id="26423" w:name="_Toc421703743"/>
              <w:bookmarkStart w:id="26424" w:name="_Toc421706937"/>
              <w:bookmarkStart w:id="26425" w:name="_Toc422906917"/>
              <w:bookmarkStart w:id="26426" w:name="_Toc422937548"/>
              <w:bookmarkStart w:id="26427" w:name="_Toc422940610"/>
              <w:bookmarkStart w:id="26428" w:name="_Toc422932045"/>
              <w:bookmarkStart w:id="26429" w:name="_Toc494290177"/>
              <w:bookmarkStart w:id="26430" w:name="_Toc494292993"/>
              <w:bookmarkStart w:id="26431" w:name="_Toc494295807"/>
              <w:bookmarkEnd w:id="26423"/>
              <w:bookmarkEnd w:id="26424"/>
              <w:bookmarkEnd w:id="26425"/>
              <w:bookmarkEnd w:id="26426"/>
              <w:bookmarkEnd w:id="26427"/>
              <w:bookmarkEnd w:id="26428"/>
              <w:bookmarkEnd w:id="26429"/>
              <w:bookmarkEnd w:id="26430"/>
              <w:bookmarkEnd w:id="26431"/>
            </w:del>
          </w:p>
        </w:tc>
        <w:bookmarkStart w:id="26432" w:name="_Toc421703744"/>
        <w:bookmarkStart w:id="26433" w:name="_Toc421706938"/>
        <w:bookmarkStart w:id="26434" w:name="_Toc422906918"/>
        <w:bookmarkStart w:id="26435" w:name="_Toc422937549"/>
        <w:bookmarkStart w:id="26436" w:name="_Toc422940611"/>
        <w:bookmarkStart w:id="26437" w:name="_Toc422932046"/>
        <w:bookmarkStart w:id="26438" w:name="_Toc494290178"/>
        <w:bookmarkStart w:id="26439" w:name="_Toc494292994"/>
        <w:bookmarkStart w:id="26440" w:name="_Toc494295808"/>
        <w:bookmarkEnd w:id="26432"/>
        <w:bookmarkEnd w:id="26433"/>
        <w:bookmarkEnd w:id="26434"/>
        <w:bookmarkEnd w:id="26435"/>
        <w:bookmarkEnd w:id="26436"/>
        <w:bookmarkEnd w:id="26437"/>
        <w:bookmarkEnd w:id="26438"/>
        <w:bookmarkEnd w:id="26439"/>
        <w:bookmarkEnd w:id="26440"/>
      </w:tr>
      <w:tr w:rsidR="0058722E" w:rsidRPr="00E056B6" w:rsidDel="00371A11" w:rsidTr="00273E1A">
        <w:trPr>
          <w:cantSplit/>
          <w:del w:id="26441" w:author="Sastry, Murali" w:date="2015-06-09T17:17:00Z"/>
        </w:trPr>
        <w:tc>
          <w:tcPr>
            <w:tcW w:w="1890" w:type="dxa"/>
            <w:tcBorders>
              <w:top w:val="single" w:sz="6" w:space="0" w:color="auto"/>
              <w:bottom w:val="single" w:sz="6" w:space="0" w:color="auto"/>
            </w:tcBorders>
          </w:tcPr>
          <w:p w:rsidR="0058722E" w:rsidRPr="00E056B6" w:rsidDel="00371A11" w:rsidRDefault="00C0468B">
            <w:pPr>
              <w:pStyle w:val="body"/>
              <w:rPr>
                <w:del w:id="26442" w:author="Sastry, Murali" w:date="2015-06-09T17:17:00Z"/>
              </w:rPr>
              <w:pPrChange w:id="26443" w:author="Sastry, Murali" w:date="2015-06-10T10:23:00Z">
                <w:pPr>
                  <w:pStyle w:val="tableentry"/>
                </w:pPr>
              </w:pPrChange>
            </w:pPr>
            <w:del w:id="26444" w:author="Sastry, Murali" w:date="2015-06-09T17:17:00Z">
              <w:r w:rsidRPr="00E056B6" w:rsidDel="00371A11">
                <w:delText>RevisionName:</w:delText>
              </w:r>
              <w:bookmarkStart w:id="26445" w:name="_Toc421703745"/>
              <w:bookmarkStart w:id="26446" w:name="_Toc421706939"/>
              <w:bookmarkStart w:id="26447" w:name="_Toc422906919"/>
              <w:bookmarkStart w:id="26448" w:name="_Toc422937550"/>
              <w:bookmarkStart w:id="26449" w:name="_Toc422940612"/>
              <w:bookmarkStart w:id="26450" w:name="_Toc422932047"/>
              <w:bookmarkStart w:id="26451" w:name="_Toc494290179"/>
              <w:bookmarkStart w:id="26452" w:name="_Toc494292995"/>
              <w:bookmarkStart w:id="26453" w:name="_Toc494295809"/>
              <w:bookmarkEnd w:id="26445"/>
              <w:bookmarkEnd w:id="26446"/>
              <w:bookmarkEnd w:id="26447"/>
              <w:bookmarkEnd w:id="26448"/>
              <w:bookmarkEnd w:id="26449"/>
              <w:bookmarkEnd w:id="26450"/>
              <w:bookmarkEnd w:id="26451"/>
              <w:bookmarkEnd w:id="26452"/>
              <w:bookmarkEnd w:id="26453"/>
            </w:del>
          </w:p>
        </w:tc>
        <w:tc>
          <w:tcPr>
            <w:tcW w:w="3330" w:type="dxa"/>
            <w:tcBorders>
              <w:top w:val="single" w:sz="6" w:space="0" w:color="auto"/>
              <w:bottom w:val="single" w:sz="6" w:space="0" w:color="auto"/>
            </w:tcBorders>
          </w:tcPr>
          <w:p w:rsidR="0058722E" w:rsidRPr="00E056B6" w:rsidDel="00371A11" w:rsidRDefault="00C0468B">
            <w:pPr>
              <w:pStyle w:val="body"/>
              <w:rPr>
                <w:del w:id="26454" w:author="Sastry, Murali" w:date="2015-06-09T17:17:00Z"/>
              </w:rPr>
              <w:pPrChange w:id="26455" w:author="Sastry, Murali" w:date="2015-06-10T10:23:00Z">
                <w:pPr>
                  <w:pStyle w:val="tableentry"/>
                </w:pPr>
              </w:pPrChange>
            </w:pPr>
            <w:del w:id="26456" w:author="Sastry, Murali" w:date="2015-06-09T17:17:00Z">
              <w:r w:rsidRPr="00E056B6" w:rsidDel="00371A11">
                <w:delText>GOBI2000_LINUX_SDK</w:delText>
              </w:r>
              <w:bookmarkStart w:id="26457" w:name="_Toc421703746"/>
              <w:bookmarkStart w:id="26458" w:name="_Toc421706940"/>
              <w:bookmarkStart w:id="26459" w:name="_Toc422906920"/>
              <w:bookmarkStart w:id="26460" w:name="_Toc422937551"/>
              <w:bookmarkStart w:id="26461" w:name="_Toc422940613"/>
              <w:bookmarkStart w:id="26462" w:name="_Toc422932048"/>
              <w:bookmarkStart w:id="26463" w:name="_Toc494290180"/>
              <w:bookmarkStart w:id="26464" w:name="_Toc494292996"/>
              <w:bookmarkStart w:id="26465" w:name="_Toc494295810"/>
              <w:bookmarkEnd w:id="26457"/>
              <w:bookmarkEnd w:id="26458"/>
              <w:bookmarkEnd w:id="26459"/>
              <w:bookmarkEnd w:id="26460"/>
              <w:bookmarkEnd w:id="26461"/>
              <w:bookmarkEnd w:id="26462"/>
              <w:bookmarkEnd w:id="26463"/>
              <w:bookmarkEnd w:id="26464"/>
              <w:bookmarkEnd w:id="26465"/>
            </w:del>
          </w:p>
        </w:tc>
        <w:tc>
          <w:tcPr>
            <w:tcW w:w="3330" w:type="dxa"/>
            <w:tcBorders>
              <w:top w:val="single" w:sz="6" w:space="0" w:color="auto"/>
              <w:bottom w:val="single" w:sz="6" w:space="0" w:color="auto"/>
            </w:tcBorders>
          </w:tcPr>
          <w:p w:rsidR="0058722E" w:rsidRPr="00E056B6" w:rsidDel="00371A11" w:rsidRDefault="00C0468B">
            <w:pPr>
              <w:pStyle w:val="body"/>
              <w:rPr>
                <w:del w:id="26466" w:author="Sastry, Murali" w:date="2015-06-09T17:17:00Z"/>
              </w:rPr>
              <w:pPrChange w:id="26467" w:author="Sastry, Murali" w:date="2015-06-10T10:23:00Z">
                <w:pPr>
                  <w:pStyle w:val="tableentry"/>
                </w:pPr>
              </w:pPrChange>
            </w:pPr>
            <w:del w:id="26468" w:author="Sastry, Murali" w:date="2015-06-09T17:17:00Z">
              <w:r w:rsidRPr="00E056B6" w:rsidDel="00371A11">
                <w:delText xml:space="preserve">Once build is complete it creates/updates the label </w:delText>
              </w:r>
              <w:bookmarkStart w:id="26469" w:name="_Toc421703747"/>
              <w:bookmarkStart w:id="26470" w:name="_Toc421706941"/>
              <w:bookmarkStart w:id="26471" w:name="_Toc422906921"/>
              <w:bookmarkStart w:id="26472" w:name="_Toc422937552"/>
              <w:bookmarkStart w:id="26473" w:name="_Toc422940614"/>
              <w:bookmarkStart w:id="26474" w:name="_Toc422932049"/>
              <w:bookmarkStart w:id="26475" w:name="_Toc494290181"/>
              <w:bookmarkStart w:id="26476" w:name="_Toc494292997"/>
              <w:bookmarkStart w:id="26477" w:name="_Toc494295811"/>
              <w:bookmarkEnd w:id="26469"/>
              <w:bookmarkEnd w:id="26470"/>
              <w:bookmarkEnd w:id="26471"/>
              <w:bookmarkEnd w:id="26472"/>
              <w:bookmarkEnd w:id="26473"/>
              <w:bookmarkEnd w:id="26474"/>
              <w:bookmarkEnd w:id="26475"/>
              <w:bookmarkEnd w:id="26476"/>
              <w:bookmarkEnd w:id="26477"/>
            </w:del>
          </w:p>
          <w:p w:rsidR="0058722E" w:rsidRPr="00E056B6" w:rsidDel="00371A11" w:rsidRDefault="00C0468B">
            <w:pPr>
              <w:pStyle w:val="body"/>
              <w:rPr>
                <w:del w:id="26478" w:author="Sastry, Murali" w:date="2015-06-09T17:17:00Z"/>
              </w:rPr>
              <w:pPrChange w:id="26479" w:author="Sastry, Murali" w:date="2015-06-10T10:23:00Z">
                <w:pPr>
                  <w:pStyle w:val="tableentry"/>
                </w:pPr>
              </w:pPrChange>
            </w:pPr>
            <w:del w:id="26480" w:author="Sastry, Murali" w:date="2015-06-09T17:17:00Z">
              <w:r w:rsidRPr="00E056B6" w:rsidDel="00371A11">
                <w:delText>&lt;RevisionName&gt;-&lt;Version&gt;</w:delText>
              </w:r>
              <w:bookmarkStart w:id="26481" w:name="_Toc421703748"/>
              <w:bookmarkStart w:id="26482" w:name="_Toc421706942"/>
              <w:bookmarkStart w:id="26483" w:name="_Toc422906922"/>
              <w:bookmarkStart w:id="26484" w:name="_Toc422937553"/>
              <w:bookmarkStart w:id="26485" w:name="_Toc422940615"/>
              <w:bookmarkStart w:id="26486" w:name="_Toc422932050"/>
              <w:bookmarkStart w:id="26487" w:name="_Toc494290182"/>
              <w:bookmarkStart w:id="26488" w:name="_Toc494292998"/>
              <w:bookmarkStart w:id="26489" w:name="_Toc494295812"/>
              <w:bookmarkEnd w:id="26481"/>
              <w:bookmarkEnd w:id="26482"/>
              <w:bookmarkEnd w:id="26483"/>
              <w:bookmarkEnd w:id="26484"/>
              <w:bookmarkEnd w:id="26485"/>
              <w:bookmarkEnd w:id="26486"/>
              <w:bookmarkEnd w:id="26487"/>
              <w:bookmarkEnd w:id="26488"/>
              <w:bookmarkEnd w:id="26489"/>
            </w:del>
          </w:p>
          <w:p w:rsidR="0058722E" w:rsidRPr="00E056B6" w:rsidDel="00371A11" w:rsidRDefault="00C0468B">
            <w:pPr>
              <w:pStyle w:val="body"/>
              <w:rPr>
                <w:del w:id="26490" w:author="Sastry, Murali" w:date="2015-06-09T17:17:00Z"/>
              </w:rPr>
              <w:pPrChange w:id="26491" w:author="Sastry, Murali" w:date="2015-06-10T10:23:00Z">
                <w:pPr>
                  <w:pStyle w:val="tableentry"/>
                </w:pPr>
              </w:pPrChange>
            </w:pPr>
            <w:del w:id="26492" w:author="Sastry, Murali" w:date="2015-06-09T17:17:00Z">
              <w:r w:rsidRPr="00E056B6" w:rsidDel="00371A11">
                <w:delText xml:space="preserve"> to mark this build</w:delText>
              </w:r>
              <w:bookmarkStart w:id="26493" w:name="_Toc421703749"/>
              <w:bookmarkStart w:id="26494" w:name="_Toc421706943"/>
              <w:bookmarkStart w:id="26495" w:name="_Toc422906923"/>
              <w:bookmarkStart w:id="26496" w:name="_Toc422937554"/>
              <w:bookmarkStart w:id="26497" w:name="_Toc422940616"/>
              <w:bookmarkStart w:id="26498" w:name="_Toc422932051"/>
              <w:bookmarkStart w:id="26499" w:name="_Toc494290183"/>
              <w:bookmarkStart w:id="26500" w:name="_Toc494292999"/>
              <w:bookmarkStart w:id="26501" w:name="_Toc494295813"/>
              <w:bookmarkEnd w:id="26493"/>
              <w:bookmarkEnd w:id="26494"/>
              <w:bookmarkEnd w:id="26495"/>
              <w:bookmarkEnd w:id="26496"/>
              <w:bookmarkEnd w:id="26497"/>
              <w:bookmarkEnd w:id="26498"/>
              <w:bookmarkEnd w:id="26499"/>
              <w:bookmarkEnd w:id="26500"/>
              <w:bookmarkEnd w:id="26501"/>
            </w:del>
          </w:p>
        </w:tc>
        <w:bookmarkStart w:id="26502" w:name="_Toc421703750"/>
        <w:bookmarkStart w:id="26503" w:name="_Toc421706944"/>
        <w:bookmarkStart w:id="26504" w:name="_Toc422906924"/>
        <w:bookmarkStart w:id="26505" w:name="_Toc422937555"/>
        <w:bookmarkStart w:id="26506" w:name="_Toc422940617"/>
        <w:bookmarkStart w:id="26507" w:name="_Toc422932052"/>
        <w:bookmarkStart w:id="26508" w:name="_Toc494290184"/>
        <w:bookmarkStart w:id="26509" w:name="_Toc494293000"/>
        <w:bookmarkStart w:id="26510" w:name="_Toc494295814"/>
        <w:bookmarkEnd w:id="26502"/>
        <w:bookmarkEnd w:id="26503"/>
        <w:bookmarkEnd w:id="26504"/>
        <w:bookmarkEnd w:id="26505"/>
        <w:bookmarkEnd w:id="26506"/>
        <w:bookmarkEnd w:id="26507"/>
        <w:bookmarkEnd w:id="26508"/>
        <w:bookmarkEnd w:id="26509"/>
        <w:bookmarkEnd w:id="26510"/>
      </w:tr>
      <w:tr w:rsidR="0058722E" w:rsidRPr="00E056B6" w:rsidDel="00371A11" w:rsidTr="00273E1A">
        <w:trPr>
          <w:cantSplit/>
          <w:del w:id="26511" w:author="Sastry, Murali" w:date="2015-06-09T17:17:00Z"/>
        </w:trPr>
        <w:tc>
          <w:tcPr>
            <w:tcW w:w="1890" w:type="dxa"/>
            <w:tcBorders>
              <w:top w:val="single" w:sz="6" w:space="0" w:color="auto"/>
              <w:bottom w:val="single" w:sz="6" w:space="0" w:color="auto"/>
            </w:tcBorders>
          </w:tcPr>
          <w:p w:rsidR="0058722E" w:rsidRPr="00E056B6" w:rsidDel="00371A11" w:rsidRDefault="00C0468B">
            <w:pPr>
              <w:pStyle w:val="body"/>
              <w:rPr>
                <w:del w:id="26512" w:author="Sastry, Murali" w:date="2015-06-09T17:17:00Z"/>
                <w:rFonts w:cs="Arial"/>
                <w:szCs w:val="18"/>
              </w:rPr>
              <w:pPrChange w:id="26513" w:author="Sastry, Murali" w:date="2015-06-10T10:23:00Z">
                <w:pPr>
                  <w:pStyle w:val="tableentry"/>
                </w:pPr>
              </w:pPrChange>
            </w:pPr>
            <w:del w:id="26514" w:author="Sastry, Murali" w:date="2015-06-09T17:17:00Z">
              <w:r w:rsidRPr="00E056B6" w:rsidDel="00371A11">
                <w:rPr>
                  <w:rFonts w:cs="Arial"/>
                  <w:szCs w:val="18"/>
                </w:rPr>
                <w:delText>(not typically used) Description:</w:delText>
              </w:r>
              <w:bookmarkStart w:id="26515" w:name="_Toc421703751"/>
              <w:bookmarkStart w:id="26516" w:name="_Toc421706945"/>
              <w:bookmarkStart w:id="26517" w:name="_Toc422906925"/>
              <w:bookmarkStart w:id="26518" w:name="_Toc422937556"/>
              <w:bookmarkStart w:id="26519" w:name="_Toc422940618"/>
              <w:bookmarkStart w:id="26520" w:name="_Toc422932053"/>
              <w:bookmarkStart w:id="26521" w:name="_Toc494290185"/>
              <w:bookmarkStart w:id="26522" w:name="_Toc494293001"/>
              <w:bookmarkStart w:id="26523" w:name="_Toc494295815"/>
              <w:bookmarkEnd w:id="26515"/>
              <w:bookmarkEnd w:id="26516"/>
              <w:bookmarkEnd w:id="26517"/>
              <w:bookmarkEnd w:id="26518"/>
              <w:bookmarkEnd w:id="26519"/>
              <w:bookmarkEnd w:id="26520"/>
              <w:bookmarkEnd w:id="26521"/>
              <w:bookmarkEnd w:id="26522"/>
              <w:bookmarkEnd w:id="26523"/>
            </w:del>
          </w:p>
        </w:tc>
        <w:tc>
          <w:tcPr>
            <w:tcW w:w="3330" w:type="dxa"/>
            <w:tcBorders>
              <w:top w:val="single" w:sz="6" w:space="0" w:color="auto"/>
              <w:bottom w:val="single" w:sz="6" w:space="0" w:color="auto"/>
            </w:tcBorders>
          </w:tcPr>
          <w:p w:rsidR="0058722E" w:rsidRPr="00E056B6" w:rsidDel="00371A11" w:rsidRDefault="00C0468B">
            <w:pPr>
              <w:pStyle w:val="body"/>
              <w:rPr>
                <w:del w:id="26524" w:author="Sastry, Murali" w:date="2015-06-09T17:17:00Z"/>
                <w:rFonts w:cs="Arial"/>
                <w:szCs w:val="18"/>
              </w:rPr>
              <w:pPrChange w:id="26525" w:author="Sastry, Murali" w:date="2015-06-10T10:23:00Z">
                <w:pPr>
                  <w:pStyle w:val="tableentry"/>
                </w:pPr>
              </w:pPrChange>
            </w:pPr>
            <w:del w:id="26526" w:author="Sastry, Murali" w:date="2015-06-09T17:17:00Z">
              <w:r w:rsidRPr="00E056B6" w:rsidDel="00371A11">
                <w:rPr>
                  <w:rFonts w:cs="Arial"/>
                  <w:szCs w:val="18"/>
                </w:rPr>
                <w:delText>Qualcomm &lt;PackageName&gt; installer</w:delText>
              </w:r>
              <w:bookmarkStart w:id="26527" w:name="_Toc421703752"/>
              <w:bookmarkStart w:id="26528" w:name="_Toc421706946"/>
              <w:bookmarkStart w:id="26529" w:name="_Toc422906926"/>
              <w:bookmarkStart w:id="26530" w:name="_Toc422937557"/>
              <w:bookmarkStart w:id="26531" w:name="_Toc422940619"/>
              <w:bookmarkStart w:id="26532" w:name="_Toc422932054"/>
              <w:bookmarkStart w:id="26533" w:name="_Toc494290186"/>
              <w:bookmarkStart w:id="26534" w:name="_Toc494293002"/>
              <w:bookmarkStart w:id="26535" w:name="_Toc494295816"/>
              <w:bookmarkEnd w:id="26527"/>
              <w:bookmarkEnd w:id="26528"/>
              <w:bookmarkEnd w:id="26529"/>
              <w:bookmarkEnd w:id="26530"/>
              <w:bookmarkEnd w:id="26531"/>
              <w:bookmarkEnd w:id="26532"/>
              <w:bookmarkEnd w:id="26533"/>
              <w:bookmarkEnd w:id="26534"/>
              <w:bookmarkEnd w:id="26535"/>
            </w:del>
          </w:p>
        </w:tc>
        <w:tc>
          <w:tcPr>
            <w:tcW w:w="3330" w:type="dxa"/>
            <w:tcBorders>
              <w:top w:val="single" w:sz="6" w:space="0" w:color="auto"/>
              <w:bottom w:val="single" w:sz="6" w:space="0" w:color="auto"/>
            </w:tcBorders>
          </w:tcPr>
          <w:p w:rsidR="0058722E" w:rsidRPr="00E056B6" w:rsidDel="00371A11" w:rsidRDefault="00C0468B">
            <w:pPr>
              <w:pStyle w:val="body"/>
              <w:rPr>
                <w:del w:id="26536" w:author="Sastry, Murali" w:date="2015-06-09T17:17:00Z"/>
                <w:rFonts w:cs="Arial"/>
                <w:szCs w:val="18"/>
              </w:rPr>
              <w:pPrChange w:id="26537" w:author="Sastry, Murali" w:date="2015-06-10T10:23:00Z">
                <w:pPr>
                  <w:pStyle w:val="tableentry"/>
                </w:pPr>
              </w:pPrChange>
            </w:pPr>
            <w:del w:id="26538" w:author="Sastry, Murali" w:date="2015-06-09T17:17:00Z">
              <w:r w:rsidRPr="00E056B6" w:rsidDel="00371A11">
                <w:rPr>
                  <w:rFonts w:cs="Arial"/>
                  <w:szCs w:val="18"/>
                </w:rPr>
                <w:delText>Rpm and Deb package description.  If this parameter is not specified it uses the default</w:delText>
              </w:r>
              <w:bookmarkStart w:id="26539" w:name="_Toc421703753"/>
              <w:bookmarkStart w:id="26540" w:name="_Toc421706947"/>
              <w:bookmarkStart w:id="26541" w:name="_Toc422906927"/>
              <w:bookmarkStart w:id="26542" w:name="_Toc422937558"/>
              <w:bookmarkStart w:id="26543" w:name="_Toc422940620"/>
              <w:bookmarkStart w:id="26544" w:name="_Toc422932055"/>
              <w:bookmarkStart w:id="26545" w:name="_Toc494290187"/>
              <w:bookmarkStart w:id="26546" w:name="_Toc494293003"/>
              <w:bookmarkStart w:id="26547" w:name="_Toc494295817"/>
              <w:bookmarkEnd w:id="26539"/>
              <w:bookmarkEnd w:id="26540"/>
              <w:bookmarkEnd w:id="26541"/>
              <w:bookmarkEnd w:id="26542"/>
              <w:bookmarkEnd w:id="26543"/>
              <w:bookmarkEnd w:id="26544"/>
              <w:bookmarkEnd w:id="26545"/>
              <w:bookmarkEnd w:id="26546"/>
              <w:bookmarkEnd w:id="26547"/>
            </w:del>
          </w:p>
        </w:tc>
        <w:bookmarkStart w:id="26548" w:name="_Toc421703754"/>
        <w:bookmarkStart w:id="26549" w:name="_Toc421706948"/>
        <w:bookmarkStart w:id="26550" w:name="_Toc422906928"/>
        <w:bookmarkStart w:id="26551" w:name="_Toc422937559"/>
        <w:bookmarkStart w:id="26552" w:name="_Toc422940621"/>
        <w:bookmarkStart w:id="26553" w:name="_Toc422932056"/>
        <w:bookmarkStart w:id="26554" w:name="_Toc494290188"/>
        <w:bookmarkStart w:id="26555" w:name="_Toc494293004"/>
        <w:bookmarkStart w:id="26556" w:name="_Toc494295818"/>
        <w:bookmarkEnd w:id="26548"/>
        <w:bookmarkEnd w:id="26549"/>
        <w:bookmarkEnd w:id="26550"/>
        <w:bookmarkEnd w:id="26551"/>
        <w:bookmarkEnd w:id="26552"/>
        <w:bookmarkEnd w:id="26553"/>
        <w:bookmarkEnd w:id="26554"/>
        <w:bookmarkEnd w:id="26555"/>
        <w:bookmarkEnd w:id="26556"/>
      </w:tr>
      <w:tr w:rsidR="0058722E" w:rsidRPr="00E056B6" w:rsidDel="00371A11" w:rsidTr="00273E1A">
        <w:trPr>
          <w:cantSplit/>
          <w:del w:id="26557" w:author="Sastry, Murali" w:date="2015-06-09T17:17:00Z"/>
        </w:trPr>
        <w:tc>
          <w:tcPr>
            <w:tcW w:w="1890" w:type="dxa"/>
            <w:tcBorders>
              <w:top w:val="single" w:sz="6" w:space="0" w:color="auto"/>
              <w:bottom w:val="single" w:sz="6" w:space="0" w:color="auto"/>
            </w:tcBorders>
          </w:tcPr>
          <w:p w:rsidR="0058722E" w:rsidRPr="00E056B6" w:rsidDel="00371A11" w:rsidRDefault="00C0468B">
            <w:pPr>
              <w:pStyle w:val="body"/>
              <w:rPr>
                <w:del w:id="26558" w:author="Sastry, Murali" w:date="2015-06-09T17:17:00Z"/>
                <w:rFonts w:cs="Arial"/>
                <w:szCs w:val="18"/>
              </w:rPr>
              <w:pPrChange w:id="26559" w:author="Sastry, Murali" w:date="2015-06-10T10:23:00Z">
                <w:pPr>
                  <w:pStyle w:val="tableentry"/>
                </w:pPr>
              </w:pPrChange>
            </w:pPr>
            <w:del w:id="26560" w:author="Sastry, Murali" w:date="2015-06-09T17:17:00Z">
              <w:r w:rsidRPr="00E056B6" w:rsidDel="00371A11">
                <w:rPr>
                  <w:rFonts w:cs="Arial"/>
                  <w:szCs w:val="18"/>
                </w:rPr>
                <w:delText>(not typically used)</w:delText>
              </w:r>
              <w:bookmarkStart w:id="26561" w:name="_Toc421703755"/>
              <w:bookmarkStart w:id="26562" w:name="_Toc421706949"/>
              <w:bookmarkStart w:id="26563" w:name="_Toc422906929"/>
              <w:bookmarkStart w:id="26564" w:name="_Toc422937560"/>
              <w:bookmarkStart w:id="26565" w:name="_Toc422940622"/>
              <w:bookmarkStart w:id="26566" w:name="_Toc422932057"/>
              <w:bookmarkStart w:id="26567" w:name="_Toc494290189"/>
              <w:bookmarkStart w:id="26568" w:name="_Toc494293005"/>
              <w:bookmarkStart w:id="26569" w:name="_Toc494295819"/>
              <w:bookmarkEnd w:id="26561"/>
              <w:bookmarkEnd w:id="26562"/>
              <w:bookmarkEnd w:id="26563"/>
              <w:bookmarkEnd w:id="26564"/>
              <w:bookmarkEnd w:id="26565"/>
              <w:bookmarkEnd w:id="26566"/>
              <w:bookmarkEnd w:id="26567"/>
              <w:bookmarkEnd w:id="26568"/>
              <w:bookmarkEnd w:id="26569"/>
            </w:del>
          </w:p>
          <w:p w:rsidR="0058722E" w:rsidRPr="00E056B6" w:rsidDel="00371A11" w:rsidRDefault="00C0468B">
            <w:pPr>
              <w:pStyle w:val="body"/>
              <w:rPr>
                <w:del w:id="26570" w:author="Sastry, Murali" w:date="2015-06-09T17:17:00Z"/>
                <w:rFonts w:cs="Arial"/>
                <w:szCs w:val="18"/>
              </w:rPr>
              <w:pPrChange w:id="26571" w:author="Sastry, Murali" w:date="2015-06-10T10:23:00Z">
                <w:pPr>
                  <w:pStyle w:val="tableentry"/>
                </w:pPr>
              </w:pPrChange>
            </w:pPr>
            <w:del w:id="26572" w:author="Sastry, Murali" w:date="2015-06-09T17:17:00Z">
              <w:r w:rsidRPr="00E056B6" w:rsidDel="00371A11">
                <w:rPr>
                  <w:rFonts w:cs="Arial"/>
                  <w:szCs w:val="18"/>
                </w:rPr>
                <w:delText>License:</w:delText>
              </w:r>
              <w:bookmarkStart w:id="26573" w:name="_Toc421703756"/>
              <w:bookmarkStart w:id="26574" w:name="_Toc421706950"/>
              <w:bookmarkStart w:id="26575" w:name="_Toc422906930"/>
              <w:bookmarkStart w:id="26576" w:name="_Toc422937561"/>
              <w:bookmarkStart w:id="26577" w:name="_Toc422940623"/>
              <w:bookmarkStart w:id="26578" w:name="_Toc422932058"/>
              <w:bookmarkStart w:id="26579" w:name="_Toc494290190"/>
              <w:bookmarkStart w:id="26580" w:name="_Toc494293006"/>
              <w:bookmarkStart w:id="26581" w:name="_Toc494295820"/>
              <w:bookmarkEnd w:id="26573"/>
              <w:bookmarkEnd w:id="26574"/>
              <w:bookmarkEnd w:id="26575"/>
              <w:bookmarkEnd w:id="26576"/>
              <w:bookmarkEnd w:id="26577"/>
              <w:bookmarkEnd w:id="26578"/>
              <w:bookmarkEnd w:id="26579"/>
              <w:bookmarkEnd w:id="26580"/>
              <w:bookmarkEnd w:id="26581"/>
            </w:del>
          </w:p>
        </w:tc>
        <w:tc>
          <w:tcPr>
            <w:tcW w:w="3330" w:type="dxa"/>
            <w:tcBorders>
              <w:top w:val="single" w:sz="6" w:space="0" w:color="auto"/>
              <w:bottom w:val="single" w:sz="6" w:space="0" w:color="auto"/>
            </w:tcBorders>
          </w:tcPr>
          <w:p w:rsidR="0058722E" w:rsidRPr="00E056B6" w:rsidDel="00371A11" w:rsidRDefault="00C0468B">
            <w:pPr>
              <w:pStyle w:val="body"/>
              <w:rPr>
                <w:del w:id="26582" w:author="Sastry, Murali" w:date="2015-06-09T17:17:00Z"/>
                <w:rFonts w:cs="Arial"/>
                <w:szCs w:val="18"/>
              </w:rPr>
              <w:pPrChange w:id="26583" w:author="Sastry, Murali" w:date="2015-06-10T10:23:00Z">
                <w:pPr>
                  <w:pStyle w:val="tableentry"/>
                </w:pPr>
              </w:pPrChange>
            </w:pPr>
            <w:del w:id="26584" w:author="Sastry, Murali" w:date="2015-06-09T17:17:00Z">
              <w:r w:rsidRPr="00E056B6" w:rsidDel="00371A11">
                <w:rPr>
                  <w:rFonts w:cs="Arial"/>
                  <w:szCs w:val="18"/>
                </w:rPr>
                <w:delText>Qualcomm Linux License</w:delText>
              </w:r>
              <w:bookmarkStart w:id="26585" w:name="_Toc421703757"/>
              <w:bookmarkStart w:id="26586" w:name="_Toc421706951"/>
              <w:bookmarkStart w:id="26587" w:name="_Toc422906931"/>
              <w:bookmarkStart w:id="26588" w:name="_Toc422937562"/>
              <w:bookmarkStart w:id="26589" w:name="_Toc422940624"/>
              <w:bookmarkStart w:id="26590" w:name="_Toc422932059"/>
              <w:bookmarkStart w:id="26591" w:name="_Toc494290191"/>
              <w:bookmarkStart w:id="26592" w:name="_Toc494293007"/>
              <w:bookmarkStart w:id="26593" w:name="_Toc494295821"/>
              <w:bookmarkEnd w:id="26585"/>
              <w:bookmarkEnd w:id="26586"/>
              <w:bookmarkEnd w:id="26587"/>
              <w:bookmarkEnd w:id="26588"/>
              <w:bookmarkEnd w:id="26589"/>
              <w:bookmarkEnd w:id="26590"/>
              <w:bookmarkEnd w:id="26591"/>
              <w:bookmarkEnd w:id="26592"/>
              <w:bookmarkEnd w:id="26593"/>
            </w:del>
          </w:p>
        </w:tc>
        <w:tc>
          <w:tcPr>
            <w:tcW w:w="3330" w:type="dxa"/>
            <w:tcBorders>
              <w:top w:val="single" w:sz="6" w:space="0" w:color="auto"/>
              <w:bottom w:val="single" w:sz="6" w:space="0" w:color="auto"/>
            </w:tcBorders>
          </w:tcPr>
          <w:p w:rsidR="0058722E" w:rsidRPr="00E056B6" w:rsidDel="00371A11" w:rsidRDefault="00C0468B">
            <w:pPr>
              <w:pStyle w:val="body"/>
              <w:rPr>
                <w:del w:id="26594" w:author="Sastry, Murali" w:date="2015-06-09T17:17:00Z"/>
                <w:rFonts w:cs="Arial"/>
                <w:szCs w:val="18"/>
              </w:rPr>
              <w:pPrChange w:id="26595" w:author="Sastry, Murali" w:date="2015-06-10T10:23:00Z">
                <w:pPr>
                  <w:pStyle w:val="tableentry"/>
                </w:pPr>
              </w:pPrChange>
            </w:pPr>
            <w:del w:id="26596" w:author="Sastry, Murali" w:date="2015-06-09T17:17:00Z">
              <w:r w:rsidRPr="00E056B6" w:rsidDel="00371A11">
                <w:rPr>
                  <w:rFonts w:cs="Arial"/>
                  <w:szCs w:val="18"/>
                </w:rPr>
                <w:delText>Rpm requires something to be specified. If this parameter is not specified it used the default</w:delText>
              </w:r>
              <w:bookmarkStart w:id="26597" w:name="_Toc421703758"/>
              <w:bookmarkStart w:id="26598" w:name="_Toc421706952"/>
              <w:bookmarkStart w:id="26599" w:name="_Toc422906932"/>
              <w:bookmarkStart w:id="26600" w:name="_Toc422937563"/>
              <w:bookmarkStart w:id="26601" w:name="_Toc422940625"/>
              <w:bookmarkStart w:id="26602" w:name="_Toc422932060"/>
              <w:bookmarkStart w:id="26603" w:name="_Toc494290192"/>
              <w:bookmarkStart w:id="26604" w:name="_Toc494293008"/>
              <w:bookmarkStart w:id="26605" w:name="_Toc494295822"/>
              <w:bookmarkEnd w:id="26597"/>
              <w:bookmarkEnd w:id="26598"/>
              <w:bookmarkEnd w:id="26599"/>
              <w:bookmarkEnd w:id="26600"/>
              <w:bookmarkEnd w:id="26601"/>
              <w:bookmarkEnd w:id="26602"/>
              <w:bookmarkEnd w:id="26603"/>
              <w:bookmarkEnd w:id="26604"/>
              <w:bookmarkEnd w:id="26605"/>
            </w:del>
          </w:p>
        </w:tc>
        <w:bookmarkStart w:id="26606" w:name="_Toc421703759"/>
        <w:bookmarkStart w:id="26607" w:name="_Toc421706953"/>
        <w:bookmarkStart w:id="26608" w:name="_Toc422906933"/>
        <w:bookmarkStart w:id="26609" w:name="_Toc422937564"/>
        <w:bookmarkStart w:id="26610" w:name="_Toc422940626"/>
        <w:bookmarkStart w:id="26611" w:name="_Toc422932061"/>
        <w:bookmarkStart w:id="26612" w:name="_Toc494290193"/>
        <w:bookmarkStart w:id="26613" w:name="_Toc494293009"/>
        <w:bookmarkStart w:id="26614" w:name="_Toc494295823"/>
        <w:bookmarkEnd w:id="26606"/>
        <w:bookmarkEnd w:id="26607"/>
        <w:bookmarkEnd w:id="26608"/>
        <w:bookmarkEnd w:id="26609"/>
        <w:bookmarkEnd w:id="26610"/>
        <w:bookmarkEnd w:id="26611"/>
        <w:bookmarkEnd w:id="26612"/>
        <w:bookmarkEnd w:id="26613"/>
        <w:bookmarkEnd w:id="26614"/>
      </w:tr>
      <w:tr w:rsidR="0058722E" w:rsidRPr="00E056B6" w:rsidDel="00371A11" w:rsidTr="00273E1A">
        <w:trPr>
          <w:cantSplit/>
          <w:del w:id="26615" w:author="Sastry, Murali" w:date="2015-06-09T17:17:00Z"/>
        </w:trPr>
        <w:tc>
          <w:tcPr>
            <w:tcW w:w="1890" w:type="dxa"/>
            <w:tcBorders>
              <w:top w:val="single" w:sz="6" w:space="0" w:color="auto"/>
              <w:bottom w:val="single" w:sz="6" w:space="0" w:color="auto"/>
            </w:tcBorders>
          </w:tcPr>
          <w:p w:rsidR="0058722E" w:rsidRPr="00E056B6" w:rsidDel="00371A11" w:rsidRDefault="00C0468B">
            <w:pPr>
              <w:pStyle w:val="body"/>
              <w:rPr>
                <w:del w:id="26616" w:author="Sastry, Murali" w:date="2015-06-09T17:17:00Z"/>
              </w:rPr>
              <w:pPrChange w:id="26617" w:author="Sastry, Murali" w:date="2015-06-10T10:23:00Z">
                <w:pPr>
                  <w:pStyle w:val="tableentry"/>
                </w:pPr>
              </w:pPrChange>
            </w:pPr>
            <w:del w:id="26618" w:author="Sastry, Murali" w:date="2015-06-09T17:17:00Z">
              <w:r w:rsidRPr="00E056B6" w:rsidDel="00371A11">
                <w:delText>WorkDir:</w:delText>
              </w:r>
              <w:bookmarkStart w:id="26619" w:name="_Toc421703760"/>
              <w:bookmarkStart w:id="26620" w:name="_Toc421706954"/>
              <w:bookmarkStart w:id="26621" w:name="_Toc422906934"/>
              <w:bookmarkStart w:id="26622" w:name="_Toc422937565"/>
              <w:bookmarkStart w:id="26623" w:name="_Toc422940627"/>
              <w:bookmarkStart w:id="26624" w:name="_Toc422932062"/>
              <w:bookmarkStart w:id="26625" w:name="_Toc494290194"/>
              <w:bookmarkStart w:id="26626" w:name="_Toc494293010"/>
              <w:bookmarkStart w:id="26627" w:name="_Toc494295824"/>
              <w:bookmarkEnd w:id="26619"/>
              <w:bookmarkEnd w:id="26620"/>
              <w:bookmarkEnd w:id="26621"/>
              <w:bookmarkEnd w:id="26622"/>
              <w:bookmarkEnd w:id="26623"/>
              <w:bookmarkEnd w:id="26624"/>
              <w:bookmarkEnd w:id="26625"/>
              <w:bookmarkEnd w:id="26626"/>
              <w:bookmarkEnd w:id="26627"/>
            </w:del>
          </w:p>
        </w:tc>
        <w:tc>
          <w:tcPr>
            <w:tcW w:w="3330" w:type="dxa"/>
            <w:tcBorders>
              <w:top w:val="single" w:sz="6" w:space="0" w:color="auto"/>
              <w:bottom w:val="single" w:sz="6" w:space="0" w:color="auto"/>
            </w:tcBorders>
          </w:tcPr>
          <w:p w:rsidR="0058722E" w:rsidRPr="00E056B6" w:rsidDel="00371A11" w:rsidRDefault="00C0468B">
            <w:pPr>
              <w:pStyle w:val="body"/>
              <w:rPr>
                <w:del w:id="26628" w:author="Sastry, Murali" w:date="2015-06-09T17:17:00Z"/>
              </w:rPr>
              <w:pPrChange w:id="26629" w:author="Sastry, Murali" w:date="2015-06-10T10:23:00Z">
                <w:pPr>
                  <w:pStyle w:val="tableentry"/>
                </w:pPr>
              </w:pPrChange>
            </w:pPr>
            <w:del w:id="26630" w:author="Sastry, Murali" w:date="2015-06-09T17:17:00Z">
              <w:r w:rsidRPr="00E056B6" w:rsidDel="00371A11">
                <w:delText>HM11</w:delText>
              </w:r>
              <w:bookmarkStart w:id="26631" w:name="_Toc421703761"/>
              <w:bookmarkStart w:id="26632" w:name="_Toc421706955"/>
              <w:bookmarkStart w:id="26633" w:name="_Toc422906935"/>
              <w:bookmarkStart w:id="26634" w:name="_Toc422937566"/>
              <w:bookmarkStart w:id="26635" w:name="_Toc422940628"/>
              <w:bookmarkStart w:id="26636" w:name="_Toc422932063"/>
              <w:bookmarkStart w:id="26637" w:name="_Toc494290195"/>
              <w:bookmarkStart w:id="26638" w:name="_Toc494293011"/>
              <w:bookmarkStart w:id="26639" w:name="_Toc494295825"/>
              <w:bookmarkEnd w:id="26631"/>
              <w:bookmarkEnd w:id="26632"/>
              <w:bookmarkEnd w:id="26633"/>
              <w:bookmarkEnd w:id="26634"/>
              <w:bookmarkEnd w:id="26635"/>
              <w:bookmarkEnd w:id="26636"/>
              <w:bookmarkEnd w:id="26637"/>
              <w:bookmarkEnd w:id="26638"/>
              <w:bookmarkEnd w:id="26639"/>
            </w:del>
          </w:p>
        </w:tc>
        <w:tc>
          <w:tcPr>
            <w:tcW w:w="3330" w:type="dxa"/>
            <w:tcBorders>
              <w:top w:val="single" w:sz="6" w:space="0" w:color="auto"/>
              <w:bottom w:val="single" w:sz="6" w:space="0" w:color="auto"/>
            </w:tcBorders>
          </w:tcPr>
          <w:p w:rsidR="0058722E" w:rsidRPr="00E056B6" w:rsidDel="00371A11" w:rsidRDefault="00C0468B">
            <w:pPr>
              <w:pStyle w:val="body"/>
              <w:rPr>
                <w:del w:id="26640" w:author="Sastry, Murali" w:date="2015-06-09T17:17:00Z"/>
              </w:rPr>
              <w:pPrChange w:id="26641" w:author="Sastry, Murali" w:date="2015-06-10T10:23:00Z">
                <w:pPr>
                  <w:pStyle w:val="tableentry"/>
                </w:pPr>
              </w:pPrChange>
            </w:pPr>
            <w:del w:id="26642" w:author="Sastry, Murali" w:date="2015-06-09T17:17:00Z">
              <w:r w:rsidRPr="00E056B6" w:rsidDel="00371A11">
                <w:delText>Build directory in ClientRoot</w:delText>
              </w:r>
              <w:bookmarkStart w:id="26643" w:name="_Toc421703762"/>
              <w:bookmarkStart w:id="26644" w:name="_Toc421706956"/>
              <w:bookmarkStart w:id="26645" w:name="_Toc422906936"/>
              <w:bookmarkStart w:id="26646" w:name="_Toc422937567"/>
              <w:bookmarkStart w:id="26647" w:name="_Toc422940629"/>
              <w:bookmarkStart w:id="26648" w:name="_Toc422932064"/>
              <w:bookmarkStart w:id="26649" w:name="_Toc494290196"/>
              <w:bookmarkStart w:id="26650" w:name="_Toc494293012"/>
              <w:bookmarkStart w:id="26651" w:name="_Toc494295826"/>
              <w:bookmarkEnd w:id="26643"/>
              <w:bookmarkEnd w:id="26644"/>
              <w:bookmarkEnd w:id="26645"/>
              <w:bookmarkEnd w:id="26646"/>
              <w:bookmarkEnd w:id="26647"/>
              <w:bookmarkEnd w:id="26648"/>
              <w:bookmarkEnd w:id="26649"/>
              <w:bookmarkEnd w:id="26650"/>
              <w:bookmarkEnd w:id="26651"/>
            </w:del>
          </w:p>
        </w:tc>
        <w:bookmarkStart w:id="26652" w:name="_Toc421703763"/>
        <w:bookmarkStart w:id="26653" w:name="_Toc421706957"/>
        <w:bookmarkStart w:id="26654" w:name="_Toc422906937"/>
        <w:bookmarkStart w:id="26655" w:name="_Toc422937568"/>
        <w:bookmarkStart w:id="26656" w:name="_Toc422940630"/>
        <w:bookmarkStart w:id="26657" w:name="_Toc422932065"/>
        <w:bookmarkStart w:id="26658" w:name="_Toc494290197"/>
        <w:bookmarkStart w:id="26659" w:name="_Toc494293013"/>
        <w:bookmarkStart w:id="26660" w:name="_Toc494295827"/>
        <w:bookmarkEnd w:id="26652"/>
        <w:bookmarkEnd w:id="26653"/>
        <w:bookmarkEnd w:id="26654"/>
        <w:bookmarkEnd w:id="26655"/>
        <w:bookmarkEnd w:id="26656"/>
        <w:bookmarkEnd w:id="26657"/>
        <w:bookmarkEnd w:id="26658"/>
        <w:bookmarkEnd w:id="26659"/>
        <w:bookmarkEnd w:id="26660"/>
      </w:tr>
      <w:tr w:rsidR="0058722E" w:rsidRPr="00E056B6" w:rsidDel="00371A11" w:rsidTr="00273E1A">
        <w:trPr>
          <w:cantSplit/>
          <w:del w:id="26661" w:author="Sastry, Murali" w:date="2015-06-09T17:17:00Z"/>
        </w:trPr>
        <w:tc>
          <w:tcPr>
            <w:tcW w:w="1890" w:type="dxa"/>
            <w:tcBorders>
              <w:top w:val="single" w:sz="6" w:space="0" w:color="auto"/>
              <w:bottom w:val="single" w:sz="6" w:space="0" w:color="auto"/>
            </w:tcBorders>
          </w:tcPr>
          <w:p w:rsidR="0058722E" w:rsidRPr="00E056B6" w:rsidDel="00371A11" w:rsidRDefault="00C0468B">
            <w:pPr>
              <w:pStyle w:val="body"/>
              <w:rPr>
                <w:del w:id="26662" w:author="Sastry, Murali" w:date="2015-06-09T17:17:00Z"/>
              </w:rPr>
              <w:pPrChange w:id="26663" w:author="Sastry, Murali" w:date="2015-06-10T10:23:00Z">
                <w:pPr>
                  <w:pStyle w:val="tableentry"/>
                </w:pPr>
              </w:pPrChange>
            </w:pPr>
            <w:del w:id="26664" w:author="Sastry, Murali" w:date="2015-06-09T17:17:00Z">
              <w:r w:rsidRPr="00E056B6" w:rsidDel="00371A11">
                <w:delText>OutputDir</w:delText>
              </w:r>
              <w:bookmarkStart w:id="26665" w:name="_Toc421703764"/>
              <w:bookmarkStart w:id="26666" w:name="_Toc421706958"/>
              <w:bookmarkStart w:id="26667" w:name="_Toc422906938"/>
              <w:bookmarkStart w:id="26668" w:name="_Toc422937569"/>
              <w:bookmarkStart w:id="26669" w:name="_Toc422940631"/>
              <w:bookmarkStart w:id="26670" w:name="_Toc422932066"/>
              <w:bookmarkStart w:id="26671" w:name="_Toc494290198"/>
              <w:bookmarkStart w:id="26672" w:name="_Toc494293014"/>
              <w:bookmarkStart w:id="26673" w:name="_Toc494295828"/>
              <w:bookmarkEnd w:id="26665"/>
              <w:bookmarkEnd w:id="26666"/>
              <w:bookmarkEnd w:id="26667"/>
              <w:bookmarkEnd w:id="26668"/>
              <w:bookmarkEnd w:id="26669"/>
              <w:bookmarkEnd w:id="26670"/>
              <w:bookmarkEnd w:id="26671"/>
              <w:bookmarkEnd w:id="26672"/>
              <w:bookmarkEnd w:id="26673"/>
            </w:del>
          </w:p>
        </w:tc>
        <w:tc>
          <w:tcPr>
            <w:tcW w:w="3330" w:type="dxa"/>
            <w:tcBorders>
              <w:top w:val="single" w:sz="6" w:space="0" w:color="auto"/>
              <w:bottom w:val="single" w:sz="6" w:space="0" w:color="auto"/>
            </w:tcBorders>
          </w:tcPr>
          <w:p w:rsidR="0058722E" w:rsidRPr="00E056B6" w:rsidDel="00371A11" w:rsidRDefault="00C0468B">
            <w:pPr>
              <w:pStyle w:val="body"/>
              <w:rPr>
                <w:del w:id="26674" w:author="Sastry, Murali" w:date="2015-06-09T17:17:00Z"/>
              </w:rPr>
              <w:pPrChange w:id="26675" w:author="Sastry, Murali" w:date="2015-06-10T10:23:00Z">
                <w:pPr>
                  <w:pStyle w:val="tableentry"/>
                </w:pPr>
              </w:pPrChange>
            </w:pPr>
            <w:del w:id="26676" w:author="Sastry, Murali" w:date="2015-06-09T17:17:00Z">
              <w:r w:rsidRPr="00E056B6" w:rsidDel="00371A11">
                <w:delText>72</w:delText>
              </w:r>
              <w:bookmarkStart w:id="26677" w:name="_Toc421703765"/>
              <w:bookmarkStart w:id="26678" w:name="_Toc421706959"/>
              <w:bookmarkStart w:id="26679" w:name="_Toc422906939"/>
              <w:bookmarkStart w:id="26680" w:name="_Toc422937570"/>
              <w:bookmarkStart w:id="26681" w:name="_Toc422940632"/>
              <w:bookmarkStart w:id="26682" w:name="_Toc422932067"/>
              <w:bookmarkStart w:id="26683" w:name="_Toc494290199"/>
              <w:bookmarkStart w:id="26684" w:name="_Toc494293015"/>
              <w:bookmarkStart w:id="26685" w:name="_Toc494295829"/>
              <w:bookmarkEnd w:id="26677"/>
              <w:bookmarkEnd w:id="26678"/>
              <w:bookmarkEnd w:id="26679"/>
              <w:bookmarkEnd w:id="26680"/>
              <w:bookmarkEnd w:id="26681"/>
              <w:bookmarkEnd w:id="26682"/>
              <w:bookmarkEnd w:id="26683"/>
              <w:bookmarkEnd w:id="26684"/>
              <w:bookmarkEnd w:id="26685"/>
            </w:del>
          </w:p>
        </w:tc>
        <w:tc>
          <w:tcPr>
            <w:tcW w:w="3330" w:type="dxa"/>
            <w:tcBorders>
              <w:top w:val="single" w:sz="6" w:space="0" w:color="auto"/>
              <w:bottom w:val="single" w:sz="6" w:space="0" w:color="auto"/>
            </w:tcBorders>
          </w:tcPr>
          <w:p w:rsidR="0058722E" w:rsidRPr="00E056B6" w:rsidDel="00371A11" w:rsidRDefault="00C0468B">
            <w:pPr>
              <w:pStyle w:val="body"/>
              <w:rPr>
                <w:del w:id="26686" w:author="Sastry, Murali" w:date="2015-06-09T17:17:00Z"/>
              </w:rPr>
              <w:pPrChange w:id="26687" w:author="Sastry, Murali" w:date="2015-06-10T10:23:00Z">
                <w:pPr>
                  <w:pStyle w:val="tableentry"/>
                </w:pPr>
              </w:pPrChange>
            </w:pPr>
            <w:del w:id="26688" w:author="Sastry, Murali" w:date="2015-06-09T17:17:00Z">
              <w:r w:rsidRPr="00E056B6" w:rsidDel="00371A11">
                <w:delText>Prefix of output folder where all deliverables will be placed</w:delText>
              </w:r>
              <w:bookmarkStart w:id="26689" w:name="_Toc421703766"/>
              <w:bookmarkStart w:id="26690" w:name="_Toc421706960"/>
              <w:bookmarkStart w:id="26691" w:name="_Toc422906940"/>
              <w:bookmarkStart w:id="26692" w:name="_Toc422937571"/>
              <w:bookmarkStart w:id="26693" w:name="_Toc422940633"/>
              <w:bookmarkStart w:id="26694" w:name="_Toc422932068"/>
              <w:bookmarkStart w:id="26695" w:name="_Toc494290200"/>
              <w:bookmarkStart w:id="26696" w:name="_Toc494293016"/>
              <w:bookmarkStart w:id="26697" w:name="_Toc494295830"/>
              <w:bookmarkEnd w:id="26689"/>
              <w:bookmarkEnd w:id="26690"/>
              <w:bookmarkEnd w:id="26691"/>
              <w:bookmarkEnd w:id="26692"/>
              <w:bookmarkEnd w:id="26693"/>
              <w:bookmarkEnd w:id="26694"/>
              <w:bookmarkEnd w:id="26695"/>
              <w:bookmarkEnd w:id="26696"/>
              <w:bookmarkEnd w:id="26697"/>
            </w:del>
          </w:p>
        </w:tc>
        <w:bookmarkStart w:id="26698" w:name="_Toc421703767"/>
        <w:bookmarkStart w:id="26699" w:name="_Toc421706961"/>
        <w:bookmarkStart w:id="26700" w:name="_Toc422906941"/>
        <w:bookmarkStart w:id="26701" w:name="_Toc422937572"/>
        <w:bookmarkStart w:id="26702" w:name="_Toc422940634"/>
        <w:bookmarkStart w:id="26703" w:name="_Toc422932069"/>
        <w:bookmarkStart w:id="26704" w:name="_Toc494290201"/>
        <w:bookmarkStart w:id="26705" w:name="_Toc494293017"/>
        <w:bookmarkStart w:id="26706" w:name="_Toc494295831"/>
        <w:bookmarkEnd w:id="26698"/>
        <w:bookmarkEnd w:id="26699"/>
        <w:bookmarkEnd w:id="26700"/>
        <w:bookmarkEnd w:id="26701"/>
        <w:bookmarkEnd w:id="26702"/>
        <w:bookmarkEnd w:id="26703"/>
        <w:bookmarkEnd w:id="26704"/>
        <w:bookmarkEnd w:id="26705"/>
        <w:bookmarkEnd w:id="26706"/>
      </w:tr>
    </w:tbl>
    <w:p w:rsidR="0058722E" w:rsidRPr="00E056B6" w:rsidDel="00371A11" w:rsidRDefault="00C0468B">
      <w:pPr>
        <w:pStyle w:val="body"/>
        <w:rPr>
          <w:del w:id="26707" w:author="Sastry, Murali" w:date="2015-06-09T17:17:00Z"/>
        </w:rPr>
        <w:pPrChange w:id="26708" w:author="Sastry, Murali" w:date="2015-06-10T10:23:00Z">
          <w:pPr>
            <w:pStyle w:val="Heading3"/>
            <w:pageBreakBefore/>
          </w:pPr>
        </w:pPrChange>
      </w:pPr>
      <w:del w:id="26709" w:author="Sastry, Murali" w:date="2015-06-09T17:17:00Z">
        <w:r w:rsidRPr="00E056B6" w:rsidDel="00371A11">
          <w:delText xml:space="preserve">Description </w:delText>
        </w:r>
        <w:bookmarkStart w:id="26710" w:name="_Toc421703768"/>
        <w:bookmarkStart w:id="26711" w:name="_Toc421706962"/>
        <w:bookmarkStart w:id="26712" w:name="_Toc422906942"/>
        <w:bookmarkStart w:id="26713" w:name="_Toc422937573"/>
        <w:bookmarkStart w:id="26714" w:name="_Toc422940635"/>
        <w:bookmarkStart w:id="26715" w:name="_Toc422932070"/>
        <w:bookmarkStart w:id="26716" w:name="_Toc494290202"/>
        <w:bookmarkStart w:id="26717" w:name="_Toc494293018"/>
        <w:bookmarkStart w:id="26718" w:name="_Toc494295832"/>
        <w:bookmarkEnd w:id="26710"/>
        <w:bookmarkEnd w:id="26711"/>
        <w:bookmarkEnd w:id="26712"/>
        <w:bookmarkEnd w:id="26713"/>
        <w:bookmarkEnd w:id="26714"/>
        <w:bookmarkEnd w:id="26715"/>
        <w:bookmarkEnd w:id="26716"/>
        <w:bookmarkEnd w:id="26717"/>
        <w:bookmarkEnd w:id="26718"/>
      </w:del>
    </w:p>
    <w:p w:rsidR="0058722E" w:rsidRPr="00E056B6" w:rsidDel="00371A11" w:rsidRDefault="00C0468B">
      <w:pPr>
        <w:pStyle w:val="body"/>
        <w:rPr>
          <w:del w:id="26719" w:author="Sastry, Murali" w:date="2015-06-09T17:17:00Z"/>
        </w:rPr>
      </w:pPr>
      <w:del w:id="26720" w:author="Sastry, Murali" w:date="2015-06-09T17:17:00Z">
        <w:r w:rsidRPr="00E056B6" w:rsidDel="00371A11">
          <w:delText xml:space="preserve">This build script begins by syncing to client spec to the &lt;ClientRoot&gt;/&lt;WorkDir&gt; directory.  </w:delText>
        </w:r>
        <w:bookmarkStart w:id="26721" w:name="_Toc421703769"/>
        <w:bookmarkStart w:id="26722" w:name="_Toc421706963"/>
        <w:bookmarkStart w:id="26723" w:name="_Toc422906943"/>
        <w:bookmarkStart w:id="26724" w:name="_Toc422937574"/>
        <w:bookmarkStart w:id="26725" w:name="_Toc422940636"/>
        <w:bookmarkStart w:id="26726" w:name="_Toc422932071"/>
        <w:bookmarkStart w:id="26727" w:name="_Toc494290203"/>
        <w:bookmarkStart w:id="26728" w:name="_Toc494293019"/>
        <w:bookmarkStart w:id="26729" w:name="_Toc494295833"/>
        <w:bookmarkEnd w:id="26721"/>
        <w:bookmarkEnd w:id="26722"/>
        <w:bookmarkEnd w:id="26723"/>
        <w:bookmarkEnd w:id="26724"/>
        <w:bookmarkEnd w:id="26725"/>
        <w:bookmarkEnd w:id="26726"/>
        <w:bookmarkEnd w:id="26727"/>
        <w:bookmarkEnd w:id="26728"/>
        <w:bookmarkEnd w:id="26729"/>
      </w:del>
    </w:p>
    <w:p w:rsidR="0058722E" w:rsidRPr="00E056B6" w:rsidDel="00371A11" w:rsidRDefault="00C0468B">
      <w:pPr>
        <w:pStyle w:val="body"/>
        <w:rPr>
          <w:del w:id="26730" w:author="Sastry, Murali" w:date="2015-06-09T17:17:00Z"/>
        </w:rPr>
      </w:pPr>
      <w:del w:id="26731" w:author="Sastry, Murali" w:date="2015-06-09T17:17:00Z">
        <w:r w:rsidRPr="00E056B6" w:rsidDel="00371A11">
          <w:delText>For each &lt;Arch&gt;:</w:delText>
        </w:r>
        <w:bookmarkStart w:id="26732" w:name="_Toc421703770"/>
        <w:bookmarkStart w:id="26733" w:name="_Toc421706964"/>
        <w:bookmarkStart w:id="26734" w:name="_Toc422906944"/>
        <w:bookmarkStart w:id="26735" w:name="_Toc422937575"/>
        <w:bookmarkStart w:id="26736" w:name="_Toc422940637"/>
        <w:bookmarkStart w:id="26737" w:name="_Toc422932072"/>
        <w:bookmarkStart w:id="26738" w:name="_Toc494290204"/>
        <w:bookmarkStart w:id="26739" w:name="_Toc494293020"/>
        <w:bookmarkStart w:id="26740" w:name="_Toc494295834"/>
        <w:bookmarkEnd w:id="26732"/>
        <w:bookmarkEnd w:id="26733"/>
        <w:bookmarkEnd w:id="26734"/>
        <w:bookmarkEnd w:id="26735"/>
        <w:bookmarkEnd w:id="26736"/>
        <w:bookmarkEnd w:id="26737"/>
        <w:bookmarkEnd w:id="26738"/>
        <w:bookmarkEnd w:id="26739"/>
        <w:bookmarkEnd w:id="26740"/>
      </w:del>
    </w:p>
    <w:p w:rsidR="00F52B67" w:rsidRPr="00E056B6" w:rsidDel="00371A11" w:rsidRDefault="00C0468B">
      <w:pPr>
        <w:pStyle w:val="body"/>
        <w:rPr>
          <w:del w:id="26741" w:author="Sastry, Murali" w:date="2015-06-09T17:17:00Z"/>
        </w:rPr>
        <w:pPrChange w:id="26742" w:author="Sastry, Murali" w:date="2015-06-10T10:23:00Z">
          <w:pPr>
            <w:pStyle w:val="body"/>
            <w:ind w:left="1440"/>
          </w:pPr>
        </w:pPrChange>
      </w:pPr>
      <w:del w:id="26743" w:author="Sastry, Murali" w:date="2015-06-09T17:17:00Z">
        <w:r w:rsidRPr="00E056B6" w:rsidDel="00371A11">
          <w:delText>It builds the QCWWAN2k.so library and places it in the &lt;FakeRoot&gt;/opt/Qualcomm/SDK2k/&lt;Arch&gt; directory.</w:delText>
        </w:r>
        <w:bookmarkStart w:id="26744" w:name="_Toc421703771"/>
        <w:bookmarkStart w:id="26745" w:name="_Toc421706965"/>
        <w:bookmarkStart w:id="26746" w:name="_Toc422906945"/>
        <w:bookmarkStart w:id="26747" w:name="_Toc422937576"/>
        <w:bookmarkStart w:id="26748" w:name="_Toc422940638"/>
        <w:bookmarkStart w:id="26749" w:name="_Toc422932073"/>
        <w:bookmarkStart w:id="26750" w:name="_Toc494290205"/>
        <w:bookmarkStart w:id="26751" w:name="_Toc494293021"/>
        <w:bookmarkStart w:id="26752" w:name="_Toc494295835"/>
        <w:bookmarkEnd w:id="26744"/>
        <w:bookmarkEnd w:id="26745"/>
        <w:bookmarkEnd w:id="26746"/>
        <w:bookmarkEnd w:id="26747"/>
        <w:bookmarkEnd w:id="26748"/>
        <w:bookmarkEnd w:id="26749"/>
        <w:bookmarkEnd w:id="26750"/>
        <w:bookmarkEnd w:id="26751"/>
        <w:bookmarkEnd w:id="26752"/>
      </w:del>
    </w:p>
    <w:p w:rsidR="002544A7" w:rsidRPr="00E056B6" w:rsidDel="00371A11" w:rsidRDefault="00C0468B">
      <w:pPr>
        <w:pStyle w:val="body"/>
        <w:rPr>
          <w:del w:id="26753" w:author="Sastry, Murali" w:date="2015-06-09T17:17:00Z"/>
        </w:rPr>
        <w:pPrChange w:id="26754" w:author="Sastry, Murali" w:date="2015-06-10T10:23:00Z">
          <w:pPr>
            <w:pStyle w:val="body"/>
            <w:ind w:left="1440"/>
          </w:pPr>
        </w:pPrChange>
      </w:pPr>
      <w:del w:id="26755" w:author="Sastry, Murali" w:date="2015-06-09T17:17:00Z">
        <w:r w:rsidRPr="00E056B6" w:rsidDel="00371A11">
          <w:delText>If building the ARM version of the SDK, it uses the ARM compiler from the location in &lt;ARMCompiler&gt;.</w:delText>
        </w:r>
        <w:bookmarkStart w:id="26756" w:name="_Toc421703772"/>
        <w:bookmarkStart w:id="26757" w:name="_Toc421706966"/>
        <w:bookmarkStart w:id="26758" w:name="_Toc422906946"/>
        <w:bookmarkStart w:id="26759" w:name="_Toc422937577"/>
        <w:bookmarkStart w:id="26760" w:name="_Toc422940639"/>
        <w:bookmarkStart w:id="26761" w:name="_Toc422932074"/>
        <w:bookmarkStart w:id="26762" w:name="_Toc494290206"/>
        <w:bookmarkStart w:id="26763" w:name="_Toc494293022"/>
        <w:bookmarkStart w:id="26764" w:name="_Toc494295836"/>
        <w:bookmarkEnd w:id="26756"/>
        <w:bookmarkEnd w:id="26757"/>
        <w:bookmarkEnd w:id="26758"/>
        <w:bookmarkEnd w:id="26759"/>
        <w:bookmarkEnd w:id="26760"/>
        <w:bookmarkEnd w:id="26761"/>
        <w:bookmarkEnd w:id="26762"/>
        <w:bookmarkEnd w:id="26763"/>
        <w:bookmarkEnd w:id="26764"/>
      </w:del>
    </w:p>
    <w:p w:rsidR="0058722E" w:rsidRPr="00E056B6" w:rsidDel="00371A11" w:rsidRDefault="00C0468B">
      <w:pPr>
        <w:pStyle w:val="body"/>
        <w:rPr>
          <w:del w:id="26765" w:author="Sastry, Murali" w:date="2015-06-09T17:17:00Z"/>
        </w:rPr>
      </w:pPr>
      <w:del w:id="26766" w:author="Sastry, Murali" w:date="2015-06-09T17:17:00Z">
        <w:r w:rsidRPr="00E056B6" w:rsidDel="00371A11">
          <w:delText>It then copies the QCWWANCMAPI2k.h and QCWWANCMAPI2k-Linux.pdf into the &lt;OutputDir&gt; and &lt;FakeRoot&gt;/opt/Qualcomm/SDK2k directory, and the readme file into the &lt;FakeRoot&gt;/opt/Qualcomm directory.</w:delText>
        </w:r>
        <w:bookmarkStart w:id="26767" w:name="_Toc421703773"/>
        <w:bookmarkStart w:id="26768" w:name="_Toc421706967"/>
        <w:bookmarkStart w:id="26769" w:name="_Toc422906947"/>
        <w:bookmarkStart w:id="26770" w:name="_Toc422937578"/>
        <w:bookmarkStart w:id="26771" w:name="_Toc422940640"/>
        <w:bookmarkStart w:id="26772" w:name="_Toc422932075"/>
        <w:bookmarkStart w:id="26773" w:name="_Toc494290207"/>
        <w:bookmarkStart w:id="26774" w:name="_Toc494293023"/>
        <w:bookmarkStart w:id="26775" w:name="_Toc494295837"/>
        <w:bookmarkEnd w:id="26767"/>
        <w:bookmarkEnd w:id="26768"/>
        <w:bookmarkEnd w:id="26769"/>
        <w:bookmarkEnd w:id="26770"/>
        <w:bookmarkEnd w:id="26771"/>
        <w:bookmarkEnd w:id="26772"/>
        <w:bookmarkEnd w:id="26773"/>
        <w:bookmarkEnd w:id="26774"/>
        <w:bookmarkEnd w:id="26775"/>
      </w:del>
    </w:p>
    <w:p w:rsidR="0058722E" w:rsidRPr="00E056B6" w:rsidDel="00371A11" w:rsidRDefault="00C0468B">
      <w:pPr>
        <w:pStyle w:val="body"/>
        <w:rPr>
          <w:del w:id="26776" w:author="Sastry, Murali" w:date="2015-06-09T17:17:00Z"/>
        </w:rPr>
      </w:pPr>
      <w:del w:id="26777" w:author="Sastry, Murali" w:date="2015-06-09T17:17:00Z">
        <w:r w:rsidRPr="00E056B6" w:rsidDel="00371A11">
          <w:delText>It creates an RPM package using the directory structure of the files in &lt;FakeRoot&gt; and the values from the configuration file, and places it in the &lt;OutputDir&gt; directory.</w:delText>
        </w:r>
        <w:bookmarkStart w:id="26778" w:name="_Toc421703774"/>
        <w:bookmarkStart w:id="26779" w:name="_Toc421706968"/>
        <w:bookmarkStart w:id="26780" w:name="_Toc422906948"/>
        <w:bookmarkStart w:id="26781" w:name="_Toc422937579"/>
        <w:bookmarkStart w:id="26782" w:name="_Toc422940641"/>
        <w:bookmarkStart w:id="26783" w:name="_Toc422932076"/>
        <w:bookmarkStart w:id="26784" w:name="_Toc494290208"/>
        <w:bookmarkStart w:id="26785" w:name="_Toc494293024"/>
        <w:bookmarkStart w:id="26786" w:name="_Toc494295838"/>
        <w:bookmarkEnd w:id="26778"/>
        <w:bookmarkEnd w:id="26779"/>
        <w:bookmarkEnd w:id="26780"/>
        <w:bookmarkEnd w:id="26781"/>
        <w:bookmarkEnd w:id="26782"/>
        <w:bookmarkEnd w:id="26783"/>
        <w:bookmarkEnd w:id="26784"/>
        <w:bookmarkEnd w:id="26785"/>
        <w:bookmarkEnd w:id="26786"/>
      </w:del>
    </w:p>
    <w:p w:rsidR="0058722E" w:rsidRPr="00E056B6" w:rsidDel="00371A11" w:rsidRDefault="00C0468B">
      <w:pPr>
        <w:pStyle w:val="body"/>
        <w:rPr>
          <w:del w:id="26787" w:author="Sastry, Murali" w:date="2015-06-09T17:17:00Z"/>
        </w:rPr>
      </w:pPr>
      <w:del w:id="26788" w:author="Sastry, Murali" w:date="2015-06-09T17:17:00Z">
        <w:r w:rsidRPr="00E056B6" w:rsidDel="00371A11">
          <w:delText>It creates a DEB package using the directory structure of the files in &lt;FakeRoot&gt; and the values from the configuration file, and places it in the &lt;OutputDir&gt; directory.</w:delText>
        </w:r>
        <w:bookmarkStart w:id="26789" w:name="_Toc421703775"/>
        <w:bookmarkStart w:id="26790" w:name="_Toc421706969"/>
        <w:bookmarkStart w:id="26791" w:name="_Toc422906949"/>
        <w:bookmarkStart w:id="26792" w:name="_Toc422937580"/>
        <w:bookmarkStart w:id="26793" w:name="_Toc422940642"/>
        <w:bookmarkStart w:id="26794" w:name="_Toc422932077"/>
        <w:bookmarkStart w:id="26795" w:name="_Toc494290209"/>
        <w:bookmarkStart w:id="26796" w:name="_Toc494293025"/>
        <w:bookmarkStart w:id="26797" w:name="_Toc494295839"/>
        <w:bookmarkEnd w:id="26789"/>
        <w:bookmarkEnd w:id="26790"/>
        <w:bookmarkEnd w:id="26791"/>
        <w:bookmarkEnd w:id="26792"/>
        <w:bookmarkEnd w:id="26793"/>
        <w:bookmarkEnd w:id="26794"/>
        <w:bookmarkEnd w:id="26795"/>
        <w:bookmarkEnd w:id="26796"/>
        <w:bookmarkEnd w:id="26797"/>
      </w:del>
    </w:p>
    <w:p w:rsidR="0058722E" w:rsidRPr="00E056B6" w:rsidDel="00371A11" w:rsidRDefault="00C0468B">
      <w:pPr>
        <w:pStyle w:val="body"/>
        <w:rPr>
          <w:del w:id="26798" w:author="Sastry, Murali" w:date="2015-06-09T17:17:00Z"/>
        </w:rPr>
      </w:pPr>
      <w:del w:id="26799" w:author="Sastry, Murali" w:date="2015-06-09T17:17:00Z">
        <w:r w:rsidRPr="00E056B6" w:rsidDel="00371A11">
          <w:delText>It moves the &lt;FakeRoot&gt; into the &lt;WorkDir&gt; folder and deletes any extra files.</w:delText>
        </w:r>
        <w:bookmarkStart w:id="26800" w:name="_Toc421703776"/>
        <w:bookmarkStart w:id="26801" w:name="_Toc421706970"/>
        <w:bookmarkStart w:id="26802" w:name="_Toc422906950"/>
        <w:bookmarkStart w:id="26803" w:name="_Toc422937581"/>
        <w:bookmarkStart w:id="26804" w:name="_Toc422940643"/>
        <w:bookmarkStart w:id="26805" w:name="_Toc422932078"/>
        <w:bookmarkStart w:id="26806" w:name="_Toc494290210"/>
        <w:bookmarkStart w:id="26807" w:name="_Toc494293026"/>
        <w:bookmarkStart w:id="26808" w:name="_Toc494295840"/>
        <w:bookmarkEnd w:id="26800"/>
        <w:bookmarkEnd w:id="26801"/>
        <w:bookmarkEnd w:id="26802"/>
        <w:bookmarkEnd w:id="26803"/>
        <w:bookmarkEnd w:id="26804"/>
        <w:bookmarkEnd w:id="26805"/>
        <w:bookmarkEnd w:id="26806"/>
        <w:bookmarkEnd w:id="26807"/>
        <w:bookmarkEnd w:id="26808"/>
      </w:del>
    </w:p>
    <w:p w:rsidR="0058722E" w:rsidRPr="00E056B6" w:rsidDel="00371A11" w:rsidRDefault="00C0468B">
      <w:pPr>
        <w:pStyle w:val="body"/>
        <w:rPr>
          <w:del w:id="26809" w:author="Sastry, Murali" w:date="2015-06-09T17:17:00Z"/>
        </w:rPr>
      </w:pPr>
      <w:del w:id="26810" w:author="Sastry, Murali" w:date="2015-06-09T17:17:00Z">
        <w:r w:rsidRPr="00E056B6" w:rsidDel="00371A11">
          <w:delText>Finally it updates a P4 label based on the RevisionName from the config file.</w:delText>
        </w:r>
        <w:bookmarkStart w:id="26811" w:name="_Toc421703777"/>
        <w:bookmarkStart w:id="26812" w:name="_Toc421706971"/>
        <w:bookmarkStart w:id="26813" w:name="_Toc422906951"/>
        <w:bookmarkStart w:id="26814" w:name="_Toc422937582"/>
        <w:bookmarkStart w:id="26815" w:name="_Toc422940644"/>
        <w:bookmarkStart w:id="26816" w:name="_Toc422932079"/>
        <w:bookmarkStart w:id="26817" w:name="_Toc494290211"/>
        <w:bookmarkStart w:id="26818" w:name="_Toc494293027"/>
        <w:bookmarkStart w:id="26819" w:name="_Toc494295841"/>
        <w:bookmarkEnd w:id="26811"/>
        <w:bookmarkEnd w:id="26812"/>
        <w:bookmarkEnd w:id="26813"/>
        <w:bookmarkEnd w:id="26814"/>
        <w:bookmarkEnd w:id="26815"/>
        <w:bookmarkEnd w:id="26816"/>
        <w:bookmarkEnd w:id="26817"/>
        <w:bookmarkEnd w:id="26818"/>
        <w:bookmarkEnd w:id="26819"/>
      </w:del>
    </w:p>
    <w:p w:rsidR="0058722E" w:rsidRPr="00E056B6" w:rsidDel="00371A11" w:rsidRDefault="00C0468B">
      <w:pPr>
        <w:pStyle w:val="body"/>
        <w:rPr>
          <w:del w:id="26820" w:author="Sastry, Murali" w:date="2015-06-09T17:17:00Z"/>
        </w:rPr>
        <w:pPrChange w:id="26821" w:author="Sastry, Murali" w:date="2015-06-10T10:23:00Z">
          <w:pPr>
            <w:pStyle w:val="Heading3"/>
          </w:pPr>
        </w:pPrChange>
      </w:pPr>
      <w:del w:id="26822" w:author="Sastry, Murali" w:date="2015-06-09T17:17:00Z">
        <w:r w:rsidRPr="00E056B6" w:rsidDel="00371A11">
          <w:delText>Output folder file structure</w:delText>
        </w:r>
        <w:bookmarkStart w:id="26823" w:name="_Toc421703778"/>
        <w:bookmarkStart w:id="26824" w:name="_Toc421706972"/>
        <w:bookmarkStart w:id="26825" w:name="_Toc422906952"/>
        <w:bookmarkStart w:id="26826" w:name="_Toc422937583"/>
        <w:bookmarkStart w:id="26827" w:name="_Toc422940645"/>
        <w:bookmarkStart w:id="26828" w:name="_Toc422932080"/>
        <w:bookmarkStart w:id="26829" w:name="_Toc494290212"/>
        <w:bookmarkStart w:id="26830" w:name="_Toc494293028"/>
        <w:bookmarkStart w:id="26831" w:name="_Toc494295842"/>
        <w:bookmarkEnd w:id="26823"/>
        <w:bookmarkEnd w:id="26824"/>
        <w:bookmarkEnd w:id="26825"/>
        <w:bookmarkEnd w:id="26826"/>
        <w:bookmarkEnd w:id="26827"/>
        <w:bookmarkEnd w:id="26828"/>
        <w:bookmarkEnd w:id="26829"/>
        <w:bookmarkEnd w:id="26830"/>
        <w:bookmarkEnd w:id="26831"/>
      </w:del>
    </w:p>
    <w:p w:rsidR="0058722E" w:rsidRPr="00E056B6" w:rsidDel="00371A11" w:rsidRDefault="00C0468B">
      <w:pPr>
        <w:pStyle w:val="body"/>
        <w:rPr>
          <w:del w:id="26832" w:author="Sastry, Murali" w:date="2015-06-09T17:17:00Z"/>
        </w:rPr>
      </w:pPr>
      <w:del w:id="26833" w:author="Sastry, Murali" w:date="2015-06-09T17:17:00Z">
        <w:r w:rsidRPr="00E056B6" w:rsidDel="00371A11">
          <w:delText xml:space="preserve">The 72 folder contains:  </w:delText>
        </w:r>
        <w:bookmarkStart w:id="26834" w:name="_Toc421703779"/>
        <w:bookmarkStart w:id="26835" w:name="_Toc421706973"/>
        <w:bookmarkStart w:id="26836" w:name="_Toc422906953"/>
        <w:bookmarkStart w:id="26837" w:name="_Toc422937584"/>
        <w:bookmarkStart w:id="26838" w:name="_Toc422940646"/>
        <w:bookmarkStart w:id="26839" w:name="_Toc422932081"/>
        <w:bookmarkStart w:id="26840" w:name="_Toc494290213"/>
        <w:bookmarkStart w:id="26841" w:name="_Toc494293029"/>
        <w:bookmarkStart w:id="26842" w:name="_Toc494295843"/>
        <w:bookmarkEnd w:id="26834"/>
        <w:bookmarkEnd w:id="26835"/>
        <w:bookmarkEnd w:id="26836"/>
        <w:bookmarkEnd w:id="26837"/>
        <w:bookmarkEnd w:id="26838"/>
        <w:bookmarkEnd w:id="26839"/>
        <w:bookmarkEnd w:id="26840"/>
        <w:bookmarkEnd w:id="26841"/>
        <w:bookmarkEnd w:id="26842"/>
      </w:del>
    </w:p>
    <w:p w:rsidR="0058722E" w:rsidRPr="00E056B6" w:rsidDel="00371A11" w:rsidRDefault="00C0468B">
      <w:pPr>
        <w:pStyle w:val="body"/>
        <w:rPr>
          <w:del w:id="26843" w:author="Sastry, Murali" w:date="2015-06-09T17:17:00Z"/>
        </w:rPr>
        <w:pPrChange w:id="26844" w:author="Sastry, Murali" w:date="2015-06-10T10:23:00Z">
          <w:pPr>
            <w:pStyle w:val="body"/>
            <w:spacing w:before="0" w:after="0"/>
            <w:ind w:left="1440"/>
          </w:pPr>
        </w:pPrChange>
      </w:pPr>
      <w:del w:id="26845" w:author="Sastry, Murali" w:date="2015-06-09T17:17:00Z">
        <w:r w:rsidRPr="00E056B6" w:rsidDel="00371A11">
          <w:delText>Gobi2000-Linux-SDK-&lt;version&gt;.deb</w:delText>
        </w:r>
        <w:bookmarkStart w:id="26846" w:name="_Toc421703780"/>
        <w:bookmarkStart w:id="26847" w:name="_Toc421706974"/>
        <w:bookmarkStart w:id="26848" w:name="_Toc422906954"/>
        <w:bookmarkStart w:id="26849" w:name="_Toc422937585"/>
        <w:bookmarkStart w:id="26850" w:name="_Toc422940647"/>
        <w:bookmarkStart w:id="26851" w:name="_Toc422932082"/>
        <w:bookmarkStart w:id="26852" w:name="_Toc494290214"/>
        <w:bookmarkStart w:id="26853" w:name="_Toc494293030"/>
        <w:bookmarkStart w:id="26854" w:name="_Toc494295844"/>
        <w:bookmarkEnd w:id="26846"/>
        <w:bookmarkEnd w:id="26847"/>
        <w:bookmarkEnd w:id="26848"/>
        <w:bookmarkEnd w:id="26849"/>
        <w:bookmarkEnd w:id="26850"/>
        <w:bookmarkEnd w:id="26851"/>
        <w:bookmarkEnd w:id="26852"/>
        <w:bookmarkEnd w:id="26853"/>
        <w:bookmarkEnd w:id="26854"/>
      </w:del>
    </w:p>
    <w:p w:rsidR="0058722E" w:rsidRPr="00E056B6" w:rsidDel="00371A11" w:rsidRDefault="00C0468B">
      <w:pPr>
        <w:pStyle w:val="body"/>
        <w:rPr>
          <w:del w:id="26855" w:author="Sastry, Murali" w:date="2015-06-09T17:17:00Z"/>
        </w:rPr>
        <w:pPrChange w:id="26856" w:author="Sastry, Murali" w:date="2015-06-10T10:23:00Z">
          <w:pPr>
            <w:pStyle w:val="body"/>
            <w:spacing w:before="0" w:after="0"/>
            <w:ind w:left="1440"/>
          </w:pPr>
        </w:pPrChange>
      </w:pPr>
      <w:del w:id="26857" w:author="Sastry, Murali" w:date="2015-06-09T17:17:00Z">
        <w:r w:rsidRPr="00E056B6" w:rsidDel="00371A11">
          <w:delText>Gobi2000-Linux-SDK-&lt;version&gt;.rpm</w:delText>
        </w:r>
        <w:bookmarkStart w:id="26858" w:name="_Toc421703781"/>
        <w:bookmarkStart w:id="26859" w:name="_Toc421706975"/>
        <w:bookmarkStart w:id="26860" w:name="_Toc422906955"/>
        <w:bookmarkStart w:id="26861" w:name="_Toc422937586"/>
        <w:bookmarkStart w:id="26862" w:name="_Toc422940648"/>
        <w:bookmarkStart w:id="26863" w:name="_Toc422932083"/>
        <w:bookmarkStart w:id="26864" w:name="_Toc494290215"/>
        <w:bookmarkStart w:id="26865" w:name="_Toc494293031"/>
        <w:bookmarkStart w:id="26866" w:name="_Toc494295845"/>
        <w:bookmarkEnd w:id="26858"/>
        <w:bookmarkEnd w:id="26859"/>
        <w:bookmarkEnd w:id="26860"/>
        <w:bookmarkEnd w:id="26861"/>
        <w:bookmarkEnd w:id="26862"/>
        <w:bookmarkEnd w:id="26863"/>
        <w:bookmarkEnd w:id="26864"/>
        <w:bookmarkEnd w:id="26865"/>
        <w:bookmarkEnd w:id="26866"/>
      </w:del>
    </w:p>
    <w:p w:rsidR="0058722E" w:rsidRPr="00E056B6" w:rsidDel="00371A11" w:rsidRDefault="00C0468B">
      <w:pPr>
        <w:pStyle w:val="body"/>
        <w:rPr>
          <w:del w:id="26867" w:author="Sastry, Murali" w:date="2015-06-09T17:17:00Z"/>
        </w:rPr>
        <w:pPrChange w:id="26868" w:author="Sastry, Murali" w:date="2015-06-10T10:23:00Z">
          <w:pPr>
            <w:pStyle w:val="body"/>
            <w:spacing w:before="0" w:after="0"/>
            <w:ind w:left="1440"/>
          </w:pPr>
        </w:pPrChange>
      </w:pPr>
      <w:del w:id="26869" w:author="Sastry, Murali" w:date="2015-06-09T17:17:00Z">
        <w:r w:rsidRPr="00E056B6" w:rsidDel="00371A11">
          <w:delText>Gobi2000-Linux-SDK-Readme.txt</w:delText>
        </w:r>
        <w:bookmarkStart w:id="26870" w:name="_Toc421703782"/>
        <w:bookmarkStart w:id="26871" w:name="_Toc421706976"/>
        <w:bookmarkStart w:id="26872" w:name="_Toc422906956"/>
        <w:bookmarkStart w:id="26873" w:name="_Toc422937587"/>
        <w:bookmarkStart w:id="26874" w:name="_Toc422940649"/>
        <w:bookmarkStart w:id="26875" w:name="_Toc422932084"/>
        <w:bookmarkStart w:id="26876" w:name="_Toc494290216"/>
        <w:bookmarkStart w:id="26877" w:name="_Toc494293032"/>
        <w:bookmarkStart w:id="26878" w:name="_Toc494295846"/>
        <w:bookmarkEnd w:id="26870"/>
        <w:bookmarkEnd w:id="26871"/>
        <w:bookmarkEnd w:id="26872"/>
        <w:bookmarkEnd w:id="26873"/>
        <w:bookmarkEnd w:id="26874"/>
        <w:bookmarkEnd w:id="26875"/>
        <w:bookmarkEnd w:id="26876"/>
        <w:bookmarkEnd w:id="26877"/>
        <w:bookmarkEnd w:id="26878"/>
      </w:del>
    </w:p>
    <w:p w:rsidR="0058722E" w:rsidRPr="00E056B6" w:rsidDel="00371A11" w:rsidRDefault="00C0468B">
      <w:pPr>
        <w:pStyle w:val="body"/>
        <w:rPr>
          <w:del w:id="26879" w:author="Sastry, Murali" w:date="2015-06-09T17:17:00Z"/>
        </w:rPr>
        <w:pPrChange w:id="26880" w:author="Sastry, Murali" w:date="2015-06-10T10:23:00Z">
          <w:pPr>
            <w:pStyle w:val="Heading2"/>
            <w:pageBreakBefore/>
          </w:pPr>
        </w:pPrChange>
      </w:pPr>
      <w:del w:id="26881" w:author="Sastry, Murali" w:date="2015-06-09T17:17:00Z">
        <w:r w:rsidRPr="00E056B6" w:rsidDel="00371A11">
          <w:delText>P4 files to update</w:delText>
        </w:r>
        <w:bookmarkStart w:id="26882" w:name="_Toc421703783"/>
        <w:bookmarkStart w:id="26883" w:name="_Toc421706977"/>
        <w:bookmarkStart w:id="26884" w:name="_Toc422906957"/>
        <w:bookmarkStart w:id="26885" w:name="_Toc422937588"/>
        <w:bookmarkStart w:id="26886" w:name="_Toc422940650"/>
        <w:bookmarkStart w:id="26887" w:name="_Toc422932085"/>
        <w:bookmarkStart w:id="26888" w:name="_Toc494290217"/>
        <w:bookmarkStart w:id="26889" w:name="_Toc494293033"/>
        <w:bookmarkStart w:id="26890" w:name="_Toc494295847"/>
        <w:bookmarkEnd w:id="26882"/>
        <w:bookmarkEnd w:id="26883"/>
        <w:bookmarkEnd w:id="26884"/>
        <w:bookmarkEnd w:id="26885"/>
        <w:bookmarkEnd w:id="26886"/>
        <w:bookmarkEnd w:id="26887"/>
        <w:bookmarkEnd w:id="26888"/>
        <w:bookmarkEnd w:id="26889"/>
        <w:bookmarkEnd w:id="26890"/>
      </w:del>
    </w:p>
    <w:p w:rsidR="0058722E" w:rsidRPr="00E056B6" w:rsidDel="00371A11" w:rsidRDefault="00C0468B">
      <w:pPr>
        <w:pStyle w:val="body"/>
        <w:rPr>
          <w:del w:id="26891" w:author="Sastry, Murali" w:date="2015-06-09T17:17:00Z"/>
        </w:rPr>
      </w:pPr>
      <w:del w:id="26892" w:author="Sastry, Murali" w:date="2015-06-09T17:17:00Z">
        <w:r w:rsidRPr="00E056B6" w:rsidDel="00371A11">
          <w:delText xml:space="preserve">NOTE: Linux and Windows have different line ending formats.  If editing any files for a Linux build, always use Linux editors (IE: vim or gedit) or Visual Studio (and select Unicode line endings).  The build script will attempt to standardize the necessary files, but should not be depended on. </w:delText>
        </w:r>
        <w:bookmarkStart w:id="26893" w:name="_Toc421703784"/>
        <w:bookmarkStart w:id="26894" w:name="_Toc421706978"/>
        <w:bookmarkStart w:id="26895" w:name="_Toc422906958"/>
        <w:bookmarkStart w:id="26896" w:name="_Toc422937589"/>
        <w:bookmarkStart w:id="26897" w:name="_Toc422940651"/>
        <w:bookmarkStart w:id="26898" w:name="_Toc422932086"/>
        <w:bookmarkStart w:id="26899" w:name="_Toc494290218"/>
        <w:bookmarkStart w:id="26900" w:name="_Toc494293034"/>
        <w:bookmarkStart w:id="26901" w:name="_Toc494295848"/>
        <w:bookmarkEnd w:id="26893"/>
        <w:bookmarkEnd w:id="26894"/>
        <w:bookmarkEnd w:id="26895"/>
        <w:bookmarkEnd w:id="26896"/>
        <w:bookmarkEnd w:id="26897"/>
        <w:bookmarkEnd w:id="26898"/>
        <w:bookmarkEnd w:id="26899"/>
        <w:bookmarkEnd w:id="26900"/>
        <w:bookmarkEnd w:id="26901"/>
      </w:del>
    </w:p>
    <w:p w:rsidR="0058722E" w:rsidRPr="00E056B6" w:rsidDel="00371A11" w:rsidRDefault="00C0468B">
      <w:pPr>
        <w:pStyle w:val="body"/>
        <w:rPr>
          <w:del w:id="26902" w:author="Sastry, Murali" w:date="2015-06-09T17:17:00Z"/>
        </w:rPr>
        <w:pPrChange w:id="26903" w:author="Sastry, Murali" w:date="2015-06-10T10:23:00Z">
          <w:pPr>
            <w:pStyle w:val="Caption"/>
            <w:keepNext/>
          </w:pPr>
        </w:pPrChange>
      </w:pPr>
      <w:bookmarkStart w:id="26904" w:name="_Toc262040458"/>
      <w:del w:id="26905" w:author="Sastry, Murali" w:date="2015-06-09T17:17:00Z">
        <w:r w:rsidRPr="00E056B6" w:rsidDel="00371A11">
          <w:delText>Table 38 GOBI2000_LINUX_SDK Files to edit</w:delText>
        </w:r>
        <w:bookmarkStart w:id="26906" w:name="_Toc421703785"/>
        <w:bookmarkStart w:id="26907" w:name="_Toc421706979"/>
        <w:bookmarkStart w:id="26908" w:name="_Toc422906959"/>
        <w:bookmarkStart w:id="26909" w:name="_Toc422937590"/>
        <w:bookmarkStart w:id="26910" w:name="_Toc422940652"/>
        <w:bookmarkStart w:id="26911" w:name="_Toc422932087"/>
        <w:bookmarkStart w:id="26912" w:name="_Toc494290219"/>
        <w:bookmarkStart w:id="26913" w:name="_Toc494293035"/>
        <w:bookmarkStart w:id="26914" w:name="_Toc494295849"/>
        <w:bookmarkEnd w:id="26904"/>
        <w:bookmarkEnd w:id="26906"/>
        <w:bookmarkEnd w:id="26907"/>
        <w:bookmarkEnd w:id="26908"/>
        <w:bookmarkEnd w:id="26909"/>
        <w:bookmarkEnd w:id="26910"/>
        <w:bookmarkEnd w:id="26911"/>
        <w:bookmarkEnd w:id="26912"/>
        <w:bookmarkEnd w:id="26913"/>
        <w:bookmarkEnd w:id="26914"/>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6120"/>
      </w:tblGrid>
      <w:tr w:rsidR="0058722E" w:rsidRPr="00E056B6" w:rsidDel="00371A11" w:rsidTr="00273E1A">
        <w:trPr>
          <w:cantSplit/>
          <w:tblHeader/>
          <w:del w:id="26915" w:author="Sastry, Murali" w:date="2015-06-09T17:17:00Z"/>
        </w:trPr>
        <w:tc>
          <w:tcPr>
            <w:tcW w:w="2520" w:type="dxa"/>
            <w:tcBorders>
              <w:bottom w:val="single" w:sz="12" w:space="0" w:color="auto"/>
            </w:tcBorders>
          </w:tcPr>
          <w:p w:rsidR="0058722E" w:rsidRPr="00E056B6" w:rsidDel="00371A11" w:rsidRDefault="00C0468B">
            <w:pPr>
              <w:pStyle w:val="body"/>
              <w:rPr>
                <w:del w:id="26916" w:author="Sastry, Murali" w:date="2015-06-09T17:17:00Z"/>
              </w:rPr>
              <w:pPrChange w:id="26917" w:author="Sastry, Murali" w:date="2015-06-10T10:23:00Z">
                <w:pPr>
                  <w:pStyle w:val="tableheading"/>
                  <w:jc w:val="left"/>
                  <w:outlineLvl w:val="1"/>
                </w:pPr>
              </w:pPrChange>
            </w:pPr>
            <w:del w:id="26918" w:author="Sastry, Murali" w:date="2015-06-09T17:17:00Z">
              <w:r w:rsidRPr="00E056B6" w:rsidDel="00371A11">
                <w:delText>File</w:delText>
              </w:r>
              <w:bookmarkStart w:id="26919" w:name="_Toc421703786"/>
              <w:bookmarkStart w:id="26920" w:name="_Toc421706980"/>
              <w:bookmarkStart w:id="26921" w:name="_Toc422906960"/>
              <w:bookmarkStart w:id="26922" w:name="_Toc422937591"/>
              <w:bookmarkStart w:id="26923" w:name="_Toc422940653"/>
              <w:bookmarkStart w:id="26924" w:name="_Toc422932088"/>
              <w:bookmarkStart w:id="26925" w:name="_Toc494290220"/>
              <w:bookmarkStart w:id="26926" w:name="_Toc494293036"/>
              <w:bookmarkStart w:id="26927" w:name="_Toc494295850"/>
              <w:bookmarkEnd w:id="26919"/>
              <w:bookmarkEnd w:id="26920"/>
              <w:bookmarkEnd w:id="26921"/>
              <w:bookmarkEnd w:id="26922"/>
              <w:bookmarkEnd w:id="26923"/>
              <w:bookmarkEnd w:id="26924"/>
              <w:bookmarkEnd w:id="26925"/>
              <w:bookmarkEnd w:id="26926"/>
              <w:bookmarkEnd w:id="26927"/>
            </w:del>
          </w:p>
        </w:tc>
        <w:tc>
          <w:tcPr>
            <w:tcW w:w="6120" w:type="dxa"/>
            <w:tcBorders>
              <w:bottom w:val="single" w:sz="12" w:space="0" w:color="auto"/>
            </w:tcBorders>
          </w:tcPr>
          <w:p w:rsidR="0058722E" w:rsidRPr="00E056B6" w:rsidDel="00371A11" w:rsidRDefault="00C0468B">
            <w:pPr>
              <w:pStyle w:val="body"/>
              <w:rPr>
                <w:del w:id="26928" w:author="Sastry, Murali" w:date="2015-06-09T17:17:00Z"/>
              </w:rPr>
              <w:pPrChange w:id="26929" w:author="Sastry, Murali" w:date="2015-06-10T10:23:00Z">
                <w:pPr>
                  <w:pStyle w:val="tableheading"/>
                  <w:jc w:val="left"/>
                  <w:outlineLvl w:val="1"/>
                </w:pPr>
              </w:pPrChange>
            </w:pPr>
            <w:del w:id="26930" w:author="Sastry, Murali" w:date="2015-06-09T17:17:00Z">
              <w:r w:rsidRPr="00E056B6" w:rsidDel="00371A11">
                <w:delText>Description</w:delText>
              </w:r>
              <w:bookmarkStart w:id="26931" w:name="_Toc421703787"/>
              <w:bookmarkStart w:id="26932" w:name="_Toc421706981"/>
              <w:bookmarkStart w:id="26933" w:name="_Toc422906961"/>
              <w:bookmarkStart w:id="26934" w:name="_Toc422937592"/>
              <w:bookmarkStart w:id="26935" w:name="_Toc422940654"/>
              <w:bookmarkStart w:id="26936" w:name="_Toc422932089"/>
              <w:bookmarkStart w:id="26937" w:name="_Toc494290221"/>
              <w:bookmarkStart w:id="26938" w:name="_Toc494293037"/>
              <w:bookmarkStart w:id="26939" w:name="_Toc494295851"/>
              <w:bookmarkEnd w:id="26931"/>
              <w:bookmarkEnd w:id="26932"/>
              <w:bookmarkEnd w:id="26933"/>
              <w:bookmarkEnd w:id="26934"/>
              <w:bookmarkEnd w:id="26935"/>
              <w:bookmarkEnd w:id="26936"/>
              <w:bookmarkEnd w:id="26937"/>
              <w:bookmarkEnd w:id="26938"/>
              <w:bookmarkEnd w:id="26939"/>
            </w:del>
          </w:p>
        </w:tc>
        <w:bookmarkStart w:id="26940" w:name="_Toc421703788"/>
        <w:bookmarkStart w:id="26941" w:name="_Toc421706982"/>
        <w:bookmarkStart w:id="26942" w:name="_Toc422906962"/>
        <w:bookmarkStart w:id="26943" w:name="_Toc422937593"/>
        <w:bookmarkStart w:id="26944" w:name="_Toc422940655"/>
        <w:bookmarkStart w:id="26945" w:name="_Toc422932090"/>
        <w:bookmarkStart w:id="26946" w:name="_Toc494290222"/>
        <w:bookmarkStart w:id="26947" w:name="_Toc494293038"/>
        <w:bookmarkStart w:id="26948" w:name="_Toc494295852"/>
        <w:bookmarkEnd w:id="26940"/>
        <w:bookmarkEnd w:id="26941"/>
        <w:bookmarkEnd w:id="26942"/>
        <w:bookmarkEnd w:id="26943"/>
        <w:bookmarkEnd w:id="26944"/>
        <w:bookmarkEnd w:id="26945"/>
        <w:bookmarkEnd w:id="26946"/>
        <w:bookmarkEnd w:id="26947"/>
        <w:bookmarkEnd w:id="26948"/>
      </w:tr>
      <w:tr w:rsidR="0058722E" w:rsidRPr="00E056B6" w:rsidDel="00371A11" w:rsidTr="00273E1A">
        <w:trPr>
          <w:cantSplit/>
          <w:del w:id="26949" w:author="Sastry, Murali" w:date="2015-06-09T17:17:00Z"/>
        </w:trPr>
        <w:tc>
          <w:tcPr>
            <w:tcW w:w="2520" w:type="dxa"/>
            <w:tcBorders>
              <w:top w:val="single" w:sz="6" w:space="0" w:color="auto"/>
              <w:bottom w:val="single" w:sz="6" w:space="0" w:color="auto"/>
            </w:tcBorders>
          </w:tcPr>
          <w:p w:rsidR="0058722E" w:rsidRPr="00E056B6" w:rsidDel="00371A11" w:rsidRDefault="00C0468B">
            <w:pPr>
              <w:pStyle w:val="body"/>
              <w:rPr>
                <w:del w:id="26950" w:author="Sastry, Murali" w:date="2015-06-09T17:17:00Z"/>
              </w:rPr>
              <w:pPrChange w:id="26951" w:author="Sastry, Murali" w:date="2015-06-10T10:23:00Z">
                <w:pPr>
                  <w:pStyle w:val="tableentry"/>
                  <w:keepNext/>
                  <w:outlineLvl w:val="1"/>
                </w:pPr>
              </w:pPrChange>
            </w:pPr>
            <w:del w:id="26952" w:author="Sastry, Murali" w:date="2015-06-09T17:17:00Z">
              <w:r w:rsidRPr="00E056B6" w:rsidDel="00371A11">
                <w:delText>SDKInstaller2k.config</w:delText>
              </w:r>
              <w:bookmarkStart w:id="26953" w:name="_Toc421703789"/>
              <w:bookmarkStart w:id="26954" w:name="_Toc421706983"/>
              <w:bookmarkStart w:id="26955" w:name="_Toc422906963"/>
              <w:bookmarkStart w:id="26956" w:name="_Toc422937594"/>
              <w:bookmarkStart w:id="26957" w:name="_Toc422940656"/>
              <w:bookmarkStart w:id="26958" w:name="_Toc422932091"/>
              <w:bookmarkStart w:id="26959" w:name="_Toc494290223"/>
              <w:bookmarkStart w:id="26960" w:name="_Toc494293039"/>
              <w:bookmarkStart w:id="26961" w:name="_Toc494295853"/>
              <w:bookmarkEnd w:id="26953"/>
              <w:bookmarkEnd w:id="26954"/>
              <w:bookmarkEnd w:id="26955"/>
              <w:bookmarkEnd w:id="26956"/>
              <w:bookmarkEnd w:id="26957"/>
              <w:bookmarkEnd w:id="26958"/>
              <w:bookmarkEnd w:id="26959"/>
              <w:bookmarkEnd w:id="26960"/>
              <w:bookmarkEnd w:id="26961"/>
            </w:del>
          </w:p>
        </w:tc>
        <w:tc>
          <w:tcPr>
            <w:tcW w:w="6120" w:type="dxa"/>
            <w:tcBorders>
              <w:top w:val="single" w:sz="6" w:space="0" w:color="auto"/>
              <w:bottom w:val="single" w:sz="6" w:space="0" w:color="auto"/>
            </w:tcBorders>
          </w:tcPr>
          <w:p w:rsidR="0058722E" w:rsidRPr="00E056B6" w:rsidDel="00371A11" w:rsidRDefault="00C0468B">
            <w:pPr>
              <w:pStyle w:val="body"/>
              <w:rPr>
                <w:del w:id="26962" w:author="Sastry, Murali" w:date="2015-06-09T17:17:00Z"/>
              </w:rPr>
              <w:pPrChange w:id="26963" w:author="Sastry, Murali" w:date="2015-06-10T10:23:00Z">
                <w:pPr>
                  <w:pStyle w:val="tableentry"/>
                  <w:keepNext/>
                  <w:outlineLvl w:val="1"/>
                </w:pPr>
              </w:pPrChange>
            </w:pPr>
            <w:del w:id="26964" w:author="Sastry, Murali" w:date="2015-06-09T17:17:00Z">
              <w:r w:rsidRPr="00E056B6" w:rsidDel="00371A11">
                <w:delText>Update &lt;Version&gt;</w:delText>
              </w:r>
              <w:bookmarkStart w:id="26965" w:name="_Toc421703790"/>
              <w:bookmarkStart w:id="26966" w:name="_Toc421706984"/>
              <w:bookmarkStart w:id="26967" w:name="_Toc422906964"/>
              <w:bookmarkStart w:id="26968" w:name="_Toc422937595"/>
              <w:bookmarkStart w:id="26969" w:name="_Toc422940657"/>
              <w:bookmarkStart w:id="26970" w:name="_Toc422932092"/>
              <w:bookmarkStart w:id="26971" w:name="_Toc494290224"/>
              <w:bookmarkStart w:id="26972" w:name="_Toc494293040"/>
              <w:bookmarkStart w:id="26973" w:name="_Toc494295854"/>
              <w:bookmarkEnd w:id="26965"/>
              <w:bookmarkEnd w:id="26966"/>
              <w:bookmarkEnd w:id="26967"/>
              <w:bookmarkEnd w:id="26968"/>
              <w:bookmarkEnd w:id="26969"/>
              <w:bookmarkEnd w:id="26970"/>
              <w:bookmarkEnd w:id="26971"/>
              <w:bookmarkEnd w:id="26972"/>
              <w:bookmarkEnd w:id="26973"/>
            </w:del>
          </w:p>
        </w:tc>
        <w:bookmarkStart w:id="26974" w:name="_Toc421703791"/>
        <w:bookmarkStart w:id="26975" w:name="_Toc421706985"/>
        <w:bookmarkStart w:id="26976" w:name="_Toc422906965"/>
        <w:bookmarkStart w:id="26977" w:name="_Toc422937596"/>
        <w:bookmarkStart w:id="26978" w:name="_Toc422940658"/>
        <w:bookmarkStart w:id="26979" w:name="_Toc422932093"/>
        <w:bookmarkStart w:id="26980" w:name="_Toc494290225"/>
        <w:bookmarkStart w:id="26981" w:name="_Toc494293041"/>
        <w:bookmarkStart w:id="26982" w:name="_Toc494295855"/>
        <w:bookmarkEnd w:id="26974"/>
        <w:bookmarkEnd w:id="26975"/>
        <w:bookmarkEnd w:id="26976"/>
        <w:bookmarkEnd w:id="26977"/>
        <w:bookmarkEnd w:id="26978"/>
        <w:bookmarkEnd w:id="26979"/>
        <w:bookmarkEnd w:id="26980"/>
        <w:bookmarkEnd w:id="26981"/>
        <w:bookmarkEnd w:id="26982"/>
      </w:tr>
      <w:tr w:rsidR="0058722E" w:rsidRPr="00E056B6" w:rsidDel="00371A11" w:rsidTr="00273E1A">
        <w:trPr>
          <w:cantSplit/>
          <w:del w:id="26983" w:author="Sastry, Murali" w:date="2015-06-09T17:17:00Z"/>
        </w:trPr>
        <w:tc>
          <w:tcPr>
            <w:tcW w:w="2520" w:type="dxa"/>
            <w:tcBorders>
              <w:top w:val="single" w:sz="6" w:space="0" w:color="auto"/>
              <w:bottom w:val="single" w:sz="6" w:space="0" w:color="auto"/>
            </w:tcBorders>
          </w:tcPr>
          <w:p w:rsidR="0058722E" w:rsidRPr="00E056B6" w:rsidDel="00371A11" w:rsidRDefault="00C0468B">
            <w:pPr>
              <w:pStyle w:val="body"/>
              <w:rPr>
                <w:del w:id="26984" w:author="Sastry, Murali" w:date="2015-06-09T17:17:00Z"/>
              </w:rPr>
              <w:pPrChange w:id="26985" w:author="Sastry, Murali" w:date="2015-06-10T10:23:00Z">
                <w:pPr>
                  <w:pStyle w:val="tableentry"/>
                  <w:keepNext/>
                  <w:outlineLvl w:val="1"/>
                </w:pPr>
              </w:pPrChange>
            </w:pPr>
            <w:del w:id="26986" w:author="Sastry, Murali" w:date="2015-06-09T17:17:00Z">
              <w:r w:rsidRPr="00E056B6" w:rsidDel="00371A11">
                <w:delText>Gobi2000-Linux-SDK-Readme.txt</w:delText>
              </w:r>
              <w:bookmarkStart w:id="26987" w:name="_Toc421703792"/>
              <w:bookmarkStart w:id="26988" w:name="_Toc421706986"/>
              <w:bookmarkStart w:id="26989" w:name="_Toc422906966"/>
              <w:bookmarkStart w:id="26990" w:name="_Toc422937597"/>
              <w:bookmarkStart w:id="26991" w:name="_Toc422940659"/>
              <w:bookmarkStart w:id="26992" w:name="_Toc422932094"/>
              <w:bookmarkStart w:id="26993" w:name="_Toc494290226"/>
              <w:bookmarkStart w:id="26994" w:name="_Toc494293042"/>
              <w:bookmarkStart w:id="26995" w:name="_Toc494295856"/>
              <w:bookmarkEnd w:id="26987"/>
              <w:bookmarkEnd w:id="26988"/>
              <w:bookmarkEnd w:id="26989"/>
              <w:bookmarkEnd w:id="26990"/>
              <w:bookmarkEnd w:id="26991"/>
              <w:bookmarkEnd w:id="26992"/>
              <w:bookmarkEnd w:id="26993"/>
              <w:bookmarkEnd w:id="26994"/>
              <w:bookmarkEnd w:id="26995"/>
            </w:del>
          </w:p>
        </w:tc>
        <w:tc>
          <w:tcPr>
            <w:tcW w:w="6120" w:type="dxa"/>
            <w:tcBorders>
              <w:top w:val="single" w:sz="6" w:space="0" w:color="auto"/>
              <w:bottom w:val="single" w:sz="6" w:space="0" w:color="auto"/>
            </w:tcBorders>
          </w:tcPr>
          <w:p w:rsidR="0058722E" w:rsidRPr="00E056B6" w:rsidDel="00371A11" w:rsidRDefault="00C0468B">
            <w:pPr>
              <w:pStyle w:val="body"/>
              <w:rPr>
                <w:del w:id="26996" w:author="Sastry, Murali" w:date="2015-06-09T17:17:00Z"/>
              </w:rPr>
              <w:pPrChange w:id="26997" w:author="Sastry, Murali" w:date="2015-06-10T10:23:00Z">
                <w:pPr>
                  <w:pStyle w:val="tableentry"/>
                  <w:keepNext/>
                  <w:outlineLvl w:val="1"/>
                </w:pPr>
              </w:pPrChange>
            </w:pPr>
            <w:del w:id="26998" w:author="Sastry, Murali" w:date="2015-06-09T17:17:00Z">
              <w:r w:rsidRPr="00E056B6" w:rsidDel="00371A11">
                <w:delText>Version at top</w:delText>
              </w:r>
              <w:bookmarkStart w:id="26999" w:name="_Toc421703793"/>
              <w:bookmarkStart w:id="27000" w:name="_Toc421706987"/>
              <w:bookmarkStart w:id="27001" w:name="_Toc422906967"/>
              <w:bookmarkStart w:id="27002" w:name="_Toc422937598"/>
              <w:bookmarkStart w:id="27003" w:name="_Toc422940660"/>
              <w:bookmarkStart w:id="27004" w:name="_Toc422932095"/>
              <w:bookmarkStart w:id="27005" w:name="_Toc494290227"/>
              <w:bookmarkStart w:id="27006" w:name="_Toc494293043"/>
              <w:bookmarkStart w:id="27007" w:name="_Toc494295857"/>
              <w:bookmarkEnd w:id="26999"/>
              <w:bookmarkEnd w:id="27000"/>
              <w:bookmarkEnd w:id="27001"/>
              <w:bookmarkEnd w:id="27002"/>
              <w:bookmarkEnd w:id="27003"/>
              <w:bookmarkEnd w:id="27004"/>
              <w:bookmarkEnd w:id="27005"/>
              <w:bookmarkEnd w:id="27006"/>
              <w:bookmarkEnd w:id="27007"/>
            </w:del>
          </w:p>
          <w:p w:rsidR="0058722E" w:rsidRPr="00E056B6" w:rsidDel="00371A11" w:rsidRDefault="00C0468B">
            <w:pPr>
              <w:pStyle w:val="body"/>
              <w:rPr>
                <w:del w:id="27008" w:author="Sastry, Murali" w:date="2015-06-09T17:17:00Z"/>
              </w:rPr>
              <w:pPrChange w:id="27009" w:author="Sastry, Murali" w:date="2015-06-10T10:23:00Z">
                <w:pPr>
                  <w:pStyle w:val="tableentry"/>
                  <w:keepNext/>
                  <w:outlineLvl w:val="1"/>
                </w:pPr>
              </w:pPrChange>
            </w:pPr>
            <w:del w:id="27010" w:author="Sastry, Murali" w:date="2015-06-09T17:17:00Z">
              <w:r w:rsidRPr="00E056B6" w:rsidDel="00371A11">
                <w:delText>Date at top</w:delText>
              </w:r>
              <w:bookmarkStart w:id="27011" w:name="_Toc421703794"/>
              <w:bookmarkStart w:id="27012" w:name="_Toc421706988"/>
              <w:bookmarkStart w:id="27013" w:name="_Toc422906968"/>
              <w:bookmarkStart w:id="27014" w:name="_Toc422937599"/>
              <w:bookmarkStart w:id="27015" w:name="_Toc422940661"/>
              <w:bookmarkStart w:id="27016" w:name="_Toc422932096"/>
              <w:bookmarkStart w:id="27017" w:name="_Toc494290228"/>
              <w:bookmarkStart w:id="27018" w:name="_Toc494293044"/>
              <w:bookmarkStart w:id="27019" w:name="_Toc494295858"/>
              <w:bookmarkEnd w:id="27011"/>
              <w:bookmarkEnd w:id="27012"/>
              <w:bookmarkEnd w:id="27013"/>
              <w:bookmarkEnd w:id="27014"/>
              <w:bookmarkEnd w:id="27015"/>
              <w:bookmarkEnd w:id="27016"/>
              <w:bookmarkEnd w:id="27017"/>
              <w:bookmarkEnd w:id="27018"/>
              <w:bookmarkEnd w:id="27019"/>
            </w:del>
          </w:p>
          <w:p w:rsidR="0058722E" w:rsidRPr="00E056B6" w:rsidDel="00371A11" w:rsidRDefault="00C0468B">
            <w:pPr>
              <w:pStyle w:val="body"/>
              <w:rPr>
                <w:del w:id="27020" w:author="Sastry, Murali" w:date="2015-06-09T17:17:00Z"/>
              </w:rPr>
              <w:pPrChange w:id="27021" w:author="Sastry, Murali" w:date="2015-06-10T10:23:00Z">
                <w:pPr>
                  <w:pStyle w:val="tableentry"/>
                  <w:keepNext/>
                  <w:outlineLvl w:val="1"/>
                </w:pPr>
              </w:pPrChange>
            </w:pPr>
            <w:del w:id="27022" w:author="Sastry, Murali" w:date="2015-06-09T17:17:00Z">
              <w:r w:rsidRPr="00E056B6" w:rsidDel="00371A11">
                <w:delText>Add any installation notes</w:delText>
              </w:r>
              <w:bookmarkStart w:id="27023" w:name="_Toc421703795"/>
              <w:bookmarkStart w:id="27024" w:name="_Toc421706989"/>
              <w:bookmarkStart w:id="27025" w:name="_Toc422906969"/>
              <w:bookmarkStart w:id="27026" w:name="_Toc422937600"/>
              <w:bookmarkStart w:id="27027" w:name="_Toc422940662"/>
              <w:bookmarkStart w:id="27028" w:name="_Toc422932097"/>
              <w:bookmarkStart w:id="27029" w:name="_Toc494290229"/>
              <w:bookmarkStart w:id="27030" w:name="_Toc494293045"/>
              <w:bookmarkStart w:id="27031" w:name="_Toc494295859"/>
              <w:bookmarkEnd w:id="27023"/>
              <w:bookmarkEnd w:id="27024"/>
              <w:bookmarkEnd w:id="27025"/>
              <w:bookmarkEnd w:id="27026"/>
              <w:bookmarkEnd w:id="27027"/>
              <w:bookmarkEnd w:id="27028"/>
              <w:bookmarkEnd w:id="27029"/>
              <w:bookmarkEnd w:id="27030"/>
              <w:bookmarkEnd w:id="27031"/>
            </w:del>
          </w:p>
          <w:p w:rsidR="0058722E" w:rsidRPr="00E056B6" w:rsidDel="00371A11" w:rsidRDefault="00C0468B">
            <w:pPr>
              <w:pStyle w:val="body"/>
              <w:rPr>
                <w:del w:id="27032" w:author="Sastry, Murali" w:date="2015-06-09T17:17:00Z"/>
              </w:rPr>
              <w:pPrChange w:id="27033" w:author="Sastry, Murali" w:date="2015-06-10T10:23:00Z">
                <w:pPr>
                  <w:pStyle w:val="tableentry"/>
                  <w:keepNext/>
                  <w:outlineLvl w:val="1"/>
                </w:pPr>
              </w:pPrChange>
            </w:pPr>
            <w:del w:id="27034" w:author="Sastry, Murali" w:date="2015-06-09T17:17:00Z">
              <w:r w:rsidRPr="00E056B6" w:rsidDel="00371A11">
                <w:delText>Change “This” release section to “</w:delText>
              </w:r>
              <w:r w:rsidRPr="00E056B6" w:rsidDel="00371A11">
                <w:rPr>
                  <w:iCs/>
                </w:rPr>
                <w:delText>Prior”</w:delText>
              </w:r>
              <w:r w:rsidRPr="00E056B6" w:rsidDel="00371A11">
                <w:delText xml:space="preserve"> Release</w:delText>
              </w:r>
              <w:bookmarkStart w:id="27035" w:name="_Toc421703796"/>
              <w:bookmarkStart w:id="27036" w:name="_Toc421706990"/>
              <w:bookmarkStart w:id="27037" w:name="_Toc422906970"/>
              <w:bookmarkStart w:id="27038" w:name="_Toc422937601"/>
              <w:bookmarkStart w:id="27039" w:name="_Toc422940663"/>
              <w:bookmarkStart w:id="27040" w:name="_Toc422932098"/>
              <w:bookmarkStart w:id="27041" w:name="_Toc494290230"/>
              <w:bookmarkStart w:id="27042" w:name="_Toc494293046"/>
              <w:bookmarkStart w:id="27043" w:name="_Toc494295860"/>
              <w:bookmarkEnd w:id="27035"/>
              <w:bookmarkEnd w:id="27036"/>
              <w:bookmarkEnd w:id="27037"/>
              <w:bookmarkEnd w:id="27038"/>
              <w:bookmarkEnd w:id="27039"/>
              <w:bookmarkEnd w:id="27040"/>
              <w:bookmarkEnd w:id="27041"/>
              <w:bookmarkEnd w:id="27042"/>
              <w:bookmarkEnd w:id="27043"/>
            </w:del>
          </w:p>
          <w:p w:rsidR="0058722E" w:rsidRPr="00E056B6" w:rsidDel="00371A11" w:rsidRDefault="00C0468B">
            <w:pPr>
              <w:pStyle w:val="body"/>
              <w:rPr>
                <w:del w:id="27044" w:author="Sastry, Murali" w:date="2015-06-09T17:17:00Z"/>
              </w:rPr>
              <w:pPrChange w:id="27045" w:author="Sastry, Murali" w:date="2015-06-10T10:23:00Z">
                <w:pPr>
                  <w:pStyle w:val="tableentry"/>
                  <w:keepNext/>
                  <w:outlineLvl w:val="1"/>
                </w:pPr>
              </w:pPrChange>
            </w:pPr>
            <w:del w:id="27046" w:author="Sastry, Murali" w:date="2015-06-09T17:17:00Z">
              <w:r w:rsidRPr="00E056B6" w:rsidDel="00371A11">
                <w:delText>Add the new “This”</w:delText>
              </w:r>
              <w:r w:rsidRPr="00E056B6" w:rsidDel="00371A11">
                <w:rPr>
                  <w:iCs/>
                </w:rPr>
                <w:delText xml:space="preserve"> Release</w:delText>
              </w:r>
              <w:r w:rsidRPr="00E056B6" w:rsidDel="00371A11">
                <w:delText xml:space="preserve"> section</w:delText>
              </w:r>
              <w:bookmarkStart w:id="27047" w:name="_Toc421703797"/>
              <w:bookmarkStart w:id="27048" w:name="_Toc421706991"/>
              <w:bookmarkStart w:id="27049" w:name="_Toc422906971"/>
              <w:bookmarkStart w:id="27050" w:name="_Toc422937602"/>
              <w:bookmarkStart w:id="27051" w:name="_Toc422940664"/>
              <w:bookmarkStart w:id="27052" w:name="_Toc422932099"/>
              <w:bookmarkStart w:id="27053" w:name="_Toc494290231"/>
              <w:bookmarkStart w:id="27054" w:name="_Toc494293047"/>
              <w:bookmarkStart w:id="27055" w:name="_Toc494295861"/>
              <w:bookmarkEnd w:id="27047"/>
              <w:bookmarkEnd w:id="27048"/>
              <w:bookmarkEnd w:id="27049"/>
              <w:bookmarkEnd w:id="27050"/>
              <w:bookmarkEnd w:id="27051"/>
              <w:bookmarkEnd w:id="27052"/>
              <w:bookmarkEnd w:id="27053"/>
              <w:bookmarkEnd w:id="27054"/>
              <w:bookmarkEnd w:id="27055"/>
            </w:del>
          </w:p>
          <w:p w:rsidR="0058722E" w:rsidRPr="00E056B6" w:rsidDel="00371A11" w:rsidRDefault="00C0468B">
            <w:pPr>
              <w:pStyle w:val="body"/>
              <w:rPr>
                <w:del w:id="27056" w:author="Sastry, Murali" w:date="2015-06-09T17:17:00Z"/>
              </w:rPr>
              <w:pPrChange w:id="27057" w:author="Sastry, Murali" w:date="2015-06-10T10:23:00Z">
                <w:pPr>
                  <w:pStyle w:val="tableentry"/>
                  <w:keepNext/>
                  <w:outlineLvl w:val="1"/>
                </w:pPr>
              </w:pPrChange>
            </w:pPr>
            <w:del w:id="27058" w:author="Sastry, Murali" w:date="2015-06-09T17:17:00Z">
              <w:r w:rsidRPr="00E056B6" w:rsidDel="00371A11">
                <w:delText>Add any known issues</w:delText>
              </w:r>
              <w:bookmarkStart w:id="27059" w:name="_Toc421703798"/>
              <w:bookmarkStart w:id="27060" w:name="_Toc421706992"/>
              <w:bookmarkStart w:id="27061" w:name="_Toc422906972"/>
              <w:bookmarkStart w:id="27062" w:name="_Toc422937603"/>
              <w:bookmarkStart w:id="27063" w:name="_Toc422940665"/>
              <w:bookmarkStart w:id="27064" w:name="_Toc422932100"/>
              <w:bookmarkStart w:id="27065" w:name="_Toc494290232"/>
              <w:bookmarkStart w:id="27066" w:name="_Toc494293048"/>
              <w:bookmarkStart w:id="27067" w:name="_Toc494295862"/>
              <w:bookmarkEnd w:id="27059"/>
              <w:bookmarkEnd w:id="27060"/>
              <w:bookmarkEnd w:id="27061"/>
              <w:bookmarkEnd w:id="27062"/>
              <w:bookmarkEnd w:id="27063"/>
              <w:bookmarkEnd w:id="27064"/>
              <w:bookmarkEnd w:id="27065"/>
              <w:bookmarkEnd w:id="27066"/>
              <w:bookmarkEnd w:id="27067"/>
            </w:del>
          </w:p>
        </w:tc>
        <w:bookmarkStart w:id="27068" w:name="_Toc421703799"/>
        <w:bookmarkStart w:id="27069" w:name="_Toc421706993"/>
        <w:bookmarkStart w:id="27070" w:name="_Toc422906973"/>
        <w:bookmarkStart w:id="27071" w:name="_Toc422937604"/>
        <w:bookmarkStart w:id="27072" w:name="_Toc422940666"/>
        <w:bookmarkStart w:id="27073" w:name="_Toc422932101"/>
        <w:bookmarkStart w:id="27074" w:name="_Toc494290233"/>
        <w:bookmarkStart w:id="27075" w:name="_Toc494293049"/>
        <w:bookmarkStart w:id="27076" w:name="_Toc494295863"/>
        <w:bookmarkEnd w:id="27068"/>
        <w:bookmarkEnd w:id="27069"/>
        <w:bookmarkEnd w:id="27070"/>
        <w:bookmarkEnd w:id="27071"/>
        <w:bookmarkEnd w:id="27072"/>
        <w:bookmarkEnd w:id="27073"/>
        <w:bookmarkEnd w:id="27074"/>
        <w:bookmarkEnd w:id="27075"/>
        <w:bookmarkEnd w:id="27076"/>
      </w:tr>
      <w:tr w:rsidR="0058722E" w:rsidRPr="00E056B6" w:rsidDel="00371A11" w:rsidTr="00273E1A">
        <w:trPr>
          <w:cantSplit/>
          <w:del w:id="27077" w:author="Sastry, Murali" w:date="2015-06-09T17:17:00Z"/>
        </w:trPr>
        <w:tc>
          <w:tcPr>
            <w:tcW w:w="2520" w:type="dxa"/>
            <w:tcBorders>
              <w:top w:val="single" w:sz="6" w:space="0" w:color="auto"/>
              <w:bottom w:val="single" w:sz="6" w:space="0" w:color="auto"/>
            </w:tcBorders>
          </w:tcPr>
          <w:p w:rsidR="0058722E" w:rsidRPr="00E056B6" w:rsidDel="00371A11" w:rsidRDefault="00C0468B">
            <w:pPr>
              <w:pStyle w:val="body"/>
              <w:rPr>
                <w:del w:id="27078" w:author="Sastry, Murali" w:date="2015-06-09T17:17:00Z"/>
              </w:rPr>
              <w:pPrChange w:id="27079" w:author="Sastry, Murali" w:date="2015-06-10T10:23:00Z">
                <w:pPr>
                  <w:pStyle w:val="tableentry"/>
                  <w:keepNext/>
                  <w:outlineLvl w:val="1"/>
                </w:pPr>
              </w:pPrChange>
            </w:pPr>
            <w:del w:id="27080" w:author="Sastry, Murali" w:date="2015-06-09T17:17:00Z">
              <w:r w:rsidRPr="00E056B6" w:rsidDel="00371A11">
                <w:delText>New Customers</w:delText>
              </w:r>
              <w:bookmarkStart w:id="27081" w:name="_Toc421703800"/>
              <w:bookmarkStart w:id="27082" w:name="_Toc421706994"/>
              <w:bookmarkStart w:id="27083" w:name="_Toc422906974"/>
              <w:bookmarkStart w:id="27084" w:name="_Toc422937605"/>
              <w:bookmarkStart w:id="27085" w:name="_Toc422940667"/>
              <w:bookmarkStart w:id="27086" w:name="_Toc422932102"/>
              <w:bookmarkStart w:id="27087" w:name="_Toc494290234"/>
              <w:bookmarkStart w:id="27088" w:name="_Toc494293050"/>
              <w:bookmarkStart w:id="27089" w:name="_Toc494295864"/>
              <w:bookmarkEnd w:id="27081"/>
              <w:bookmarkEnd w:id="27082"/>
              <w:bookmarkEnd w:id="27083"/>
              <w:bookmarkEnd w:id="27084"/>
              <w:bookmarkEnd w:id="27085"/>
              <w:bookmarkEnd w:id="27086"/>
              <w:bookmarkEnd w:id="27087"/>
              <w:bookmarkEnd w:id="27088"/>
              <w:bookmarkEnd w:id="27089"/>
            </w:del>
          </w:p>
        </w:tc>
        <w:tc>
          <w:tcPr>
            <w:tcW w:w="6120" w:type="dxa"/>
            <w:tcBorders>
              <w:top w:val="single" w:sz="6" w:space="0" w:color="auto"/>
              <w:bottom w:val="single" w:sz="6" w:space="0" w:color="auto"/>
            </w:tcBorders>
          </w:tcPr>
          <w:p w:rsidR="0058722E" w:rsidRPr="00E056B6" w:rsidDel="00371A11" w:rsidRDefault="00C0468B">
            <w:pPr>
              <w:pStyle w:val="body"/>
              <w:rPr>
                <w:del w:id="27090" w:author="Sastry, Murali" w:date="2015-06-09T17:17:00Z"/>
              </w:rPr>
              <w:pPrChange w:id="27091" w:author="Sastry, Murali" w:date="2015-06-10T10:23:00Z">
                <w:pPr>
                  <w:pStyle w:val="tableentry"/>
                  <w:keepNext/>
                  <w:outlineLvl w:val="1"/>
                </w:pPr>
              </w:pPrChange>
            </w:pPr>
            <w:del w:id="27092" w:author="Sastry, Murali" w:date="2015-06-09T17:17:00Z">
              <w:r w:rsidRPr="00E056B6" w:rsidDel="00371A11">
                <w:delText>No changes need made as the SDK does not contain customer specific information.</w:delText>
              </w:r>
              <w:bookmarkStart w:id="27093" w:name="_Toc421703801"/>
              <w:bookmarkStart w:id="27094" w:name="_Toc421706995"/>
              <w:bookmarkStart w:id="27095" w:name="_Toc422906975"/>
              <w:bookmarkStart w:id="27096" w:name="_Toc422937606"/>
              <w:bookmarkStart w:id="27097" w:name="_Toc422940668"/>
              <w:bookmarkStart w:id="27098" w:name="_Toc422932103"/>
              <w:bookmarkStart w:id="27099" w:name="_Toc494290235"/>
              <w:bookmarkStart w:id="27100" w:name="_Toc494293051"/>
              <w:bookmarkStart w:id="27101" w:name="_Toc494295865"/>
              <w:bookmarkEnd w:id="27093"/>
              <w:bookmarkEnd w:id="27094"/>
              <w:bookmarkEnd w:id="27095"/>
              <w:bookmarkEnd w:id="27096"/>
              <w:bookmarkEnd w:id="27097"/>
              <w:bookmarkEnd w:id="27098"/>
              <w:bookmarkEnd w:id="27099"/>
              <w:bookmarkEnd w:id="27100"/>
              <w:bookmarkEnd w:id="27101"/>
            </w:del>
          </w:p>
        </w:tc>
        <w:bookmarkStart w:id="27102" w:name="_Toc421703802"/>
        <w:bookmarkStart w:id="27103" w:name="_Toc421706996"/>
        <w:bookmarkStart w:id="27104" w:name="_Toc422906976"/>
        <w:bookmarkStart w:id="27105" w:name="_Toc422937607"/>
        <w:bookmarkStart w:id="27106" w:name="_Toc422940669"/>
        <w:bookmarkStart w:id="27107" w:name="_Toc422932104"/>
        <w:bookmarkStart w:id="27108" w:name="_Toc494290236"/>
        <w:bookmarkStart w:id="27109" w:name="_Toc494293052"/>
        <w:bookmarkStart w:id="27110" w:name="_Toc494295866"/>
        <w:bookmarkEnd w:id="27102"/>
        <w:bookmarkEnd w:id="27103"/>
        <w:bookmarkEnd w:id="27104"/>
        <w:bookmarkEnd w:id="27105"/>
        <w:bookmarkEnd w:id="27106"/>
        <w:bookmarkEnd w:id="27107"/>
        <w:bookmarkEnd w:id="27108"/>
        <w:bookmarkEnd w:id="27109"/>
        <w:bookmarkEnd w:id="27110"/>
      </w:tr>
    </w:tbl>
    <w:p w:rsidR="0058722E" w:rsidRPr="00E056B6" w:rsidDel="00371A11" w:rsidRDefault="0058722E">
      <w:pPr>
        <w:pStyle w:val="body"/>
        <w:rPr>
          <w:del w:id="27111" w:author="Sastry, Murali" w:date="2015-06-09T17:17:00Z"/>
        </w:rPr>
        <w:pPrChange w:id="27112" w:author="Sastry, Murali" w:date="2015-06-10T10:23:00Z">
          <w:pPr>
            <w:pStyle w:val="tablecode"/>
          </w:pPr>
        </w:pPrChange>
      </w:pPr>
      <w:bookmarkStart w:id="27113" w:name="_Toc421703803"/>
      <w:bookmarkStart w:id="27114" w:name="_Toc421706997"/>
      <w:bookmarkStart w:id="27115" w:name="_Toc422906977"/>
      <w:bookmarkStart w:id="27116" w:name="_Toc422937608"/>
      <w:bookmarkStart w:id="27117" w:name="_Toc422940670"/>
      <w:bookmarkStart w:id="27118" w:name="_Toc422932105"/>
      <w:bookmarkStart w:id="27119" w:name="_Toc494290237"/>
      <w:bookmarkStart w:id="27120" w:name="_Toc494293053"/>
      <w:bookmarkStart w:id="27121" w:name="_Toc494295867"/>
      <w:bookmarkEnd w:id="27113"/>
      <w:bookmarkEnd w:id="27114"/>
      <w:bookmarkEnd w:id="27115"/>
      <w:bookmarkEnd w:id="27116"/>
      <w:bookmarkEnd w:id="27117"/>
      <w:bookmarkEnd w:id="27118"/>
      <w:bookmarkEnd w:id="27119"/>
      <w:bookmarkEnd w:id="27120"/>
      <w:bookmarkEnd w:id="27121"/>
    </w:p>
    <w:p w:rsidR="0058722E" w:rsidRPr="00E056B6" w:rsidDel="00371A11" w:rsidRDefault="00C0468B">
      <w:pPr>
        <w:pStyle w:val="body"/>
        <w:rPr>
          <w:del w:id="27122" w:author="Sastry, Murali" w:date="2015-06-09T17:17:00Z"/>
        </w:rPr>
        <w:pPrChange w:id="27123" w:author="Sastry, Murali" w:date="2015-06-10T10:23:00Z">
          <w:pPr>
            <w:pStyle w:val="Heading2"/>
          </w:pPr>
        </w:pPrChange>
      </w:pPr>
      <w:del w:id="27124" w:author="Sastry, Murali" w:date="2015-06-09T17:17:00Z">
        <w:r w:rsidRPr="00E056B6" w:rsidDel="00371A11">
          <w:delText>Build GOBI2000_LINUX_SDK locally</w:delText>
        </w:r>
        <w:bookmarkStart w:id="27125" w:name="_Toc421703804"/>
        <w:bookmarkStart w:id="27126" w:name="_Toc421706998"/>
        <w:bookmarkStart w:id="27127" w:name="_Toc422906978"/>
        <w:bookmarkStart w:id="27128" w:name="_Toc422937609"/>
        <w:bookmarkStart w:id="27129" w:name="_Toc422940671"/>
        <w:bookmarkStart w:id="27130" w:name="_Toc422932106"/>
        <w:bookmarkStart w:id="27131" w:name="_Toc494290238"/>
        <w:bookmarkStart w:id="27132" w:name="_Toc494293054"/>
        <w:bookmarkStart w:id="27133" w:name="_Toc494295868"/>
        <w:bookmarkEnd w:id="27125"/>
        <w:bookmarkEnd w:id="27126"/>
        <w:bookmarkEnd w:id="27127"/>
        <w:bookmarkEnd w:id="27128"/>
        <w:bookmarkEnd w:id="27129"/>
        <w:bookmarkEnd w:id="27130"/>
        <w:bookmarkEnd w:id="27131"/>
        <w:bookmarkEnd w:id="27132"/>
        <w:bookmarkEnd w:id="27133"/>
      </w:del>
    </w:p>
    <w:p w:rsidR="000656BB" w:rsidRPr="00E056B6" w:rsidDel="00371A11" w:rsidRDefault="00C0468B">
      <w:pPr>
        <w:pStyle w:val="body"/>
        <w:rPr>
          <w:del w:id="27134" w:author="Sastry, Murali" w:date="2015-06-09T17:17:00Z"/>
        </w:rPr>
        <w:pPrChange w:id="27135" w:author="Sastry, Murali" w:date="2015-06-10T10:23:00Z">
          <w:pPr>
            <w:pStyle w:val="body"/>
            <w:spacing w:before="0" w:after="0"/>
          </w:pPr>
        </w:pPrChange>
      </w:pPr>
      <w:del w:id="27136" w:author="Sastry, Murali" w:date="2015-06-09T17:17:00Z">
        <w:r w:rsidRPr="00E056B6" w:rsidDel="00371A11">
          <w:delText>Copy the &lt;ARMCompiler&gt; from the CRM server to your computer</w:delText>
        </w:r>
        <w:bookmarkStart w:id="27137" w:name="_Toc421703805"/>
        <w:bookmarkStart w:id="27138" w:name="_Toc421706999"/>
        <w:bookmarkStart w:id="27139" w:name="_Toc422906979"/>
        <w:bookmarkStart w:id="27140" w:name="_Toc422937610"/>
        <w:bookmarkStart w:id="27141" w:name="_Toc422940672"/>
        <w:bookmarkStart w:id="27142" w:name="_Toc422932107"/>
        <w:bookmarkStart w:id="27143" w:name="_Toc494290239"/>
        <w:bookmarkStart w:id="27144" w:name="_Toc494293055"/>
        <w:bookmarkStart w:id="27145" w:name="_Toc494295869"/>
        <w:bookmarkEnd w:id="27137"/>
        <w:bookmarkEnd w:id="27138"/>
        <w:bookmarkEnd w:id="27139"/>
        <w:bookmarkEnd w:id="27140"/>
        <w:bookmarkEnd w:id="27141"/>
        <w:bookmarkEnd w:id="27142"/>
        <w:bookmarkEnd w:id="27143"/>
        <w:bookmarkEnd w:id="27144"/>
        <w:bookmarkEnd w:id="27145"/>
      </w:del>
    </w:p>
    <w:p w:rsidR="0058722E" w:rsidRPr="00E056B6" w:rsidDel="00371A11" w:rsidRDefault="00C0468B">
      <w:pPr>
        <w:pStyle w:val="body"/>
        <w:rPr>
          <w:del w:id="27146" w:author="Sastry, Murali" w:date="2015-06-09T17:17:00Z"/>
        </w:rPr>
        <w:pPrChange w:id="27147" w:author="Sastry, Murali" w:date="2015-06-10T10:23:00Z">
          <w:pPr>
            <w:pStyle w:val="body"/>
            <w:spacing w:before="0" w:after="0"/>
          </w:pPr>
        </w:pPrChange>
      </w:pPr>
      <w:del w:id="27148" w:author="Sastry, Murali" w:date="2015-06-09T17:17:00Z">
        <w:r w:rsidRPr="00E056B6" w:rsidDel="00371A11">
          <w:delText>Sync perforce (creates a “perforce2k” directory in current directory)</w:delText>
        </w:r>
        <w:bookmarkStart w:id="27149" w:name="_Toc421703806"/>
        <w:bookmarkStart w:id="27150" w:name="_Toc421707000"/>
        <w:bookmarkStart w:id="27151" w:name="_Toc422906980"/>
        <w:bookmarkStart w:id="27152" w:name="_Toc422937611"/>
        <w:bookmarkStart w:id="27153" w:name="_Toc422940673"/>
        <w:bookmarkStart w:id="27154" w:name="_Toc422932108"/>
        <w:bookmarkStart w:id="27155" w:name="_Toc494290240"/>
        <w:bookmarkStart w:id="27156" w:name="_Toc494293056"/>
        <w:bookmarkStart w:id="27157" w:name="_Toc494295870"/>
        <w:bookmarkEnd w:id="27149"/>
        <w:bookmarkEnd w:id="27150"/>
        <w:bookmarkEnd w:id="27151"/>
        <w:bookmarkEnd w:id="27152"/>
        <w:bookmarkEnd w:id="27153"/>
        <w:bookmarkEnd w:id="27154"/>
        <w:bookmarkEnd w:id="27155"/>
        <w:bookmarkEnd w:id="27156"/>
        <w:bookmarkEnd w:id="27157"/>
      </w:del>
    </w:p>
    <w:p w:rsidR="0058722E" w:rsidRPr="00E056B6" w:rsidDel="00371A11" w:rsidRDefault="00C0468B">
      <w:pPr>
        <w:pStyle w:val="body"/>
        <w:rPr>
          <w:del w:id="27158" w:author="Sastry, Murali" w:date="2015-06-09T17:17:00Z"/>
        </w:rPr>
        <w:pPrChange w:id="27159" w:author="Sastry, Murali" w:date="2015-06-10T10:23:00Z">
          <w:pPr>
            <w:pStyle w:val="body"/>
            <w:spacing w:before="0" w:after="0"/>
            <w:ind w:left="1440"/>
          </w:pPr>
        </w:pPrChange>
      </w:pPr>
      <w:del w:id="27160" w:author="Sastry, Murali" w:date="2015-06-09T17:17:00Z">
        <w:r w:rsidRPr="00E056B6" w:rsidDel="00371A11">
          <w:delText># export P4USER=mwinn</w:delText>
        </w:r>
        <w:bookmarkStart w:id="27161" w:name="_Toc421703807"/>
        <w:bookmarkStart w:id="27162" w:name="_Toc421707001"/>
        <w:bookmarkStart w:id="27163" w:name="_Toc422906981"/>
        <w:bookmarkStart w:id="27164" w:name="_Toc422937612"/>
        <w:bookmarkStart w:id="27165" w:name="_Toc422940674"/>
        <w:bookmarkStart w:id="27166" w:name="_Toc422932109"/>
        <w:bookmarkStart w:id="27167" w:name="_Toc494290241"/>
        <w:bookmarkStart w:id="27168" w:name="_Toc494293057"/>
        <w:bookmarkStart w:id="27169" w:name="_Toc494295871"/>
        <w:bookmarkEnd w:id="27161"/>
        <w:bookmarkEnd w:id="27162"/>
        <w:bookmarkEnd w:id="27163"/>
        <w:bookmarkEnd w:id="27164"/>
        <w:bookmarkEnd w:id="27165"/>
        <w:bookmarkEnd w:id="27166"/>
        <w:bookmarkEnd w:id="27167"/>
        <w:bookmarkEnd w:id="27168"/>
        <w:bookmarkEnd w:id="27169"/>
      </w:del>
    </w:p>
    <w:p w:rsidR="0058722E" w:rsidRPr="00E056B6" w:rsidDel="00371A11" w:rsidRDefault="00C0468B">
      <w:pPr>
        <w:pStyle w:val="body"/>
        <w:rPr>
          <w:del w:id="27170" w:author="Sastry, Murali" w:date="2015-06-09T17:17:00Z"/>
        </w:rPr>
        <w:pPrChange w:id="27171" w:author="Sastry, Murali" w:date="2015-06-10T10:23:00Z">
          <w:pPr>
            <w:pStyle w:val="body"/>
            <w:spacing w:before="0" w:after="0"/>
            <w:ind w:left="1440"/>
          </w:pPr>
        </w:pPrChange>
      </w:pPr>
      <w:del w:id="27172" w:author="Sastry, Murali" w:date="2015-06-09T17:17:00Z">
        <w:r w:rsidRPr="00E056B6" w:rsidDel="00371A11">
          <w:delText># p4 -p aswp402:1666 -u mwinn login</w:delText>
        </w:r>
        <w:bookmarkStart w:id="27173" w:name="_Toc421703808"/>
        <w:bookmarkStart w:id="27174" w:name="_Toc421707002"/>
        <w:bookmarkStart w:id="27175" w:name="_Toc422906982"/>
        <w:bookmarkStart w:id="27176" w:name="_Toc422937613"/>
        <w:bookmarkStart w:id="27177" w:name="_Toc422940675"/>
        <w:bookmarkStart w:id="27178" w:name="_Toc422932110"/>
        <w:bookmarkStart w:id="27179" w:name="_Toc494290242"/>
        <w:bookmarkStart w:id="27180" w:name="_Toc494293058"/>
        <w:bookmarkStart w:id="27181" w:name="_Toc494295872"/>
        <w:bookmarkEnd w:id="27173"/>
        <w:bookmarkEnd w:id="27174"/>
        <w:bookmarkEnd w:id="27175"/>
        <w:bookmarkEnd w:id="27176"/>
        <w:bookmarkEnd w:id="27177"/>
        <w:bookmarkEnd w:id="27178"/>
        <w:bookmarkEnd w:id="27179"/>
        <w:bookmarkEnd w:id="27180"/>
        <w:bookmarkEnd w:id="27181"/>
      </w:del>
    </w:p>
    <w:p w:rsidR="0058722E" w:rsidRPr="00E056B6" w:rsidDel="00371A11" w:rsidRDefault="00C0468B">
      <w:pPr>
        <w:pStyle w:val="body"/>
        <w:rPr>
          <w:del w:id="27182" w:author="Sastry, Murali" w:date="2015-06-09T17:17:00Z"/>
        </w:rPr>
        <w:pPrChange w:id="27183" w:author="Sastry, Murali" w:date="2015-06-10T10:23:00Z">
          <w:pPr>
            <w:pStyle w:val="body"/>
            <w:spacing w:before="0" w:after="0"/>
            <w:ind w:left="2160"/>
          </w:pPr>
        </w:pPrChange>
      </w:pPr>
      <w:del w:id="27184" w:author="Sastry, Murali" w:date="2015-06-09T17:17:00Z">
        <w:r w:rsidRPr="00E056B6" w:rsidDel="00371A11">
          <w:delText>(use p4 password when prompted)</w:delText>
        </w:r>
        <w:bookmarkStart w:id="27185" w:name="_Toc421703809"/>
        <w:bookmarkStart w:id="27186" w:name="_Toc421707003"/>
        <w:bookmarkStart w:id="27187" w:name="_Toc422906983"/>
        <w:bookmarkStart w:id="27188" w:name="_Toc422937614"/>
        <w:bookmarkStart w:id="27189" w:name="_Toc422940676"/>
        <w:bookmarkStart w:id="27190" w:name="_Toc422932111"/>
        <w:bookmarkStart w:id="27191" w:name="_Toc494290243"/>
        <w:bookmarkStart w:id="27192" w:name="_Toc494293059"/>
        <w:bookmarkStart w:id="27193" w:name="_Toc494295873"/>
        <w:bookmarkEnd w:id="27185"/>
        <w:bookmarkEnd w:id="27186"/>
        <w:bookmarkEnd w:id="27187"/>
        <w:bookmarkEnd w:id="27188"/>
        <w:bookmarkEnd w:id="27189"/>
        <w:bookmarkEnd w:id="27190"/>
        <w:bookmarkEnd w:id="27191"/>
        <w:bookmarkEnd w:id="27192"/>
        <w:bookmarkEnd w:id="27193"/>
      </w:del>
    </w:p>
    <w:p w:rsidR="0058722E" w:rsidRPr="00E056B6" w:rsidDel="00371A11" w:rsidRDefault="00C0468B">
      <w:pPr>
        <w:pStyle w:val="body"/>
        <w:rPr>
          <w:del w:id="27194" w:author="Sastry, Murali" w:date="2015-06-09T17:17:00Z"/>
        </w:rPr>
        <w:pPrChange w:id="27195" w:author="Sastry, Murali" w:date="2015-06-10T10:23:00Z">
          <w:pPr>
            <w:pStyle w:val="body"/>
            <w:spacing w:before="0" w:after="0"/>
            <w:ind w:left="1440"/>
          </w:pPr>
        </w:pPrChange>
      </w:pPr>
      <w:del w:id="27196" w:author="Sastry, Murali" w:date="2015-06-09T17:17:00Z">
        <w:r w:rsidRPr="00E056B6" w:rsidDel="00371A11">
          <w:delText># p4 -p aswp402:1666 -c UNDP-Linux2k sync –f</w:delText>
        </w:r>
        <w:bookmarkStart w:id="27197" w:name="_Toc421703810"/>
        <w:bookmarkStart w:id="27198" w:name="_Toc421707004"/>
        <w:bookmarkStart w:id="27199" w:name="_Toc422906984"/>
        <w:bookmarkStart w:id="27200" w:name="_Toc422937615"/>
        <w:bookmarkStart w:id="27201" w:name="_Toc422940677"/>
        <w:bookmarkStart w:id="27202" w:name="_Toc422932112"/>
        <w:bookmarkStart w:id="27203" w:name="_Toc494290244"/>
        <w:bookmarkStart w:id="27204" w:name="_Toc494293060"/>
        <w:bookmarkStart w:id="27205" w:name="_Toc494295874"/>
        <w:bookmarkEnd w:id="27197"/>
        <w:bookmarkEnd w:id="27198"/>
        <w:bookmarkEnd w:id="27199"/>
        <w:bookmarkEnd w:id="27200"/>
        <w:bookmarkEnd w:id="27201"/>
        <w:bookmarkEnd w:id="27202"/>
        <w:bookmarkEnd w:id="27203"/>
        <w:bookmarkEnd w:id="27204"/>
        <w:bookmarkEnd w:id="27205"/>
      </w:del>
    </w:p>
    <w:p w:rsidR="0058722E" w:rsidRPr="00E056B6" w:rsidDel="00371A11" w:rsidRDefault="00C0468B">
      <w:pPr>
        <w:pStyle w:val="body"/>
        <w:rPr>
          <w:del w:id="27206" w:author="Sastry, Murali" w:date="2015-06-09T17:17:00Z"/>
        </w:rPr>
        <w:pPrChange w:id="27207" w:author="Sastry, Murali" w:date="2015-06-10T10:23:00Z">
          <w:pPr>
            <w:pStyle w:val="body"/>
            <w:spacing w:before="0" w:after="0"/>
          </w:pPr>
        </w:pPrChange>
      </w:pPr>
      <w:del w:id="27208" w:author="Sastry, Murali" w:date="2015-06-09T17:17:00Z">
        <w:r w:rsidRPr="00E056B6" w:rsidDel="00371A11">
          <w:delText>Go to and run build script</w:delText>
        </w:r>
        <w:bookmarkStart w:id="27209" w:name="_Toc421703811"/>
        <w:bookmarkStart w:id="27210" w:name="_Toc421707005"/>
        <w:bookmarkStart w:id="27211" w:name="_Toc422906985"/>
        <w:bookmarkStart w:id="27212" w:name="_Toc422937616"/>
        <w:bookmarkStart w:id="27213" w:name="_Toc422940678"/>
        <w:bookmarkStart w:id="27214" w:name="_Toc422932113"/>
        <w:bookmarkStart w:id="27215" w:name="_Toc494290245"/>
        <w:bookmarkStart w:id="27216" w:name="_Toc494293061"/>
        <w:bookmarkStart w:id="27217" w:name="_Toc494295875"/>
        <w:bookmarkEnd w:id="27209"/>
        <w:bookmarkEnd w:id="27210"/>
        <w:bookmarkEnd w:id="27211"/>
        <w:bookmarkEnd w:id="27212"/>
        <w:bookmarkEnd w:id="27213"/>
        <w:bookmarkEnd w:id="27214"/>
        <w:bookmarkEnd w:id="27215"/>
        <w:bookmarkEnd w:id="27216"/>
        <w:bookmarkEnd w:id="27217"/>
      </w:del>
    </w:p>
    <w:p w:rsidR="0058722E" w:rsidRPr="00E056B6" w:rsidDel="00371A11" w:rsidRDefault="00C0468B">
      <w:pPr>
        <w:pStyle w:val="body"/>
        <w:rPr>
          <w:del w:id="27218" w:author="Sastry, Murali" w:date="2015-06-09T17:17:00Z"/>
        </w:rPr>
        <w:pPrChange w:id="27219" w:author="Sastry, Murali" w:date="2015-06-10T10:23:00Z">
          <w:pPr>
            <w:pStyle w:val="body"/>
            <w:spacing w:before="0" w:after="0"/>
            <w:ind w:left="1440"/>
          </w:pPr>
        </w:pPrChange>
      </w:pPr>
      <w:del w:id="27220" w:author="Sastry, Murali" w:date="2015-06-09T17:17:00Z">
        <w:r w:rsidRPr="00E056B6" w:rsidDel="00371A11">
          <w:delText># cd perforce2k/Installers/SDKInstaller</w:delText>
        </w:r>
        <w:bookmarkStart w:id="27221" w:name="_Toc421703812"/>
        <w:bookmarkStart w:id="27222" w:name="_Toc421707006"/>
        <w:bookmarkStart w:id="27223" w:name="_Toc422906986"/>
        <w:bookmarkStart w:id="27224" w:name="_Toc422937617"/>
        <w:bookmarkStart w:id="27225" w:name="_Toc422940679"/>
        <w:bookmarkStart w:id="27226" w:name="_Toc422932114"/>
        <w:bookmarkStart w:id="27227" w:name="_Toc494290246"/>
        <w:bookmarkStart w:id="27228" w:name="_Toc494293062"/>
        <w:bookmarkStart w:id="27229" w:name="_Toc494295876"/>
        <w:bookmarkEnd w:id="27221"/>
        <w:bookmarkEnd w:id="27222"/>
        <w:bookmarkEnd w:id="27223"/>
        <w:bookmarkEnd w:id="27224"/>
        <w:bookmarkEnd w:id="27225"/>
        <w:bookmarkEnd w:id="27226"/>
        <w:bookmarkEnd w:id="27227"/>
        <w:bookmarkEnd w:id="27228"/>
        <w:bookmarkEnd w:id="27229"/>
      </w:del>
    </w:p>
    <w:p w:rsidR="0058722E" w:rsidRPr="00E056B6" w:rsidDel="00371A11" w:rsidRDefault="00C0468B">
      <w:pPr>
        <w:pStyle w:val="body"/>
        <w:rPr>
          <w:del w:id="27230" w:author="Sastry, Murali" w:date="2015-06-09T17:17:00Z"/>
        </w:rPr>
        <w:pPrChange w:id="27231" w:author="Sastry, Murali" w:date="2015-06-10T10:23:00Z">
          <w:pPr>
            <w:pStyle w:val="body"/>
            <w:spacing w:before="0" w:after="0"/>
            <w:ind w:left="1440"/>
          </w:pPr>
        </w:pPrChange>
      </w:pPr>
      <w:del w:id="27232" w:author="Sastry, Murali" w:date="2015-06-09T17:17:00Z">
        <w:r w:rsidRPr="00E056B6" w:rsidDel="00371A11">
          <w:delText># perl buildSDKInstaller2k.pl</w:delText>
        </w:r>
        <w:bookmarkStart w:id="27233" w:name="_Toc421703813"/>
        <w:bookmarkStart w:id="27234" w:name="_Toc421707007"/>
        <w:bookmarkStart w:id="27235" w:name="_Toc422906987"/>
        <w:bookmarkStart w:id="27236" w:name="_Toc422937618"/>
        <w:bookmarkStart w:id="27237" w:name="_Toc422940680"/>
        <w:bookmarkStart w:id="27238" w:name="_Toc422932115"/>
        <w:bookmarkStart w:id="27239" w:name="_Toc494290247"/>
        <w:bookmarkStart w:id="27240" w:name="_Toc494293063"/>
        <w:bookmarkStart w:id="27241" w:name="_Toc494295877"/>
        <w:bookmarkEnd w:id="27233"/>
        <w:bookmarkEnd w:id="27234"/>
        <w:bookmarkEnd w:id="27235"/>
        <w:bookmarkEnd w:id="27236"/>
        <w:bookmarkEnd w:id="27237"/>
        <w:bookmarkEnd w:id="27238"/>
        <w:bookmarkEnd w:id="27239"/>
        <w:bookmarkEnd w:id="27240"/>
        <w:bookmarkEnd w:id="27241"/>
      </w:del>
    </w:p>
    <w:p w:rsidR="003040B0" w:rsidRPr="00E056B6" w:rsidDel="00371A11" w:rsidRDefault="003040B0">
      <w:pPr>
        <w:pStyle w:val="body"/>
        <w:rPr>
          <w:del w:id="27242" w:author="Sastry, Murali" w:date="2015-06-09T17:17:00Z"/>
        </w:rPr>
        <w:pPrChange w:id="27243" w:author="Sastry, Murali" w:date="2015-06-10T10:23:00Z">
          <w:pPr>
            <w:pStyle w:val="Heading2"/>
          </w:pPr>
        </w:pPrChange>
      </w:pPr>
      <w:bookmarkStart w:id="27244" w:name="_Toc262131861"/>
      <w:del w:id="27245" w:author="Sastry, Murali" w:date="2015-06-09T17:17:00Z">
        <w:r w:rsidRPr="00E056B6" w:rsidDel="00371A11">
          <w:delText>Build GOBI2000_LINUX_SDK on build server</w:delText>
        </w:r>
        <w:bookmarkStart w:id="27246" w:name="_Toc421703814"/>
        <w:bookmarkStart w:id="27247" w:name="_Toc421707008"/>
        <w:bookmarkStart w:id="27248" w:name="_Toc422906988"/>
        <w:bookmarkStart w:id="27249" w:name="_Toc422937619"/>
        <w:bookmarkStart w:id="27250" w:name="_Toc422940681"/>
        <w:bookmarkStart w:id="27251" w:name="_Toc422932116"/>
        <w:bookmarkStart w:id="27252" w:name="_Toc494290248"/>
        <w:bookmarkStart w:id="27253" w:name="_Toc494293064"/>
        <w:bookmarkStart w:id="27254" w:name="_Toc494295878"/>
        <w:bookmarkEnd w:id="27244"/>
        <w:bookmarkEnd w:id="27246"/>
        <w:bookmarkEnd w:id="27247"/>
        <w:bookmarkEnd w:id="27248"/>
        <w:bookmarkEnd w:id="27249"/>
        <w:bookmarkEnd w:id="27250"/>
        <w:bookmarkEnd w:id="27251"/>
        <w:bookmarkEnd w:id="27252"/>
        <w:bookmarkEnd w:id="27253"/>
        <w:bookmarkEnd w:id="27254"/>
      </w:del>
    </w:p>
    <w:p w:rsidR="003040B0" w:rsidRPr="00E056B6" w:rsidDel="00371A11" w:rsidRDefault="003040B0">
      <w:pPr>
        <w:pStyle w:val="body"/>
        <w:rPr>
          <w:del w:id="27255" w:author="Sastry, Murali" w:date="2015-06-09T17:17:00Z"/>
        </w:rPr>
        <w:pPrChange w:id="27256" w:author="Sastry, Murali" w:date="2015-06-10T10:23:00Z">
          <w:pPr>
            <w:pStyle w:val="body"/>
            <w:spacing w:before="0" w:after="0"/>
          </w:pPr>
        </w:pPrChange>
      </w:pPr>
      <w:del w:id="27257" w:author="Sastry, Murali" w:date="2015-06-09T17:17:00Z">
        <w:r w:rsidRPr="00E056B6" w:rsidDel="00371A11">
          <w:delText xml:space="preserve">It is preferable to use the build server since it is what the CRM team uses to build. See section </w:delText>
        </w:r>
        <w:r w:rsidR="00A31CAF" w:rsidRPr="00E056B6" w:rsidDel="00371A11">
          <w:rPr>
            <w:b/>
          </w:rPr>
          <w:fldChar w:fldCharType="begin"/>
        </w:r>
        <w:r w:rsidRPr="00E056B6" w:rsidDel="00371A11">
          <w:delInstrText xml:space="preserve"> REF _Ref262033430 \r \h </w:delInstrText>
        </w:r>
        <w:r w:rsidR="00A31CAF" w:rsidRPr="00E056B6" w:rsidDel="00371A11">
          <w:rPr>
            <w:b/>
          </w:rPr>
        </w:r>
        <w:r w:rsidR="00A31CAF" w:rsidRPr="00E056B6" w:rsidDel="00371A11">
          <w:rPr>
            <w:b/>
          </w:rPr>
          <w:fldChar w:fldCharType="separate"/>
        </w:r>
        <w:r w:rsidR="005516A5" w:rsidDel="00371A11">
          <w:delText>15.5</w:delText>
        </w:r>
        <w:r w:rsidR="00A31CAF" w:rsidRPr="00E056B6" w:rsidDel="00371A11">
          <w:rPr>
            <w:b/>
          </w:rPr>
          <w:fldChar w:fldCharType="end"/>
        </w:r>
        <w:r w:rsidRPr="00E056B6" w:rsidDel="00371A11">
          <w:delText xml:space="preserve"> substituting in build script for SDK Installer as described in section </w:delText>
        </w:r>
        <w:r w:rsidR="00A31CAF" w:rsidRPr="00E056B6" w:rsidDel="00371A11">
          <w:rPr>
            <w:b/>
          </w:rPr>
          <w:fldChar w:fldCharType="begin"/>
        </w:r>
        <w:r w:rsidRPr="00E056B6" w:rsidDel="00371A11">
          <w:delInstrText xml:space="preserve"> REF _Ref262033543 \r \h </w:delInstrText>
        </w:r>
        <w:r w:rsidR="00A31CAF" w:rsidRPr="00E056B6" w:rsidDel="00371A11">
          <w:rPr>
            <w:b/>
          </w:rPr>
        </w:r>
        <w:r w:rsidR="00A31CAF" w:rsidRPr="00E056B6" w:rsidDel="00371A11">
          <w:rPr>
            <w:b/>
          </w:rPr>
          <w:fldChar w:fldCharType="separate"/>
        </w:r>
        <w:r w:rsidR="005516A5" w:rsidDel="00371A11">
          <w:rPr>
            <w:b/>
            <w:bCs/>
          </w:rPr>
          <w:delText>Error! Reference source not found.</w:delText>
        </w:r>
        <w:r w:rsidR="00A31CAF" w:rsidRPr="00E056B6" w:rsidDel="00371A11">
          <w:rPr>
            <w:b/>
          </w:rPr>
          <w:fldChar w:fldCharType="end"/>
        </w:r>
        <w:r w:rsidRPr="00E056B6" w:rsidDel="00371A11">
          <w:delText>.</w:delText>
        </w:r>
        <w:bookmarkStart w:id="27258" w:name="_Toc421703815"/>
        <w:bookmarkStart w:id="27259" w:name="_Toc421707009"/>
        <w:bookmarkStart w:id="27260" w:name="_Toc422906989"/>
        <w:bookmarkStart w:id="27261" w:name="_Toc422937620"/>
        <w:bookmarkStart w:id="27262" w:name="_Toc422940682"/>
        <w:bookmarkStart w:id="27263" w:name="_Toc422932117"/>
        <w:bookmarkStart w:id="27264" w:name="_Toc494290249"/>
        <w:bookmarkStart w:id="27265" w:name="_Toc494293065"/>
        <w:bookmarkStart w:id="27266" w:name="_Toc494295879"/>
        <w:bookmarkEnd w:id="27258"/>
        <w:bookmarkEnd w:id="27259"/>
        <w:bookmarkEnd w:id="27260"/>
        <w:bookmarkEnd w:id="27261"/>
        <w:bookmarkEnd w:id="27262"/>
        <w:bookmarkEnd w:id="27263"/>
        <w:bookmarkEnd w:id="27264"/>
        <w:bookmarkEnd w:id="27265"/>
        <w:bookmarkEnd w:id="27266"/>
      </w:del>
    </w:p>
    <w:p w:rsidR="003040B0" w:rsidRPr="00E056B6" w:rsidDel="00371A11" w:rsidRDefault="003040B0">
      <w:pPr>
        <w:pStyle w:val="body"/>
        <w:rPr>
          <w:del w:id="27267" w:author="Sastry, Murali" w:date="2015-06-09T17:17:00Z"/>
        </w:rPr>
        <w:pPrChange w:id="27268" w:author="Sastry, Murali" w:date="2015-06-10T10:23:00Z">
          <w:pPr>
            <w:pStyle w:val="body"/>
            <w:spacing w:before="0" w:after="0"/>
            <w:ind w:left="1440"/>
          </w:pPr>
        </w:pPrChange>
      </w:pPr>
      <w:bookmarkStart w:id="27269" w:name="_Toc421703816"/>
      <w:bookmarkStart w:id="27270" w:name="_Toc421707010"/>
      <w:bookmarkStart w:id="27271" w:name="_Toc422906990"/>
      <w:bookmarkStart w:id="27272" w:name="_Toc422937621"/>
      <w:bookmarkStart w:id="27273" w:name="_Toc422940683"/>
      <w:bookmarkStart w:id="27274" w:name="_Toc422932118"/>
      <w:bookmarkStart w:id="27275" w:name="_Toc494290250"/>
      <w:bookmarkStart w:id="27276" w:name="_Toc494293066"/>
      <w:bookmarkStart w:id="27277" w:name="_Toc494295880"/>
      <w:bookmarkEnd w:id="27269"/>
      <w:bookmarkEnd w:id="27270"/>
      <w:bookmarkEnd w:id="27271"/>
      <w:bookmarkEnd w:id="27272"/>
      <w:bookmarkEnd w:id="27273"/>
      <w:bookmarkEnd w:id="27274"/>
      <w:bookmarkEnd w:id="27275"/>
      <w:bookmarkEnd w:id="27276"/>
      <w:bookmarkEnd w:id="27277"/>
    </w:p>
    <w:p w:rsidR="0058722E" w:rsidRPr="00E056B6" w:rsidDel="00371A11" w:rsidRDefault="00C0468B">
      <w:pPr>
        <w:pStyle w:val="body"/>
        <w:rPr>
          <w:del w:id="27278" w:author="Sastry, Murali" w:date="2015-06-09T17:17:00Z"/>
        </w:rPr>
        <w:pPrChange w:id="27279" w:author="Sastry, Murali" w:date="2015-06-10T10:23:00Z">
          <w:pPr>
            <w:pStyle w:val="Heading2"/>
            <w:pageBreakBefore/>
          </w:pPr>
        </w:pPrChange>
      </w:pPr>
      <w:del w:id="27280" w:author="Sastry, Murali" w:date="2015-06-09T17:17:00Z">
        <w:r w:rsidRPr="00E056B6" w:rsidDel="00371A11">
          <w:delText>Build GOBI2000_LINUX_SDK using CRM Build Request</w:delText>
        </w:r>
        <w:bookmarkStart w:id="27281" w:name="_Toc421703817"/>
        <w:bookmarkStart w:id="27282" w:name="_Toc421707011"/>
        <w:bookmarkStart w:id="27283" w:name="_Toc422906991"/>
        <w:bookmarkStart w:id="27284" w:name="_Toc422937622"/>
        <w:bookmarkStart w:id="27285" w:name="_Toc422940684"/>
        <w:bookmarkStart w:id="27286" w:name="_Toc422932119"/>
        <w:bookmarkStart w:id="27287" w:name="_Toc494290251"/>
        <w:bookmarkStart w:id="27288" w:name="_Toc494293067"/>
        <w:bookmarkStart w:id="27289" w:name="_Toc494295881"/>
        <w:bookmarkEnd w:id="27281"/>
        <w:bookmarkEnd w:id="27282"/>
        <w:bookmarkEnd w:id="27283"/>
        <w:bookmarkEnd w:id="27284"/>
        <w:bookmarkEnd w:id="27285"/>
        <w:bookmarkEnd w:id="27286"/>
        <w:bookmarkEnd w:id="27287"/>
        <w:bookmarkEnd w:id="27288"/>
        <w:bookmarkEnd w:id="27289"/>
      </w:del>
    </w:p>
    <w:p w:rsidR="003040B0" w:rsidRPr="00E056B6" w:rsidDel="00371A11" w:rsidRDefault="003040B0">
      <w:pPr>
        <w:pStyle w:val="body"/>
        <w:rPr>
          <w:del w:id="27290" w:author="Sastry, Murali" w:date="2015-06-09T17:17:00Z"/>
        </w:rPr>
      </w:pPr>
      <w:del w:id="27291" w:author="Sastry, Murali" w:date="2015-06-09T17:17:00Z">
        <w:r w:rsidRPr="00E056B6" w:rsidDel="00371A11">
          <w:delText>NOTE: Always add “achin” and “tgraves” to the “to” field and cc “mwinn”, “jebenson”, and “cwong” when doing Linux build requests</w:delText>
        </w:r>
        <w:bookmarkStart w:id="27292" w:name="_Toc421703818"/>
        <w:bookmarkStart w:id="27293" w:name="_Toc421707012"/>
        <w:bookmarkStart w:id="27294" w:name="_Toc422906992"/>
        <w:bookmarkStart w:id="27295" w:name="_Toc422937623"/>
        <w:bookmarkStart w:id="27296" w:name="_Toc422940685"/>
        <w:bookmarkStart w:id="27297" w:name="_Toc422932120"/>
        <w:bookmarkStart w:id="27298" w:name="_Toc494290252"/>
        <w:bookmarkStart w:id="27299" w:name="_Toc494293068"/>
        <w:bookmarkStart w:id="27300" w:name="_Toc494295882"/>
        <w:bookmarkEnd w:id="27292"/>
        <w:bookmarkEnd w:id="27293"/>
        <w:bookmarkEnd w:id="27294"/>
        <w:bookmarkEnd w:id="27295"/>
        <w:bookmarkEnd w:id="27296"/>
        <w:bookmarkEnd w:id="27297"/>
        <w:bookmarkEnd w:id="27298"/>
        <w:bookmarkEnd w:id="27299"/>
        <w:bookmarkEnd w:id="27300"/>
      </w:del>
    </w:p>
    <w:p w:rsidR="003040B0" w:rsidRPr="00E056B6" w:rsidDel="00371A11" w:rsidRDefault="003040B0">
      <w:pPr>
        <w:pStyle w:val="body"/>
        <w:rPr>
          <w:del w:id="27301" w:author="Sastry, Murali" w:date="2015-06-09T17:17:00Z"/>
        </w:rPr>
      </w:pPr>
      <w:del w:id="27302" w:author="Sastry, Murali" w:date="2015-06-09T17:17:00Z">
        <w:r w:rsidRPr="00E056B6" w:rsidDel="00371A11">
          <w:delText>Make sure to update label before requesting CRM build.</w:delText>
        </w:r>
        <w:bookmarkStart w:id="27303" w:name="_Toc421703819"/>
        <w:bookmarkStart w:id="27304" w:name="_Toc421707013"/>
        <w:bookmarkStart w:id="27305" w:name="_Toc422906993"/>
        <w:bookmarkStart w:id="27306" w:name="_Toc422937624"/>
        <w:bookmarkStart w:id="27307" w:name="_Toc422940686"/>
        <w:bookmarkStart w:id="27308" w:name="_Toc422932121"/>
        <w:bookmarkStart w:id="27309" w:name="_Toc494290253"/>
        <w:bookmarkStart w:id="27310" w:name="_Toc494293069"/>
        <w:bookmarkStart w:id="27311" w:name="_Toc494295883"/>
        <w:bookmarkEnd w:id="27303"/>
        <w:bookmarkEnd w:id="27304"/>
        <w:bookmarkEnd w:id="27305"/>
        <w:bookmarkEnd w:id="27306"/>
        <w:bookmarkEnd w:id="27307"/>
        <w:bookmarkEnd w:id="27308"/>
        <w:bookmarkEnd w:id="27309"/>
        <w:bookmarkEnd w:id="27310"/>
        <w:bookmarkEnd w:id="27311"/>
      </w:del>
    </w:p>
    <w:p w:rsidR="0058722E" w:rsidRPr="00E056B6" w:rsidDel="00371A11" w:rsidRDefault="00C0468B">
      <w:pPr>
        <w:pStyle w:val="body"/>
        <w:rPr>
          <w:del w:id="27312" w:author="Sastry, Murali" w:date="2015-06-09T17:17:00Z"/>
        </w:rPr>
        <w:pPrChange w:id="27313" w:author="Sastry, Murali" w:date="2015-06-10T10:23:00Z">
          <w:pPr>
            <w:pStyle w:val="Caption"/>
            <w:keepNext/>
          </w:pPr>
        </w:pPrChange>
      </w:pPr>
      <w:bookmarkStart w:id="27314" w:name="_Toc262040459"/>
      <w:del w:id="27315" w:author="Sastry, Murali" w:date="2015-06-09T17:17:00Z">
        <w:r w:rsidRPr="00E056B6" w:rsidDel="00371A11">
          <w:delText>Table 39 CRM Build Request fields for GOBI2000_LINUX_SDK</w:delText>
        </w:r>
        <w:bookmarkStart w:id="27316" w:name="_Toc421703820"/>
        <w:bookmarkStart w:id="27317" w:name="_Toc421707014"/>
        <w:bookmarkStart w:id="27318" w:name="_Toc422906994"/>
        <w:bookmarkStart w:id="27319" w:name="_Toc422937625"/>
        <w:bookmarkStart w:id="27320" w:name="_Toc422940687"/>
        <w:bookmarkStart w:id="27321" w:name="_Toc422932122"/>
        <w:bookmarkStart w:id="27322" w:name="_Toc494290254"/>
        <w:bookmarkStart w:id="27323" w:name="_Toc494293070"/>
        <w:bookmarkStart w:id="27324" w:name="_Toc494295884"/>
        <w:bookmarkEnd w:id="27314"/>
        <w:bookmarkEnd w:id="27316"/>
        <w:bookmarkEnd w:id="27317"/>
        <w:bookmarkEnd w:id="27318"/>
        <w:bookmarkEnd w:id="27319"/>
        <w:bookmarkEnd w:id="27320"/>
        <w:bookmarkEnd w:id="27321"/>
        <w:bookmarkEnd w:id="27322"/>
        <w:bookmarkEnd w:id="27323"/>
        <w:bookmarkEnd w:id="27324"/>
      </w:del>
    </w:p>
    <w:tbl>
      <w:tblPr>
        <w:tblW w:w="873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6750"/>
      </w:tblGrid>
      <w:tr w:rsidR="0058722E" w:rsidRPr="00E056B6" w:rsidDel="00371A11" w:rsidTr="00273E1A">
        <w:trPr>
          <w:cantSplit/>
          <w:tblHeader/>
          <w:del w:id="27325" w:author="Sastry, Murali" w:date="2015-06-09T17:17:00Z"/>
        </w:trPr>
        <w:tc>
          <w:tcPr>
            <w:tcW w:w="1980" w:type="dxa"/>
            <w:tcBorders>
              <w:bottom w:val="single" w:sz="12" w:space="0" w:color="auto"/>
            </w:tcBorders>
          </w:tcPr>
          <w:p w:rsidR="0058722E" w:rsidRPr="00E056B6" w:rsidDel="00371A11" w:rsidRDefault="00C0468B">
            <w:pPr>
              <w:pStyle w:val="body"/>
              <w:rPr>
                <w:del w:id="27326" w:author="Sastry, Murali" w:date="2015-06-09T17:17:00Z"/>
              </w:rPr>
              <w:pPrChange w:id="27327" w:author="Sastry, Murali" w:date="2015-06-10T10:23:00Z">
                <w:pPr>
                  <w:pStyle w:val="tableheading"/>
                  <w:jc w:val="left"/>
                  <w:outlineLvl w:val="1"/>
                </w:pPr>
              </w:pPrChange>
            </w:pPr>
            <w:del w:id="27328" w:author="Sastry, Murali" w:date="2015-06-09T17:17:00Z">
              <w:r w:rsidRPr="00E056B6" w:rsidDel="00371A11">
                <w:delText>File</w:delText>
              </w:r>
              <w:bookmarkStart w:id="27329" w:name="_Toc421703821"/>
              <w:bookmarkStart w:id="27330" w:name="_Toc421707015"/>
              <w:bookmarkStart w:id="27331" w:name="_Toc422906995"/>
              <w:bookmarkStart w:id="27332" w:name="_Toc422937626"/>
              <w:bookmarkStart w:id="27333" w:name="_Toc422940688"/>
              <w:bookmarkStart w:id="27334" w:name="_Toc422932123"/>
              <w:bookmarkStart w:id="27335" w:name="_Toc494290255"/>
              <w:bookmarkStart w:id="27336" w:name="_Toc494293071"/>
              <w:bookmarkStart w:id="27337" w:name="_Toc494295885"/>
              <w:bookmarkEnd w:id="27329"/>
              <w:bookmarkEnd w:id="27330"/>
              <w:bookmarkEnd w:id="27331"/>
              <w:bookmarkEnd w:id="27332"/>
              <w:bookmarkEnd w:id="27333"/>
              <w:bookmarkEnd w:id="27334"/>
              <w:bookmarkEnd w:id="27335"/>
              <w:bookmarkEnd w:id="27336"/>
              <w:bookmarkEnd w:id="27337"/>
            </w:del>
          </w:p>
        </w:tc>
        <w:tc>
          <w:tcPr>
            <w:tcW w:w="6750" w:type="dxa"/>
            <w:tcBorders>
              <w:bottom w:val="single" w:sz="12" w:space="0" w:color="auto"/>
            </w:tcBorders>
          </w:tcPr>
          <w:p w:rsidR="0058722E" w:rsidRPr="00E056B6" w:rsidDel="00371A11" w:rsidRDefault="00C0468B">
            <w:pPr>
              <w:pStyle w:val="body"/>
              <w:rPr>
                <w:del w:id="27338" w:author="Sastry, Murali" w:date="2015-06-09T17:17:00Z"/>
              </w:rPr>
              <w:pPrChange w:id="27339" w:author="Sastry, Murali" w:date="2015-06-10T10:23:00Z">
                <w:pPr>
                  <w:pStyle w:val="tableheading"/>
                  <w:jc w:val="left"/>
                  <w:outlineLvl w:val="1"/>
                </w:pPr>
              </w:pPrChange>
            </w:pPr>
            <w:del w:id="27340" w:author="Sastry, Murali" w:date="2015-06-09T17:17:00Z">
              <w:r w:rsidRPr="00E056B6" w:rsidDel="00371A11">
                <w:delText>Description</w:delText>
              </w:r>
              <w:bookmarkStart w:id="27341" w:name="_Toc421703822"/>
              <w:bookmarkStart w:id="27342" w:name="_Toc421707016"/>
              <w:bookmarkStart w:id="27343" w:name="_Toc422906996"/>
              <w:bookmarkStart w:id="27344" w:name="_Toc422937627"/>
              <w:bookmarkStart w:id="27345" w:name="_Toc422940689"/>
              <w:bookmarkStart w:id="27346" w:name="_Toc422932124"/>
              <w:bookmarkStart w:id="27347" w:name="_Toc494290256"/>
              <w:bookmarkStart w:id="27348" w:name="_Toc494293072"/>
              <w:bookmarkStart w:id="27349" w:name="_Toc494295886"/>
              <w:bookmarkEnd w:id="27341"/>
              <w:bookmarkEnd w:id="27342"/>
              <w:bookmarkEnd w:id="27343"/>
              <w:bookmarkEnd w:id="27344"/>
              <w:bookmarkEnd w:id="27345"/>
              <w:bookmarkEnd w:id="27346"/>
              <w:bookmarkEnd w:id="27347"/>
              <w:bookmarkEnd w:id="27348"/>
              <w:bookmarkEnd w:id="27349"/>
            </w:del>
          </w:p>
        </w:tc>
        <w:bookmarkStart w:id="27350" w:name="_Toc421703823"/>
        <w:bookmarkStart w:id="27351" w:name="_Toc421707017"/>
        <w:bookmarkStart w:id="27352" w:name="_Toc422906997"/>
        <w:bookmarkStart w:id="27353" w:name="_Toc422937628"/>
        <w:bookmarkStart w:id="27354" w:name="_Toc422940690"/>
        <w:bookmarkStart w:id="27355" w:name="_Toc422932125"/>
        <w:bookmarkStart w:id="27356" w:name="_Toc494290257"/>
        <w:bookmarkStart w:id="27357" w:name="_Toc494293073"/>
        <w:bookmarkStart w:id="27358" w:name="_Toc494295887"/>
        <w:bookmarkEnd w:id="27350"/>
        <w:bookmarkEnd w:id="27351"/>
        <w:bookmarkEnd w:id="27352"/>
        <w:bookmarkEnd w:id="27353"/>
        <w:bookmarkEnd w:id="27354"/>
        <w:bookmarkEnd w:id="27355"/>
        <w:bookmarkEnd w:id="27356"/>
        <w:bookmarkEnd w:id="27357"/>
        <w:bookmarkEnd w:id="27358"/>
      </w:tr>
      <w:tr w:rsidR="0058722E" w:rsidRPr="00E056B6" w:rsidDel="00371A11" w:rsidTr="00273E1A">
        <w:trPr>
          <w:cantSplit/>
          <w:del w:id="27359" w:author="Sastry, Murali" w:date="2015-06-09T17:17:00Z"/>
        </w:trPr>
        <w:tc>
          <w:tcPr>
            <w:tcW w:w="1980" w:type="dxa"/>
            <w:tcBorders>
              <w:top w:val="nil"/>
              <w:bottom w:val="single" w:sz="6" w:space="0" w:color="auto"/>
            </w:tcBorders>
          </w:tcPr>
          <w:p w:rsidR="0058722E" w:rsidRPr="00E056B6" w:rsidDel="00371A11" w:rsidRDefault="00C0468B">
            <w:pPr>
              <w:pStyle w:val="body"/>
              <w:rPr>
                <w:del w:id="27360" w:author="Sastry, Murali" w:date="2015-06-09T17:17:00Z"/>
              </w:rPr>
              <w:pPrChange w:id="27361" w:author="Sastry, Murali" w:date="2015-06-10T10:23:00Z">
                <w:pPr>
                  <w:pStyle w:val="tableentry"/>
                  <w:keepNext/>
                  <w:outlineLvl w:val="1"/>
                </w:pPr>
              </w:pPrChange>
            </w:pPr>
            <w:del w:id="27362" w:author="Sastry, Murali" w:date="2015-06-09T17:17:00Z">
              <w:r w:rsidRPr="00E056B6" w:rsidDel="00371A11">
                <w:delText>Target Name</w:delText>
              </w:r>
              <w:bookmarkStart w:id="27363" w:name="_Toc421703824"/>
              <w:bookmarkStart w:id="27364" w:name="_Toc421707018"/>
              <w:bookmarkStart w:id="27365" w:name="_Toc422906998"/>
              <w:bookmarkStart w:id="27366" w:name="_Toc422937629"/>
              <w:bookmarkStart w:id="27367" w:name="_Toc422940691"/>
              <w:bookmarkStart w:id="27368" w:name="_Toc422932126"/>
              <w:bookmarkStart w:id="27369" w:name="_Toc494290258"/>
              <w:bookmarkStart w:id="27370" w:name="_Toc494293074"/>
              <w:bookmarkStart w:id="27371" w:name="_Toc494295888"/>
              <w:bookmarkEnd w:id="27363"/>
              <w:bookmarkEnd w:id="27364"/>
              <w:bookmarkEnd w:id="27365"/>
              <w:bookmarkEnd w:id="27366"/>
              <w:bookmarkEnd w:id="27367"/>
              <w:bookmarkEnd w:id="27368"/>
              <w:bookmarkEnd w:id="27369"/>
              <w:bookmarkEnd w:id="27370"/>
              <w:bookmarkEnd w:id="27371"/>
            </w:del>
          </w:p>
        </w:tc>
        <w:tc>
          <w:tcPr>
            <w:tcW w:w="6750" w:type="dxa"/>
            <w:tcBorders>
              <w:top w:val="nil"/>
              <w:bottom w:val="single" w:sz="6" w:space="0" w:color="auto"/>
            </w:tcBorders>
          </w:tcPr>
          <w:p w:rsidR="0058722E" w:rsidRPr="00E056B6" w:rsidDel="00371A11" w:rsidRDefault="00C0468B">
            <w:pPr>
              <w:pStyle w:val="body"/>
              <w:rPr>
                <w:del w:id="27372" w:author="Sastry, Murali" w:date="2015-06-09T17:17:00Z"/>
              </w:rPr>
              <w:pPrChange w:id="27373" w:author="Sastry, Murali" w:date="2015-06-10T10:23:00Z">
                <w:pPr>
                  <w:pStyle w:val="tableentry"/>
                  <w:keepNext/>
                  <w:outlineLvl w:val="1"/>
                </w:pPr>
              </w:pPrChange>
            </w:pPr>
            <w:del w:id="27374" w:author="Sastry, Murali" w:date="2015-06-09T17:17:00Z">
              <w:r w:rsidRPr="00E056B6" w:rsidDel="00371A11">
                <w:delText>GOBI2000_LINUX_SDK</w:delText>
              </w:r>
              <w:bookmarkStart w:id="27375" w:name="_Toc421703825"/>
              <w:bookmarkStart w:id="27376" w:name="_Toc421707019"/>
              <w:bookmarkStart w:id="27377" w:name="_Toc422906999"/>
              <w:bookmarkStart w:id="27378" w:name="_Toc422937630"/>
              <w:bookmarkStart w:id="27379" w:name="_Toc422940692"/>
              <w:bookmarkStart w:id="27380" w:name="_Toc422932127"/>
              <w:bookmarkStart w:id="27381" w:name="_Toc494290259"/>
              <w:bookmarkStart w:id="27382" w:name="_Toc494293075"/>
              <w:bookmarkStart w:id="27383" w:name="_Toc494295889"/>
              <w:bookmarkEnd w:id="27375"/>
              <w:bookmarkEnd w:id="27376"/>
              <w:bookmarkEnd w:id="27377"/>
              <w:bookmarkEnd w:id="27378"/>
              <w:bookmarkEnd w:id="27379"/>
              <w:bookmarkEnd w:id="27380"/>
              <w:bookmarkEnd w:id="27381"/>
              <w:bookmarkEnd w:id="27382"/>
              <w:bookmarkEnd w:id="27383"/>
            </w:del>
          </w:p>
        </w:tc>
        <w:bookmarkStart w:id="27384" w:name="_Toc421703826"/>
        <w:bookmarkStart w:id="27385" w:name="_Toc421707020"/>
        <w:bookmarkStart w:id="27386" w:name="_Toc422907000"/>
        <w:bookmarkStart w:id="27387" w:name="_Toc422937631"/>
        <w:bookmarkStart w:id="27388" w:name="_Toc422940693"/>
        <w:bookmarkStart w:id="27389" w:name="_Toc422932128"/>
        <w:bookmarkStart w:id="27390" w:name="_Toc494290260"/>
        <w:bookmarkStart w:id="27391" w:name="_Toc494293076"/>
        <w:bookmarkStart w:id="27392" w:name="_Toc494295890"/>
        <w:bookmarkEnd w:id="27384"/>
        <w:bookmarkEnd w:id="27385"/>
        <w:bookmarkEnd w:id="27386"/>
        <w:bookmarkEnd w:id="27387"/>
        <w:bookmarkEnd w:id="27388"/>
        <w:bookmarkEnd w:id="27389"/>
        <w:bookmarkEnd w:id="27390"/>
        <w:bookmarkEnd w:id="27391"/>
        <w:bookmarkEnd w:id="27392"/>
      </w:tr>
      <w:tr w:rsidR="0058722E" w:rsidRPr="00E056B6" w:rsidDel="00371A11" w:rsidTr="00273E1A">
        <w:trPr>
          <w:cantSplit/>
          <w:del w:id="27393" w:author="Sastry, Murali" w:date="2015-06-09T17:17:00Z"/>
        </w:trPr>
        <w:tc>
          <w:tcPr>
            <w:tcW w:w="1980" w:type="dxa"/>
            <w:tcBorders>
              <w:top w:val="single" w:sz="6" w:space="0" w:color="auto"/>
              <w:bottom w:val="single" w:sz="6" w:space="0" w:color="auto"/>
            </w:tcBorders>
          </w:tcPr>
          <w:p w:rsidR="0058722E" w:rsidRPr="00E056B6" w:rsidDel="00371A11" w:rsidRDefault="00C0468B">
            <w:pPr>
              <w:pStyle w:val="body"/>
              <w:rPr>
                <w:del w:id="27394" w:author="Sastry, Murali" w:date="2015-06-09T17:17:00Z"/>
              </w:rPr>
              <w:pPrChange w:id="27395" w:author="Sastry, Murali" w:date="2015-06-10T10:23:00Z">
                <w:pPr>
                  <w:pStyle w:val="tableentry"/>
                  <w:keepNext/>
                  <w:outlineLvl w:val="1"/>
                </w:pPr>
              </w:pPrChange>
            </w:pPr>
            <w:del w:id="27396" w:author="Sastry, Murali" w:date="2015-06-09T17:17:00Z">
              <w:r w:rsidRPr="00E056B6" w:rsidDel="00371A11">
                <w:delText>Target Version</w:delText>
              </w:r>
              <w:bookmarkStart w:id="27397" w:name="_Toc421703827"/>
              <w:bookmarkStart w:id="27398" w:name="_Toc421707021"/>
              <w:bookmarkStart w:id="27399" w:name="_Toc422907001"/>
              <w:bookmarkStart w:id="27400" w:name="_Toc422937632"/>
              <w:bookmarkStart w:id="27401" w:name="_Toc422940694"/>
              <w:bookmarkStart w:id="27402" w:name="_Toc422932129"/>
              <w:bookmarkStart w:id="27403" w:name="_Toc494290261"/>
              <w:bookmarkStart w:id="27404" w:name="_Toc494293077"/>
              <w:bookmarkStart w:id="27405" w:name="_Toc494295891"/>
              <w:bookmarkEnd w:id="27397"/>
              <w:bookmarkEnd w:id="27398"/>
              <w:bookmarkEnd w:id="27399"/>
              <w:bookmarkEnd w:id="27400"/>
              <w:bookmarkEnd w:id="27401"/>
              <w:bookmarkEnd w:id="27402"/>
              <w:bookmarkEnd w:id="27403"/>
              <w:bookmarkEnd w:id="27404"/>
              <w:bookmarkEnd w:id="27405"/>
            </w:del>
          </w:p>
        </w:tc>
        <w:tc>
          <w:tcPr>
            <w:tcW w:w="6750" w:type="dxa"/>
            <w:tcBorders>
              <w:top w:val="single" w:sz="6" w:space="0" w:color="auto"/>
              <w:bottom w:val="single" w:sz="6" w:space="0" w:color="auto"/>
            </w:tcBorders>
          </w:tcPr>
          <w:p w:rsidR="0058722E" w:rsidRPr="00E056B6" w:rsidDel="00371A11" w:rsidRDefault="00C0468B">
            <w:pPr>
              <w:pStyle w:val="body"/>
              <w:rPr>
                <w:del w:id="27406" w:author="Sastry, Murali" w:date="2015-06-09T17:17:00Z"/>
              </w:rPr>
              <w:pPrChange w:id="27407" w:author="Sastry, Murali" w:date="2015-06-10T10:23:00Z">
                <w:pPr>
                  <w:pStyle w:val="tableentry"/>
                  <w:keepNext/>
                  <w:outlineLvl w:val="1"/>
                </w:pPr>
              </w:pPrChange>
            </w:pPr>
            <w:del w:id="27408" w:author="Sastry, Murali" w:date="2015-06-09T17:17:00Z">
              <w:r w:rsidRPr="00E056B6" w:rsidDel="00371A11">
                <w:delText>Version (ie. 1.0.01)</w:delText>
              </w:r>
              <w:bookmarkStart w:id="27409" w:name="_Toc421703828"/>
              <w:bookmarkStart w:id="27410" w:name="_Toc421707022"/>
              <w:bookmarkStart w:id="27411" w:name="_Toc422907002"/>
              <w:bookmarkStart w:id="27412" w:name="_Toc422937633"/>
              <w:bookmarkStart w:id="27413" w:name="_Toc422940695"/>
              <w:bookmarkStart w:id="27414" w:name="_Toc422932130"/>
              <w:bookmarkStart w:id="27415" w:name="_Toc494290262"/>
              <w:bookmarkStart w:id="27416" w:name="_Toc494293078"/>
              <w:bookmarkStart w:id="27417" w:name="_Toc494295892"/>
              <w:bookmarkEnd w:id="27409"/>
              <w:bookmarkEnd w:id="27410"/>
              <w:bookmarkEnd w:id="27411"/>
              <w:bookmarkEnd w:id="27412"/>
              <w:bookmarkEnd w:id="27413"/>
              <w:bookmarkEnd w:id="27414"/>
              <w:bookmarkEnd w:id="27415"/>
              <w:bookmarkEnd w:id="27416"/>
              <w:bookmarkEnd w:id="27417"/>
            </w:del>
          </w:p>
        </w:tc>
        <w:bookmarkStart w:id="27418" w:name="_Toc421703829"/>
        <w:bookmarkStart w:id="27419" w:name="_Toc421707023"/>
        <w:bookmarkStart w:id="27420" w:name="_Toc422907003"/>
        <w:bookmarkStart w:id="27421" w:name="_Toc422937634"/>
        <w:bookmarkStart w:id="27422" w:name="_Toc422940696"/>
        <w:bookmarkStart w:id="27423" w:name="_Toc422932131"/>
        <w:bookmarkStart w:id="27424" w:name="_Toc494290263"/>
        <w:bookmarkStart w:id="27425" w:name="_Toc494293079"/>
        <w:bookmarkStart w:id="27426" w:name="_Toc494295893"/>
        <w:bookmarkEnd w:id="27418"/>
        <w:bookmarkEnd w:id="27419"/>
        <w:bookmarkEnd w:id="27420"/>
        <w:bookmarkEnd w:id="27421"/>
        <w:bookmarkEnd w:id="27422"/>
        <w:bookmarkEnd w:id="27423"/>
        <w:bookmarkEnd w:id="27424"/>
        <w:bookmarkEnd w:id="27425"/>
        <w:bookmarkEnd w:id="27426"/>
      </w:tr>
      <w:tr w:rsidR="0058722E" w:rsidRPr="00E056B6" w:rsidDel="00371A11" w:rsidTr="00273E1A">
        <w:trPr>
          <w:cantSplit/>
          <w:del w:id="27427" w:author="Sastry, Murali" w:date="2015-06-09T17:17:00Z"/>
        </w:trPr>
        <w:tc>
          <w:tcPr>
            <w:tcW w:w="1980" w:type="dxa"/>
            <w:tcBorders>
              <w:top w:val="single" w:sz="6" w:space="0" w:color="auto"/>
              <w:bottom w:val="single" w:sz="6" w:space="0" w:color="auto"/>
            </w:tcBorders>
          </w:tcPr>
          <w:p w:rsidR="0058722E" w:rsidRPr="00E056B6" w:rsidDel="00371A11" w:rsidRDefault="00C0468B">
            <w:pPr>
              <w:pStyle w:val="body"/>
              <w:rPr>
                <w:del w:id="27428" w:author="Sastry, Murali" w:date="2015-06-09T17:17:00Z"/>
              </w:rPr>
              <w:pPrChange w:id="27429" w:author="Sastry, Murali" w:date="2015-06-10T10:23:00Z">
                <w:pPr>
                  <w:pStyle w:val="tableentry"/>
                  <w:keepNext/>
                  <w:tabs>
                    <w:tab w:val="left" w:pos="761"/>
                  </w:tabs>
                  <w:outlineLvl w:val="1"/>
                </w:pPr>
              </w:pPrChange>
            </w:pPr>
            <w:del w:id="27430" w:author="Sastry, Murali" w:date="2015-06-09T17:17:00Z">
              <w:r w:rsidRPr="00E056B6" w:rsidDel="00371A11">
                <w:delText>Type</w:delText>
              </w:r>
              <w:r w:rsidRPr="00E056B6" w:rsidDel="00371A11">
                <w:tab/>
              </w:r>
              <w:bookmarkStart w:id="27431" w:name="_Toc421703830"/>
              <w:bookmarkStart w:id="27432" w:name="_Toc421707024"/>
              <w:bookmarkStart w:id="27433" w:name="_Toc422907004"/>
              <w:bookmarkStart w:id="27434" w:name="_Toc422937635"/>
              <w:bookmarkStart w:id="27435" w:name="_Toc422940697"/>
              <w:bookmarkStart w:id="27436" w:name="_Toc422932132"/>
              <w:bookmarkStart w:id="27437" w:name="_Toc494290264"/>
              <w:bookmarkStart w:id="27438" w:name="_Toc494293080"/>
              <w:bookmarkStart w:id="27439" w:name="_Toc494295894"/>
              <w:bookmarkEnd w:id="27431"/>
              <w:bookmarkEnd w:id="27432"/>
              <w:bookmarkEnd w:id="27433"/>
              <w:bookmarkEnd w:id="27434"/>
              <w:bookmarkEnd w:id="27435"/>
              <w:bookmarkEnd w:id="27436"/>
              <w:bookmarkEnd w:id="27437"/>
              <w:bookmarkEnd w:id="27438"/>
              <w:bookmarkEnd w:id="27439"/>
            </w:del>
          </w:p>
        </w:tc>
        <w:tc>
          <w:tcPr>
            <w:tcW w:w="6750" w:type="dxa"/>
            <w:tcBorders>
              <w:top w:val="single" w:sz="6" w:space="0" w:color="auto"/>
              <w:bottom w:val="single" w:sz="6" w:space="0" w:color="auto"/>
            </w:tcBorders>
          </w:tcPr>
          <w:p w:rsidR="0058722E" w:rsidRPr="00E056B6" w:rsidDel="00371A11" w:rsidRDefault="00C0468B">
            <w:pPr>
              <w:pStyle w:val="body"/>
              <w:rPr>
                <w:del w:id="27440" w:author="Sastry, Murali" w:date="2015-06-09T17:17:00Z"/>
              </w:rPr>
              <w:pPrChange w:id="27441" w:author="Sastry, Murali" w:date="2015-06-10T10:23:00Z">
                <w:pPr>
                  <w:pStyle w:val="tableentry"/>
                  <w:keepNext/>
                  <w:outlineLvl w:val="1"/>
                </w:pPr>
              </w:pPrChange>
            </w:pPr>
            <w:del w:id="27442" w:author="Sastry, Murali" w:date="2015-06-09T17:17:00Z">
              <w:r w:rsidRPr="00E056B6" w:rsidDel="00371A11">
                <w:delText>Prod, Point Release</w:delText>
              </w:r>
              <w:bookmarkStart w:id="27443" w:name="_Toc421703831"/>
              <w:bookmarkStart w:id="27444" w:name="_Toc421707025"/>
              <w:bookmarkStart w:id="27445" w:name="_Toc422907005"/>
              <w:bookmarkStart w:id="27446" w:name="_Toc422937636"/>
              <w:bookmarkStart w:id="27447" w:name="_Toc422940698"/>
              <w:bookmarkStart w:id="27448" w:name="_Toc422932133"/>
              <w:bookmarkStart w:id="27449" w:name="_Toc494290265"/>
              <w:bookmarkStart w:id="27450" w:name="_Toc494293081"/>
              <w:bookmarkStart w:id="27451" w:name="_Toc494295895"/>
              <w:bookmarkEnd w:id="27443"/>
              <w:bookmarkEnd w:id="27444"/>
              <w:bookmarkEnd w:id="27445"/>
              <w:bookmarkEnd w:id="27446"/>
              <w:bookmarkEnd w:id="27447"/>
              <w:bookmarkEnd w:id="27448"/>
              <w:bookmarkEnd w:id="27449"/>
              <w:bookmarkEnd w:id="27450"/>
              <w:bookmarkEnd w:id="27451"/>
            </w:del>
          </w:p>
        </w:tc>
        <w:bookmarkStart w:id="27452" w:name="_Toc421703832"/>
        <w:bookmarkStart w:id="27453" w:name="_Toc421707026"/>
        <w:bookmarkStart w:id="27454" w:name="_Toc422907006"/>
        <w:bookmarkStart w:id="27455" w:name="_Toc422937637"/>
        <w:bookmarkStart w:id="27456" w:name="_Toc422940699"/>
        <w:bookmarkStart w:id="27457" w:name="_Toc422932134"/>
        <w:bookmarkStart w:id="27458" w:name="_Toc494290266"/>
        <w:bookmarkStart w:id="27459" w:name="_Toc494293082"/>
        <w:bookmarkStart w:id="27460" w:name="_Toc494295896"/>
        <w:bookmarkEnd w:id="27452"/>
        <w:bookmarkEnd w:id="27453"/>
        <w:bookmarkEnd w:id="27454"/>
        <w:bookmarkEnd w:id="27455"/>
        <w:bookmarkEnd w:id="27456"/>
        <w:bookmarkEnd w:id="27457"/>
        <w:bookmarkEnd w:id="27458"/>
        <w:bookmarkEnd w:id="27459"/>
        <w:bookmarkEnd w:id="27460"/>
      </w:tr>
      <w:tr w:rsidR="0058722E" w:rsidRPr="00E056B6" w:rsidDel="00371A11" w:rsidTr="00273E1A">
        <w:trPr>
          <w:cantSplit/>
          <w:del w:id="27461" w:author="Sastry, Murali" w:date="2015-06-09T17:17:00Z"/>
        </w:trPr>
        <w:tc>
          <w:tcPr>
            <w:tcW w:w="1980" w:type="dxa"/>
            <w:tcBorders>
              <w:top w:val="single" w:sz="6" w:space="0" w:color="auto"/>
              <w:bottom w:val="single" w:sz="6" w:space="0" w:color="auto"/>
            </w:tcBorders>
          </w:tcPr>
          <w:p w:rsidR="0058722E" w:rsidRPr="00E056B6" w:rsidDel="00371A11" w:rsidRDefault="00C0468B">
            <w:pPr>
              <w:pStyle w:val="body"/>
              <w:rPr>
                <w:del w:id="27462" w:author="Sastry, Murali" w:date="2015-06-09T17:17:00Z"/>
              </w:rPr>
              <w:pPrChange w:id="27463" w:author="Sastry, Murali" w:date="2015-06-10T10:23:00Z">
                <w:pPr>
                  <w:pStyle w:val="tableentry"/>
                  <w:keepNext/>
                  <w:outlineLvl w:val="1"/>
                </w:pPr>
              </w:pPrChange>
            </w:pPr>
            <w:del w:id="27464" w:author="Sastry, Murali" w:date="2015-06-09T17:17:00Z">
              <w:r w:rsidRPr="00E056B6" w:rsidDel="00371A11">
                <w:delText>Compiler</w:delText>
              </w:r>
              <w:bookmarkStart w:id="27465" w:name="_Toc421703833"/>
              <w:bookmarkStart w:id="27466" w:name="_Toc421707027"/>
              <w:bookmarkStart w:id="27467" w:name="_Toc422907007"/>
              <w:bookmarkStart w:id="27468" w:name="_Toc422937638"/>
              <w:bookmarkStart w:id="27469" w:name="_Toc422940700"/>
              <w:bookmarkStart w:id="27470" w:name="_Toc422932135"/>
              <w:bookmarkStart w:id="27471" w:name="_Toc494290267"/>
              <w:bookmarkStart w:id="27472" w:name="_Toc494293083"/>
              <w:bookmarkStart w:id="27473" w:name="_Toc494295897"/>
              <w:bookmarkEnd w:id="27465"/>
              <w:bookmarkEnd w:id="27466"/>
              <w:bookmarkEnd w:id="27467"/>
              <w:bookmarkEnd w:id="27468"/>
              <w:bookmarkEnd w:id="27469"/>
              <w:bookmarkEnd w:id="27470"/>
              <w:bookmarkEnd w:id="27471"/>
              <w:bookmarkEnd w:id="27472"/>
              <w:bookmarkEnd w:id="27473"/>
            </w:del>
          </w:p>
        </w:tc>
        <w:tc>
          <w:tcPr>
            <w:tcW w:w="6750" w:type="dxa"/>
            <w:tcBorders>
              <w:top w:val="single" w:sz="6" w:space="0" w:color="auto"/>
              <w:bottom w:val="single" w:sz="6" w:space="0" w:color="auto"/>
            </w:tcBorders>
          </w:tcPr>
          <w:p w:rsidR="0058722E" w:rsidRPr="00E056B6" w:rsidDel="00371A11" w:rsidRDefault="00C0468B">
            <w:pPr>
              <w:pStyle w:val="body"/>
              <w:rPr>
                <w:del w:id="27474" w:author="Sastry, Murali" w:date="2015-06-09T17:17:00Z"/>
              </w:rPr>
              <w:pPrChange w:id="27475" w:author="Sastry, Murali" w:date="2015-06-10T10:23:00Z">
                <w:pPr>
                  <w:pStyle w:val="tableentry"/>
                  <w:keepNext/>
                  <w:outlineLvl w:val="1"/>
                </w:pPr>
              </w:pPrChange>
            </w:pPr>
            <w:del w:id="27476" w:author="Sastry, Murali" w:date="2015-06-09T17:17:00Z">
              <w:r w:rsidRPr="00E056B6" w:rsidDel="00371A11">
                <w:delText>none</w:delText>
              </w:r>
              <w:bookmarkStart w:id="27477" w:name="_Toc421703834"/>
              <w:bookmarkStart w:id="27478" w:name="_Toc421707028"/>
              <w:bookmarkStart w:id="27479" w:name="_Toc422907008"/>
              <w:bookmarkStart w:id="27480" w:name="_Toc422937639"/>
              <w:bookmarkStart w:id="27481" w:name="_Toc422940701"/>
              <w:bookmarkStart w:id="27482" w:name="_Toc422932136"/>
              <w:bookmarkStart w:id="27483" w:name="_Toc494290268"/>
              <w:bookmarkStart w:id="27484" w:name="_Toc494293084"/>
              <w:bookmarkStart w:id="27485" w:name="_Toc494295898"/>
              <w:bookmarkEnd w:id="27477"/>
              <w:bookmarkEnd w:id="27478"/>
              <w:bookmarkEnd w:id="27479"/>
              <w:bookmarkEnd w:id="27480"/>
              <w:bookmarkEnd w:id="27481"/>
              <w:bookmarkEnd w:id="27482"/>
              <w:bookmarkEnd w:id="27483"/>
              <w:bookmarkEnd w:id="27484"/>
              <w:bookmarkEnd w:id="27485"/>
            </w:del>
          </w:p>
        </w:tc>
        <w:bookmarkStart w:id="27486" w:name="_Toc421703835"/>
        <w:bookmarkStart w:id="27487" w:name="_Toc421707029"/>
        <w:bookmarkStart w:id="27488" w:name="_Toc422907009"/>
        <w:bookmarkStart w:id="27489" w:name="_Toc422937640"/>
        <w:bookmarkStart w:id="27490" w:name="_Toc422940702"/>
        <w:bookmarkStart w:id="27491" w:name="_Toc422932137"/>
        <w:bookmarkStart w:id="27492" w:name="_Toc494290269"/>
        <w:bookmarkStart w:id="27493" w:name="_Toc494293085"/>
        <w:bookmarkStart w:id="27494" w:name="_Toc494295899"/>
        <w:bookmarkEnd w:id="27486"/>
        <w:bookmarkEnd w:id="27487"/>
        <w:bookmarkEnd w:id="27488"/>
        <w:bookmarkEnd w:id="27489"/>
        <w:bookmarkEnd w:id="27490"/>
        <w:bookmarkEnd w:id="27491"/>
        <w:bookmarkEnd w:id="27492"/>
        <w:bookmarkEnd w:id="27493"/>
        <w:bookmarkEnd w:id="27494"/>
      </w:tr>
      <w:tr w:rsidR="0058722E" w:rsidRPr="00E056B6" w:rsidDel="00371A11" w:rsidTr="00273E1A">
        <w:trPr>
          <w:cantSplit/>
          <w:del w:id="27495" w:author="Sastry, Murali" w:date="2015-06-09T17:17:00Z"/>
        </w:trPr>
        <w:tc>
          <w:tcPr>
            <w:tcW w:w="1980" w:type="dxa"/>
            <w:tcBorders>
              <w:top w:val="single" w:sz="6" w:space="0" w:color="auto"/>
              <w:bottom w:val="single" w:sz="6" w:space="0" w:color="auto"/>
            </w:tcBorders>
          </w:tcPr>
          <w:p w:rsidR="0058722E" w:rsidRPr="00E056B6" w:rsidDel="00371A11" w:rsidRDefault="00C0468B">
            <w:pPr>
              <w:pStyle w:val="body"/>
              <w:rPr>
                <w:del w:id="27496" w:author="Sastry, Murali" w:date="2015-06-09T17:17:00Z"/>
              </w:rPr>
              <w:pPrChange w:id="27497" w:author="Sastry, Murali" w:date="2015-06-10T10:23:00Z">
                <w:pPr>
                  <w:pStyle w:val="tableentry"/>
                  <w:keepNext/>
                  <w:outlineLvl w:val="1"/>
                </w:pPr>
              </w:pPrChange>
            </w:pPr>
            <w:del w:id="27498" w:author="Sastry, Murali" w:date="2015-06-09T17:17:00Z">
              <w:r w:rsidRPr="00E056B6" w:rsidDel="00371A11">
                <w:delText>Label</w:delText>
              </w:r>
              <w:bookmarkStart w:id="27499" w:name="_Toc421703836"/>
              <w:bookmarkStart w:id="27500" w:name="_Toc421707030"/>
              <w:bookmarkStart w:id="27501" w:name="_Toc422907010"/>
              <w:bookmarkStart w:id="27502" w:name="_Toc422937641"/>
              <w:bookmarkStart w:id="27503" w:name="_Toc422940703"/>
              <w:bookmarkStart w:id="27504" w:name="_Toc422932138"/>
              <w:bookmarkStart w:id="27505" w:name="_Toc494290270"/>
              <w:bookmarkStart w:id="27506" w:name="_Toc494293086"/>
              <w:bookmarkStart w:id="27507" w:name="_Toc494295900"/>
              <w:bookmarkEnd w:id="27499"/>
              <w:bookmarkEnd w:id="27500"/>
              <w:bookmarkEnd w:id="27501"/>
              <w:bookmarkEnd w:id="27502"/>
              <w:bookmarkEnd w:id="27503"/>
              <w:bookmarkEnd w:id="27504"/>
              <w:bookmarkEnd w:id="27505"/>
              <w:bookmarkEnd w:id="27506"/>
              <w:bookmarkEnd w:id="27507"/>
            </w:del>
          </w:p>
        </w:tc>
        <w:tc>
          <w:tcPr>
            <w:tcW w:w="6750" w:type="dxa"/>
            <w:tcBorders>
              <w:top w:val="single" w:sz="6" w:space="0" w:color="auto"/>
              <w:bottom w:val="single" w:sz="6" w:space="0" w:color="auto"/>
            </w:tcBorders>
          </w:tcPr>
          <w:p w:rsidR="0058722E" w:rsidRPr="00E056B6" w:rsidDel="00371A11" w:rsidRDefault="00C0468B">
            <w:pPr>
              <w:pStyle w:val="body"/>
              <w:rPr>
                <w:del w:id="27508" w:author="Sastry, Murali" w:date="2015-06-09T17:17:00Z"/>
              </w:rPr>
              <w:pPrChange w:id="27509" w:author="Sastry, Murali" w:date="2015-06-10T10:23:00Z">
                <w:pPr>
                  <w:pStyle w:val="tableentry"/>
                  <w:keepNext/>
                  <w:outlineLvl w:val="1"/>
                </w:pPr>
              </w:pPrChange>
            </w:pPr>
            <w:del w:id="27510" w:author="Sastry, Murali" w:date="2015-06-09T17:17:00Z">
              <w:r w:rsidRPr="00E056B6" w:rsidDel="00371A11">
                <w:delText>Perforce Label (ie. GOBI2000_LINUX_SDK-1.0.01)</w:delText>
              </w:r>
              <w:bookmarkStart w:id="27511" w:name="_Toc421703837"/>
              <w:bookmarkStart w:id="27512" w:name="_Toc421707031"/>
              <w:bookmarkStart w:id="27513" w:name="_Toc422907011"/>
              <w:bookmarkStart w:id="27514" w:name="_Toc422937642"/>
              <w:bookmarkStart w:id="27515" w:name="_Toc422940704"/>
              <w:bookmarkStart w:id="27516" w:name="_Toc422932139"/>
              <w:bookmarkStart w:id="27517" w:name="_Toc494290271"/>
              <w:bookmarkStart w:id="27518" w:name="_Toc494293087"/>
              <w:bookmarkStart w:id="27519" w:name="_Toc494295901"/>
              <w:bookmarkEnd w:id="27511"/>
              <w:bookmarkEnd w:id="27512"/>
              <w:bookmarkEnd w:id="27513"/>
              <w:bookmarkEnd w:id="27514"/>
              <w:bookmarkEnd w:id="27515"/>
              <w:bookmarkEnd w:id="27516"/>
              <w:bookmarkEnd w:id="27517"/>
              <w:bookmarkEnd w:id="27518"/>
              <w:bookmarkEnd w:id="27519"/>
            </w:del>
          </w:p>
        </w:tc>
        <w:bookmarkStart w:id="27520" w:name="_Toc421703838"/>
        <w:bookmarkStart w:id="27521" w:name="_Toc421707032"/>
        <w:bookmarkStart w:id="27522" w:name="_Toc422907012"/>
        <w:bookmarkStart w:id="27523" w:name="_Toc422937643"/>
        <w:bookmarkStart w:id="27524" w:name="_Toc422940705"/>
        <w:bookmarkStart w:id="27525" w:name="_Toc422932140"/>
        <w:bookmarkStart w:id="27526" w:name="_Toc494290272"/>
        <w:bookmarkStart w:id="27527" w:name="_Toc494293088"/>
        <w:bookmarkStart w:id="27528" w:name="_Toc494295902"/>
        <w:bookmarkEnd w:id="27520"/>
        <w:bookmarkEnd w:id="27521"/>
        <w:bookmarkEnd w:id="27522"/>
        <w:bookmarkEnd w:id="27523"/>
        <w:bookmarkEnd w:id="27524"/>
        <w:bookmarkEnd w:id="27525"/>
        <w:bookmarkEnd w:id="27526"/>
        <w:bookmarkEnd w:id="27527"/>
        <w:bookmarkEnd w:id="27528"/>
      </w:tr>
      <w:tr w:rsidR="0058722E" w:rsidRPr="00E056B6" w:rsidDel="00371A11" w:rsidTr="00273E1A">
        <w:trPr>
          <w:cantSplit/>
          <w:del w:id="27529" w:author="Sastry, Murali" w:date="2015-06-09T17:17:00Z"/>
        </w:trPr>
        <w:tc>
          <w:tcPr>
            <w:tcW w:w="1980" w:type="dxa"/>
            <w:tcBorders>
              <w:top w:val="single" w:sz="6" w:space="0" w:color="auto"/>
              <w:bottom w:val="single" w:sz="6" w:space="0" w:color="auto"/>
            </w:tcBorders>
          </w:tcPr>
          <w:p w:rsidR="0058722E" w:rsidRPr="00E056B6" w:rsidDel="00371A11" w:rsidRDefault="00C0468B">
            <w:pPr>
              <w:pStyle w:val="body"/>
              <w:rPr>
                <w:del w:id="27530" w:author="Sastry, Murali" w:date="2015-06-09T17:17:00Z"/>
              </w:rPr>
              <w:pPrChange w:id="27531" w:author="Sastry, Murali" w:date="2015-06-10T10:23:00Z">
                <w:pPr>
                  <w:pStyle w:val="tableentry"/>
                  <w:keepNext/>
                  <w:outlineLvl w:val="1"/>
                </w:pPr>
              </w:pPrChange>
            </w:pPr>
            <w:del w:id="27532" w:author="Sastry, Murali" w:date="2015-06-09T17:17:00Z">
              <w:r w:rsidRPr="00E056B6" w:rsidDel="00371A11">
                <w:delText>Subsystem</w:delText>
              </w:r>
              <w:bookmarkStart w:id="27533" w:name="_Toc421703839"/>
              <w:bookmarkStart w:id="27534" w:name="_Toc421707033"/>
              <w:bookmarkStart w:id="27535" w:name="_Toc422907013"/>
              <w:bookmarkStart w:id="27536" w:name="_Toc422937644"/>
              <w:bookmarkStart w:id="27537" w:name="_Toc422940706"/>
              <w:bookmarkStart w:id="27538" w:name="_Toc422932141"/>
              <w:bookmarkStart w:id="27539" w:name="_Toc494290273"/>
              <w:bookmarkStart w:id="27540" w:name="_Toc494293089"/>
              <w:bookmarkStart w:id="27541" w:name="_Toc494295903"/>
              <w:bookmarkEnd w:id="27533"/>
              <w:bookmarkEnd w:id="27534"/>
              <w:bookmarkEnd w:id="27535"/>
              <w:bookmarkEnd w:id="27536"/>
              <w:bookmarkEnd w:id="27537"/>
              <w:bookmarkEnd w:id="27538"/>
              <w:bookmarkEnd w:id="27539"/>
              <w:bookmarkEnd w:id="27540"/>
              <w:bookmarkEnd w:id="27541"/>
            </w:del>
          </w:p>
        </w:tc>
        <w:tc>
          <w:tcPr>
            <w:tcW w:w="6750" w:type="dxa"/>
            <w:tcBorders>
              <w:top w:val="single" w:sz="6" w:space="0" w:color="auto"/>
              <w:bottom w:val="single" w:sz="6" w:space="0" w:color="auto"/>
            </w:tcBorders>
          </w:tcPr>
          <w:p w:rsidR="0058722E" w:rsidRPr="00E056B6" w:rsidDel="00371A11" w:rsidRDefault="00C0468B">
            <w:pPr>
              <w:pStyle w:val="body"/>
              <w:rPr>
                <w:del w:id="27542" w:author="Sastry, Murali" w:date="2015-06-09T17:17:00Z"/>
              </w:rPr>
              <w:pPrChange w:id="27543" w:author="Sastry, Murali" w:date="2015-06-10T10:23:00Z">
                <w:pPr>
                  <w:pStyle w:val="tableentry"/>
                  <w:keepNext/>
                  <w:outlineLvl w:val="1"/>
                </w:pPr>
              </w:pPrChange>
            </w:pPr>
            <w:del w:id="27544" w:author="Sastry, Murali" w:date="2015-06-09T17:17:00Z">
              <w:r w:rsidRPr="00E056B6" w:rsidDel="00371A11">
                <w:delText>GOBI2000_LINUX_SDK</w:delText>
              </w:r>
              <w:bookmarkStart w:id="27545" w:name="_Toc421703840"/>
              <w:bookmarkStart w:id="27546" w:name="_Toc421707034"/>
              <w:bookmarkStart w:id="27547" w:name="_Toc422907014"/>
              <w:bookmarkStart w:id="27548" w:name="_Toc422937645"/>
              <w:bookmarkStart w:id="27549" w:name="_Toc422940707"/>
              <w:bookmarkStart w:id="27550" w:name="_Toc422932142"/>
              <w:bookmarkStart w:id="27551" w:name="_Toc494290274"/>
              <w:bookmarkStart w:id="27552" w:name="_Toc494293090"/>
              <w:bookmarkStart w:id="27553" w:name="_Toc494295904"/>
              <w:bookmarkEnd w:id="27545"/>
              <w:bookmarkEnd w:id="27546"/>
              <w:bookmarkEnd w:id="27547"/>
              <w:bookmarkEnd w:id="27548"/>
              <w:bookmarkEnd w:id="27549"/>
              <w:bookmarkEnd w:id="27550"/>
              <w:bookmarkEnd w:id="27551"/>
              <w:bookmarkEnd w:id="27552"/>
              <w:bookmarkEnd w:id="27553"/>
            </w:del>
          </w:p>
        </w:tc>
        <w:bookmarkStart w:id="27554" w:name="_Toc421703841"/>
        <w:bookmarkStart w:id="27555" w:name="_Toc421707035"/>
        <w:bookmarkStart w:id="27556" w:name="_Toc422907015"/>
        <w:bookmarkStart w:id="27557" w:name="_Toc422937646"/>
        <w:bookmarkStart w:id="27558" w:name="_Toc422940708"/>
        <w:bookmarkStart w:id="27559" w:name="_Toc422932143"/>
        <w:bookmarkStart w:id="27560" w:name="_Toc494290275"/>
        <w:bookmarkStart w:id="27561" w:name="_Toc494293091"/>
        <w:bookmarkStart w:id="27562" w:name="_Toc494295905"/>
        <w:bookmarkEnd w:id="27554"/>
        <w:bookmarkEnd w:id="27555"/>
        <w:bookmarkEnd w:id="27556"/>
        <w:bookmarkEnd w:id="27557"/>
        <w:bookmarkEnd w:id="27558"/>
        <w:bookmarkEnd w:id="27559"/>
        <w:bookmarkEnd w:id="27560"/>
        <w:bookmarkEnd w:id="27561"/>
        <w:bookmarkEnd w:id="27562"/>
      </w:tr>
      <w:tr w:rsidR="0058722E" w:rsidRPr="00E056B6" w:rsidDel="00371A11" w:rsidTr="00273E1A">
        <w:trPr>
          <w:cantSplit/>
          <w:del w:id="27563" w:author="Sastry, Murali" w:date="2015-06-09T17:17:00Z"/>
        </w:trPr>
        <w:tc>
          <w:tcPr>
            <w:tcW w:w="1980" w:type="dxa"/>
            <w:tcBorders>
              <w:top w:val="single" w:sz="6" w:space="0" w:color="auto"/>
              <w:bottom w:val="single" w:sz="6" w:space="0" w:color="auto"/>
            </w:tcBorders>
          </w:tcPr>
          <w:p w:rsidR="0058722E" w:rsidRPr="00E056B6" w:rsidDel="00371A11" w:rsidRDefault="00C0468B">
            <w:pPr>
              <w:pStyle w:val="body"/>
              <w:rPr>
                <w:del w:id="27564" w:author="Sastry, Murali" w:date="2015-06-09T17:17:00Z"/>
              </w:rPr>
              <w:pPrChange w:id="27565" w:author="Sastry, Murali" w:date="2015-06-10T10:23:00Z">
                <w:pPr>
                  <w:pStyle w:val="tableentry"/>
                  <w:keepNext/>
                  <w:outlineLvl w:val="1"/>
                </w:pPr>
              </w:pPrChange>
            </w:pPr>
            <w:del w:id="27566" w:author="Sastry, Murali" w:date="2015-06-09T17:17:00Z">
              <w:r w:rsidRPr="00E056B6" w:rsidDel="00371A11">
                <w:delText>List Files</w:delText>
              </w:r>
              <w:bookmarkStart w:id="27567" w:name="_Toc421703842"/>
              <w:bookmarkStart w:id="27568" w:name="_Toc421707036"/>
              <w:bookmarkStart w:id="27569" w:name="_Toc422907016"/>
              <w:bookmarkStart w:id="27570" w:name="_Toc422937647"/>
              <w:bookmarkStart w:id="27571" w:name="_Toc422940709"/>
              <w:bookmarkStart w:id="27572" w:name="_Toc422932144"/>
              <w:bookmarkStart w:id="27573" w:name="_Toc494290276"/>
              <w:bookmarkStart w:id="27574" w:name="_Toc494293092"/>
              <w:bookmarkStart w:id="27575" w:name="_Toc494295906"/>
              <w:bookmarkEnd w:id="27567"/>
              <w:bookmarkEnd w:id="27568"/>
              <w:bookmarkEnd w:id="27569"/>
              <w:bookmarkEnd w:id="27570"/>
              <w:bookmarkEnd w:id="27571"/>
              <w:bookmarkEnd w:id="27572"/>
              <w:bookmarkEnd w:id="27573"/>
              <w:bookmarkEnd w:id="27574"/>
              <w:bookmarkEnd w:id="27575"/>
            </w:del>
          </w:p>
        </w:tc>
        <w:tc>
          <w:tcPr>
            <w:tcW w:w="6750" w:type="dxa"/>
            <w:tcBorders>
              <w:top w:val="single" w:sz="6" w:space="0" w:color="auto"/>
              <w:bottom w:val="single" w:sz="6" w:space="0" w:color="auto"/>
            </w:tcBorders>
          </w:tcPr>
          <w:p w:rsidR="0058722E" w:rsidRPr="00E056B6" w:rsidDel="00371A11" w:rsidRDefault="00C0468B">
            <w:pPr>
              <w:pStyle w:val="body"/>
              <w:rPr>
                <w:del w:id="27576" w:author="Sastry, Murali" w:date="2015-06-09T17:17:00Z"/>
              </w:rPr>
              <w:pPrChange w:id="27577" w:author="Sastry, Murali" w:date="2015-06-10T10:23:00Z">
                <w:pPr>
                  <w:pStyle w:val="tableentry"/>
                  <w:keepNext/>
                  <w:outlineLvl w:val="1"/>
                </w:pPr>
              </w:pPrChange>
            </w:pPr>
            <w:del w:id="27578" w:author="Sastry, Murali" w:date="2015-06-09T17:17:00Z">
              <w:r w:rsidRPr="00E056B6" w:rsidDel="00371A11">
                <w:delText>none</w:delText>
              </w:r>
              <w:bookmarkStart w:id="27579" w:name="_Toc421703843"/>
              <w:bookmarkStart w:id="27580" w:name="_Toc421707037"/>
              <w:bookmarkStart w:id="27581" w:name="_Toc422907017"/>
              <w:bookmarkStart w:id="27582" w:name="_Toc422937648"/>
              <w:bookmarkStart w:id="27583" w:name="_Toc422940710"/>
              <w:bookmarkStart w:id="27584" w:name="_Toc422932145"/>
              <w:bookmarkStart w:id="27585" w:name="_Toc494290277"/>
              <w:bookmarkStart w:id="27586" w:name="_Toc494293093"/>
              <w:bookmarkStart w:id="27587" w:name="_Toc494295907"/>
              <w:bookmarkEnd w:id="27579"/>
              <w:bookmarkEnd w:id="27580"/>
              <w:bookmarkEnd w:id="27581"/>
              <w:bookmarkEnd w:id="27582"/>
              <w:bookmarkEnd w:id="27583"/>
              <w:bookmarkEnd w:id="27584"/>
              <w:bookmarkEnd w:id="27585"/>
              <w:bookmarkEnd w:id="27586"/>
              <w:bookmarkEnd w:id="27587"/>
            </w:del>
          </w:p>
        </w:tc>
        <w:bookmarkStart w:id="27588" w:name="_Toc421703844"/>
        <w:bookmarkStart w:id="27589" w:name="_Toc421707038"/>
        <w:bookmarkStart w:id="27590" w:name="_Toc422907018"/>
        <w:bookmarkStart w:id="27591" w:name="_Toc422937649"/>
        <w:bookmarkStart w:id="27592" w:name="_Toc422940711"/>
        <w:bookmarkStart w:id="27593" w:name="_Toc422932146"/>
        <w:bookmarkStart w:id="27594" w:name="_Toc494290278"/>
        <w:bookmarkStart w:id="27595" w:name="_Toc494293094"/>
        <w:bookmarkStart w:id="27596" w:name="_Toc494295908"/>
        <w:bookmarkEnd w:id="27588"/>
        <w:bookmarkEnd w:id="27589"/>
        <w:bookmarkEnd w:id="27590"/>
        <w:bookmarkEnd w:id="27591"/>
        <w:bookmarkEnd w:id="27592"/>
        <w:bookmarkEnd w:id="27593"/>
        <w:bookmarkEnd w:id="27594"/>
        <w:bookmarkEnd w:id="27595"/>
        <w:bookmarkEnd w:id="27596"/>
      </w:tr>
      <w:tr w:rsidR="0058722E" w:rsidRPr="00E056B6" w:rsidDel="00371A11" w:rsidTr="00273E1A">
        <w:trPr>
          <w:cantSplit/>
          <w:del w:id="27597" w:author="Sastry, Murali" w:date="2015-06-09T17:17:00Z"/>
        </w:trPr>
        <w:tc>
          <w:tcPr>
            <w:tcW w:w="1980" w:type="dxa"/>
            <w:tcBorders>
              <w:top w:val="single" w:sz="6" w:space="0" w:color="auto"/>
              <w:bottom w:val="single" w:sz="6" w:space="0" w:color="auto"/>
            </w:tcBorders>
          </w:tcPr>
          <w:p w:rsidR="0058722E" w:rsidRPr="00E056B6" w:rsidDel="00371A11" w:rsidRDefault="00C0468B">
            <w:pPr>
              <w:pStyle w:val="body"/>
              <w:rPr>
                <w:del w:id="27598" w:author="Sastry, Murali" w:date="2015-06-09T17:17:00Z"/>
              </w:rPr>
              <w:pPrChange w:id="27599" w:author="Sastry, Murali" w:date="2015-06-10T10:23:00Z">
                <w:pPr>
                  <w:pStyle w:val="tableentry"/>
                  <w:keepNext/>
                  <w:outlineLvl w:val="1"/>
                </w:pPr>
              </w:pPrChange>
            </w:pPr>
            <w:del w:id="27600" w:author="Sastry, Murali" w:date="2015-06-09T17:17:00Z">
              <w:r w:rsidRPr="00E056B6" w:rsidDel="00371A11">
                <w:delText>Make command</w:delText>
              </w:r>
              <w:bookmarkStart w:id="27601" w:name="_Toc421703845"/>
              <w:bookmarkStart w:id="27602" w:name="_Toc421707039"/>
              <w:bookmarkStart w:id="27603" w:name="_Toc422907019"/>
              <w:bookmarkStart w:id="27604" w:name="_Toc422937650"/>
              <w:bookmarkStart w:id="27605" w:name="_Toc422940712"/>
              <w:bookmarkStart w:id="27606" w:name="_Toc422932147"/>
              <w:bookmarkStart w:id="27607" w:name="_Toc494290279"/>
              <w:bookmarkStart w:id="27608" w:name="_Toc494293095"/>
              <w:bookmarkStart w:id="27609" w:name="_Toc494295909"/>
              <w:bookmarkEnd w:id="27601"/>
              <w:bookmarkEnd w:id="27602"/>
              <w:bookmarkEnd w:id="27603"/>
              <w:bookmarkEnd w:id="27604"/>
              <w:bookmarkEnd w:id="27605"/>
              <w:bookmarkEnd w:id="27606"/>
              <w:bookmarkEnd w:id="27607"/>
              <w:bookmarkEnd w:id="27608"/>
              <w:bookmarkEnd w:id="27609"/>
            </w:del>
          </w:p>
        </w:tc>
        <w:tc>
          <w:tcPr>
            <w:tcW w:w="6750" w:type="dxa"/>
            <w:tcBorders>
              <w:top w:val="single" w:sz="6" w:space="0" w:color="auto"/>
              <w:bottom w:val="single" w:sz="6" w:space="0" w:color="auto"/>
            </w:tcBorders>
          </w:tcPr>
          <w:p w:rsidR="0058722E" w:rsidRPr="00E056B6" w:rsidDel="00371A11" w:rsidRDefault="00C0468B">
            <w:pPr>
              <w:pStyle w:val="body"/>
              <w:rPr>
                <w:del w:id="27610" w:author="Sastry, Murali" w:date="2015-06-09T17:17:00Z"/>
              </w:rPr>
              <w:pPrChange w:id="27611" w:author="Sastry, Murali" w:date="2015-06-10T10:23:00Z">
                <w:pPr>
                  <w:pStyle w:val="tableentry"/>
                  <w:keepNext/>
                  <w:outlineLvl w:val="1"/>
                </w:pPr>
              </w:pPrChange>
            </w:pPr>
            <w:del w:id="27612" w:author="Sastry, Murali" w:date="2015-06-09T17:17:00Z">
              <w:r w:rsidRPr="00E056B6" w:rsidDel="00371A11">
                <w:delText>HM11/Installers/SDKInstaller/buildSDKInstaller2k.pl -root=../../../</w:delText>
              </w:r>
              <w:bookmarkStart w:id="27613" w:name="_Toc421703846"/>
              <w:bookmarkStart w:id="27614" w:name="_Toc421707040"/>
              <w:bookmarkStart w:id="27615" w:name="_Toc422907020"/>
              <w:bookmarkStart w:id="27616" w:name="_Toc422937651"/>
              <w:bookmarkStart w:id="27617" w:name="_Toc422940713"/>
              <w:bookmarkStart w:id="27618" w:name="_Toc422932148"/>
              <w:bookmarkStart w:id="27619" w:name="_Toc494290280"/>
              <w:bookmarkStart w:id="27620" w:name="_Toc494293096"/>
              <w:bookmarkStart w:id="27621" w:name="_Toc494295910"/>
              <w:bookmarkEnd w:id="27613"/>
              <w:bookmarkEnd w:id="27614"/>
              <w:bookmarkEnd w:id="27615"/>
              <w:bookmarkEnd w:id="27616"/>
              <w:bookmarkEnd w:id="27617"/>
              <w:bookmarkEnd w:id="27618"/>
              <w:bookmarkEnd w:id="27619"/>
              <w:bookmarkEnd w:id="27620"/>
              <w:bookmarkEnd w:id="27621"/>
            </w:del>
          </w:p>
        </w:tc>
        <w:bookmarkStart w:id="27622" w:name="_Toc421703847"/>
        <w:bookmarkStart w:id="27623" w:name="_Toc421707041"/>
        <w:bookmarkStart w:id="27624" w:name="_Toc422907021"/>
        <w:bookmarkStart w:id="27625" w:name="_Toc422937652"/>
        <w:bookmarkStart w:id="27626" w:name="_Toc422940714"/>
        <w:bookmarkStart w:id="27627" w:name="_Toc422932149"/>
        <w:bookmarkStart w:id="27628" w:name="_Toc494290281"/>
        <w:bookmarkStart w:id="27629" w:name="_Toc494293097"/>
        <w:bookmarkStart w:id="27630" w:name="_Toc494295911"/>
        <w:bookmarkEnd w:id="27622"/>
        <w:bookmarkEnd w:id="27623"/>
        <w:bookmarkEnd w:id="27624"/>
        <w:bookmarkEnd w:id="27625"/>
        <w:bookmarkEnd w:id="27626"/>
        <w:bookmarkEnd w:id="27627"/>
        <w:bookmarkEnd w:id="27628"/>
        <w:bookmarkEnd w:id="27629"/>
        <w:bookmarkEnd w:id="27630"/>
      </w:tr>
      <w:tr w:rsidR="003040B0" w:rsidRPr="00E056B6" w:rsidDel="00371A11" w:rsidTr="00E056B6">
        <w:trPr>
          <w:cantSplit/>
          <w:del w:id="27631" w:author="Sastry, Murali" w:date="2015-06-09T17:17:00Z"/>
        </w:trPr>
        <w:tc>
          <w:tcPr>
            <w:tcW w:w="1980" w:type="dxa"/>
            <w:tcBorders>
              <w:top w:val="single" w:sz="6" w:space="0" w:color="auto"/>
              <w:bottom w:val="single" w:sz="6" w:space="0" w:color="auto"/>
            </w:tcBorders>
          </w:tcPr>
          <w:p w:rsidR="003040B0" w:rsidRPr="00E056B6" w:rsidDel="00371A11" w:rsidRDefault="003040B0">
            <w:pPr>
              <w:pStyle w:val="body"/>
              <w:rPr>
                <w:del w:id="27632" w:author="Sastry, Murali" w:date="2015-06-09T17:17:00Z"/>
              </w:rPr>
              <w:pPrChange w:id="27633" w:author="Sastry, Murali" w:date="2015-06-10T10:23:00Z">
                <w:pPr>
                  <w:pStyle w:val="tableentry"/>
                </w:pPr>
              </w:pPrChange>
            </w:pPr>
            <w:del w:id="27634" w:author="Sastry, Murali" w:date="2015-06-09T17:17:00Z">
              <w:r w:rsidRPr="00E056B6" w:rsidDel="00371A11">
                <w:delText>Make command for CRM release</w:delText>
              </w:r>
              <w:bookmarkStart w:id="27635" w:name="_Toc421703848"/>
              <w:bookmarkStart w:id="27636" w:name="_Toc421707042"/>
              <w:bookmarkStart w:id="27637" w:name="_Toc422907022"/>
              <w:bookmarkStart w:id="27638" w:name="_Toc422937653"/>
              <w:bookmarkStart w:id="27639" w:name="_Toc422940715"/>
              <w:bookmarkStart w:id="27640" w:name="_Toc422932150"/>
              <w:bookmarkStart w:id="27641" w:name="_Toc494290282"/>
              <w:bookmarkStart w:id="27642" w:name="_Toc494293098"/>
              <w:bookmarkStart w:id="27643" w:name="_Toc494295912"/>
              <w:bookmarkEnd w:id="27635"/>
              <w:bookmarkEnd w:id="27636"/>
              <w:bookmarkEnd w:id="27637"/>
              <w:bookmarkEnd w:id="27638"/>
              <w:bookmarkEnd w:id="27639"/>
              <w:bookmarkEnd w:id="27640"/>
              <w:bookmarkEnd w:id="27641"/>
              <w:bookmarkEnd w:id="27642"/>
              <w:bookmarkEnd w:id="27643"/>
            </w:del>
          </w:p>
        </w:tc>
        <w:tc>
          <w:tcPr>
            <w:tcW w:w="6750" w:type="dxa"/>
            <w:tcBorders>
              <w:top w:val="single" w:sz="6" w:space="0" w:color="auto"/>
              <w:bottom w:val="single" w:sz="6" w:space="0" w:color="auto"/>
            </w:tcBorders>
          </w:tcPr>
          <w:p w:rsidR="003040B0" w:rsidRPr="00E056B6" w:rsidDel="00371A11" w:rsidRDefault="003040B0">
            <w:pPr>
              <w:pStyle w:val="body"/>
              <w:rPr>
                <w:del w:id="27644" w:author="Sastry, Murali" w:date="2015-06-09T17:17:00Z"/>
              </w:rPr>
              <w:pPrChange w:id="27645" w:author="Sastry, Murali" w:date="2015-06-10T10:23:00Z">
                <w:pPr>
                  <w:pStyle w:val="tableentry"/>
                </w:pPr>
              </w:pPrChange>
            </w:pPr>
            <w:del w:id="27646" w:author="Sastry, Murali" w:date="2015-06-09T17:17:00Z">
              <w:r w:rsidRPr="00E056B6" w:rsidDel="00371A11">
                <w:delText>HM11/Installers/SDKInstaller/buildSDKInstaller2k.pl -root=../../../ -CRMRelease</w:delText>
              </w:r>
              <w:bookmarkStart w:id="27647" w:name="_Toc421703849"/>
              <w:bookmarkStart w:id="27648" w:name="_Toc421707043"/>
              <w:bookmarkStart w:id="27649" w:name="_Toc422907023"/>
              <w:bookmarkStart w:id="27650" w:name="_Toc422937654"/>
              <w:bookmarkStart w:id="27651" w:name="_Toc422940716"/>
              <w:bookmarkStart w:id="27652" w:name="_Toc422932151"/>
              <w:bookmarkStart w:id="27653" w:name="_Toc494290283"/>
              <w:bookmarkStart w:id="27654" w:name="_Toc494293099"/>
              <w:bookmarkStart w:id="27655" w:name="_Toc494295913"/>
              <w:bookmarkEnd w:id="27647"/>
              <w:bookmarkEnd w:id="27648"/>
              <w:bookmarkEnd w:id="27649"/>
              <w:bookmarkEnd w:id="27650"/>
              <w:bookmarkEnd w:id="27651"/>
              <w:bookmarkEnd w:id="27652"/>
              <w:bookmarkEnd w:id="27653"/>
              <w:bookmarkEnd w:id="27654"/>
              <w:bookmarkEnd w:id="27655"/>
            </w:del>
          </w:p>
        </w:tc>
        <w:bookmarkStart w:id="27656" w:name="_Toc421703850"/>
        <w:bookmarkStart w:id="27657" w:name="_Toc421707044"/>
        <w:bookmarkStart w:id="27658" w:name="_Toc422907024"/>
        <w:bookmarkStart w:id="27659" w:name="_Toc422937655"/>
        <w:bookmarkStart w:id="27660" w:name="_Toc422940717"/>
        <w:bookmarkStart w:id="27661" w:name="_Toc422932152"/>
        <w:bookmarkStart w:id="27662" w:name="_Toc494290284"/>
        <w:bookmarkStart w:id="27663" w:name="_Toc494293100"/>
        <w:bookmarkStart w:id="27664" w:name="_Toc494295914"/>
        <w:bookmarkEnd w:id="27656"/>
        <w:bookmarkEnd w:id="27657"/>
        <w:bookmarkEnd w:id="27658"/>
        <w:bookmarkEnd w:id="27659"/>
        <w:bookmarkEnd w:id="27660"/>
        <w:bookmarkEnd w:id="27661"/>
        <w:bookmarkEnd w:id="27662"/>
        <w:bookmarkEnd w:id="27663"/>
        <w:bookmarkEnd w:id="27664"/>
      </w:tr>
      <w:tr w:rsidR="0058722E" w:rsidRPr="00E056B6" w:rsidDel="00371A11" w:rsidTr="00273E1A">
        <w:trPr>
          <w:cantSplit/>
          <w:del w:id="27665" w:author="Sastry, Murali" w:date="2015-06-09T17:17:00Z"/>
        </w:trPr>
        <w:tc>
          <w:tcPr>
            <w:tcW w:w="1980" w:type="dxa"/>
            <w:tcBorders>
              <w:top w:val="single" w:sz="6" w:space="0" w:color="auto"/>
              <w:bottom w:val="single" w:sz="6" w:space="0" w:color="auto"/>
            </w:tcBorders>
          </w:tcPr>
          <w:p w:rsidR="0058722E" w:rsidRPr="00E056B6" w:rsidDel="00371A11" w:rsidRDefault="00C0468B">
            <w:pPr>
              <w:pStyle w:val="body"/>
              <w:rPr>
                <w:del w:id="27666" w:author="Sastry, Murali" w:date="2015-06-09T17:17:00Z"/>
              </w:rPr>
              <w:pPrChange w:id="27667" w:author="Sastry, Murali" w:date="2015-06-10T10:23:00Z">
                <w:pPr>
                  <w:pStyle w:val="tableentry"/>
                  <w:keepNext/>
                  <w:outlineLvl w:val="1"/>
                </w:pPr>
              </w:pPrChange>
            </w:pPr>
            <w:del w:id="27668" w:author="Sastry, Murali" w:date="2015-06-09T17:17:00Z">
              <w:r w:rsidRPr="00E056B6" w:rsidDel="00371A11">
                <w:delText>Client Specification</w:delText>
              </w:r>
              <w:bookmarkStart w:id="27669" w:name="_Toc421703851"/>
              <w:bookmarkStart w:id="27670" w:name="_Toc421707045"/>
              <w:bookmarkStart w:id="27671" w:name="_Toc422907025"/>
              <w:bookmarkStart w:id="27672" w:name="_Toc422937656"/>
              <w:bookmarkStart w:id="27673" w:name="_Toc422940718"/>
              <w:bookmarkStart w:id="27674" w:name="_Toc422932153"/>
              <w:bookmarkStart w:id="27675" w:name="_Toc494290285"/>
              <w:bookmarkStart w:id="27676" w:name="_Toc494293101"/>
              <w:bookmarkStart w:id="27677" w:name="_Toc494295915"/>
              <w:bookmarkEnd w:id="27669"/>
              <w:bookmarkEnd w:id="27670"/>
              <w:bookmarkEnd w:id="27671"/>
              <w:bookmarkEnd w:id="27672"/>
              <w:bookmarkEnd w:id="27673"/>
              <w:bookmarkEnd w:id="27674"/>
              <w:bookmarkEnd w:id="27675"/>
              <w:bookmarkEnd w:id="27676"/>
              <w:bookmarkEnd w:id="27677"/>
            </w:del>
          </w:p>
        </w:tc>
        <w:tc>
          <w:tcPr>
            <w:tcW w:w="6750" w:type="dxa"/>
            <w:tcBorders>
              <w:top w:val="single" w:sz="6" w:space="0" w:color="auto"/>
              <w:bottom w:val="single" w:sz="6" w:space="0" w:color="auto"/>
            </w:tcBorders>
          </w:tcPr>
          <w:p w:rsidR="0058722E" w:rsidRPr="00E056B6" w:rsidDel="00371A11" w:rsidRDefault="00C0468B">
            <w:pPr>
              <w:pStyle w:val="body"/>
              <w:rPr>
                <w:del w:id="27678" w:author="Sastry, Murali" w:date="2015-06-09T17:17:00Z"/>
              </w:rPr>
              <w:pPrChange w:id="27679" w:author="Sastry, Murali" w:date="2015-06-10T10:23:00Z">
                <w:pPr>
                  <w:pStyle w:val="tableentry"/>
                  <w:keepNext/>
                  <w:outlineLvl w:val="1"/>
                </w:pPr>
              </w:pPrChange>
            </w:pPr>
            <w:del w:id="27680" w:author="Sastry, Murali" w:date="2015-06-09T17:17:00Z">
              <w:r w:rsidRPr="00E056B6" w:rsidDel="00371A11">
                <w:delText>GOBI2000_LINUX_SDK</w:delText>
              </w:r>
              <w:bookmarkStart w:id="27681" w:name="_Toc421703852"/>
              <w:bookmarkStart w:id="27682" w:name="_Toc421707046"/>
              <w:bookmarkStart w:id="27683" w:name="_Toc422907026"/>
              <w:bookmarkStart w:id="27684" w:name="_Toc422937657"/>
              <w:bookmarkStart w:id="27685" w:name="_Toc422940719"/>
              <w:bookmarkStart w:id="27686" w:name="_Toc422932154"/>
              <w:bookmarkStart w:id="27687" w:name="_Toc494290286"/>
              <w:bookmarkStart w:id="27688" w:name="_Toc494293102"/>
              <w:bookmarkStart w:id="27689" w:name="_Toc494295916"/>
              <w:bookmarkEnd w:id="27681"/>
              <w:bookmarkEnd w:id="27682"/>
              <w:bookmarkEnd w:id="27683"/>
              <w:bookmarkEnd w:id="27684"/>
              <w:bookmarkEnd w:id="27685"/>
              <w:bookmarkEnd w:id="27686"/>
              <w:bookmarkEnd w:id="27687"/>
              <w:bookmarkEnd w:id="27688"/>
              <w:bookmarkEnd w:id="27689"/>
            </w:del>
          </w:p>
        </w:tc>
        <w:bookmarkStart w:id="27690" w:name="_Toc421703853"/>
        <w:bookmarkStart w:id="27691" w:name="_Toc421707047"/>
        <w:bookmarkStart w:id="27692" w:name="_Toc422907027"/>
        <w:bookmarkStart w:id="27693" w:name="_Toc422937658"/>
        <w:bookmarkStart w:id="27694" w:name="_Toc422940720"/>
        <w:bookmarkStart w:id="27695" w:name="_Toc422932155"/>
        <w:bookmarkStart w:id="27696" w:name="_Toc494290287"/>
        <w:bookmarkStart w:id="27697" w:name="_Toc494293103"/>
        <w:bookmarkStart w:id="27698" w:name="_Toc494295917"/>
        <w:bookmarkEnd w:id="27690"/>
        <w:bookmarkEnd w:id="27691"/>
        <w:bookmarkEnd w:id="27692"/>
        <w:bookmarkEnd w:id="27693"/>
        <w:bookmarkEnd w:id="27694"/>
        <w:bookmarkEnd w:id="27695"/>
        <w:bookmarkEnd w:id="27696"/>
        <w:bookmarkEnd w:id="27697"/>
        <w:bookmarkEnd w:id="27698"/>
      </w:tr>
      <w:tr w:rsidR="0058722E" w:rsidRPr="00E056B6" w:rsidDel="00371A11" w:rsidTr="00273E1A">
        <w:trPr>
          <w:cantSplit/>
          <w:del w:id="27699" w:author="Sastry, Murali" w:date="2015-06-09T17:17:00Z"/>
        </w:trPr>
        <w:tc>
          <w:tcPr>
            <w:tcW w:w="1980" w:type="dxa"/>
            <w:tcBorders>
              <w:top w:val="single" w:sz="6" w:space="0" w:color="auto"/>
              <w:bottom w:val="single" w:sz="6" w:space="0" w:color="auto"/>
            </w:tcBorders>
          </w:tcPr>
          <w:p w:rsidR="0058722E" w:rsidRPr="00E056B6" w:rsidDel="00371A11" w:rsidRDefault="00C0468B">
            <w:pPr>
              <w:pStyle w:val="body"/>
              <w:rPr>
                <w:del w:id="27700" w:author="Sastry, Murali" w:date="2015-06-09T17:17:00Z"/>
              </w:rPr>
              <w:pPrChange w:id="27701" w:author="Sastry, Murali" w:date="2015-06-10T10:23:00Z">
                <w:pPr>
                  <w:pStyle w:val="tableentry"/>
                  <w:keepNext/>
                  <w:outlineLvl w:val="1"/>
                </w:pPr>
              </w:pPrChange>
            </w:pPr>
            <w:del w:id="27702" w:author="Sastry, Murali" w:date="2015-06-09T17:17:00Z">
              <w:r w:rsidRPr="00E056B6" w:rsidDel="00371A11">
                <w:delText>Announcements</w:delText>
              </w:r>
              <w:bookmarkStart w:id="27703" w:name="_Toc421703854"/>
              <w:bookmarkStart w:id="27704" w:name="_Toc421707048"/>
              <w:bookmarkStart w:id="27705" w:name="_Toc422907028"/>
              <w:bookmarkStart w:id="27706" w:name="_Toc422937659"/>
              <w:bookmarkStart w:id="27707" w:name="_Toc422940721"/>
              <w:bookmarkStart w:id="27708" w:name="_Toc422932156"/>
              <w:bookmarkStart w:id="27709" w:name="_Toc494290288"/>
              <w:bookmarkStart w:id="27710" w:name="_Toc494293104"/>
              <w:bookmarkStart w:id="27711" w:name="_Toc494295918"/>
              <w:bookmarkEnd w:id="27703"/>
              <w:bookmarkEnd w:id="27704"/>
              <w:bookmarkEnd w:id="27705"/>
              <w:bookmarkEnd w:id="27706"/>
              <w:bookmarkEnd w:id="27707"/>
              <w:bookmarkEnd w:id="27708"/>
              <w:bookmarkEnd w:id="27709"/>
              <w:bookmarkEnd w:id="27710"/>
              <w:bookmarkEnd w:id="27711"/>
            </w:del>
          </w:p>
        </w:tc>
        <w:tc>
          <w:tcPr>
            <w:tcW w:w="6750" w:type="dxa"/>
            <w:tcBorders>
              <w:top w:val="single" w:sz="6" w:space="0" w:color="auto"/>
              <w:bottom w:val="single" w:sz="6" w:space="0" w:color="auto"/>
            </w:tcBorders>
          </w:tcPr>
          <w:p w:rsidR="0058722E" w:rsidRPr="00E056B6" w:rsidDel="00371A11" w:rsidRDefault="00C0468B">
            <w:pPr>
              <w:pStyle w:val="body"/>
              <w:rPr>
                <w:del w:id="27712" w:author="Sastry, Murali" w:date="2015-06-09T17:17:00Z"/>
              </w:rPr>
              <w:pPrChange w:id="27713" w:author="Sastry, Murali" w:date="2015-06-10T10:23:00Z">
                <w:pPr>
                  <w:pStyle w:val="tableentry"/>
                  <w:keepNext/>
                  <w:outlineLvl w:val="1"/>
                </w:pPr>
              </w:pPrChange>
            </w:pPr>
            <w:del w:id="27714" w:author="Sastry, Murali" w:date="2015-06-09T17:17:00Z">
              <w:r w:rsidRPr="00E056B6" w:rsidDel="00371A11">
                <w:delText>Copy readme sections from all the readme files</w:delText>
              </w:r>
              <w:bookmarkStart w:id="27715" w:name="_Toc421703855"/>
              <w:bookmarkStart w:id="27716" w:name="_Toc421707049"/>
              <w:bookmarkStart w:id="27717" w:name="_Toc422907029"/>
              <w:bookmarkStart w:id="27718" w:name="_Toc422937660"/>
              <w:bookmarkStart w:id="27719" w:name="_Toc422940722"/>
              <w:bookmarkStart w:id="27720" w:name="_Toc422932157"/>
              <w:bookmarkStart w:id="27721" w:name="_Toc494290289"/>
              <w:bookmarkStart w:id="27722" w:name="_Toc494293105"/>
              <w:bookmarkStart w:id="27723" w:name="_Toc494295919"/>
              <w:bookmarkEnd w:id="27715"/>
              <w:bookmarkEnd w:id="27716"/>
              <w:bookmarkEnd w:id="27717"/>
              <w:bookmarkEnd w:id="27718"/>
              <w:bookmarkEnd w:id="27719"/>
              <w:bookmarkEnd w:id="27720"/>
              <w:bookmarkEnd w:id="27721"/>
              <w:bookmarkEnd w:id="27722"/>
              <w:bookmarkEnd w:id="27723"/>
            </w:del>
          </w:p>
        </w:tc>
        <w:bookmarkStart w:id="27724" w:name="_Toc421703856"/>
        <w:bookmarkStart w:id="27725" w:name="_Toc421707050"/>
        <w:bookmarkStart w:id="27726" w:name="_Toc422907030"/>
        <w:bookmarkStart w:id="27727" w:name="_Toc422937661"/>
        <w:bookmarkStart w:id="27728" w:name="_Toc422940723"/>
        <w:bookmarkStart w:id="27729" w:name="_Toc422932158"/>
        <w:bookmarkStart w:id="27730" w:name="_Toc494290290"/>
        <w:bookmarkStart w:id="27731" w:name="_Toc494293106"/>
        <w:bookmarkStart w:id="27732" w:name="_Toc494295920"/>
        <w:bookmarkEnd w:id="27724"/>
        <w:bookmarkEnd w:id="27725"/>
        <w:bookmarkEnd w:id="27726"/>
        <w:bookmarkEnd w:id="27727"/>
        <w:bookmarkEnd w:id="27728"/>
        <w:bookmarkEnd w:id="27729"/>
        <w:bookmarkEnd w:id="27730"/>
        <w:bookmarkEnd w:id="27731"/>
        <w:bookmarkEnd w:id="27732"/>
      </w:tr>
      <w:tr w:rsidR="0058722E" w:rsidRPr="00E056B6" w:rsidDel="00371A11" w:rsidTr="00273E1A">
        <w:trPr>
          <w:cantSplit/>
          <w:del w:id="27733" w:author="Sastry, Murali" w:date="2015-06-09T17:17:00Z"/>
        </w:trPr>
        <w:tc>
          <w:tcPr>
            <w:tcW w:w="1980" w:type="dxa"/>
            <w:tcBorders>
              <w:top w:val="single" w:sz="6" w:space="0" w:color="auto"/>
              <w:bottom w:val="single" w:sz="6" w:space="0" w:color="auto"/>
            </w:tcBorders>
          </w:tcPr>
          <w:p w:rsidR="0058722E" w:rsidRPr="00E056B6" w:rsidDel="00371A11" w:rsidRDefault="00C0468B">
            <w:pPr>
              <w:pStyle w:val="body"/>
              <w:rPr>
                <w:del w:id="27734" w:author="Sastry, Murali" w:date="2015-06-09T17:17:00Z"/>
              </w:rPr>
              <w:pPrChange w:id="27735" w:author="Sastry, Murali" w:date="2015-06-10T10:23:00Z">
                <w:pPr>
                  <w:pStyle w:val="tableentry"/>
                  <w:keepNext/>
                  <w:outlineLvl w:val="1"/>
                </w:pPr>
              </w:pPrChange>
            </w:pPr>
            <w:del w:id="27736" w:author="Sastry, Murali" w:date="2015-06-09T17:17:00Z">
              <w:r w:rsidRPr="00E056B6" w:rsidDel="00371A11">
                <w:delText>Purpose</w:delText>
              </w:r>
              <w:bookmarkStart w:id="27737" w:name="_Toc421703857"/>
              <w:bookmarkStart w:id="27738" w:name="_Toc421707051"/>
              <w:bookmarkStart w:id="27739" w:name="_Toc422907031"/>
              <w:bookmarkStart w:id="27740" w:name="_Toc422937662"/>
              <w:bookmarkStart w:id="27741" w:name="_Toc422940724"/>
              <w:bookmarkStart w:id="27742" w:name="_Toc422932159"/>
              <w:bookmarkStart w:id="27743" w:name="_Toc494290291"/>
              <w:bookmarkStart w:id="27744" w:name="_Toc494293107"/>
              <w:bookmarkStart w:id="27745" w:name="_Toc494295921"/>
              <w:bookmarkEnd w:id="27737"/>
              <w:bookmarkEnd w:id="27738"/>
              <w:bookmarkEnd w:id="27739"/>
              <w:bookmarkEnd w:id="27740"/>
              <w:bookmarkEnd w:id="27741"/>
              <w:bookmarkEnd w:id="27742"/>
              <w:bookmarkEnd w:id="27743"/>
              <w:bookmarkEnd w:id="27744"/>
              <w:bookmarkEnd w:id="27745"/>
            </w:del>
          </w:p>
        </w:tc>
        <w:tc>
          <w:tcPr>
            <w:tcW w:w="6750" w:type="dxa"/>
            <w:tcBorders>
              <w:top w:val="single" w:sz="6" w:space="0" w:color="auto"/>
              <w:bottom w:val="single" w:sz="6" w:space="0" w:color="auto"/>
            </w:tcBorders>
          </w:tcPr>
          <w:p w:rsidR="0058722E" w:rsidRPr="00E056B6" w:rsidDel="00371A11" w:rsidRDefault="00C0468B">
            <w:pPr>
              <w:pStyle w:val="body"/>
              <w:rPr>
                <w:del w:id="27746" w:author="Sastry, Murali" w:date="2015-06-09T17:17:00Z"/>
              </w:rPr>
              <w:pPrChange w:id="27747" w:author="Sastry, Murali" w:date="2015-06-10T10:23:00Z">
                <w:pPr>
                  <w:pStyle w:val="tableentry"/>
                  <w:keepNext/>
                  <w:outlineLvl w:val="1"/>
                </w:pPr>
              </w:pPrChange>
            </w:pPr>
            <w:del w:id="27748" w:author="Sastry, Murali" w:date="2015-06-09T17:17:00Z">
              <w:r w:rsidRPr="00E056B6" w:rsidDel="00371A11">
                <w:delText>General purpose point release to signed licensees</w:delText>
              </w:r>
              <w:bookmarkStart w:id="27749" w:name="_Toc421703858"/>
              <w:bookmarkStart w:id="27750" w:name="_Toc421707052"/>
              <w:bookmarkStart w:id="27751" w:name="_Toc422907032"/>
              <w:bookmarkStart w:id="27752" w:name="_Toc422937663"/>
              <w:bookmarkStart w:id="27753" w:name="_Toc422940725"/>
              <w:bookmarkStart w:id="27754" w:name="_Toc422932160"/>
              <w:bookmarkStart w:id="27755" w:name="_Toc494290292"/>
              <w:bookmarkStart w:id="27756" w:name="_Toc494293108"/>
              <w:bookmarkStart w:id="27757" w:name="_Toc494295922"/>
              <w:bookmarkEnd w:id="27749"/>
              <w:bookmarkEnd w:id="27750"/>
              <w:bookmarkEnd w:id="27751"/>
              <w:bookmarkEnd w:id="27752"/>
              <w:bookmarkEnd w:id="27753"/>
              <w:bookmarkEnd w:id="27754"/>
              <w:bookmarkEnd w:id="27755"/>
              <w:bookmarkEnd w:id="27756"/>
              <w:bookmarkEnd w:id="27757"/>
            </w:del>
          </w:p>
        </w:tc>
        <w:bookmarkStart w:id="27758" w:name="_Toc421703859"/>
        <w:bookmarkStart w:id="27759" w:name="_Toc421707053"/>
        <w:bookmarkStart w:id="27760" w:name="_Toc422907033"/>
        <w:bookmarkStart w:id="27761" w:name="_Toc422937664"/>
        <w:bookmarkStart w:id="27762" w:name="_Toc422940726"/>
        <w:bookmarkStart w:id="27763" w:name="_Toc422932161"/>
        <w:bookmarkStart w:id="27764" w:name="_Toc494290293"/>
        <w:bookmarkStart w:id="27765" w:name="_Toc494293109"/>
        <w:bookmarkStart w:id="27766" w:name="_Toc494295923"/>
        <w:bookmarkEnd w:id="27758"/>
        <w:bookmarkEnd w:id="27759"/>
        <w:bookmarkEnd w:id="27760"/>
        <w:bookmarkEnd w:id="27761"/>
        <w:bookmarkEnd w:id="27762"/>
        <w:bookmarkEnd w:id="27763"/>
        <w:bookmarkEnd w:id="27764"/>
        <w:bookmarkEnd w:id="27765"/>
        <w:bookmarkEnd w:id="27766"/>
      </w:tr>
      <w:tr w:rsidR="0058722E" w:rsidRPr="00E056B6" w:rsidDel="00371A11" w:rsidTr="00273E1A">
        <w:trPr>
          <w:cantSplit/>
          <w:del w:id="27767" w:author="Sastry, Murali" w:date="2015-06-09T17:17:00Z"/>
        </w:trPr>
        <w:tc>
          <w:tcPr>
            <w:tcW w:w="1980" w:type="dxa"/>
            <w:tcBorders>
              <w:top w:val="single" w:sz="6" w:space="0" w:color="auto"/>
              <w:bottom w:val="single" w:sz="6" w:space="0" w:color="auto"/>
            </w:tcBorders>
          </w:tcPr>
          <w:p w:rsidR="0058722E" w:rsidRPr="00E056B6" w:rsidDel="00371A11" w:rsidRDefault="00C0468B">
            <w:pPr>
              <w:pStyle w:val="body"/>
              <w:rPr>
                <w:del w:id="27768" w:author="Sastry, Murali" w:date="2015-06-09T17:17:00Z"/>
              </w:rPr>
              <w:pPrChange w:id="27769" w:author="Sastry, Murali" w:date="2015-06-10T10:23:00Z">
                <w:pPr>
                  <w:pStyle w:val="tableentry"/>
                  <w:keepNext/>
                  <w:outlineLvl w:val="1"/>
                </w:pPr>
              </w:pPrChange>
            </w:pPr>
            <w:del w:id="27770" w:author="Sastry, Murali" w:date="2015-06-09T17:17:00Z">
              <w:r w:rsidRPr="00E056B6" w:rsidDel="00371A11">
                <w:delText>Customers</w:delText>
              </w:r>
              <w:bookmarkStart w:id="27771" w:name="_Toc421703860"/>
              <w:bookmarkStart w:id="27772" w:name="_Toc421707054"/>
              <w:bookmarkStart w:id="27773" w:name="_Toc422907034"/>
              <w:bookmarkStart w:id="27774" w:name="_Toc422937665"/>
              <w:bookmarkStart w:id="27775" w:name="_Toc422940727"/>
              <w:bookmarkStart w:id="27776" w:name="_Toc422932162"/>
              <w:bookmarkStart w:id="27777" w:name="_Toc494290294"/>
              <w:bookmarkStart w:id="27778" w:name="_Toc494293110"/>
              <w:bookmarkStart w:id="27779" w:name="_Toc494295924"/>
              <w:bookmarkEnd w:id="27771"/>
              <w:bookmarkEnd w:id="27772"/>
              <w:bookmarkEnd w:id="27773"/>
              <w:bookmarkEnd w:id="27774"/>
              <w:bookmarkEnd w:id="27775"/>
              <w:bookmarkEnd w:id="27776"/>
              <w:bookmarkEnd w:id="27777"/>
              <w:bookmarkEnd w:id="27778"/>
              <w:bookmarkEnd w:id="27779"/>
            </w:del>
          </w:p>
        </w:tc>
        <w:tc>
          <w:tcPr>
            <w:tcW w:w="6750" w:type="dxa"/>
            <w:tcBorders>
              <w:top w:val="single" w:sz="6" w:space="0" w:color="auto"/>
              <w:bottom w:val="single" w:sz="6" w:space="0" w:color="auto"/>
            </w:tcBorders>
          </w:tcPr>
          <w:p w:rsidR="0058722E" w:rsidRPr="00E056B6" w:rsidDel="00371A11" w:rsidRDefault="00C0468B">
            <w:pPr>
              <w:pStyle w:val="body"/>
              <w:rPr>
                <w:del w:id="27780" w:author="Sastry, Murali" w:date="2015-06-09T17:17:00Z"/>
              </w:rPr>
              <w:pPrChange w:id="27781" w:author="Sastry, Murali" w:date="2015-06-10T10:23:00Z">
                <w:pPr>
                  <w:pStyle w:val="tableentry"/>
                  <w:keepNext/>
                  <w:outlineLvl w:val="1"/>
                </w:pPr>
              </w:pPrChange>
            </w:pPr>
            <w:del w:id="27782" w:author="Sastry, Murali" w:date="2015-06-09T17:17:00Z">
              <w:r w:rsidRPr="00E056B6" w:rsidDel="00371A11">
                <w:delText>signed licensees</w:delText>
              </w:r>
              <w:bookmarkStart w:id="27783" w:name="_Toc421703861"/>
              <w:bookmarkStart w:id="27784" w:name="_Toc421707055"/>
              <w:bookmarkStart w:id="27785" w:name="_Toc422907035"/>
              <w:bookmarkStart w:id="27786" w:name="_Toc422937666"/>
              <w:bookmarkStart w:id="27787" w:name="_Toc422940728"/>
              <w:bookmarkStart w:id="27788" w:name="_Toc422932163"/>
              <w:bookmarkStart w:id="27789" w:name="_Toc494290295"/>
              <w:bookmarkStart w:id="27790" w:name="_Toc494293111"/>
              <w:bookmarkStart w:id="27791" w:name="_Toc494295925"/>
              <w:bookmarkEnd w:id="27783"/>
              <w:bookmarkEnd w:id="27784"/>
              <w:bookmarkEnd w:id="27785"/>
              <w:bookmarkEnd w:id="27786"/>
              <w:bookmarkEnd w:id="27787"/>
              <w:bookmarkEnd w:id="27788"/>
              <w:bookmarkEnd w:id="27789"/>
              <w:bookmarkEnd w:id="27790"/>
              <w:bookmarkEnd w:id="27791"/>
            </w:del>
          </w:p>
        </w:tc>
        <w:bookmarkStart w:id="27792" w:name="_Toc421703862"/>
        <w:bookmarkStart w:id="27793" w:name="_Toc421707056"/>
        <w:bookmarkStart w:id="27794" w:name="_Toc422907036"/>
        <w:bookmarkStart w:id="27795" w:name="_Toc422937667"/>
        <w:bookmarkStart w:id="27796" w:name="_Toc422940729"/>
        <w:bookmarkStart w:id="27797" w:name="_Toc422932164"/>
        <w:bookmarkStart w:id="27798" w:name="_Toc494290296"/>
        <w:bookmarkStart w:id="27799" w:name="_Toc494293112"/>
        <w:bookmarkStart w:id="27800" w:name="_Toc494295926"/>
        <w:bookmarkEnd w:id="27792"/>
        <w:bookmarkEnd w:id="27793"/>
        <w:bookmarkEnd w:id="27794"/>
        <w:bookmarkEnd w:id="27795"/>
        <w:bookmarkEnd w:id="27796"/>
        <w:bookmarkEnd w:id="27797"/>
        <w:bookmarkEnd w:id="27798"/>
        <w:bookmarkEnd w:id="27799"/>
        <w:bookmarkEnd w:id="27800"/>
      </w:tr>
    </w:tbl>
    <w:p w:rsidR="0058722E" w:rsidRPr="00E056B6" w:rsidDel="00371A11" w:rsidRDefault="00C0468B">
      <w:pPr>
        <w:pStyle w:val="body"/>
        <w:rPr>
          <w:del w:id="27801" w:author="Sastry, Murali" w:date="2015-06-09T17:17:00Z"/>
        </w:rPr>
      </w:pPr>
      <w:del w:id="27802" w:author="Sastry, Murali" w:date="2015-06-09T17:17:00Z">
        <w:r w:rsidRPr="00E056B6" w:rsidDel="00371A11">
          <w:delText>Once completing all fields press Send Request, then OK after confirming all information.  Status on the build will be received by email.</w:delText>
        </w:r>
        <w:bookmarkStart w:id="27803" w:name="_Toc421703863"/>
        <w:bookmarkStart w:id="27804" w:name="_Toc421707057"/>
        <w:bookmarkStart w:id="27805" w:name="_Toc422907037"/>
        <w:bookmarkStart w:id="27806" w:name="_Toc422937668"/>
        <w:bookmarkStart w:id="27807" w:name="_Toc422940730"/>
        <w:bookmarkStart w:id="27808" w:name="_Toc422932165"/>
        <w:bookmarkStart w:id="27809" w:name="_Toc494290297"/>
        <w:bookmarkStart w:id="27810" w:name="_Toc494293113"/>
        <w:bookmarkStart w:id="27811" w:name="_Toc494295927"/>
        <w:bookmarkEnd w:id="27803"/>
        <w:bookmarkEnd w:id="27804"/>
        <w:bookmarkEnd w:id="27805"/>
        <w:bookmarkEnd w:id="27806"/>
        <w:bookmarkEnd w:id="27807"/>
        <w:bookmarkEnd w:id="27808"/>
        <w:bookmarkEnd w:id="27809"/>
        <w:bookmarkEnd w:id="27810"/>
        <w:bookmarkEnd w:id="27811"/>
      </w:del>
    </w:p>
    <w:p w:rsidR="0058722E" w:rsidRPr="00E056B6" w:rsidDel="00371A11" w:rsidRDefault="00C0468B">
      <w:pPr>
        <w:pStyle w:val="body"/>
        <w:rPr>
          <w:del w:id="27812" w:author="Sastry, Murali" w:date="2015-06-09T17:17:00Z"/>
        </w:rPr>
      </w:pPr>
      <w:del w:id="27813" w:author="Sastry, Murali" w:date="2015-06-09T17:17:00Z">
        <w:r w:rsidRPr="00E056B6" w:rsidDel="00371A11">
          <w:delText xml:space="preserve">Builds still must be done manually by Abe Chin.  He generally takes approximately 30 minutes to run the build.  When done the build can be found at: </w:delText>
        </w:r>
        <w:r w:rsidR="00E2103E" w:rsidDel="00371A11">
          <w:fldChar w:fldCharType="begin"/>
        </w:r>
        <w:r w:rsidR="00E2103E" w:rsidDel="00371A11">
          <w:delInstrText xml:space="preserve"> HYPERLINK "file:///\\\\stone\\aswcrm\\builds\\tools\\PROD\\GOBI2000_LINUX_SDK" </w:delInstrText>
        </w:r>
        <w:r w:rsidR="00E2103E" w:rsidDel="00371A11">
          <w:fldChar w:fldCharType="separate"/>
        </w:r>
        <w:r w:rsidRPr="00E056B6" w:rsidDel="00371A11">
          <w:rPr>
            <w:rStyle w:val="Hyperlink"/>
          </w:rPr>
          <w:delText>\\stone\aswcrm\builds\tools\PROD\GOBI2000_LINUX_SDK</w:delText>
        </w:r>
        <w:r w:rsidR="00E2103E" w:rsidDel="00371A11">
          <w:rPr>
            <w:rStyle w:val="Hyperlink"/>
            <w:b/>
          </w:rPr>
          <w:fldChar w:fldCharType="end"/>
        </w:r>
        <w:r w:rsidRPr="00E056B6" w:rsidDel="00371A11">
          <w:delText xml:space="preserve"> </w:delText>
        </w:r>
        <w:bookmarkStart w:id="27814" w:name="_Toc421703864"/>
        <w:bookmarkStart w:id="27815" w:name="_Toc421707058"/>
        <w:bookmarkStart w:id="27816" w:name="_Toc422907038"/>
        <w:bookmarkStart w:id="27817" w:name="_Toc422937669"/>
        <w:bookmarkStart w:id="27818" w:name="_Toc422940731"/>
        <w:bookmarkStart w:id="27819" w:name="_Toc422932166"/>
        <w:bookmarkStart w:id="27820" w:name="_Toc494290298"/>
        <w:bookmarkStart w:id="27821" w:name="_Toc494293114"/>
        <w:bookmarkStart w:id="27822" w:name="_Toc494295928"/>
        <w:bookmarkEnd w:id="27814"/>
        <w:bookmarkEnd w:id="27815"/>
        <w:bookmarkEnd w:id="27816"/>
        <w:bookmarkEnd w:id="27817"/>
        <w:bookmarkEnd w:id="27818"/>
        <w:bookmarkEnd w:id="27819"/>
        <w:bookmarkEnd w:id="27820"/>
        <w:bookmarkEnd w:id="27821"/>
        <w:bookmarkEnd w:id="27822"/>
      </w:del>
    </w:p>
    <w:p w:rsidR="0058722E" w:rsidRPr="00E056B6" w:rsidDel="00371A11" w:rsidRDefault="00C0468B">
      <w:pPr>
        <w:pStyle w:val="body"/>
        <w:rPr>
          <w:del w:id="27823" w:author="Sastry, Murali" w:date="2015-06-09T17:17:00Z"/>
        </w:rPr>
        <w:pPrChange w:id="27824" w:author="Sastry, Murali" w:date="2015-06-10T10:23:00Z">
          <w:pPr>
            <w:pStyle w:val="Heading2"/>
            <w:pageBreakBefore/>
          </w:pPr>
        </w:pPrChange>
      </w:pPr>
      <w:del w:id="27825" w:author="Sastry, Murali" w:date="2015-06-09T17:17:00Z">
        <w:r w:rsidRPr="00E056B6" w:rsidDel="00371A11">
          <w:delText>Build Testing for GOBI2000_LINUX_SDK</w:delText>
        </w:r>
        <w:bookmarkStart w:id="27826" w:name="_Toc421703865"/>
        <w:bookmarkStart w:id="27827" w:name="_Toc421707059"/>
        <w:bookmarkStart w:id="27828" w:name="_Toc422907039"/>
        <w:bookmarkStart w:id="27829" w:name="_Toc422937670"/>
        <w:bookmarkStart w:id="27830" w:name="_Toc422940732"/>
        <w:bookmarkStart w:id="27831" w:name="_Toc422932167"/>
        <w:bookmarkStart w:id="27832" w:name="_Toc494290299"/>
        <w:bookmarkStart w:id="27833" w:name="_Toc494293115"/>
        <w:bookmarkStart w:id="27834" w:name="_Toc494295929"/>
        <w:bookmarkEnd w:id="27826"/>
        <w:bookmarkEnd w:id="27827"/>
        <w:bookmarkEnd w:id="27828"/>
        <w:bookmarkEnd w:id="27829"/>
        <w:bookmarkEnd w:id="27830"/>
        <w:bookmarkEnd w:id="27831"/>
        <w:bookmarkEnd w:id="27832"/>
        <w:bookmarkEnd w:id="27833"/>
        <w:bookmarkEnd w:id="27834"/>
      </w:del>
    </w:p>
    <w:p w:rsidR="003B39EE" w:rsidRPr="00E056B6" w:rsidDel="00371A11" w:rsidRDefault="00C0468B">
      <w:pPr>
        <w:pStyle w:val="body"/>
        <w:rPr>
          <w:del w:id="27835" w:author="Sastry, Murali" w:date="2015-06-09T17:17:00Z"/>
        </w:rPr>
      </w:pPr>
      <w:del w:id="27836" w:author="Sastry, Murali" w:date="2015-06-09T17:17:00Z">
        <w:r w:rsidRPr="00E056B6" w:rsidDel="00371A11">
          <w:delText>Testing of new features will be done by the person adding them, and by PT during their testing.  For this reason, only basic installer testing is needed for the SDK.</w:delText>
        </w:r>
        <w:bookmarkStart w:id="27837" w:name="_Toc421703866"/>
        <w:bookmarkStart w:id="27838" w:name="_Toc421707060"/>
        <w:bookmarkStart w:id="27839" w:name="_Toc422907040"/>
        <w:bookmarkStart w:id="27840" w:name="_Toc422937671"/>
        <w:bookmarkStart w:id="27841" w:name="_Toc422940733"/>
        <w:bookmarkStart w:id="27842" w:name="_Toc422932168"/>
        <w:bookmarkStart w:id="27843" w:name="_Toc494290300"/>
        <w:bookmarkStart w:id="27844" w:name="_Toc494293116"/>
        <w:bookmarkStart w:id="27845" w:name="_Toc494295930"/>
        <w:bookmarkEnd w:id="27837"/>
        <w:bookmarkEnd w:id="27838"/>
        <w:bookmarkEnd w:id="27839"/>
        <w:bookmarkEnd w:id="27840"/>
        <w:bookmarkEnd w:id="27841"/>
        <w:bookmarkEnd w:id="27842"/>
        <w:bookmarkEnd w:id="27843"/>
        <w:bookmarkEnd w:id="27844"/>
        <w:bookmarkEnd w:id="27845"/>
      </w:del>
    </w:p>
    <w:p w:rsidR="00867561" w:rsidRPr="00E056B6" w:rsidDel="00371A11" w:rsidRDefault="00C0468B">
      <w:pPr>
        <w:pStyle w:val="body"/>
        <w:rPr>
          <w:del w:id="27846" w:author="Sastry, Murali" w:date="2015-06-09T17:17:00Z"/>
        </w:rPr>
      </w:pPr>
      <w:del w:id="27847" w:author="Sastry, Murali" w:date="2015-06-09T17:17:00Z">
        <w:r w:rsidRPr="00E056B6" w:rsidDel="00371A11">
          <w:delText>Install the GOBI2000_LINUX_PACAKGE, QCSerial2k driver, and QCUSBNet2k driver for this customer.  Verify all drivers (including QCQMI) are loaded correctly.</w:delText>
        </w:r>
        <w:bookmarkStart w:id="27848" w:name="_Toc421703867"/>
        <w:bookmarkStart w:id="27849" w:name="_Toc421707061"/>
        <w:bookmarkStart w:id="27850" w:name="_Toc422907041"/>
        <w:bookmarkStart w:id="27851" w:name="_Toc422937672"/>
        <w:bookmarkStart w:id="27852" w:name="_Toc422940734"/>
        <w:bookmarkStart w:id="27853" w:name="_Toc422932169"/>
        <w:bookmarkStart w:id="27854" w:name="_Toc494290301"/>
        <w:bookmarkStart w:id="27855" w:name="_Toc494293117"/>
        <w:bookmarkStart w:id="27856" w:name="_Toc494295931"/>
        <w:bookmarkEnd w:id="27848"/>
        <w:bookmarkEnd w:id="27849"/>
        <w:bookmarkEnd w:id="27850"/>
        <w:bookmarkEnd w:id="27851"/>
        <w:bookmarkEnd w:id="27852"/>
        <w:bookmarkEnd w:id="27853"/>
        <w:bookmarkEnd w:id="27854"/>
        <w:bookmarkEnd w:id="27855"/>
        <w:bookmarkEnd w:id="27856"/>
      </w:del>
    </w:p>
    <w:p w:rsidR="00DB25C3" w:rsidRPr="00E056B6" w:rsidDel="00371A11" w:rsidRDefault="00C0468B">
      <w:pPr>
        <w:pStyle w:val="body"/>
        <w:rPr>
          <w:del w:id="27857" w:author="Sastry, Murali" w:date="2015-06-09T17:17:00Z"/>
        </w:rPr>
      </w:pPr>
      <w:del w:id="27858" w:author="Sastry, Murali" w:date="2015-06-09T17:17:00Z">
        <w:r w:rsidRPr="00E056B6" w:rsidDel="00371A11">
          <w:delText xml:space="preserve">Install the GOBI2000_LINUX_SDK, verify all files get installed correctly.  Use a simple program to run QCWWANEnumerateDevices() and QCWWANConnect() (IE: </w:delText>
        </w:r>
        <w:r w:rsidR="00E2103E" w:rsidDel="00371A11">
          <w:fldChar w:fldCharType="begin"/>
        </w:r>
        <w:r w:rsidR="00E2103E" w:rsidDel="00371A11">
          <w:delInstrText xml:space="preserve"> HYPERLINK "file:///\\\\mwinn\\dropbox\\tests\\fwtester.linux.exe" </w:delInstrText>
        </w:r>
        <w:r w:rsidR="00E2103E" w:rsidDel="00371A11">
          <w:fldChar w:fldCharType="separate"/>
        </w:r>
        <w:r w:rsidRPr="00E056B6" w:rsidDel="00371A11">
          <w:rPr>
            <w:rStyle w:val="Hyperlink"/>
          </w:rPr>
          <w:delText>\\mwinn\dropbox\tests\fwtester.linux.exe</w:delText>
        </w:r>
        <w:r w:rsidR="00E2103E" w:rsidDel="00371A11">
          <w:rPr>
            <w:rStyle w:val="Hyperlink"/>
            <w:b/>
          </w:rPr>
          <w:fldChar w:fldCharType="end"/>
        </w:r>
        <w:r w:rsidRPr="00E056B6" w:rsidDel="00371A11">
          <w:delText xml:space="preserve"> ).  Uninstall and verify all the files are removed.</w:delText>
        </w:r>
        <w:bookmarkStart w:id="27859" w:name="_Toc421703868"/>
        <w:bookmarkStart w:id="27860" w:name="_Toc421707062"/>
        <w:bookmarkStart w:id="27861" w:name="_Toc422907042"/>
        <w:bookmarkStart w:id="27862" w:name="_Toc422937673"/>
        <w:bookmarkStart w:id="27863" w:name="_Toc422940735"/>
        <w:bookmarkStart w:id="27864" w:name="_Toc422932170"/>
        <w:bookmarkStart w:id="27865" w:name="_Toc494290302"/>
        <w:bookmarkStart w:id="27866" w:name="_Toc494293118"/>
        <w:bookmarkStart w:id="27867" w:name="_Toc494295932"/>
        <w:bookmarkEnd w:id="27859"/>
        <w:bookmarkEnd w:id="27860"/>
        <w:bookmarkEnd w:id="27861"/>
        <w:bookmarkEnd w:id="27862"/>
        <w:bookmarkEnd w:id="27863"/>
        <w:bookmarkEnd w:id="27864"/>
        <w:bookmarkEnd w:id="27865"/>
        <w:bookmarkEnd w:id="27866"/>
        <w:bookmarkEnd w:id="27867"/>
      </w:del>
    </w:p>
    <w:p w:rsidR="00573FB7" w:rsidRPr="00E056B6" w:rsidDel="00371A11" w:rsidRDefault="00573FB7">
      <w:pPr>
        <w:pStyle w:val="body"/>
        <w:rPr>
          <w:del w:id="27868" w:author="Sastry, Murali" w:date="2015-06-09T17:17:00Z"/>
          <w:sz w:val="48"/>
        </w:rPr>
        <w:pPrChange w:id="27869" w:author="Sastry, Murali" w:date="2015-06-10T10:23:00Z">
          <w:pPr/>
        </w:pPrChange>
      </w:pPr>
      <w:bookmarkStart w:id="27870" w:name="_Toc262131864"/>
      <w:del w:id="27871" w:author="Sastry, Murali" w:date="2015-06-09T17:17:00Z">
        <w:r w:rsidRPr="00E056B6" w:rsidDel="00371A11">
          <w:br w:type="page"/>
        </w:r>
      </w:del>
    </w:p>
    <w:p w:rsidR="003040B0" w:rsidRPr="00E056B6" w:rsidDel="00371A11" w:rsidRDefault="003040B0">
      <w:pPr>
        <w:pStyle w:val="body"/>
        <w:rPr>
          <w:del w:id="27872" w:author="Sastry, Murali" w:date="2015-06-09T17:17:00Z"/>
        </w:rPr>
        <w:pPrChange w:id="27873" w:author="Sastry, Murali" w:date="2015-06-10T10:23:00Z">
          <w:pPr>
            <w:pStyle w:val="Heading1"/>
          </w:pPr>
        </w:pPrChange>
      </w:pPr>
      <w:del w:id="27874" w:author="Sastry, Murali" w:date="2015-06-09T17:17:00Z">
        <w:r w:rsidRPr="00E056B6" w:rsidDel="00371A11">
          <w:delText>GOBI2000_LINUX_SOURCES</w:delText>
        </w:r>
        <w:bookmarkStart w:id="27875" w:name="_Toc421703869"/>
        <w:bookmarkStart w:id="27876" w:name="_Toc421707063"/>
        <w:bookmarkStart w:id="27877" w:name="_Toc422907043"/>
        <w:bookmarkStart w:id="27878" w:name="_Toc422937674"/>
        <w:bookmarkStart w:id="27879" w:name="_Toc422940736"/>
        <w:bookmarkStart w:id="27880" w:name="_Toc422932171"/>
        <w:bookmarkStart w:id="27881" w:name="_Toc494290303"/>
        <w:bookmarkStart w:id="27882" w:name="_Toc494293119"/>
        <w:bookmarkStart w:id="27883" w:name="_Toc494295933"/>
        <w:bookmarkEnd w:id="27870"/>
        <w:bookmarkEnd w:id="27875"/>
        <w:bookmarkEnd w:id="27876"/>
        <w:bookmarkEnd w:id="27877"/>
        <w:bookmarkEnd w:id="27878"/>
        <w:bookmarkEnd w:id="27879"/>
        <w:bookmarkEnd w:id="27880"/>
        <w:bookmarkEnd w:id="27881"/>
        <w:bookmarkEnd w:id="27882"/>
        <w:bookmarkEnd w:id="27883"/>
      </w:del>
    </w:p>
    <w:p w:rsidR="003040B0" w:rsidRPr="00E056B6" w:rsidDel="00371A11" w:rsidRDefault="003040B0">
      <w:pPr>
        <w:pStyle w:val="body"/>
        <w:rPr>
          <w:del w:id="27884" w:author="Sastry, Murali" w:date="2015-06-09T17:17:00Z"/>
        </w:rPr>
        <w:pPrChange w:id="27885" w:author="Sastry, Murali" w:date="2015-06-10T10:23:00Z">
          <w:pPr>
            <w:pStyle w:val="Heading2"/>
          </w:pPr>
        </w:pPrChange>
      </w:pPr>
      <w:bookmarkStart w:id="27886" w:name="_Toc262131865"/>
      <w:del w:id="27887" w:author="Sastry, Murali" w:date="2015-06-09T17:17:00Z">
        <w:r w:rsidRPr="00E056B6" w:rsidDel="00371A11">
          <w:delText>Introduction</w:delText>
        </w:r>
        <w:bookmarkStart w:id="27888" w:name="_Toc421703870"/>
        <w:bookmarkStart w:id="27889" w:name="_Toc421707064"/>
        <w:bookmarkStart w:id="27890" w:name="_Toc422907044"/>
        <w:bookmarkStart w:id="27891" w:name="_Toc422937675"/>
        <w:bookmarkStart w:id="27892" w:name="_Toc422940737"/>
        <w:bookmarkStart w:id="27893" w:name="_Toc422932172"/>
        <w:bookmarkStart w:id="27894" w:name="_Toc494290304"/>
        <w:bookmarkStart w:id="27895" w:name="_Toc494293120"/>
        <w:bookmarkStart w:id="27896" w:name="_Toc494295934"/>
        <w:bookmarkEnd w:id="27886"/>
        <w:bookmarkEnd w:id="27888"/>
        <w:bookmarkEnd w:id="27889"/>
        <w:bookmarkEnd w:id="27890"/>
        <w:bookmarkEnd w:id="27891"/>
        <w:bookmarkEnd w:id="27892"/>
        <w:bookmarkEnd w:id="27893"/>
        <w:bookmarkEnd w:id="27894"/>
        <w:bookmarkEnd w:id="27895"/>
        <w:bookmarkEnd w:id="27896"/>
      </w:del>
    </w:p>
    <w:p w:rsidR="003040B0" w:rsidRPr="00E056B6" w:rsidDel="00371A11" w:rsidRDefault="003040B0">
      <w:pPr>
        <w:pStyle w:val="body"/>
        <w:rPr>
          <w:del w:id="27897" w:author="Sastry, Murali" w:date="2015-06-09T17:17:00Z"/>
        </w:rPr>
      </w:pPr>
      <w:del w:id="27898" w:author="Sastry, Murali" w:date="2015-06-09T17:17:00Z">
        <w:r w:rsidRPr="00E056B6" w:rsidDel="00371A11">
          <w:delText xml:space="preserve">The GOBI2000_LINUX_SOURCES  contains source code for QCWWAN2k library, QDLService2k, and drivers. It </w:delText>
        </w:r>
      </w:del>
      <w:ins w:id="27899" w:author="Wong, Clarence" w:date="2010-10-07T15:28:00Z">
        <w:del w:id="27900" w:author="Sastry, Murali" w:date="2015-06-09T17:17:00Z">
          <w:r w:rsidR="003B52D0" w:rsidDel="00371A11">
            <w:delText>was</w:delText>
          </w:r>
        </w:del>
      </w:ins>
      <w:del w:id="27901" w:author="Sastry, Murali" w:date="2015-06-09T17:17:00Z">
        <w:r w:rsidRPr="00E056B6" w:rsidDel="00371A11">
          <w:delText>is</w:delText>
        </w:r>
      </w:del>
      <w:ins w:id="27902" w:author="Wong, Clarence" w:date="2010-10-07T15:28:00Z">
        <w:del w:id="27903" w:author="Sastry, Murali" w:date="2015-06-09T17:17:00Z">
          <w:r w:rsidR="003B52D0" w:rsidDel="00371A11">
            <w:delText>originally</w:delText>
          </w:r>
        </w:del>
      </w:ins>
      <w:del w:id="27904" w:author="Sastry, Murali" w:date="2015-06-09T17:17:00Z">
        <w:r w:rsidRPr="00E056B6" w:rsidDel="00371A11">
          <w:delText xml:space="preserve"> intended only for Google</w:delText>
        </w:r>
      </w:del>
      <w:ins w:id="27905" w:author="Wong, Clarence" w:date="2010-10-07T15:28:00Z">
        <w:del w:id="27906" w:author="Sastry, Murali" w:date="2015-06-09T17:17:00Z">
          <w:r w:rsidR="003B52D0" w:rsidDel="00371A11">
            <w:delText>, but customers have been added since.</w:delText>
          </w:r>
        </w:del>
      </w:ins>
      <w:del w:id="27907" w:author="Sastry, Murali" w:date="2015-06-09T17:17:00Z">
        <w:r w:rsidRPr="00E056B6" w:rsidDel="00371A11">
          <w:delText>.</w:delText>
        </w:r>
        <w:bookmarkStart w:id="27908" w:name="_Toc421703871"/>
        <w:bookmarkStart w:id="27909" w:name="_Toc421707065"/>
        <w:bookmarkStart w:id="27910" w:name="_Toc422907045"/>
        <w:bookmarkStart w:id="27911" w:name="_Toc422937676"/>
        <w:bookmarkStart w:id="27912" w:name="_Toc422940738"/>
        <w:bookmarkStart w:id="27913" w:name="_Toc422932173"/>
        <w:bookmarkStart w:id="27914" w:name="_Toc494290305"/>
        <w:bookmarkStart w:id="27915" w:name="_Toc494293121"/>
        <w:bookmarkStart w:id="27916" w:name="_Toc494295935"/>
        <w:bookmarkEnd w:id="27908"/>
        <w:bookmarkEnd w:id="27909"/>
        <w:bookmarkEnd w:id="27910"/>
        <w:bookmarkEnd w:id="27911"/>
        <w:bookmarkEnd w:id="27912"/>
        <w:bookmarkEnd w:id="27913"/>
        <w:bookmarkEnd w:id="27914"/>
        <w:bookmarkEnd w:id="27915"/>
        <w:bookmarkEnd w:id="27916"/>
      </w:del>
    </w:p>
    <w:p w:rsidR="003040B0" w:rsidRPr="00E056B6" w:rsidDel="00371A11" w:rsidRDefault="003040B0">
      <w:pPr>
        <w:pStyle w:val="body"/>
        <w:rPr>
          <w:del w:id="27917" w:author="Sastry, Murali" w:date="2015-06-09T17:17:00Z"/>
        </w:rPr>
      </w:pPr>
      <w:del w:id="27918" w:author="Sastry, Murali" w:date="2015-06-09T17:17:00Z">
        <w:r w:rsidRPr="00E056B6" w:rsidDel="00371A11">
          <w:delText xml:space="preserve">It does </w:delText>
        </w:r>
        <w:r w:rsidRPr="00E056B6" w:rsidDel="00371A11">
          <w:rPr>
            <w:b/>
          </w:rPr>
          <w:delText>NOT</w:delText>
        </w:r>
        <w:r w:rsidRPr="00E056B6" w:rsidDel="00371A11">
          <w:delText xml:space="preserve"> go through Product Test.</w:delText>
        </w:r>
        <w:bookmarkStart w:id="27919" w:name="_Toc421703872"/>
        <w:bookmarkStart w:id="27920" w:name="_Toc421707066"/>
        <w:bookmarkStart w:id="27921" w:name="_Toc422907046"/>
        <w:bookmarkStart w:id="27922" w:name="_Toc422937677"/>
        <w:bookmarkStart w:id="27923" w:name="_Toc422940739"/>
        <w:bookmarkStart w:id="27924" w:name="_Toc422932174"/>
        <w:bookmarkStart w:id="27925" w:name="_Toc494290306"/>
        <w:bookmarkStart w:id="27926" w:name="_Toc494293122"/>
        <w:bookmarkStart w:id="27927" w:name="_Toc494295936"/>
        <w:bookmarkEnd w:id="27919"/>
        <w:bookmarkEnd w:id="27920"/>
        <w:bookmarkEnd w:id="27921"/>
        <w:bookmarkEnd w:id="27922"/>
        <w:bookmarkEnd w:id="27923"/>
        <w:bookmarkEnd w:id="27924"/>
        <w:bookmarkEnd w:id="27925"/>
        <w:bookmarkEnd w:id="27926"/>
        <w:bookmarkEnd w:id="27927"/>
      </w:del>
    </w:p>
    <w:p w:rsidR="003040B0" w:rsidRPr="00E056B6" w:rsidDel="00371A11" w:rsidRDefault="003040B0">
      <w:pPr>
        <w:pStyle w:val="body"/>
        <w:rPr>
          <w:del w:id="27928" w:author="Sastry, Murali" w:date="2015-06-09T17:17:00Z"/>
        </w:rPr>
      </w:pPr>
      <w:del w:id="27929" w:author="Sastry, Murali" w:date="2015-06-09T17:17:00Z">
        <w:r w:rsidRPr="00E056B6" w:rsidDel="00371A11">
          <w:delText xml:space="preserve">It is </w:delText>
        </w:r>
        <w:r w:rsidRPr="00E056B6" w:rsidDel="00371A11">
          <w:rPr>
            <w:b/>
          </w:rPr>
          <w:delText>NOT</w:delText>
        </w:r>
        <w:r w:rsidRPr="00E056B6" w:rsidDel="00371A11">
          <w:delText xml:space="preserve"> sent through QuIC/CAF.</w:delText>
        </w:r>
        <w:bookmarkStart w:id="27930" w:name="_Toc421703873"/>
        <w:bookmarkStart w:id="27931" w:name="_Toc421707067"/>
        <w:bookmarkStart w:id="27932" w:name="_Toc422907047"/>
        <w:bookmarkStart w:id="27933" w:name="_Toc422937678"/>
        <w:bookmarkStart w:id="27934" w:name="_Toc422940740"/>
        <w:bookmarkStart w:id="27935" w:name="_Toc422932175"/>
        <w:bookmarkStart w:id="27936" w:name="_Toc494290307"/>
        <w:bookmarkStart w:id="27937" w:name="_Toc494293123"/>
        <w:bookmarkStart w:id="27938" w:name="_Toc494295937"/>
        <w:bookmarkEnd w:id="27930"/>
        <w:bookmarkEnd w:id="27931"/>
        <w:bookmarkEnd w:id="27932"/>
        <w:bookmarkEnd w:id="27933"/>
        <w:bookmarkEnd w:id="27934"/>
        <w:bookmarkEnd w:id="27935"/>
        <w:bookmarkEnd w:id="27936"/>
        <w:bookmarkEnd w:id="27937"/>
        <w:bookmarkEnd w:id="27938"/>
      </w:del>
    </w:p>
    <w:p w:rsidR="003040B0" w:rsidRPr="00E056B6" w:rsidDel="00371A11" w:rsidRDefault="003040B0">
      <w:pPr>
        <w:pStyle w:val="body"/>
        <w:rPr>
          <w:del w:id="27939" w:author="Sastry, Murali" w:date="2015-06-09T17:17:00Z"/>
        </w:rPr>
        <w:pPrChange w:id="27940" w:author="Sastry, Murali" w:date="2015-06-10T10:23:00Z">
          <w:pPr>
            <w:pStyle w:val="Heading2"/>
          </w:pPr>
        </w:pPrChange>
      </w:pPr>
      <w:bookmarkStart w:id="27941" w:name="_Toc262131866"/>
      <w:del w:id="27942" w:author="Sastry, Murali" w:date="2015-06-09T17:17:00Z">
        <w:r w:rsidRPr="00E056B6" w:rsidDel="00371A11">
          <w:delText>Build script description</w:delText>
        </w:r>
        <w:bookmarkStart w:id="27943" w:name="_Toc421703874"/>
        <w:bookmarkStart w:id="27944" w:name="_Toc421707068"/>
        <w:bookmarkStart w:id="27945" w:name="_Toc422907048"/>
        <w:bookmarkStart w:id="27946" w:name="_Toc422937679"/>
        <w:bookmarkStart w:id="27947" w:name="_Toc422940741"/>
        <w:bookmarkStart w:id="27948" w:name="_Toc422932176"/>
        <w:bookmarkStart w:id="27949" w:name="_Toc494290308"/>
        <w:bookmarkStart w:id="27950" w:name="_Toc494293124"/>
        <w:bookmarkStart w:id="27951" w:name="_Toc494295938"/>
        <w:bookmarkEnd w:id="27941"/>
        <w:bookmarkEnd w:id="27943"/>
        <w:bookmarkEnd w:id="27944"/>
        <w:bookmarkEnd w:id="27945"/>
        <w:bookmarkEnd w:id="27946"/>
        <w:bookmarkEnd w:id="27947"/>
        <w:bookmarkEnd w:id="27948"/>
        <w:bookmarkEnd w:id="27949"/>
        <w:bookmarkEnd w:id="27950"/>
        <w:bookmarkEnd w:id="27951"/>
      </w:del>
    </w:p>
    <w:p w:rsidR="003040B0" w:rsidRPr="00E056B6" w:rsidDel="00371A11" w:rsidRDefault="003040B0">
      <w:pPr>
        <w:pStyle w:val="body"/>
        <w:rPr>
          <w:del w:id="27952" w:author="Sastry, Murali" w:date="2015-06-09T17:17:00Z"/>
        </w:rPr>
        <w:pPrChange w:id="27953" w:author="Sastry, Murali" w:date="2015-06-10T10:23:00Z">
          <w:pPr>
            <w:pStyle w:val="Heading3"/>
          </w:pPr>
        </w:pPrChange>
      </w:pPr>
      <w:bookmarkStart w:id="27954" w:name="_Toc262131867"/>
      <w:del w:id="27955" w:author="Sastry, Murali" w:date="2015-06-09T17:17:00Z">
        <w:r w:rsidRPr="00E056B6" w:rsidDel="00371A11">
          <w:delText>Syntax</w:delText>
        </w:r>
        <w:bookmarkEnd w:id="27954"/>
        <w:r w:rsidRPr="00E056B6" w:rsidDel="00371A11">
          <w:delText xml:space="preserve">  </w:delText>
        </w:r>
        <w:bookmarkStart w:id="27956" w:name="_Toc421703875"/>
        <w:bookmarkStart w:id="27957" w:name="_Toc421707069"/>
        <w:bookmarkStart w:id="27958" w:name="_Toc422907049"/>
        <w:bookmarkStart w:id="27959" w:name="_Toc422937680"/>
        <w:bookmarkStart w:id="27960" w:name="_Toc422940742"/>
        <w:bookmarkStart w:id="27961" w:name="_Toc422932177"/>
        <w:bookmarkStart w:id="27962" w:name="_Toc494290309"/>
        <w:bookmarkStart w:id="27963" w:name="_Toc494293125"/>
        <w:bookmarkStart w:id="27964" w:name="_Toc494295939"/>
        <w:bookmarkEnd w:id="27956"/>
        <w:bookmarkEnd w:id="27957"/>
        <w:bookmarkEnd w:id="27958"/>
        <w:bookmarkEnd w:id="27959"/>
        <w:bookmarkEnd w:id="27960"/>
        <w:bookmarkEnd w:id="27961"/>
        <w:bookmarkEnd w:id="27962"/>
        <w:bookmarkEnd w:id="27963"/>
        <w:bookmarkEnd w:id="27964"/>
      </w:del>
    </w:p>
    <w:p w:rsidR="003040B0" w:rsidRPr="00E056B6" w:rsidDel="00371A11" w:rsidRDefault="003040B0">
      <w:pPr>
        <w:pStyle w:val="body"/>
        <w:rPr>
          <w:del w:id="27965" w:author="Sastry, Murali" w:date="2015-06-09T17:17:00Z"/>
          <w:szCs w:val="22"/>
        </w:rPr>
      </w:pPr>
      <w:del w:id="27966" w:author="Sastry, Murali" w:date="2015-06-09T17:17:00Z">
        <w:r w:rsidRPr="00E056B6" w:rsidDel="00371A11">
          <w:rPr>
            <w:szCs w:val="22"/>
          </w:rPr>
          <w:delText>Perl buildGobiLinuxSources.pl [options]</w:delText>
        </w:r>
        <w:bookmarkStart w:id="27967" w:name="_Toc421703876"/>
        <w:bookmarkStart w:id="27968" w:name="_Toc421707070"/>
        <w:bookmarkStart w:id="27969" w:name="_Toc422907050"/>
        <w:bookmarkStart w:id="27970" w:name="_Toc422937681"/>
        <w:bookmarkStart w:id="27971" w:name="_Toc422940743"/>
        <w:bookmarkStart w:id="27972" w:name="_Toc422932178"/>
        <w:bookmarkStart w:id="27973" w:name="_Toc494290310"/>
        <w:bookmarkStart w:id="27974" w:name="_Toc494293126"/>
        <w:bookmarkStart w:id="27975" w:name="_Toc494295940"/>
        <w:bookmarkEnd w:id="27967"/>
        <w:bookmarkEnd w:id="27968"/>
        <w:bookmarkEnd w:id="27969"/>
        <w:bookmarkEnd w:id="27970"/>
        <w:bookmarkEnd w:id="27971"/>
        <w:bookmarkEnd w:id="27972"/>
        <w:bookmarkEnd w:id="27973"/>
        <w:bookmarkEnd w:id="27974"/>
        <w:bookmarkEnd w:id="27975"/>
      </w:del>
    </w:p>
    <w:p w:rsidR="003040B0" w:rsidRPr="00E056B6" w:rsidDel="00371A11" w:rsidRDefault="003040B0">
      <w:pPr>
        <w:pStyle w:val="body"/>
        <w:rPr>
          <w:del w:id="27976" w:author="Sastry, Murali" w:date="2015-06-09T17:17:00Z"/>
        </w:rPr>
        <w:pPrChange w:id="27977" w:author="Sastry, Murali" w:date="2015-06-10T10:23:00Z">
          <w:pPr>
            <w:pStyle w:val="body"/>
            <w:spacing w:before="0" w:after="0"/>
          </w:pPr>
        </w:pPrChange>
      </w:pPr>
      <w:del w:id="27978" w:author="Sastry, Murali" w:date="2015-06-09T17:17:00Z">
        <w:r w:rsidRPr="00E056B6" w:rsidDel="00371A11">
          <w:delText>Command line parameters:</w:delText>
        </w:r>
        <w:bookmarkStart w:id="27979" w:name="_Toc421703877"/>
        <w:bookmarkStart w:id="27980" w:name="_Toc421707071"/>
        <w:bookmarkStart w:id="27981" w:name="_Toc422907051"/>
        <w:bookmarkStart w:id="27982" w:name="_Toc422937682"/>
        <w:bookmarkStart w:id="27983" w:name="_Toc422940744"/>
        <w:bookmarkStart w:id="27984" w:name="_Toc422932179"/>
        <w:bookmarkStart w:id="27985" w:name="_Toc494290311"/>
        <w:bookmarkStart w:id="27986" w:name="_Toc494293127"/>
        <w:bookmarkStart w:id="27987" w:name="_Toc494295941"/>
        <w:bookmarkEnd w:id="27979"/>
        <w:bookmarkEnd w:id="27980"/>
        <w:bookmarkEnd w:id="27981"/>
        <w:bookmarkEnd w:id="27982"/>
        <w:bookmarkEnd w:id="27983"/>
        <w:bookmarkEnd w:id="27984"/>
        <w:bookmarkEnd w:id="27985"/>
        <w:bookmarkEnd w:id="27986"/>
        <w:bookmarkEnd w:id="27987"/>
      </w:del>
    </w:p>
    <w:p w:rsidR="003040B0" w:rsidRPr="00E056B6" w:rsidDel="00371A11" w:rsidRDefault="003040B0">
      <w:pPr>
        <w:pStyle w:val="body"/>
        <w:rPr>
          <w:del w:id="27988" w:author="Sastry, Murali" w:date="2015-06-09T17:17:00Z"/>
        </w:rPr>
        <w:pPrChange w:id="27989" w:author="Sastry, Murali" w:date="2015-06-10T10:23:00Z">
          <w:pPr>
            <w:pStyle w:val="body"/>
            <w:spacing w:before="0" w:after="0"/>
            <w:ind w:left="1440"/>
          </w:pPr>
        </w:pPrChange>
      </w:pPr>
      <w:del w:id="27990" w:author="Sastry, Murali" w:date="2015-06-09T17:17:00Z">
        <w:r w:rsidRPr="00E056B6" w:rsidDel="00371A11">
          <w:delText>-help</w:delText>
        </w:r>
        <w:r w:rsidRPr="00E056B6" w:rsidDel="00371A11">
          <w:tab/>
        </w:r>
        <w:r w:rsidRPr="00E056B6" w:rsidDel="00371A11">
          <w:tab/>
        </w:r>
        <w:r w:rsidRPr="00E056B6" w:rsidDel="00371A11">
          <w:tab/>
          <w:delText>Displays syntax and parameters, then quits</w:delText>
        </w:r>
        <w:bookmarkStart w:id="27991" w:name="_Toc421703878"/>
        <w:bookmarkStart w:id="27992" w:name="_Toc421707072"/>
        <w:bookmarkStart w:id="27993" w:name="_Toc422907052"/>
        <w:bookmarkStart w:id="27994" w:name="_Toc422937683"/>
        <w:bookmarkStart w:id="27995" w:name="_Toc422940745"/>
        <w:bookmarkStart w:id="27996" w:name="_Toc422932180"/>
        <w:bookmarkStart w:id="27997" w:name="_Toc494290312"/>
        <w:bookmarkStart w:id="27998" w:name="_Toc494293128"/>
        <w:bookmarkStart w:id="27999" w:name="_Toc494295942"/>
        <w:bookmarkEnd w:id="27991"/>
        <w:bookmarkEnd w:id="27992"/>
        <w:bookmarkEnd w:id="27993"/>
        <w:bookmarkEnd w:id="27994"/>
        <w:bookmarkEnd w:id="27995"/>
        <w:bookmarkEnd w:id="27996"/>
        <w:bookmarkEnd w:id="27997"/>
        <w:bookmarkEnd w:id="27998"/>
        <w:bookmarkEnd w:id="27999"/>
      </w:del>
    </w:p>
    <w:p w:rsidR="003040B0" w:rsidRPr="00E056B6" w:rsidDel="00371A11" w:rsidRDefault="003040B0">
      <w:pPr>
        <w:pStyle w:val="body"/>
        <w:rPr>
          <w:del w:id="28000" w:author="Sastry, Murali" w:date="2015-06-09T17:17:00Z"/>
        </w:rPr>
        <w:pPrChange w:id="28001" w:author="Sastry, Murali" w:date="2015-06-10T10:23:00Z">
          <w:pPr>
            <w:pStyle w:val="body"/>
            <w:spacing w:before="0" w:after="0"/>
            <w:ind w:left="1440"/>
          </w:pPr>
        </w:pPrChange>
      </w:pPr>
      <w:del w:id="28002" w:author="Sastry, Murali" w:date="2015-06-09T17:17:00Z">
        <w:r w:rsidRPr="00E056B6" w:rsidDel="00371A11">
          <w:delText>-test</w:delText>
        </w:r>
        <w:r w:rsidRPr="00E056B6" w:rsidDel="00371A11">
          <w:tab/>
        </w:r>
        <w:r w:rsidRPr="00E056B6" w:rsidDel="00371A11">
          <w:tab/>
        </w:r>
        <w:r w:rsidRPr="00E056B6" w:rsidDel="00371A11">
          <w:tab/>
          <w:delText>Does not clobber files when syncing</w:delText>
        </w:r>
        <w:bookmarkStart w:id="28003" w:name="_Toc421703879"/>
        <w:bookmarkStart w:id="28004" w:name="_Toc421707073"/>
        <w:bookmarkStart w:id="28005" w:name="_Toc422907053"/>
        <w:bookmarkStart w:id="28006" w:name="_Toc422937684"/>
        <w:bookmarkStart w:id="28007" w:name="_Toc422940746"/>
        <w:bookmarkStart w:id="28008" w:name="_Toc422932181"/>
        <w:bookmarkStart w:id="28009" w:name="_Toc494290313"/>
        <w:bookmarkStart w:id="28010" w:name="_Toc494293129"/>
        <w:bookmarkStart w:id="28011" w:name="_Toc494295943"/>
        <w:bookmarkEnd w:id="28003"/>
        <w:bookmarkEnd w:id="28004"/>
        <w:bookmarkEnd w:id="28005"/>
        <w:bookmarkEnd w:id="28006"/>
        <w:bookmarkEnd w:id="28007"/>
        <w:bookmarkEnd w:id="28008"/>
        <w:bookmarkEnd w:id="28009"/>
        <w:bookmarkEnd w:id="28010"/>
        <w:bookmarkEnd w:id="28011"/>
      </w:del>
    </w:p>
    <w:p w:rsidR="003040B0" w:rsidRPr="00E056B6" w:rsidDel="00371A11" w:rsidRDefault="003040B0">
      <w:pPr>
        <w:pStyle w:val="body"/>
        <w:rPr>
          <w:del w:id="28012" w:author="Sastry, Murali" w:date="2015-06-09T17:17:00Z"/>
        </w:rPr>
        <w:pPrChange w:id="28013" w:author="Sastry, Murali" w:date="2015-06-10T10:23:00Z">
          <w:pPr>
            <w:pStyle w:val="body"/>
            <w:spacing w:before="0" w:after="0"/>
            <w:ind w:left="2880" w:firstLine="720"/>
          </w:pPr>
        </w:pPrChange>
      </w:pPr>
      <w:del w:id="28014" w:author="Sastry, Murali" w:date="2015-06-09T17:17:00Z">
        <w:r w:rsidRPr="00E056B6" w:rsidDel="00371A11">
          <w:delText>Does not force rebuild of projects</w:delText>
        </w:r>
        <w:bookmarkStart w:id="28015" w:name="_Toc421703880"/>
        <w:bookmarkStart w:id="28016" w:name="_Toc421707074"/>
        <w:bookmarkStart w:id="28017" w:name="_Toc422907054"/>
        <w:bookmarkStart w:id="28018" w:name="_Toc422937685"/>
        <w:bookmarkStart w:id="28019" w:name="_Toc422940747"/>
        <w:bookmarkStart w:id="28020" w:name="_Toc422932182"/>
        <w:bookmarkStart w:id="28021" w:name="_Toc494290314"/>
        <w:bookmarkStart w:id="28022" w:name="_Toc494293130"/>
        <w:bookmarkStart w:id="28023" w:name="_Toc494295944"/>
        <w:bookmarkEnd w:id="28015"/>
        <w:bookmarkEnd w:id="28016"/>
        <w:bookmarkEnd w:id="28017"/>
        <w:bookmarkEnd w:id="28018"/>
        <w:bookmarkEnd w:id="28019"/>
        <w:bookmarkEnd w:id="28020"/>
        <w:bookmarkEnd w:id="28021"/>
        <w:bookmarkEnd w:id="28022"/>
        <w:bookmarkEnd w:id="28023"/>
      </w:del>
    </w:p>
    <w:p w:rsidR="003040B0" w:rsidRPr="00E056B6" w:rsidDel="00371A11" w:rsidRDefault="003040B0">
      <w:pPr>
        <w:pStyle w:val="body"/>
        <w:rPr>
          <w:del w:id="28024" w:author="Sastry, Murali" w:date="2015-06-09T17:17:00Z"/>
        </w:rPr>
        <w:pPrChange w:id="28025" w:author="Sastry, Murali" w:date="2015-06-10T10:23:00Z">
          <w:pPr>
            <w:pStyle w:val="body"/>
            <w:spacing w:before="0" w:after="0"/>
            <w:ind w:left="1440"/>
          </w:pPr>
        </w:pPrChange>
      </w:pPr>
      <w:del w:id="28026" w:author="Sastry, Murali" w:date="2015-06-09T17:17:00Z">
        <w:r w:rsidRPr="00E056B6" w:rsidDel="00371A11">
          <w:delText>-syncOnly</w:delText>
        </w:r>
        <w:r w:rsidRPr="00E056B6" w:rsidDel="00371A11">
          <w:tab/>
        </w:r>
        <w:r w:rsidRPr="00E056B6" w:rsidDel="00371A11">
          <w:tab/>
          <w:delText>Does not build, just syncs files</w:delText>
        </w:r>
        <w:bookmarkStart w:id="28027" w:name="_Toc421703881"/>
        <w:bookmarkStart w:id="28028" w:name="_Toc421707075"/>
        <w:bookmarkStart w:id="28029" w:name="_Toc422907055"/>
        <w:bookmarkStart w:id="28030" w:name="_Toc422937686"/>
        <w:bookmarkStart w:id="28031" w:name="_Toc422940748"/>
        <w:bookmarkStart w:id="28032" w:name="_Toc422932183"/>
        <w:bookmarkStart w:id="28033" w:name="_Toc494290315"/>
        <w:bookmarkStart w:id="28034" w:name="_Toc494293131"/>
        <w:bookmarkStart w:id="28035" w:name="_Toc494295945"/>
        <w:bookmarkEnd w:id="28027"/>
        <w:bookmarkEnd w:id="28028"/>
        <w:bookmarkEnd w:id="28029"/>
        <w:bookmarkEnd w:id="28030"/>
        <w:bookmarkEnd w:id="28031"/>
        <w:bookmarkEnd w:id="28032"/>
        <w:bookmarkEnd w:id="28033"/>
        <w:bookmarkEnd w:id="28034"/>
        <w:bookmarkEnd w:id="28035"/>
      </w:del>
    </w:p>
    <w:p w:rsidR="003040B0" w:rsidRPr="00E056B6" w:rsidDel="00371A11" w:rsidRDefault="003040B0">
      <w:pPr>
        <w:pStyle w:val="body"/>
        <w:rPr>
          <w:del w:id="28036" w:author="Sastry, Murali" w:date="2015-06-09T17:17:00Z"/>
        </w:rPr>
        <w:pPrChange w:id="28037" w:author="Sastry, Murali" w:date="2015-06-10T10:23:00Z">
          <w:pPr>
            <w:pStyle w:val="body"/>
            <w:spacing w:before="0" w:after="0"/>
            <w:ind w:left="1440"/>
          </w:pPr>
        </w:pPrChange>
      </w:pPr>
      <w:del w:id="28038" w:author="Sastry, Murali" w:date="2015-06-09T17:17:00Z">
        <w:r w:rsidRPr="00E056B6" w:rsidDel="00371A11">
          <w:delText>-root=</w:delText>
        </w:r>
        <w:r w:rsidRPr="00E056B6" w:rsidDel="00371A11">
          <w:tab/>
        </w:r>
        <w:r w:rsidRPr="00E056B6" w:rsidDel="00371A11">
          <w:tab/>
        </w:r>
        <w:r w:rsidRPr="00E056B6" w:rsidDel="00371A11">
          <w:tab/>
          <w:delText xml:space="preserve">Alternate &lt;ClientRoot&gt; path to build in.  </w:delText>
        </w:r>
        <w:bookmarkStart w:id="28039" w:name="_Toc421703882"/>
        <w:bookmarkStart w:id="28040" w:name="_Toc421707076"/>
        <w:bookmarkStart w:id="28041" w:name="_Toc422907056"/>
        <w:bookmarkStart w:id="28042" w:name="_Toc422937687"/>
        <w:bookmarkStart w:id="28043" w:name="_Toc422940749"/>
        <w:bookmarkStart w:id="28044" w:name="_Toc422932184"/>
        <w:bookmarkStart w:id="28045" w:name="_Toc494290316"/>
        <w:bookmarkStart w:id="28046" w:name="_Toc494293132"/>
        <w:bookmarkStart w:id="28047" w:name="_Toc494295946"/>
        <w:bookmarkEnd w:id="28039"/>
        <w:bookmarkEnd w:id="28040"/>
        <w:bookmarkEnd w:id="28041"/>
        <w:bookmarkEnd w:id="28042"/>
        <w:bookmarkEnd w:id="28043"/>
        <w:bookmarkEnd w:id="28044"/>
        <w:bookmarkEnd w:id="28045"/>
        <w:bookmarkEnd w:id="28046"/>
        <w:bookmarkEnd w:id="28047"/>
      </w:del>
    </w:p>
    <w:p w:rsidR="003040B0" w:rsidRPr="00E056B6" w:rsidDel="00371A11" w:rsidRDefault="003040B0">
      <w:pPr>
        <w:pStyle w:val="body"/>
        <w:rPr>
          <w:del w:id="28048" w:author="Sastry, Murali" w:date="2015-06-09T17:17:00Z"/>
        </w:rPr>
        <w:pPrChange w:id="28049" w:author="Sastry, Murali" w:date="2015-06-10T10:23:00Z">
          <w:pPr>
            <w:pStyle w:val="body"/>
            <w:spacing w:before="0" w:after="0"/>
            <w:ind w:left="3600"/>
          </w:pPr>
        </w:pPrChange>
      </w:pPr>
      <w:del w:id="28050" w:author="Sastry, Murali" w:date="2015-06-09T17:17:00Z">
        <w:r w:rsidRPr="00E056B6" w:rsidDel="00371A11">
          <w:delText>May be relative to current directory</w:delText>
        </w:r>
        <w:bookmarkStart w:id="28051" w:name="_Toc421703883"/>
        <w:bookmarkStart w:id="28052" w:name="_Toc421707077"/>
        <w:bookmarkStart w:id="28053" w:name="_Toc422907057"/>
        <w:bookmarkStart w:id="28054" w:name="_Toc422937688"/>
        <w:bookmarkStart w:id="28055" w:name="_Toc422940750"/>
        <w:bookmarkStart w:id="28056" w:name="_Toc422932185"/>
        <w:bookmarkStart w:id="28057" w:name="_Toc494290317"/>
        <w:bookmarkStart w:id="28058" w:name="_Toc494293133"/>
        <w:bookmarkStart w:id="28059" w:name="_Toc494295947"/>
        <w:bookmarkEnd w:id="28051"/>
        <w:bookmarkEnd w:id="28052"/>
        <w:bookmarkEnd w:id="28053"/>
        <w:bookmarkEnd w:id="28054"/>
        <w:bookmarkEnd w:id="28055"/>
        <w:bookmarkEnd w:id="28056"/>
        <w:bookmarkEnd w:id="28057"/>
        <w:bookmarkEnd w:id="28058"/>
        <w:bookmarkEnd w:id="28059"/>
      </w:del>
    </w:p>
    <w:p w:rsidR="003040B0" w:rsidRPr="00E056B6" w:rsidDel="00371A11" w:rsidRDefault="003040B0">
      <w:pPr>
        <w:pStyle w:val="body"/>
        <w:rPr>
          <w:del w:id="28060" w:author="Sastry, Murali" w:date="2015-06-09T17:17:00Z"/>
        </w:rPr>
        <w:pPrChange w:id="28061" w:author="Sastry, Murali" w:date="2015-06-10T10:23:00Z">
          <w:pPr>
            <w:pStyle w:val="Heading3"/>
            <w:pageBreakBefore/>
          </w:pPr>
        </w:pPrChange>
      </w:pPr>
      <w:bookmarkStart w:id="28062" w:name="_Toc262131868"/>
      <w:del w:id="28063" w:author="Sastry, Murali" w:date="2015-06-09T17:17:00Z">
        <w:r w:rsidRPr="00E056B6" w:rsidDel="00371A11">
          <w:delText>GobiLinuxSources.config</w:delText>
        </w:r>
        <w:bookmarkStart w:id="28064" w:name="_Toc421703884"/>
        <w:bookmarkStart w:id="28065" w:name="_Toc421707078"/>
        <w:bookmarkStart w:id="28066" w:name="_Toc422907058"/>
        <w:bookmarkStart w:id="28067" w:name="_Toc422937689"/>
        <w:bookmarkStart w:id="28068" w:name="_Toc422940751"/>
        <w:bookmarkStart w:id="28069" w:name="_Toc422932186"/>
        <w:bookmarkStart w:id="28070" w:name="_Toc494290318"/>
        <w:bookmarkStart w:id="28071" w:name="_Toc494293134"/>
        <w:bookmarkStart w:id="28072" w:name="_Toc494295948"/>
        <w:bookmarkEnd w:id="28062"/>
        <w:bookmarkEnd w:id="28064"/>
        <w:bookmarkEnd w:id="28065"/>
        <w:bookmarkEnd w:id="28066"/>
        <w:bookmarkEnd w:id="28067"/>
        <w:bookmarkEnd w:id="28068"/>
        <w:bookmarkEnd w:id="28069"/>
        <w:bookmarkEnd w:id="28070"/>
        <w:bookmarkEnd w:id="28071"/>
        <w:bookmarkEnd w:id="28072"/>
      </w:del>
    </w:p>
    <w:tbl>
      <w:tblPr>
        <w:tblW w:w="855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330"/>
        <w:gridCol w:w="3330"/>
      </w:tblGrid>
      <w:tr w:rsidR="003040B0" w:rsidRPr="00E056B6" w:rsidDel="00371A11" w:rsidTr="00E056B6">
        <w:trPr>
          <w:cantSplit/>
          <w:tblHeader/>
          <w:del w:id="28073" w:author="Sastry, Murali" w:date="2015-06-09T17:17:00Z"/>
        </w:trPr>
        <w:tc>
          <w:tcPr>
            <w:tcW w:w="1890" w:type="dxa"/>
            <w:tcBorders>
              <w:bottom w:val="single" w:sz="12" w:space="0" w:color="auto"/>
            </w:tcBorders>
          </w:tcPr>
          <w:p w:rsidR="003040B0" w:rsidRPr="00E056B6" w:rsidDel="00371A11" w:rsidRDefault="003040B0">
            <w:pPr>
              <w:pStyle w:val="body"/>
              <w:rPr>
                <w:del w:id="28074" w:author="Sastry, Murali" w:date="2015-06-09T17:17:00Z"/>
              </w:rPr>
              <w:pPrChange w:id="28075" w:author="Sastry, Murali" w:date="2015-06-10T10:23:00Z">
                <w:pPr>
                  <w:pStyle w:val="tableheading"/>
                </w:pPr>
              </w:pPrChange>
            </w:pPr>
            <w:del w:id="28076" w:author="Sastry, Murali" w:date="2015-06-09T17:17:00Z">
              <w:r w:rsidRPr="00E056B6" w:rsidDel="00371A11">
                <w:delText>Keywords</w:delText>
              </w:r>
              <w:bookmarkStart w:id="28077" w:name="_Toc421703885"/>
              <w:bookmarkStart w:id="28078" w:name="_Toc421707079"/>
              <w:bookmarkStart w:id="28079" w:name="_Toc422907059"/>
              <w:bookmarkStart w:id="28080" w:name="_Toc422937690"/>
              <w:bookmarkStart w:id="28081" w:name="_Toc422940752"/>
              <w:bookmarkStart w:id="28082" w:name="_Toc422932187"/>
              <w:bookmarkStart w:id="28083" w:name="_Toc494290319"/>
              <w:bookmarkStart w:id="28084" w:name="_Toc494293135"/>
              <w:bookmarkStart w:id="28085" w:name="_Toc494295949"/>
              <w:bookmarkEnd w:id="28077"/>
              <w:bookmarkEnd w:id="28078"/>
              <w:bookmarkEnd w:id="28079"/>
              <w:bookmarkEnd w:id="28080"/>
              <w:bookmarkEnd w:id="28081"/>
              <w:bookmarkEnd w:id="28082"/>
              <w:bookmarkEnd w:id="28083"/>
              <w:bookmarkEnd w:id="28084"/>
              <w:bookmarkEnd w:id="28085"/>
            </w:del>
          </w:p>
        </w:tc>
        <w:tc>
          <w:tcPr>
            <w:tcW w:w="3330" w:type="dxa"/>
            <w:tcBorders>
              <w:bottom w:val="single" w:sz="12" w:space="0" w:color="auto"/>
            </w:tcBorders>
          </w:tcPr>
          <w:p w:rsidR="003040B0" w:rsidRPr="00E056B6" w:rsidDel="00371A11" w:rsidRDefault="003040B0">
            <w:pPr>
              <w:pStyle w:val="body"/>
              <w:rPr>
                <w:del w:id="28086" w:author="Sastry, Murali" w:date="2015-06-09T17:17:00Z"/>
              </w:rPr>
              <w:pPrChange w:id="28087" w:author="Sastry, Murali" w:date="2015-06-10T10:23:00Z">
                <w:pPr>
                  <w:pStyle w:val="tableheading"/>
                </w:pPr>
              </w:pPrChange>
            </w:pPr>
            <w:del w:id="28088" w:author="Sastry, Murali" w:date="2015-06-09T17:17:00Z">
              <w:r w:rsidRPr="00E056B6" w:rsidDel="00371A11">
                <w:delText>Value</w:delText>
              </w:r>
              <w:bookmarkStart w:id="28089" w:name="_Toc421703886"/>
              <w:bookmarkStart w:id="28090" w:name="_Toc421707080"/>
              <w:bookmarkStart w:id="28091" w:name="_Toc422907060"/>
              <w:bookmarkStart w:id="28092" w:name="_Toc422937691"/>
              <w:bookmarkStart w:id="28093" w:name="_Toc422940753"/>
              <w:bookmarkStart w:id="28094" w:name="_Toc422932188"/>
              <w:bookmarkStart w:id="28095" w:name="_Toc494290320"/>
              <w:bookmarkStart w:id="28096" w:name="_Toc494293136"/>
              <w:bookmarkStart w:id="28097" w:name="_Toc494295950"/>
              <w:bookmarkEnd w:id="28089"/>
              <w:bookmarkEnd w:id="28090"/>
              <w:bookmarkEnd w:id="28091"/>
              <w:bookmarkEnd w:id="28092"/>
              <w:bookmarkEnd w:id="28093"/>
              <w:bookmarkEnd w:id="28094"/>
              <w:bookmarkEnd w:id="28095"/>
              <w:bookmarkEnd w:id="28096"/>
              <w:bookmarkEnd w:id="28097"/>
            </w:del>
          </w:p>
        </w:tc>
        <w:tc>
          <w:tcPr>
            <w:tcW w:w="3330" w:type="dxa"/>
            <w:tcBorders>
              <w:bottom w:val="single" w:sz="12" w:space="0" w:color="auto"/>
            </w:tcBorders>
          </w:tcPr>
          <w:p w:rsidR="003040B0" w:rsidRPr="00E056B6" w:rsidDel="00371A11" w:rsidRDefault="003040B0">
            <w:pPr>
              <w:pStyle w:val="body"/>
              <w:rPr>
                <w:del w:id="28098" w:author="Sastry, Murali" w:date="2015-06-09T17:17:00Z"/>
              </w:rPr>
              <w:pPrChange w:id="28099" w:author="Sastry, Murali" w:date="2015-06-10T10:23:00Z">
                <w:pPr>
                  <w:pStyle w:val="tableheading"/>
                </w:pPr>
              </w:pPrChange>
            </w:pPr>
            <w:del w:id="28100" w:author="Sastry, Murali" w:date="2015-06-09T17:17:00Z">
              <w:r w:rsidRPr="00E056B6" w:rsidDel="00371A11">
                <w:delText>Description</w:delText>
              </w:r>
              <w:bookmarkStart w:id="28101" w:name="_Toc421703887"/>
              <w:bookmarkStart w:id="28102" w:name="_Toc421707081"/>
              <w:bookmarkStart w:id="28103" w:name="_Toc422907061"/>
              <w:bookmarkStart w:id="28104" w:name="_Toc422937692"/>
              <w:bookmarkStart w:id="28105" w:name="_Toc422940754"/>
              <w:bookmarkStart w:id="28106" w:name="_Toc422932189"/>
              <w:bookmarkStart w:id="28107" w:name="_Toc494290321"/>
              <w:bookmarkStart w:id="28108" w:name="_Toc494293137"/>
              <w:bookmarkStart w:id="28109" w:name="_Toc494295951"/>
              <w:bookmarkEnd w:id="28101"/>
              <w:bookmarkEnd w:id="28102"/>
              <w:bookmarkEnd w:id="28103"/>
              <w:bookmarkEnd w:id="28104"/>
              <w:bookmarkEnd w:id="28105"/>
              <w:bookmarkEnd w:id="28106"/>
              <w:bookmarkEnd w:id="28107"/>
              <w:bookmarkEnd w:id="28108"/>
              <w:bookmarkEnd w:id="28109"/>
            </w:del>
          </w:p>
        </w:tc>
        <w:bookmarkStart w:id="28110" w:name="_Toc421703888"/>
        <w:bookmarkStart w:id="28111" w:name="_Toc421707082"/>
        <w:bookmarkStart w:id="28112" w:name="_Toc422907062"/>
        <w:bookmarkStart w:id="28113" w:name="_Toc422937693"/>
        <w:bookmarkStart w:id="28114" w:name="_Toc422940755"/>
        <w:bookmarkStart w:id="28115" w:name="_Toc422932190"/>
        <w:bookmarkStart w:id="28116" w:name="_Toc494290322"/>
        <w:bookmarkStart w:id="28117" w:name="_Toc494293138"/>
        <w:bookmarkStart w:id="28118" w:name="_Toc494295952"/>
        <w:bookmarkEnd w:id="28110"/>
        <w:bookmarkEnd w:id="28111"/>
        <w:bookmarkEnd w:id="28112"/>
        <w:bookmarkEnd w:id="28113"/>
        <w:bookmarkEnd w:id="28114"/>
        <w:bookmarkEnd w:id="28115"/>
        <w:bookmarkEnd w:id="28116"/>
        <w:bookmarkEnd w:id="28117"/>
        <w:bookmarkEnd w:id="28118"/>
      </w:tr>
      <w:tr w:rsidR="003040B0" w:rsidRPr="00E056B6" w:rsidDel="00371A11" w:rsidTr="00E056B6">
        <w:trPr>
          <w:cantSplit/>
          <w:del w:id="28119" w:author="Sastry, Murali" w:date="2015-06-09T17:17:00Z"/>
        </w:trPr>
        <w:tc>
          <w:tcPr>
            <w:tcW w:w="1890" w:type="dxa"/>
            <w:tcBorders>
              <w:top w:val="nil"/>
              <w:bottom w:val="single" w:sz="6" w:space="0" w:color="auto"/>
            </w:tcBorders>
          </w:tcPr>
          <w:p w:rsidR="003040B0" w:rsidRPr="00E056B6" w:rsidDel="00371A11" w:rsidRDefault="003040B0">
            <w:pPr>
              <w:pStyle w:val="body"/>
              <w:rPr>
                <w:del w:id="28120" w:author="Sastry, Murali" w:date="2015-06-09T17:17:00Z"/>
              </w:rPr>
              <w:pPrChange w:id="28121" w:author="Sastry, Murali" w:date="2015-06-10T10:23:00Z">
                <w:pPr>
                  <w:pStyle w:val="tableentry"/>
                </w:pPr>
              </w:pPrChange>
            </w:pPr>
            <w:del w:id="28122" w:author="Sastry, Murali" w:date="2015-06-09T17:17:00Z">
              <w:r w:rsidRPr="00E056B6" w:rsidDel="00371A11">
                <w:delText>RevisionName:</w:delText>
              </w:r>
              <w:bookmarkStart w:id="28123" w:name="_Toc421703889"/>
              <w:bookmarkStart w:id="28124" w:name="_Toc421707083"/>
              <w:bookmarkStart w:id="28125" w:name="_Toc422907063"/>
              <w:bookmarkStart w:id="28126" w:name="_Toc422937694"/>
              <w:bookmarkStart w:id="28127" w:name="_Toc422940756"/>
              <w:bookmarkStart w:id="28128" w:name="_Toc422932191"/>
              <w:bookmarkStart w:id="28129" w:name="_Toc494290323"/>
              <w:bookmarkStart w:id="28130" w:name="_Toc494293139"/>
              <w:bookmarkStart w:id="28131" w:name="_Toc494295953"/>
              <w:bookmarkEnd w:id="28123"/>
              <w:bookmarkEnd w:id="28124"/>
              <w:bookmarkEnd w:id="28125"/>
              <w:bookmarkEnd w:id="28126"/>
              <w:bookmarkEnd w:id="28127"/>
              <w:bookmarkEnd w:id="28128"/>
              <w:bookmarkEnd w:id="28129"/>
              <w:bookmarkEnd w:id="28130"/>
              <w:bookmarkEnd w:id="28131"/>
            </w:del>
          </w:p>
        </w:tc>
        <w:tc>
          <w:tcPr>
            <w:tcW w:w="3330" w:type="dxa"/>
            <w:tcBorders>
              <w:top w:val="nil"/>
              <w:bottom w:val="single" w:sz="6" w:space="0" w:color="auto"/>
            </w:tcBorders>
          </w:tcPr>
          <w:p w:rsidR="003040B0" w:rsidRPr="00E056B6" w:rsidDel="00371A11" w:rsidRDefault="003040B0">
            <w:pPr>
              <w:pStyle w:val="body"/>
              <w:rPr>
                <w:del w:id="28132" w:author="Sastry, Murali" w:date="2015-06-09T17:17:00Z"/>
              </w:rPr>
              <w:pPrChange w:id="28133" w:author="Sastry, Murali" w:date="2015-06-10T10:23:00Z">
                <w:pPr>
                  <w:pStyle w:val="tableentry"/>
                </w:pPr>
              </w:pPrChange>
            </w:pPr>
            <w:del w:id="28134" w:author="Sastry, Murali" w:date="2015-06-09T17:17:00Z">
              <w:r w:rsidRPr="00E056B6" w:rsidDel="00371A11">
                <w:delText>GOBI2000_LINUX_SOURCES</w:delText>
              </w:r>
              <w:bookmarkStart w:id="28135" w:name="_Toc421703890"/>
              <w:bookmarkStart w:id="28136" w:name="_Toc421707084"/>
              <w:bookmarkStart w:id="28137" w:name="_Toc422907064"/>
              <w:bookmarkStart w:id="28138" w:name="_Toc422937695"/>
              <w:bookmarkStart w:id="28139" w:name="_Toc422940757"/>
              <w:bookmarkStart w:id="28140" w:name="_Toc422932192"/>
              <w:bookmarkStart w:id="28141" w:name="_Toc494290324"/>
              <w:bookmarkStart w:id="28142" w:name="_Toc494293140"/>
              <w:bookmarkStart w:id="28143" w:name="_Toc494295954"/>
              <w:bookmarkEnd w:id="28135"/>
              <w:bookmarkEnd w:id="28136"/>
              <w:bookmarkEnd w:id="28137"/>
              <w:bookmarkEnd w:id="28138"/>
              <w:bookmarkEnd w:id="28139"/>
              <w:bookmarkEnd w:id="28140"/>
              <w:bookmarkEnd w:id="28141"/>
              <w:bookmarkEnd w:id="28142"/>
              <w:bookmarkEnd w:id="28143"/>
            </w:del>
          </w:p>
        </w:tc>
        <w:tc>
          <w:tcPr>
            <w:tcW w:w="3330" w:type="dxa"/>
            <w:tcBorders>
              <w:top w:val="nil"/>
              <w:bottom w:val="single" w:sz="6" w:space="0" w:color="auto"/>
            </w:tcBorders>
          </w:tcPr>
          <w:p w:rsidR="003040B0" w:rsidRPr="00E056B6" w:rsidDel="00371A11" w:rsidRDefault="003040B0">
            <w:pPr>
              <w:pStyle w:val="body"/>
              <w:rPr>
                <w:del w:id="28144" w:author="Sastry, Murali" w:date="2015-06-09T17:17:00Z"/>
              </w:rPr>
              <w:pPrChange w:id="28145" w:author="Sastry, Murali" w:date="2015-06-10T10:23:00Z">
                <w:pPr>
                  <w:pStyle w:val="tableentry"/>
                </w:pPr>
              </w:pPrChange>
            </w:pPr>
            <w:del w:id="28146" w:author="Sastry, Murali" w:date="2015-06-09T17:17:00Z">
              <w:r w:rsidRPr="00E056B6" w:rsidDel="00371A11">
                <w:delText xml:space="preserve">Once build is complete it creates/updates the label </w:delText>
              </w:r>
              <w:bookmarkStart w:id="28147" w:name="_Toc421703891"/>
              <w:bookmarkStart w:id="28148" w:name="_Toc421707085"/>
              <w:bookmarkStart w:id="28149" w:name="_Toc422907065"/>
              <w:bookmarkStart w:id="28150" w:name="_Toc422937696"/>
              <w:bookmarkStart w:id="28151" w:name="_Toc422940758"/>
              <w:bookmarkStart w:id="28152" w:name="_Toc422932193"/>
              <w:bookmarkStart w:id="28153" w:name="_Toc494290325"/>
              <w:bookmarkStart w:id="28154" w:name="_Toc494293141"/>
              <w:bookmarkStart w:id="28155" w:name="_Toc494295955"/>
              <w:bookmarkEnd w:id="28147"/>
              <w:bookmarkEnd w:id="28148"/>
              <w:bookmarkEnd w:id="28149"/>
              <w:bookmarkEnd w:id="28150"/>
              <w:bookmarkEnd w:id="28151"/>
              <w:bookmarkEnd w:id="28152"/>
              <w:bookmarkEnd w:id="28153"/>
              <w:bookmarkEnd w:id="28154"/>
              <w:bookmarkEnd w:id="28155"/>
            </w:del>
          </w:p>
          <w:p w:rsidR="003040B0" w:rsidRPr="00E056B6" w:rsidDel="00371A11" w:rsidRDefault="003040B0">
            <w:pPr>
              <w:pStyle w:val="body"/>
              <w:rPr>
                <w:del w:id="28156" w:author="Sastry, Murali" w:date="2015-06-09T17:17:00Z"/>
              </w:rPr>
              <w:pPrChange w:id="28157" w:author="Sastry, Murali" w:date="2015-06-10T10:23:00Z">
                <w:pPr>
                  <w:pStyle w:val="tableentry"/>
                </w:pPr>
              </w:pPrChange>
            </w:pPr>
            <w:del w:id="28158" w:author="Sastry, Murali" w:date="2015-06-09T17:17:00Z">
              <w:r w:rsidRPr="00E056B6" w:rsidDel="00371A11">
                <w:delText>&lt;RevisionName&gt;-&lt;Version&gt;</w:delText>
              </w:r>
              <w:bookmarkStart w:id="28159" w:name="_Toc421703892"/>
              <w:bookmarkStart w:id="28160" w:name="_Toc421707086"/>
              <w:bookmarkStart w:id="28161" w:name="_Toc422907066"/>
              <w:bookmarkStart w:id="28162" w:name="_Toc422937697"/>
              <w:bookmarkStart w:id="28163" w:name="_Toc422940759"/>
              <w:bookmarkStart w:id="28164" w:name="_Toc422932194"/>
              <w:bookmarkStart w:id="28165" w:name="_Toc494290326"/>
              <w:bookmarkStart w:id="28166" w:name="_Toc494293142"/>
              <w:bookmarkStart w:id="28167" w:name="_Toc494295956"/>
              <w:bookmarkEnd w:id="28159"/>
              <w:bookmarkEnd w:id="28160"/>
              <w:bookmarkEnd w:id="28161"/>
              <w:bookmarkEnd w:id="28162"/>
              <w:bookmarkEnd w:id="28163"/>
              <w:bookmarkEnd w:id="28164"/>
              <w:bookmarkEnd w:id="28165"/>
              <w:bookmarkEnd w:id="28166"/>
              <w:bookmarkEnd w:id="28167"/>
            </w:del>
          </w:p>
          <w:p w:rsidR="003040B0" w:rsidRPr="00E056B6" w:rsidDel="00371A11" w:rsidRDefault="003040B0">
            <w:pPr>
              <w:pStyle w:val="body"/>
              <w:rPr>
                <w:del w:id="28168" w:author="Sastry, Murali" w:date="2015-06-09T17:17:00Z"/>
              </w:rPr>
              <w:pPrChange w:id="28169" w:author="Sastry, Murali" w:date="2015-06-10T10:23:00Z">
                <w:pPr>
                  <w:pStyle w:val="tableentry"/>
                </w:pPr>
              </w:pPrChange>
            </w:pPr>
            <w:del w:id="28170" w:author="Sastry, Murali" w:date="2015-06-09T17:17:00Z">
              <w:r w:rsidRPr="00E056B6" w:rsidDel="00371A11">
                <w:delText xml:space="preserve"> to mark this build</w:delText>
              </w:r>
              <w:bookmarkStart w:id="28171" w:name="_Toc421703893"/>
              <w:bookmarkStart w:id="28172" w:name="_Toc421707087"/>
              <w:bookmarkStart w:id="28173" w:name="_Toc422907067"/>
              <w:bookmarkStart w:id="28174" w:name="_Toc422937698"/>
              <w:bookmarkStart w:id="28175" w:name="_Toc422940760"/>
              <w:bookmarkStart w:id="28176" w:name="_Toc422932195"/>
              <w:bookmarkStart w:id="28177" w:name="_Toc494290327"/>
              <w:bookmarkStart w:id="28178" w:name="_Toc494293143"/>
              <w:bookmarkStart w:id="28179" w:name="_Toc494295957"/>
              <w:bookmarkEnd w:id="28171"/>
              <w:bookmarkEnd w:id="28172"/>
              <w:bookmarkEnd w:id="28173"/>
              <w:bookmarkEnd w:id="28174"/>
              <w:bookmarkEnd w:id="28175"/>
              <w:bookmarkEnd w:id="28176"/>
              <w:bookmarkEnd w:id="28177"/>
              <w:bookmarkEnd w:id="28178"/>
              <w:bookmarkEnd w:id="28179"/>
            </w:del>
          </w:p>
        </w:tc>
        <w:bookmarkStart w:id="28180" w:name="_Toc421703894"/>
        <w:bookmarkStart w:id="28181" w:name="_Toc421707088"/>
        <w:bookmarkStart w:id="28182" w:name="_Toc422907068"/>
        <w:bookmarkStart w:id="28183" w:name="_Toc422937699"/>
        <w:bookmarkStart w:id="28184" w:name="_Toc422940761"/>
        <w:bookmarkStart w:id="28185" w:name="_Toc422932196"/>
        <w:bookmarkStart w:id="28186" w:name="_Toc494290328"/>
        <w:bookmarkStart w:id="28187" w:name="_Toc494293144"/>
        <w:bookmarkStart w:id="28188" w:name="_Toc494295958"/>
        <w:bookmarkEnd w:id="28180"/>
        <w:bookmarkEnd w:id="28181"/>
        <w:bookmarkEnd w:id="28182"/>
        <w:bookmarkEnd w:id="28183"/>
        <w:bookmarkEnd w:id="28184"/>
        <w:bookmarkEnd w:id="28185"/>
        <w:bookmarkEnd w:id="28186"/>
        <w:bookmarkEnd w:id="28187"/>
        <w:bookmarkEnd w:id="28188"/>
      </w:tr>
      <w:tr w:rsidR="003040B0" w:rsidRPr="00E056B6" w:rsidDel="00371A11" w:rsidTr="00E056B6">
        <w:trPr>
          <w:cantSplit/>
          <w:del w:id="28189" w:author="Sastry, Murali" w:date="2015-06-09T17:17:00Z"/>
        </w:trPr>
        <w:tc>
          <w:tcPr>
            <w:tcW w:w="1890" w:type="dxa"/>
            <w:tcBorders>
              <w:top w:val="nil"/>
              <w:bottom w:val="single" w:sz="6" w:space="0" w:color="auto"/>
            </w:tcBorders>
          </w:tcPr>
          <w:p w:rsidR="003040B0" w:rsidRPr="00E056B6" w:rsidDel="00371A11" w:rsidRDefault="003040B0">
            <w:pPr>
              <w:pStyle w:val="body"/>
              <w:rPr>
                <w:del w:id="28190" w:author="Sastry, Murali" w:date="2015-06-09T17:17:00Z"/>
              </w:rPr>
              <w:pPrChange w:id="28191" w:author="Sastry, Murali" w:date="2015-06-10T10:23:00Z">
                <w:pPr>
                  <w:pStyle w:val="tableentry"/>
                </w:pPr>
              </w:pPrChange>
            </w:pPr>
            <w:del w:id="28192" w:author="Sastry, Murali" w:date="2015-06-09T17:17:00Z">
              <w:r w:rsidRPr="00E056B6" w:rsidDel="00371A11">
                <w:delText>Version:</w:delText>
              </w:r>
              <w:bookmarkStart w:id="28193" w:name="_Toc421703895"/>
              <w:bookmarkStart w:id="28194" w:name="_Toc421707089"/>
              <w:bookmarkStart w:id="28195" w:name="_Toc422907069"/>
              <w:bookmarkStart w:id="28196" w:name="_Toc422937700"/>
              <w:bookmarkStart w:id="28197" w:name="_Toc422940762"/>
              <w:bookmarkStart w:id="28198" w:name="_Toc422932197"/>
              <w:bookmarkStart w:id="28199" w:name="_Toc494290329"/>
              <w:bookmarkStart w:id="28200" w:name="_Toc494293145"/>
              <w:bookmarkStart w:id="28201" w:name="_Toc494295959"/>
              <w:bookmarkEnd w:id="28193"/>
              <w:bookmarkEnd w:id="28194"/>
              <w:bookmarkEnd w:id="28195"/>
              <w:bookmarkEnd w:id="28196"/>
              <w:bookmarkEnd w:id="28197"/>
              <w:bookmarkEnd w:id="28198"/>
              <w:bookmarkEnd w:id="28199"/>
              <w:bookmarkEnd w:id="28200"/>
              <w:bookmarkEnd w:id="28201"/>
            </w:del>
          </w:p>
        </w:tc>
        <w:tc>
          <w:tcPr>
            <w:tcW w:w="3330" w:type="dxa"/>
            <w:tcBorders>
              <w:top w:val="nil"/>
              <w:bottom w:val="single" w:sz="6" w:space="0" w:color="auto"/>
            </w:tcBorders>
          </w:tcPr>
          <w:p w:rsidR="003040B0" w:rsidRPr="00E056B6" w:rsidDel="00371A11" w:rsidRDefault="003040B0">
            <w:pPr>
              <w:pStyle w:val="body"/>
              <w:rPr>
                <w:del w:id="28202" w:author="Sastry, Murali" w:date="2015-06-09T17:17:00Z"/>
              </w:rPr>
              <w:pPrChange w:id="28203" w:author="Sastry, Murali" w:date="2015-06-10T10:23:00Z">
                <w:pPr>
                  <w:pStyle w:val="tableentry"/>
                </w:pPr>
              </w:pPrChange>
            </w:pPr>
            <w:del w:id="28204" w:author="Sastry, Murali" w:date="2015-06-09T17:17:00Z">
              <w:r w:rsidRPr="00E056B6" w:rsidDel="00371A11">
                <w:delText>X.X.XX</w:delText>
              </w:r>
              <w:bookmarkStart w:id="28205" w:name="_Toc421703896"/>
              <w:bookmarkStart w:id="28206" w:name="_Toc421707090"/>
              <w:bookmarkStart w:id="28207" w:name="_Toc422907070"/>
              <w:bookmarkStart w:id="28208" w:name="_Toc422937701"/>
              <w:bookmarkStart w:id="28209" w:name="_Toc422940763"/>
              <w:bookmarkStart w:id="28210" w:name="_Toc422932198"/>
              <w:bookmarkStart w:id="28211" w:name="_Toc494290330"/>
              <w:bookmarkStart w:id="28212" w:name="_Toc494293146"/>
              <w:bookmarkStart w:id="28213" w:name="_Toc494295960"/>
              <w:bookmarkEnd w:id="28205"/>
              <w:bookmarkEnd w:id="28206"/>
              <w:bookmarkEnd w:id="28207"/>
              <w:bookmarkEnd w:id="28208"/>
              <w:bookmarkEnd w:id="28209"/>
              <w:bookmarkEnd w:id="28210"/>
              <w:bookmarkEnd w:id="28211"/>
              <w:bookmarkEnd w:id="28212"/>
              <w:bookmarkEnd w:id="28213"/>
            </w:del>
          </w:p>
        </w:tc>
        <w:tc>
          <w:tcPr>
            <w:tcW w:w="3330" w:type="dxa"/>
            <w:tcBorders>
              <w:top w:val="nil"/>
              <w:bottom w:val="single" w:sz="6" w:space="0" w:color="auto"/>
            </w:tcBorders>
          </w:tcPr>
          <w:p w:rsidR="003040B0" w:rsidRPr="00E056B6" w:rsidDel="00371A11" w:rsidRDefault="003040B0">
            <w:pPr>
              <w:pStyle w:val="body"/>
              <w:rPr>
                <w:del w:id="28214" w:author="Sastry, Murali" w:date="2015-06-09T17:17:00Z"/>
              </w:rPr>
              <w:pPrChange w:id="28215" w:author="Sastry, Murali" w:date="2015-06-10T10:23:00Z">
                <w:pPr>
                  <w:pStyle w:val="tableentry"/>
                </w:pPr>
              </w:pPrChange>
            </w:pPr>
            <w:del w:id="28216" w:author="Sastry, Murali" w:date="2015-06-09T17:17:00Z">
              <w:r w:rsidRPr="00E056B6" w:rsidDel="00371A11">
                <w:delText xml:space="preserve">Version of this release and packages.  </w:delText>
              </w:r>
              <w:bookmarkStart w:id="28217" w:name="_Toc421703897"/>
              <w:bookmarkStart w:id="28218" w:name="_Toc421707091"/>
              <w:bookmarkStart w:id="28219" w:name="_Toc422907071"/>
              <w:bookmarkStart w:id="28220" w:name="_Toc422937702"/>
              <w:bookmarkStart w:id="28221" w:name="_Toc422940764"/>
              <w:bookmarkStart w:id="28222" w:name="_Toc422932199"/>
              <w:bookmarkStart w:id="28223" w:name="_Toc494290331"/>
              <w:bookmarkStart w:id="28224" w:name="_Toc494293147"/>
              <w:bookmarkStart w:id="28225" w:name="_Toc494295961"/>
              <w:bookmarkEnd w:id="28217"/>
              <w:bookmarkEnd w:id="28218"/>
              <w:bookmarkEnd w:id="28219"/>
              <w:bookmarkEnd w:id="28220"/>
              <w:bookmarkEnd w:id="28221"/>
              <w:bookmarkEnd w:id="28222"/>
              <w:bookmarkEnd w:id="28223"/>
              <w:bookmarkEnd w:id="28224"/>
              <w:bookmarkEnd w:id="28225"/>
            </w:del>
          </w:p>
          <w:p w:rsidR="003040B0" w:rsidRPr="00E056B6" w:rsidDel="00371A11" w:rsidRDefault="003040B0">
            <w:pPr>
              <w:pStyle w:val="body"/>
              <w:rPr>
                <w:del w:id="28226" w:author="Sastry, Murali" w:date="2015-06-09T17:17:00Z"/>
              </w:rPr>
              <w:pPrChange w:id="28227" w:author="Sastry, Murali" w:date="2015-06-10T10:23:00Z">
                <w:pPr>
                  <w:pStyle w:val="tableentry"/>
                </w:pPr>
              </w:pPrChange>
            </w:pPr>
            <w:del w:id="28228" w:author="Sastry, Murali" w:date="2015-06-09T17:17:00Z">
              <w:r w:rsidRPr="00E056B6" w:rsidDel="00371A11">
                <w:delText xml:space="preserve">This is used by Linux package mangers. </w:delText>
              </w:r>
              <w:bookmarkStart w:id="28229" w:name="_Toc421703898"/>
              <w:bookmarkStart w:id="28230" w:name="_Toc421707092"/>
              <w:bookmarkStart w:id="28231" w:name="_Toc422907072"/>
              <w:bookmarkStart w:id="28232" w:name="_Toc422937703"/>
              <w:bookmarkStart w:id="28233" w:name="_Toc422940765"/>
              <w:bookmarkStart w:id="28234" w:name="_Toc422932200"/>
              <w:bookmarkStart w:id="28235" w:name="_Toc494290332"/>
              <w:bookmarkStart w:id="28236" w:name="_Toc494293148"/>
              <w:bookmarkStart w:id="28237" w:name="_Toc494295962"/>
              <w:bookmarkEnd w:id="28229"/>
              <w:bookmarkEnd w:id="28230"/>
              <w:bookmarkEnd w:id="28231"/>
              <w:bookmarkEnd w:id="28232"/>
              <w:bookmarkEnd w:id="28233"/>
              <w:bookmarkEnd w:id="28234"/>
              <w:bookmarkEnd w:id="28235"/>
              <w:bookmarkEnd w:id="28236"/>
              <w:bookmarkEnd w:id="28237"/>
            </w:del>
          </w:p>
          <w:p w:rsidR="003040B0" w:rsidRPr="00E056B6" w:rsidDel="00371A11" w:rsidRDefault="003040B0">
            <w:pPr>
              <w:pStyle w:val="body"/>
              <w:rPr>
                <w:del w:id="28238" w:author="Sastry, Murali" w:date="2015-06-09T17:17:00Z"/>
              </w:rPr>
              <w:pPrChange w:id="28239" w:author="Sastry, Murali" w:date="2015-06-10T10:23:00Z">
                <w:pPr>
                  <w:pStyle w:val="tableentry"/>
                </w:pPr>
              </w:pPrChange>
            </w:pPr>
            <w:del w:id="28240" w:author="Sastry, Murali" w:date="2015-06-09T17:17:00Z">
              <w:r w:rsidRPr="00E056B6" w:rsidDel="00371A11">
                <w:delText>Also Used when creating label if build is successful.</w:delText>
              </w:r>
              <w:bookmarkStart w:id="28241" w:name="_Toc421703899"/>
              <w:bookmarkStart w:id="28242" w:name="_Toc421707093"/>
              <w:bookmarkStart w:id="28243" w:name="_Toc422907073"/>
              <w:bookmarkStart w:id="28244" w:name="_Toc422937704"/>
              <w:bookmarkStart w:id="28245" w:name="_Toc422940766"/>
              <w:bookmarkStart w:id="28246" w:name="_Toc422932201"/>
              <w:bookmarkStart w:id="28247" w:name="_Toc494290333"/>
              <w:bookmarkStart w:id="28248" w:name="_Toc494293149"/>
              <w:bookmarkStart w:id="28249" w:name="_Toc494295963"/>
              <w:bookmarkEnd w:id="28241"/>
              <w:bookmarkEnd w:id="28242"/>
              <w:bookmarkEnd w:id="28243"/>
              <w:bookmarkEnd w:id="28244"/>
              <w:bookmarkEnd w:id="28245"/>
              <w:bookmarkEnd w:id="28246"/>
              <w:bookmarkEnd w:id="28247"/>
              <w:bookmarkEnd w:id="28248"/>
              <w:bookmarkEnd w:id="28249"/>
            </w:del>
          </w:p>
        </w:tc>
        <w:bookmarkStart w:id="28250" w:name="_Toc421703900"/>
        <w:bookmarkStart w:id="28251" w:name="_Toc421707094"/>
        <w:bookmarkStart w:id="28252" w:name="_Toc422907074"/>
        <w:bookmarkStart w:id="28253" w:name="_Toc422937705"/>
        <w:bookmarkStart w:id="28254" w:name="_Toc422940767"/>
        <w:bookmarkStart w:id="28255" w:name="_Toc422932202"/>
        <w:bookmarkStart w:id="28256" w:name="_Toc494290334"/>
        <w:bookmarkStart w:id="28257" w:name="_Toc494293150"/>
        <w:bookmarkStart w:id="28258" w:name="_Toc494295964"/>
        <w:bookmarkEnd w:id="28250"/>
        <w:bookmarkEnd w:id="28251"/>
        <w:bookmarkEnd w:id="28252"/>
        <w:bookmarkEnd w:id="28253"/>
        <w:bookmarkEnd w:id="28254"/>
        <w:bookmarkEnd w:id="28255"/>
        <w:bookmarkEnd w:id="28256"/>
        <w:bookmarkEnd w:id="28257"/>
        <w:bookmarkEnd w:id="28258"/>
      </w:tr>
      <w:tr w:rsidR="003040B0" w:rsidRPr="00E056B6" w:rsidDel="00371A11" w:rsidTr="00E056B6">
        <w:trPr>
          <w:cantSplit/>
          <w:del w:id="28259" w:author="Sastry, Murali" w:date="2015-06-09T17:17:00Z"/>
        </w:trPr>
        <w:tc>
          <w:tcPr>
            <w:tcW w:w="1890" w:type="dxa"/>
            <w:tcBorders>
              <w:top w:val="nil"/>
              <w:bottom w:val="single" w:sz="6" w:space="0" w:color="auto"/>
            </w:tcBorders>
          </w:tcPr>
          <w:p w:rsidR="003040B0" w:rsidRPr="00E056B6" w:rsidDel="00371A11" w:rsidRDefault="003040B0">
            <w:pPr>
              <w:pStyle w:val="body"/>
              <w:rPr>
                <w:del w:id="28260" w:author="Sastry, Murali" w:date="2015-06-09T17:17:00Z"/>
              </w:rPr>
              <w:pPrChange w:id="28261" w:author="Sastry, Murali" w:date="2015-06-10T10:23:00Z">
                <w:pPr>
                  <w:pStyle w:val="tableentry"/>
                </w:pPr>
              </w:pPrChange>
            </w:pPr>
            <w:del w:id="28262" w:author="Sastry, Murali" w:date="2015-06-09T17:17:00Z">
              <w:r w:rsidRPr="00E056B6" w:rsidDel="00371A11">
                <w:delText xml:space="preserve">(not commonly used) </w:delText>
              </w:r>
              <w:bookmarkStart w:id="28263" w:name="_Toc421703901"/>
              <w:bookmarkStart w:id="28264" w:name="_Toc421707095"/>
              <w:bookmarkStart w:id="28265" w:name="_Toc422907075"/>
              <w:bookmarkStart w:id="28266" w:name="_Toc422937706"/>
              <w:bookmarkStart w:id="28267" w:name="_Toc422940768"/>
              <w:bookmarkStart w:id="28268" w:name="_Toc422932203"/>
              <w:bookmarkStart w:id="28269" w:name="_Toc494290335"/>
              <w:bookmarkStart w:id="28270" w:name="_Toc494293151"/>
              <w:bookmarkStart w:id="28271" w:name="_Toc494295965"/>
              <w:bookmarkEnd w:id="28263"/>
              <w:bookmarkEnd w:id="28264"/>
              <w:bookmarkEnd w:id="28265"/>
              <w:bookmarkEnd w:id="28266"/>
              <w:bookmarkEnd w:id="28267"/>
              <w:bookmarkEnd w:id="28268"/>
              <w:bookmarkEnd w:id="28269"/>
              <w:bookmarkEnd w:id="28270"/>
              <w:bookmarkEnd w:id="28271"/>
            </w:del>
          </w:p>
          <w:p w:rsidR="003040B0" w:rsidRPr="00E056B6" w:rsidDel="00371A11" w:rsidRDefault="003040B0">
            <w:pPr>
              <w:pStyle w:val="body"/>
              <w:rPr>
                <w:del w:id="28272" w:author="Sastry, Murali" w:date="2015-06-09T17:17:00Z"/>
              </w:rPr>
              <w:pPrChange w:id="28273" w:author="Sastry, Murali" w:date="2015-06-10T10:23:00Z">
                <w:pPr>
                  <w:pStyle w:val="tableentry"/>
                </w:pPr>
              </w:pPrChange>
            </w:pPr>
            <w:del w:id="28274" w:author="Sastry, Murali" w:date="2015-06-09T17:17:00Z">
              <w:r w:rsidRPr="00E056B6" w:rsidDel="00371A11">
                <w:delText>Labels:</w:delText>
              </w:r>
              <w:bookmarkStart w:id="28275" w:name="_Toc421703902"/>
              <w:bookmarkStart w:id="28276" w:name="_Toc421707096"/>
              <w:bookmarkStart w:id="28277" w:name="_Toc422907076"/>
              <w:bookmarkStart w:id="28278" w:name="_Toc422937707"/>
              <w:bookmarkStart w:id="28279" w:name="_Toc422940769"/>
              <w:bookmarkStart w:id="28280" w:name="_Toc422932204"/>
              <w:bookmarkStart w:id="28281" w:name="_Toc494290336"/>
              <w:bookmarkStart w:id="28282" w:name="_Toc494293152"/>
              <w:bookmarkStart w:id="28283" w:name="_Toc494295966"/>
              <w:bookmarkEnd w:id="28275"/>
              <w:bookmarkEnd w:id="28276"/>
              <w:bookmarkEnd w:id="28277"/>
              <w:bookmarkEnd w:id="28278"/>
              <w:bookmarkEnd w:id="28279"/>
              <w:bookmarkEnd w:id="28280"/>
              <w:bookmarkEnd w:id="28281"/>
              <w:bookmarkEnd w:id="28282"/>
              <w:bookmarkEnd w:id="28283"/>
            </w:del>
          </w:p>
        </w:tc>
        <w:tc>
          <w:tcPr>
            <w:tcW w:w="3330" w:type="dxa"/>
            <w:tcBorders>
              <w:top w:val="nil"/>
              <w:bottom w:val="single" w:sz="6" w:space="0" w:color="auto"/>
            </w:tcBorders>
          </w:tcPr>
          <w:p w:rsidR="003040B0" w:rsidRPr="00E056B6" w:rsidDel="00371A11" w:rsidRDefault="003040B0">
            <w:pPr>
              <w:pStyle w:val="body"/>
              <w:rPr>
                <w:del w:id="28284" w:author="Sastry, Murali" w:date="2015-06-09T17:17:00Z"/>
              </w:rPr>
              <w:pPrChange w:id="28285" w:author="Sastry, Murali" w:date="2015-06-10T10:23:00Z">
                <w:pPr>
                  <w:pStyle w:val="tableentry"/>
                </w:pPr>
              </w:pPrChange>
            </w:pPr>
            <w:del w:id="28286" w:author="Sastry, Murali" w:date="2015-06-09T17:17:00Z">
              <w:r w:rsidRPr="00E056B6" w:rsidDel="00371A11">
                <w:delText>GOBI2000_LINUX_ SOURCES -1.0.10</w:delText>
              </w:r>
              <w:bookmarkStart w:id="28287" w:name="_Toc421703903"/>
              <w:bookmarkStart w:id="28288" w:name="_Toc421707097"/>
              <w:bookmarkStart w:id="28289" w:name="_Toc422907077"/>
              <w:bookmarkStart w:id="28290" w:name="_Toc422937708"/>
              <w:bookmarkStart w:id="28291" w:name="_Toc422940770"/>
              <w:bookmarkStart w:id="28292" w:name="_Toc422932205"/>
              <w:bookmarkStart w:id="28293" w:name="_Toc494290337"/>
              <w:bookmarkStart w:id="28294" w:name="_Toc494293153"/>
              <w:bookmarkStart w:id="28295" w:name="_Toc494295967"/>
              <w:bookmarkEnd w:id="28287"/>
              <w:bookmarkEnd w:id="28288"/>
              <w:bookmarkEnd w:id="28289"/>
              <w:bookmarkEnd w:id="28290"/>
              <w:bookmarkEnd w:id="28291"/>
              <w:bookmarkEnd w:id="28292"/>
              <w:bookmarkEnd w:id="28293"/>
              <w:bookmarkEnd w:id="28294"/>
              <w:bookmarkEnd w:id="28295"/>
            </w:del>
          </w:p>
        </w:tc>
        <w:tc>
          <w:tcPr>
            <w:tcW w:w="3330" w:type="dxa"/>
            <w:tcBorders>
              <w:top w:val="nil"/>
              <w:bottom w:val="single" w:sz="6" w:space="0" w:color="auto"/>
            </w:tcBorders>
          </w:tcPr>
          <w:p w:rsidR="003040B0" w:rsidRPr="00E056B6" w:rsidDel="00371A11" w:rsidRDefault="003040B0">
            <w:pPr>
              <w:pStyle w:val="body"/>
              <w:rPr>
                <w:del w:id="28296" w:author="Sastry, Murali" w:date="2015-06-09T17:17:00Z"/>
              </w:rPr>
              <w:pPrChange w:id="28297" w:author="Sastry, Murali" w:date="2015-06-10T10:23:00Z">
                <w:pPr>
                  <w:pStyle w:val="tableentry"/>
                </w:pPr>
              </w:pPrChange>
            </w:pPr>
            <w:bookmarkStart w:id="28298" w:name="_Toc421703904"/>
            <w:bookmarkStart w:id="28299" w:name="_Toc421707098"/>
            <w:bookmarkStart w:id="28300" w:name="_Toc422907078"/>
            <w:bookmarkStart w:id="28301" w:name="_Toc422937709"/>
            <w:bookmarkStart w:id="28302" w:name="_Toc422940771"/>
            <w:bookmarkStart w:id="28303" w:name="_Toc422932206"/>
            <w:bookmarkStart w:id="28304" w:name="_Toc494290338"/>
            <w:bookmarkStart w:id="28305" w:name="_Toc494293154"/>
            <w:bookmarkStart w:id="28306" w:name="_Toc494295968"/>
            <w:bookmarkEnd w:id="28298"/>
            <w:bookmarkEnd w:id="28299"/>
            <w:bookmarkEnd w:id="28300"/>
            <w:bookmarkEnd w:id="28301"/>
            <w:bookmarkEnd w:id="28302"/>
            <w:bookmarkEnd w:id="28303"/>
            <w:bookmarkEnd w:id="28304"/>
            <w:bookmarkEnd w:id="28305"/>
            <w:bookmarkEnd w:id="28306"/>
          </w:p>
        </w:tc>
        <w:bookmarkStart w:id="28307" w:name="_Toc421703905"/>
        <w:bookmarkStart w:id="28308" w:name="_Toc421707099"/>
        <w:bookmarkStart w:id="28309" w:name="_Toc422907079"/>
        <w:bookmarkStart w:id="28310" w:name="_Toc422937710"/>
        <w:bookmarkStart w:id="28311" w:name="_Toc422940772"/>
        <w:bookmarkStart w:id="28312" w:name="_Toc422932207"/>
        <w:bookmarkStart w:id="28313" w:name="_Toc494290339"/>
        <w:bookmarkStart w:id="28314" w:name="_Toc494293155"/>
        <w:bookmarkStart w:id="28315" w:name="_Toc494295969"/>
        <w:bookmarkEnd w:id="28307"/>
        <w:bookmarkEnd w:id="28308"/>
        <w:bookmarkEnd w:id="28309"/>
        <w:bookmarkEnd w:id="28310"/>
        <w:bookmarkEnd w:id="28311"/>
        <w:bookmarkEnd w:id="28312"/>
        <w:bookmarkEnd w:id="28313"/>
        <w:bookmarkEnd w:id="28314"/>
        <w:bookmarkEnd w:id="28315"/>
      </w:tr>
      <w:tr w:rsidR="003040B0" w:rsidRPr="00E056B6" w:rsidDel="00371A11" w:rsidTr="00E056B6">
        <w:trPr>
          <w:cantSplit/>
          <w:del w:id="28316" w:author="Sastry, Murali" w:date="2015-06-09T17:17:00Z"/>
        </w:trPr>
        <w:tc>
          <w:tcPr>
            <w:tcW w:w="1890" w:type="dxa"/>
            <w:tcBorders>
              <w:top w:val="nil"/>
              <w:bottom w:val="single" w:sz="6" w:space="0" w:color="auto"/>
            </w:tcBorders>
          </w:tcPr>
          <w:p w:rsidR="003040B0" w:rsidRPr="00E056B6" w:rsidDel="00371A11" w:rsidRDefault="003040B0">
            <w:pPr>
              <w:pStyle w:val="body"/>
              <w:rPr>
                <w:del w:id="28317" w:author="Sastry, Murali" w:date="2015-06-09T17:17:00Z"/>
              </w:rPr>
              <w:pPrChange w:id="28318" w:author="Sastry, Murali" w:date="2015-06-10T10:23:00Z">
                <w:pPr>
                  <w:pStyle w:val="tableentry"/>
                </w:pPr>
              </w:pPrChange>
            </w:pPr>
            <w:del w:id="28319" w:author="Sastry, Murali" w:date="2015-06-09T17:17:00Z">
              <w:r w:rsidRPr="00E056B6" w:rsidDel="00371A11">
                <w:delText>ClientRoot:</w:delText>
              </w:r>
              <w:bookmarkStart w:id="28320" w:name="_Toc421703906"/>
              <w:bookmarkStart w:id="28321" w:name="_Toc421707100"/>
              <w:bookmarkStart w:id="28322" w:name="_Toc422907080"/>
              <w:bookmarkStart w:id="28323" w:name="_Toc422937711"/>
              <w:bookmarkStart w:id="28324" w:name="_Toc422940773"/>
              <w:bookmarkStart w:id="28325" w:name="_Toc422932208"/>
              <w:bookmarkStart w:id="28326" w:name="_Toc494290340"/>
              <w:bookmarkStart w:id="28327" w:name="_Toc494293156"/>
              <w:bookmarkStart w:id="28328" w:name="_Toc494295970"/>
              <w:bookmarkEnd w:id="28320"/>
              <w:bookmarkEnd w:id="28321"/>
              <w:bookmarkEnd w:id="28322"/>
              <w:bookmarkEnd w:id="28323"/>
              <w:bookmarkEnd w:id="28324"/>
              <w:bookmarkEnd w:id="28325"/>
              <w:bookmarkEnd w:id="28326"/>
              <w:bookmarkEnd w:id="28327"/>
              <w:bookmarkEnd w:id="28328"/>
            </w:del>
          </w:p>
        </w:tc>
        <w:tc>
          <w:tcPr>
            <w:tcW w:w="3330" w:type="dxa"/>
            <w:tcBorders>
              <w:top w:val="nil"/>
              <w:bottom w:val="single" w:sz="6" w:space="0" w:color="auto"/>
            </w:tcBorders>
          </w:tcPr>
          <w:p w:rsidR="003040B0" w:rsidRPr="00E056B6" w:rsidDel="00371A11" w:rsidRDefault="003040B0">
            <w:pPr>
              <w:pStyle w:val="body"/>
              <w:rPr>
                <w:del w:id="28329" w:author="Sastry, Murali" w:date="2015-06-09T17:17:00Z"/>
              </w:rPr>
              <w:pPrChange w:id="28330" w:author="Sastry, Murali" w:date="2015-06-10T10:23:00Z">
                <w:pPr>
                  <w:pStyle w:val="tableentry"/>
                </w:pPr>
              </w:pPrChange>
            </w:pPr>
            <w:del w:id="28331" w:author="Sastry, Murali" w:date="2015-06-09T17:17:00Z">
              <w:r w:rsidRPr="00E056B6" w:rsidDel="00371A11">
                <w:delText>/work/LinuxSources/</w:delText>
              </w:r>
              <w:bookmarkStart w:id="28332" w:name="_Toc421703907"/>
              <w:bookmarkStart w:id="28333" w:name="_Toc421707101"/>
              <w:bookmarkStart w:id="28334" w:name="_Toc422907081"/>
              <w:bookmarkStart w:id="28335" w:name="_Toc422937712"/>
              <w:bookmarkStart w:id="28336" w:name="_Toc422940774"/>
              <w:bookmarkStart w:id="28337" w:name="_Toc422932209"/>
              <w:bookmarkStart w:id="28338" w:name="_Toc494290341"/>
              <w:bookmarkStart w:id="28339" w:name="_Toc494293157"/>
              <w:bookmarkStart w:id="28340" w:name="_Toc494295971"/>
              <w:bookmarkEnd w:id="28332"/>
              <w:bookmarkEnd w:id="28333"/>
              <w:bookmarkEnd w:id="28334"/>
              <w:bookmarkEnd w:id="28335"/>
              <w:bookmarkEnd w:id="28336"/>
              <w:bookmarkEnd w:id="28337"/>
              <w:bookmarkEnd w:id="28338"/>
              <w:bookmarkEnd w:id="28339"/>
              <w:bookmarkEnd w:id="28340"/>
            </w:del>
          </w:p>
        </w:tc>
        <w:tc>
          <w:tcPr>
            <w:tcW w:w="3330" w:type="dxa"/>
            <w:tcBorders>
              <w:top w:val="nil"/>
              <w:bottom w:val="single" w:sz="6" w:space="0" w:color="auto"/>
            </w:tcBorders>
          </w:tcPr>
          <w:p w:rsidR="003040B0" w:rsidRPr="00E056B6" w:rsidDel="00371A11" w:rsidRDefault="003040B0">
            <w:pPr>
              <w:pStyle w:val="body"/>
              <w:rPr>
                <w:del w:id="28341" w:author="Sastry, Murali" w:date="2015-06-09T17:17:00Z"/>
              </w:rPr>
              <w:pPrChange w:id="28342" w:author="Sastry, Murali" w:date="2015-06-10T10:23:00Z">
                <w:pPr>
                  <w:pStyle w:val="tableentry"/>
                </w:pPr>
              </w:pPrChange>
            </w:pPr>
            <w:del w:id="28343" w:author="Sastry, Murali" w:date="2015-06-09T17:17:00Z">
              <w:r w:rsidRPr="00E056B6" w:rsidDel="00371A11">
                <w:delText>Location of where all source files will be synced and built for local builds</w:delText>
              </w:r>
              <w:bookmarkStart w:id="28344" w:name="_Toc421703908"/>
              <w:bookmarkStart w:id="28345" w:name="_Toc421707102"/>
              <w:bookmarkStart w:id="28346" w:name="_Toc422907082"/>
              <w:bookmarkStart w:id="28347" w:name="_Toc422937713"/>
              <w:bookmarkStart w:id="28348" w:name="_Toc422940775"/>
              <w:bookmarkStart w:id="28349" w:name="_Toc422932210"/>
              <w:bookmarkStart w:id="28350" w:name="_Toc494290342"/>
              <w:bookmarkStart w:id="28351" w:name="_Toc494293158"/>
              <w:bookmarkStart w:id="28352" w:name="_Toc494295972"/>
              <w:bookmarkEnd w:id="28344"/>
              <w:bookmarkEnd w:id="28345"/>
              <w:bookmarkEnd w:id="28346"/>
              <w:bookmarkEnd w:id="28347"/>
              <w:bookmarkEnd w:id="28348"/>
              <w:bookmarkEnd w:id="28349"/>
              <w:bookmarkEnd w:id="28350"/>
              <w:bookmarkEnd w:id="28351"/>
              <w:bookmarkEnd w:id="28352"/>
            </w:del>
          </w:p>
        </w:tc>
        <w:bookmarkStart w:id="28353" w:name="_Toc421703909"/>
        <w:bookmarkStart w:id="28354" w:name="_Toc421707103"/>
        <w:bookmarkStart w:id="28355" w:name="_Toc422907083"/>
        <w:bookmarkStart w:id="28356" w:name="_Toc422937714"/>
        <w:bookmarkStart w:id="28357" w:name="_Toc422940776"/>
        <w:bookmarkStart w:id="28358" w:name="_Toc422932211"/>
        <w:bookmarkStart w:id="28359" w:name="_Toc494290343"/>
        <w:bookmarkStart w:id="28360" w:name="_Toc494293159"/>
        <w:bookmarkStart w:id="28361" w:name="_Toc494295973"/>
        <w:bookmarkEnd w:id="28353"/>
        <w:bookmarkEnd w:id="28354"/>
        <w:bookmarkEnd w:id="28355"/>
        <w:bookmarkEnd w:id="28356"/>
        <w:bookmarkEnd w:id="28357"/>
        <w:bookmarkEnd w:id="28358"/>
        <w:bookmarkEnd w:id="28359"/>
        <w:bookmarkEnd w:id="28360"/>
        <w:bookmarkEnd w:id="28361"/>
      </w:tr>
      <w:tr w:rsidR="003040B0" w:rsidRPr="00E056B6" w:rsidDel="00371A11" w:rsidTr="00E056B6">
        <w:trPr>
          <w:cantSplit/>
          <w:del w:id="28362" w:author="Sastry, Murali" w:date="2015-06-09T17:17:00Z"/>
        </w:trPr>
        <w:tc>
          <w:tcPr>
            <w:tcW w:w="1890" w:type="dxa"/>
            <w:tcBorders>
              <w:top w:val="single" w:sz="6" w:space="0" w:color="auto"/>
              <w:bottom w:val="single" w:sz="6" w:space="0" w:color="auto"/>
            </w:tcBorders>
          </w:tcPr>
          <w:p w:rsidR="003040B0" w:rsidRPr="00E056B6" w:rsidDel="00371A11" w:rsidRDefault="003040B0">
            <w:pPr>
              <w:pStyle w:val="body"/>
              <w:rPr>
                <w:del w:id="28363" w:author="Sastry, Murali" w:date="2015-06-09T17:17:00Z"/>
              </w:rPr>
              <w:pPrChange w:id="28364" w:author="Sastry, Murali" w:date="2015-06-10T10:23:00Z">
                <w:pPr>
                  <w:pStyle w:val="tableentry"/>
                </w:pPr>
              </w:pPrChange>
            </w:pPr>
            <w:del w:id="28365" w:author="Sastry, Murali" w:date="2015-06-09T17:17:00Z">
              <w:r w:rsidRPr="00E056B6" w:rsidDel="00371A11">
                <w:delText>ClientName:</w:delText>
              </w:r>
              <w:bookmarkStart w:id="28366" w:name="_Toc421703910"/>
              <w:bookmarkStart w:id="28367" w:name="_Toc421707104"/>
              <w:bookmarkStart w:id="28368" w:name="_Toc422907084"/>
              <w:bookmarkStart w:id="28369" w:name="_Toc422937715"/>
              <w:bookmarkStart w:id="28370" w:name="_Toc422940777"/>
              <w:bookmarkStart w:id="28371" w:name="_Toc422932212"/>
              <w:bookmarkStart w:id="28372" w:name="_Toc494290344"/>
              <w:bookmarkStart w:id="28373" w:name="_Toc494293160"/>
              <w:bookmarkStart w:id="28374" w:name="_Toc494295974"/>
              <w:bookmarkEnd w:id="28366"/>
              <w:bookmarkEnd w:id="28367"/>
              <w:bookmarkEnd w:id="28368"/>
              <w:bookmarkEnd w:id="28369"/>
              <w:bookmarkEnd w:id="28370"/>
              <w:bookmarkEnd w:id="28371"/>
              <w:bookmarkEnd w:id="28372"/>
              <w:bookmarkEnd w:id="28373"/>
              <w:bookmarkEnd w:id="28374"/>
            </w:del>
          </w:p>
        </w:tc>
        <w:tc>
          <w:tcPr>
            <w:tcW w:w="3330" w:type="dxa"/>
            <w:tcBorders>
              <w:top w:val="single" w:sz="6" w:space="0" w:color="auto"/>
              <w:bottom w:val="single" w:sz="6" w:space="0" w:color="auto"/>
            </w:tcBorders>
          </w:tcPr>
          <w:p w:rsidR="003040B0" w:rsidRPr="00E056B6" w:rsidDel="00371A11" w:rsidRDefault="003040B0">
            <w:pPr>
              <w:pStyle w:val="body"/>
              <w:rPr>
                <w:del w:id="28375" w:author="Sastry, Murali" w:date="2015-06-09T17:17:00Z"/>
              </w:rPr>
              <w:pPrChange w:id="28376" w:author="Sastry, Murali" w:date="2015-06-10T10:23:00Z">
                <w:pPr>
                  <w:pStyle w:val="tableentry"/>
                </w:pPr>
              </w:pPrChange>
            </w:pPr>
            <w:del w:id="28377" w:author="Sastry, Murali" w:date="2015-06-09T17:17:00Z">
              <w:r w:rsidRPr="00E056B6" w:rsidDel="00371A11">
                <w:delText>GOBI2000_LINUX_SOURCES</w:delText>
              </w:r>
              <w:bookmarkStart w:id="28378" w:name="_Toc421703911"/>
              <w:bookmarkStart w:id="28379" w:name="_Toc421707105"/>
              <w:bookmarkStart w:id="28380" w:name="_Toc422907085"/>
              <w:bookmarkStart w:id="28381" w:name="_Toc422937716"/>
              <w:bookmarkStart w:id="28382" w:name="_Toc422940778"/>
              <w:bookmarkStart w:id="28383" w:name="_Toc422932213"/>
              <w:bookmarkStart w:id="28384" w:name="_Toc494290345"/>
              <w:bookmarkStart w:id="28385" w:name="_Toc494293161"/>
              <w:bookmarkStart w:id="28386" w:name="_Toc494295975"/>
              <w:bookmarkEnd w:id="28378"/>
              <w:bookmarkEnd w:id="28379"/>
              <w:bookmarkEnd w:id="28380"/>
              <w:bookmarkEnd w:id="28381"/>
              <w:bookmarkEnd w:id="28382"/>
              <w:bookmarkEnd w:id="28383"/>
              <w:bookmarkEnd w:id="28384"/>
              <w:bookmarkEnd w:id="28385"/>
              <w:bookmarkEnd w:id="28386"/>
            </w:del>
          </w:p>
        </w:tc>
        <w:tc>
          <w:tcPr>
            <w:tcW w:w="3330" w:type="dxa"/>
            <w:tcBorders>
              <w:top w:val="single" w:sz="6" w:space="0" w:color="auto"/>
              <w:bottom w:val="single" w:sz="6" w:space="0" w:color="auto"/>
            </w:tcBorders>
          </w:tcPr>
          <w:p w:rsidR="003040B0" w:rsidRPr="00E056B6" w:rsidDel="00371A11" w:rsidRDefault="003040B0">
            <w:pPr>
              <w:pStyle w:val="body"/>
              <w:rPr>
                <w:del w:id="28387" w:author="Sastry, Murali" w:date="2015-06-09T17:17:00Z"/>
              </w:rPr>
              <w:pPrChange w:id="28388" w:author="Sastry, Murali" w:date="2015-06-10T10:23:00Z">
                <w:pPr>
                  <w:pStyle w:val="tableentry"/>
                </w:pPr>
              </w:pPrChange>
            </w:pPr>
            <w:del w:id="28389" w:author="Sastry, Murali" w:date="2015-06-09T17:17:00Z">
              <w:r w:rsidRPr="00E056B6" w:rsidDel="00371A11">
                <w:delText>Perforce client name used for building</w:delText>
              </w:r>
              <w:bookmarkStart w:id="28390" w:name="_Toc421703912"/>
              <w:bookmarkStart w:id="28391" w:name="_Toc421707106"/>
              <w:bookmarkStart w:id="28392" w:name="_Toc422907086"/>
              <w:bookmarkStart w:id="28393" w:name="_Toc422937717"/>
              <w:bookmarkStart w:id="28394" w:name="_Toc422940779"/>
              <w:bookmarkStart w:id="28395" w:name="_Toc422932214"/>
              <w:bookmarkStart w:id="28396" w:name="_Toc494290346"/>
              <w:bookmarkStart w:id="28397" w:name="_Toc494293162"/>
              <w:bookmarkStart w:id="28398" w:name="_Toc494295976"/>
              <w:bookmarkEnd w:id="28390"/>
              <w:bookmarkEnd w:id="28391"/>
              <w:bookmarkEnd w:id="28392"/>
              <w:bookmarkEnd w:id="28393"/>
              <w:bookmarkEnd w:id="28394"/>
              <w:bookmarkEnd w:id="28395"/>
              <w:bookmarkEnd w:id="28396"/>
              <w:bookmarkEnd w:id="28397"/>
              <w:bookmarkEnd w:id="28398"/>
            </w:del>
          </w:p>
        </w:tc>
        <w:bookmarkStart w:id="28399" w:name="_Toc421703913"/>
        <w:bookmarkStart w:id="28400" w:name="_Toc421707107"/>
        <w:bookmarkStart w:id="28401" w:name="_Toc422907087"/>
        <w:bookmarkStart w:id="28402" w:name="_Toc422937718"/>
        <w:bookmarkStart w:id="28403" w:name="_Toc422940780"/>
        <w:bookmarkStart w:id="28404" w:name="_Toc422932215"/>
        <w:bookmarkStart w:id="28405" w:name="_Toc494290347"/>
        <w:bookmarkStart w:id="28406" w:name="_Toc494293163"/>
        <w:bookmarkStart w:id="28407" w:name="_Toc494295977"/>
        <w:bookmarkEnd w:id="28399"/>
        <w:bookmarkEnd w:id="28400"/>
        <w:bookmarkEnd w:id="28401"/>
        <w:bookmarkEnd w:id="28402"/>
        <w:bookmarkEnd w:id="28403"/>
        <w:bookmarkEnd w:id="28404"/>
        <w:bookmarkEnd w:id="28405"/>
        <w:bookmarkEnd w:id="28406"/>
        <w:bookmarkEnd w:id="28407"/>
      </w:tr>
      <w:tr w:rsidR="003040B0" w:rsidRPr="00E056B6" w:rsidDel="00371A11" w:rsidTr="00E056B6">
        <w:trPr>
          <w:cantSplit/>
          <w:del w:id="28408" w:author="Sastry, Murali" w:date="2015-06-09T17:17:00Z"/>
        </w:trPr>
        <w:tc>
          <w:tcPr>
            <w:tcW w:w="1890" w:type="dxa"/>
            <w:tcBorders>
              <w:top w:val="single" w:sz="6" w:space="0" w:color="auto"/>
              <w:bottom w:val="single" w:sz="6" w:space="0" w:color="auto"/>
            </w:tcBorders>
          </w:tcPr>
          <w:p w:rsidR="003040B0" w:rsidRPr="00E056B6" w:rsidDel="00371A11" w:rsidRDefault="003040B0">
            <w:pPr>
              <w:pStyle w:val="body"/>
              <w:rPr>
                <w:del w:id="28409" w:author="Sastry, Murali" w:date="2015-06-09T17:17:00Z"/>
              </w:rPr>
              <w:pPrChange w:id="28410" w:author="Sastry, Murali" w:date="2015-06-10T10:23:00Z">
                <w:pPr>
                  <w:pStyle w:val="tableentry"/>
                </w:pPr>
              </w:pPrChange>
            </w:pPr>
            <w:del w:id="28411" w:author="Sastry, Murali" w:date="2015-06-09T17:17:00Z">
              <w:r w:rsidRPr="00E056B6" w:rsidDel="00371A11">
                <w:delText>View:</w:delText>
              </w:r>
              <w:bookmarkStart w:id="28412" w:name="_Toc421703914"/>
              <w:bookmarkStart w:id="28413" w:name="_Toc421707108"/>
              <w:bookmarkStart w:id="28414" w:name="_Toc422907088"/>
              <w:bookmarkStart w:id="28415" w:name="_Toc422937719"/>
              <w:bookmarkStart w:id="28416" w:name="_Toc422940781"/>
              <w:bookmarkStart w:id="28417" w:name="_Toc422932216"/>
              <w:bookmarkStart w:id="28418" w:name="_Toc494290348"/>
              <w:bookmarkStart w:id="28419" w:name="_Toc494293164"/>
              <w:bookmarkStart w:id="28420" w:name="_Toc494295978"/>
              <w:bookmarkEnd w:id="28412"/>
              <w:bookmarkEnd w:id="28413"/>
              <w:bookmarkEnd w:id="28414"/>
              <w:bookmarkEnd w:id="28415"/>
              <w:bookmarkEnd w:id="28416"/>
              <w:bookmarkEnd w:id="28417"/>
              <w:bookmarkEnd w:id="28418"/>
              <w:bookmarkEnd w:id="28419"/>
              <w:bookmarkEnd w:id="28420"/>
            </w:del>
          </w:p>
        </w:tc>
        <w:tc>
          <w:tcPr>
            <w:tcW w:w="3330" w:type="dxa"/>
            <w:tcBorders>
              <w:top w:val="single" w:sz="6" w:space="0" w:color="auto"/>
              <w:bottom w:val="single" w:sz="6" w:space="0" w:color="auto"/>
            </w:tcBorders>
          </w:tcPr>
          <w:p w:rsidR="003040B0" w:rsidRPr="00E056B6" w:rsidDel="00371A11" w:rsidRDefault="003040B0">
            <w:pPr>
              <w:pStyle w:val="body"/>
              <w:rPr>
                <w:del w:id="28421" w:author="Sastry, Murali" w:date="2015-06-09T17:17:00Z"/>
              </w:rPr>
              <w:pPrChange w:id="28422" w:author="Sastry, Murali" w:date="2015-06-10T10:23:00Z">
                <w:pPr>
                  <w:pStyle w:val="tableentry"/>
                </w:pPr>
              </w:pPrChange>
            </w:pPr>
            <w:del w:id="28423" w:author="Sastry, Murali" w:date="2015-06-09T17:17:00Z">
              <w:r w:rsidRPr="00E056B6" w:rsidDel="00371A11">
                <w:delText xml:space="preserve">&lt;paths&gt; </w:delText>
              </w:r>
              <w:bookmarkStart w:id="28424" w:name="_Toc421703915"/>
              <w:bookmarkStart w:id="28425" w:name="_Toc421707109"/>
              <w:bookmarkStart w:id="28426" w:name="_Toc422907089"/>
              <w:bookmarkStart w:id="28427" w:name="_Toc422937720"/>
              <w:bookmarkStart w:id="28428" w:name="_Toc422940782"/>
              <w:bookmarkStart w:id="28429" w:name="_Toc422932217"/>
              <w:bookmarkStart w:id="28430" w:name="_Toc494290349"/>
              <w:bookmarkStart w:id="28431" w:name="_Toc494293165"/>
              <w:bookmarkStart w:id="28432" w:name="_Toc494295979"/>
              <w:bookmarkEnd w:id="28424"/>
              <w:bookmarkEnd w:id="28425"/>
              <w:bookmarkEnd w:id="28426"/>
              <w:bookmarkEnd w:id="28427"/>
              <w:bookmarkEnd w:id="28428"/>
              <w:bookmarkEnd w:id="28429"/>
              <w:bookmarkEnd w:id="28430"/>
              <w:bookmarkEnd w:id="28431"/>
              <w:bookmarkEnd w:id="28432"/>
            </w:del>
          </w:p>
        </w:tc>
        <w:tc>
          <w:tcPr>
            <w:tcW w:w="3330" w:type="dxa"/>
            <w:tcBorders>
              <w:top w:val="single" w:sz="6" w:space="0" w:color="auto"/>
              <w:bottom w:val="single" w:sz="6" w:space="0" w:color="auto"/>
            </w:tcBorders>
          </w:tcPr>
          <w:p w:rsidR="003040B0" w:rsidRPr="00E056B6" w:rsidDel="00371A11" w:rsidRDefault="003040B0">
            <w:pPr>
              <w:pStyle w:val="body"/>
              <w:rPr>
                <w:del w:id="28433" w:author="Sastry, Murali" w:date="2015-06-09T17:17:00Z"/>
              </w:rPr>
              <w:pPrChange w:id="28434" w:author="Sastry, Murali" w:date="2015-06-10T10:23:00Z">
                <w:pPr>
                  <w:pStyle w:val="tableentry"/>
                </w:pPr>
              </w:pPrChange>
            </w:pPr>
            <w:del w:id="28435" w:author="Sastry, Murali" w:date="2015-06-09T17:17:00Z">
              <w:r w:rsidRPr="00E056B6" w:rsidDel="00371A11">
                <w:delText>List the paths to every source file used in this build.  This is the view used by the Client Spec, so any file not included will not be accessible.</w:delText>
              </w:r>
              <w:bookmarkStart w:id="28436" w:name="_Toc421703916"/>
              <w:bookmarkStart w:id="28437" w:name="_Toc421707110"/>
              <w:bookmarkStart w:id="28438" w:name="_Toc422907090"/>
              <w:bookmarkStart w:id="28439" w:name="_Toc422937721"/>
              <w:bookmarkStart w:id="28440" w:name="_Toc422940783"/>
              <w:bookmarkStart w:id="28441" w:name="_Toc422932218"/>
              <w:bookmarkStart w:id="28442" w:name="_Toc494290350"/>
              <w:bookmarkStart w:id="28443" w:name="_Toc494293166"/>
              <w:bookmarkStart w:id="28444" w:name="_Toc494295980"/>
              <w:bookmarkEnd w:id="28436"/>
              <w:bookmarkEnd w:id="28437"/>
              <w:bookmarkEnd w:id="28438"/>
              <w:bookmarkEnd w:id="28439"/>
              <w:bookmarkEnd w:id="28440"/>
              <w:bookmarkEnd w:id="28441"/>
              <w:bookmarkEnd w:id="28442"/>
              <w:bookmarkEnd w:id="28443"/>
              <w:bookmarkEnd w:id="28444"/>
            </w:del>
          </w:p>
        </w:tc>
        <w:bookmarkStart w:id="28445" w:name="_Toc421703917"/>
        <w:bookmarkStart w:id="28446" w:name="_Toc421707111"/>
        <w:bookmarkStart w:id="28447" w:name="_Toc422907091"/>
        <w:bookmarkStart w:id="28448" w:name="_Toc422937722"/>
        <w:bookmarkStart w:id="28449" w:name="_Toc422940784"/>
        <w:bookmarkStart w:id="28450" w:name="_Toc422932219"/>
        <w:bookmarkStart w:id="28451" w:name="_Toc494290351"/>
        <w:bookmarkStart w:id="28452" w:name="_Toc494293167"/>
        <w:bookmarkStart w:id="28453" w:name="_Toc494295981"/>
        <w:bookmarkEnd w:id="28445"/>
        <w:bookmarkEnd w:id="28446"/>
        <w:bookmarkEnd w:id="28447"/>
        <w:bookmarkEnd w:id="28448"/>
        <w:bookmarkEnd w:id="28449"/>
        <w:bookmarkEnd w:id="28450"/>
        <w:bookmarkEnd w:id="28451"/>
        <w:bookmarkEnd w:id="28452"/>
        <w:bookmarkEnd w:id="28453"/>
      </w:tr>
      <w:tr w:rsidR="003040B0" w:rsidRPr="00E056B6" w:rsidDel="00371A11" w:rsidTr="00E056B6">
        <w:trPr>
          <w:cantSplit/>
          <w:del w:id="28454" w:author="Sastry, Murali" w:date="2015-06-09T17:17:00Z"/>
        </w:trPr>
        <w:tc>
          <w:tcPr>
            <w:tcW w:w="1890" w:type="dxa"/>
            <w:tcBorders>
              <w:top w:val="single" w:sz="6" w:space="0" w:color="auto"/>
              <w:bottom w:val="single" w:sz="6" w:space="0" w:color="auto"/>
            </w:tcBorders>
          </w:tcPr>
          <w:p w:rsidR="003040B0" w:rsidRPr="00E056B6" w:rsidDel="00371A11" w:rsidRDefault="003040B0">
            <w:pPr>
              <w:pStyle w:val="body"/>
              <w:rPr>
                <w:del w:id="28455" w:author="Sastry, Murali" w:date="2015-06-09T17:17:00Z"/>
              </w:rPr>
              <w:pPrChange w:id="28456" w:author="Sastry, Murali" w:date="2015-06-10T10:23:00Z">
                <w:pPr>
                  <w:pStyle w:val="tableentry"/>
                </w:pPr>
              </w:pPrChange>
            </w:pPr>
            <w:del w:id="28457" w:author="Sastry, Murali" w:date="2015-06-09T17:17:00Z">
              <w:r w:rsidRPr="00E056B6" w:rsidDel="00371A11">
                <w:delText xml:space="preserve">ViewLabel: </w:delText>
              </w:r>
              <w:bookmarkStart w:id="28458" w:name="_Toc421703918"/>
              <w:bookmarkStart w:id="28459" w:name="_Toc421707112"/>
              <w:bookmarkStart w:id="28460" w:name="_Toc422907092"/>
              <w:bookmarkStart w:id="28461" w:name="_Toc422937723"/>
              <w:bookmarkStart w:id="28462" w:name="_Toc422940785"/>
              <w:bookmarkStart w:id="28463" w:name="_Toc422932220"/>
              <w:bookmarkStart w:id="28464" w:name="_Toc494290352"/>
              <w:bookmarkStart w:id="28465" w:name="_Toc494293168"/>
              <w:bookmarkStart w:id="28466" w:name="_Toc494295982"/>
              <w:bookmarkEnd w:id="28458"/>
              <w:bookmarkEnd w:id="28459"/>
              <w:bookmarkEnd w:id="28460"/>
              <w:bookmarkEnd w:id="28461"/>
              <w:bookmarkEnd w:id="28462"/>
              <w:bookmarkEnd w:id="28463"/>
              <w:bookmarkEnd w:id="28464"/>
              <w:bookmarkEnd w:id="28465"/>
              <w:bookmarkEnd w:id="28466"/>
            </w:del>
          </w:p>
        </w:tc>
        <w:tc>
          <w:tcPr>
            <w:tcW w:w="3330" w:type="dxa"/>
            <w:tcBorders>
              <w:top w:val="single" w:sz="6" w:space="0" w:color="auto"/>
              <w:bottom w:val="single" w:sz="6" w:space="0" w:color="auto"/>
            </w:tcBorders>
          </w:tcPr>
          <w:p w:rsidR="003040B0" w:rsidRPr="00E056B6" w:rsidDel="00371A11" w:rsidRDefault="003040B0">
            <w:pPr>
              <w:pStyle w:val="body"/>
              <w:rPr>
                <w:del w:id="28467" w:author="Sastry, Murali" w:date="2015-06-09T17:17:00Z"/>
              </w:rPr>
              <w:pPrChange w:id="28468" w:author="Sastry, Murali" w:date="2015-06-10T10:23:00Z">
                <w:pPr>
                  <w:pStyle w:val="tableentry"/>
                </w:pPr>
              </w:pPrChange>
            </w:pPr>
            <w:del w:id="28469" w:author="Sastry, Murali" w:date="2015-06-09T17:17:00Z">
              <w:r w:rsidRPr="00E056B6" w:rsidDel="00371A11">
                <w:delText>&lt;paths&gt;</w:delText>
              </w:r>
              <w:bookmarkStart w:id="28470" w:name="_Toc421703919"/>
              <w:bookmarkStart w:id="28471" w:name="_Toc421707113"/>
              <w:bookmarkStart w:id="28472" w:name="_Toc422907093"/>
              <w:bookmarkStart w:id="28473" w:name="_Toc422937724"/>
              <w:bookmarkStart w:id="28474" w:name="_Toc422940786"/>
              <w:bookmarkStart w:id="28475" w:name="_Toc422932221"/>
              <w:bookmarkStart w:id="28476" w:name="_Toc494290353"/>
              <w:bookmarkStart w:id="28477" w:name="_Toc494293169"/>
              <w:bookmarkStart w:id="28478" w:name="_Toc494295983"/>
              <w:bookmarkEnd w:id="28470"/>
              <w:bookmarkEnd w:id="28471"/>
              <w:bookmarkEnd w:id="28472"/>
              <w:bookmarkEnd w:id="28473"/>
              <w:bookmarkEnd w:id="28474"/>
              <w:bookmarkEnd w:id="28475"/>
              <w:bookmarkEnd w:id="28476"/>
              <w:bookmarkEnd w:id="28477"/>
              <w:bookmarkEnd w:id="28478"/>
            </w:del>
          </w:p>
        </w:tc>
        <w:tc>
          <w:tcPr>
            <w:tcW w:w="3330" w:type="dxa"/>
            <w:tcBorders>
              <w:top w:val="single" w:sz="6" w:space="0" w:color="auto"/>
              <w:bottom w:val="single" w:sz="6" w:space="0" w:color="auto"/>
            </w:tcBorders>
          </w:tcPr>
          <w:p w:rsidR="003040B0" w:rsidRPr="00E056B6" w:rsidDel="00371A11" w:rsidRDefault="003040B0">
            <w:pPr>
              <w:pStyle w:val="body"/>
              <w:rPr>
                <w:del w:id="28479" w:author="Sastry, Murali" w:date="2015-06-09T17:17:00Z"/>
              </w:rPr>
              <w:pPrChange w:id="28480" w:author="Sastry, Murali" w:date="2015-06-10T10:23:00Z">
                <w:pPr>
                  <w:pStyle w:val="tableentry"/>
                </w:pPr>
              </w:pPrChange>
            </w:pPr>
            <w:del w:id="28481" w:author="Sastry, Murali" w:date="2015-06-09T17:17:00Z">
              <w:r w:rsidRPr="00E056B6" w:rsidDel="00371A11">
                <w:delText>List the paths of all files that should be marked with the label for this build.</w:delText>
              </w:r>
              <w:bookmarkStart w:id="28482" w:name="_Toc421703920"/>
              <w:bookmarkStart w:id="28483" w:name="_Toc421707114"/>
              <w:bookmarkStart w:id="28484" w:name="_Toc422907094"/>
              <w:bookmarkStart w:id="28485" w:name="_Toc422937725"/>
              <w:bookmarkStart w:id="28486" w:name="_Toc422940787"/>
              <w:bookmarkStart w:id="28487" w:name="_Toc422932222"/>
              <w:bookmarkStart w:id="28488" w:name="_Toc494290354"/>
              <w:bookmarkStart w:id="28489" w:name="_Toc494293170"/>
              <w:bookmarkStart w:id="28490" w:name="_Toc494295984"/>
              <w:bookmarkEnd w:id="28482"/>
              <w:bookmarkEnd w:id="28483"/>
              <w:bookmarkEnd w:id="28484"/>
              <w:bookmarkEnd w:id="28485"/>
              <w:bookmarkEnd w:id="28486"/>
              <w:bookmarkEnd w:id="28487"/>
              <w:bookmarkEnd w:id="28488"/>
              <w:bookmarkEnd w:id="28489"/>
              <w:bookmarkEnd w:id="28490"/>
            </w:del>
          </w:p>
        </w:tc>
        <w:bookmarkStart w:id="28491" w:name="_Toc421703921"/>
        <w:bookmarkStart w:id="28492" w:name="_Toc421707115"/>
        <w:bookmarkStart w:id="28493" w:name="_Toc422907095"/>
        <w:bookmarkStart w:id="28494" w:name="_Toc422937726"/>
        <w:bookmarkStart w:id="28495" w:name="_Toc422940788"/>
        <w:bookmarkStart w:id="28496" w:name="_Toc422932223"/>
        <w:bookmarkStart w:id="28497" w:name="_Toc494290355"/>
        <w:bookmarkStart w:id="28498" w:name="_Toc494293171"/>
        <w:bookmarkStart w:id="28499" w:name="_Toc494295985"/>
        <w:bookmarkEnd w:id="28491"/>
        <w:bookmarkEnd w:id="28492"/>
        <w:bookmarkEnd w:id="28493"/>
        <w:bookmarkEnd w:id="28494"/>
        <w:bookmarkEnd w:id="28495"/>
        <w:bookmarkEnd w:id="28496"/>
        <w:bookmarkEnd w:id="28497"/>
        <w:bookmarkEnd w:id="28498"/>
        <w:bookmarkEnd w:id="28499"/>
      </w:tr>
      <w:tr w:rsidR="003040B0" w:rsidRPr="00E056B6" w:rsidDel="00371A11" w:rsidTr="00E056B6">
        <w:trPr>
          <w:cantSplit/>
          <w:del w:id="28500" w:author="Sastry, Murali" w:date="2015-06-09T17:17:00Z"/>
        </w:trPr>
        <w:tc>
          <w:tcPr>
            <w:tcW w:w="1890" w:type="dxa"/>
            <w:tcBorders>
              <w:top w:val="single" w:sz="6" w:space="0" w:color="auto"/>
              <w:bottom w:val="single" w:sz="6" w:space="0" w:color="auto"/>
            </w:tcBorders>
          </w:tcPr>
          <w:p w:rsidR="003040B0" w:rsidRPr="00E056B6" w:rsidDel="00371A11" w:rsidRDefault="003040B0">
            <w:pPr>
              <w:pStyle w:val="body"/>
              <w:rPr>
                <w:del w:id="28501" w:author="Sastry, Murali" w:date="2015-06-09T17:17:00Z"/>
              </w:rPr>
              <w:pPrChange w:id="28502" w:author="Sastry, Murali" w:date="2015-06-10T10:23:00Z">
                <w:pPr>
                  <w:pStyle w:val="tableentry"/>
                </w:pPr>
              </w:pPrChange>
            </w:pPr>
            <w:del w:id="28503" w:author="Sastry, Murali" w:date="2015-06-09T17:17:00Z">
              <w:r w:rsidRPr="00E056B6" w:rsidDel="00371A11">
                <w:delText>WorkDir:</w:delText>
              </w:r>
              <w:bookmarkStart w:id="28504" w:name="_Toc421703922"/>
              <w:bookmarkStart w:id="28505" w:name="_Toc421707116"/>
              <w:bookmarkStart w:id="28506" w:name="_Toc422907096"/>
              <w:bookmarkStart w:id="28507" w:name="_Toc422937727"/>
              <w:bookmarkStart w:id="28508" w:name="_Toc422940789"/>
              <w:bookmarkStart w:id="28509" w:name="_Toc422932224"/>
              <w:bookmarkStart w:id="28510" w:name="_Toc494290356"/>
              <w:bookmarkStart w:id="28511" w:name="_Toc494293172"/>
              <w:bookmarkStart w:id="28512" w:name="_Toc494295986"/>
              <w:bookmarkEnd w:id="28504"/>
              <w:bookmarkEnd w:id="28505"/>
              <w:bookmarkEnd w:id="28506"/>
              <w:bookmarkEnd w:id="28507"/>
              <w:bookmarkEnd w:id="28508"/>
              <w:bookmarkEnd w:id="28509"/>
              <w:bookmarkEnd w:id="28510"/>
              <w:bookmarkEnd w:id="28511"/>
              <w:bookmarkEnd w:id="28512"/>
            </w:del>
          </w:p>
        </w:tc>
        <w:tc>
          <w:tcPr>
            <w:tcW w:w="3330" w:type="dxa"/>
            <w:tcBorders>
              <w:top w:val="single" w:sz="6" w:space="0" w:color="auto"/>
              <w:bottom w:val="single" w:sz="6" w:space="0" w:color="auto"/>
            </w:tcBorders>
          </w:tcPr>
          <w:p w:rsidR="003040B0" w:rsidRPr="00E056B6" w:rsidDel="00371A11" w:rsidRDefault="003040B0">
            <w:pPr>
              <w:pStyle w:val="body"/>
              <w:rPr>
                <w:del w:id="28513" w:author="Sastry, Murali" w:date="2015-06-09T17:17:00Z"/>
              </w:rPr>
              <w:pPrChange w:id="28514" w:author="Sastry, Murali" w:date="2015-06-10T10:23:00Z">
                <w:pPr>
                  <w:pStyle w:val="tableentry"/>
                </w:pPr>
              </w:pPrChange>
            </w:pPr>
            <w:del w:id="28515" w:author="Sastry, Murali" w:date="2015-06-09T17:17:00Z">
              <w:r w:rsidRPr="00E056B6" w:rsidDel="00371A11">
                <w:delText>HM11</w:delText>
              </w:r>
              <w:bookmarkStart w:id="28516" w:name="_Toc421703923"/>
              <w:bookmarkStart w:id="28517" w:name="_Toc421707117"/>
              <w:bookmarkStart w:id="28518" w:name="_Toc422907097"/>
              <w:bookmarkStart w:id="28519" w:name="_Toc422937728"/>
              <w:bookmarkStart w:id="28520" w:name="_Toc422940790"/>
              <w:bookmarkStart w:id="28521" w:name="_Toc422932225"/>
              <w:bookmarkStart w:id="28522" w:name="_Toc494290357"/>
              <w:bookmarkStart w:id="28523" w:name="_Toc494293173"/>
              <w:bookmarkStart w:id="28524" w:name="_Toc494295987"/>
              <w:bookmarkEnd w:id="28516"/>
              <w:bookmarkEnd w:id="28517"/>
              <w:bookmarkEnd w:id="28518"/>
              <w:bookmarkEnd w:id="28519"/>
              <w:bookmarkEnd w:id="28520"/>
              <w:bookmarkEnd w:id="28521"/>
              <w:bookmarkEnd w:id="28522"/>
              <w:bookmarkEnd w:id="28523"/>
              <w:bookmarkEnd w:id="28524"/>
            </w:del>
          </w:p>
        </w:tc>
        <w:tc>
          <w:tcPr>
            <w:tcW w:w="3330" w:type="dxa"/>
            <w:tcBorders>
              <w:top w:val="single" w:sz="6" w:space="0" w:color="auto"/>
              <w:bottom w:val="single" w:sz="6" w:space="0" w:color="auto"/>
            </w:tcBorders>
          </w:tcPr>
          <w:p w:rsidR="003040B0" w:rsidRPr="00E056B6" w:rsidDel="00371A11" w:rsidRDefault="003040B0">
            <w:pPr>
              <w:pStyle w:val="body"/>
              <w:rPr>
                <w:del w:id="28525" w:author="Sastry, Murali" w:date="2015-06-09T17:17:00Z"/>
              </w:rPr>
              <w:pPrChange w:id="28526" w:author="Sastry, Murali" w:date="2015-06-10T10:23:00Z">
                <w:pPr>
                  <w:pStyle w:val="tableentry"/>
                </w:pPr>
              </w:pPrChange>
            </w:pPr>
            <w:del w:id="28527" w:author="Sastry, Murali" w:date="2015-06-09T17:17:00Z">
              <w:r w:rsidRPr="00E056B6" w:rsidDel="00371A11">
                <w:delText>Build directory in ClientRoot</w:delText>
              </w:r>
              <w:bookmarkStart w:id="28528" w:name="_Toc421703924"/>
              <w:bookmarkStart w:id="28529" w:name="_Toc421707118"/>
              <w:bookmarkStart w:id="28530" w:name="_Toc422907098"/>
              <w:bookmarkStart w:id="28531" w:name="_Toc422937729"/>
              <w:bookmarkStart w:id="28532" w:name="_Toc422940791"/>
              <w:bookmarkStart w:id="28533" w:name="_Toc422932226"/>
              <w:bookmarkStart w:id="28534" w:name="_Toc494290358"/>
              <w:bookmarkStart w:id="28535" w:name="_Toc494293174"/>
              <w:bookmarkStart w:id="28536" w:name="_Toc494295988"/>
              <w:bookmarkEnd w:id="28528"/>
              <w:bookmarkEnd w:id="28529"/>
              <w:bookmarkEnd w:id="28530"/>
              <w:bookmarkEnd w:id="28531"/>
              <w:bookmarkEnd w:id="28532"/>
              <w:bookmarkEnd w:id="28533"/>
              <w:bookmarkEnd w:id="28534"/>
              <w:bookmarkEnd w:id="28535"/>
              <w:bookmarkEnd w:id="28536"/>
            </w:del>
          </w:p>
        </w:tc>
        <w:bookmarkStart w:id="28537" w:name="_Toc421703925"/>
        <w:bookmarkStart w:id="28538" w:name="_Toc421707119"/>
        <w:bookmarkStart w:id="28539" w:name="_Toc422907099"/>
        <w:bookmarkStart w:id="28540" w:name="_Toc422937730"/>
        <w:bookmarkStart w:id="28541" w:name="_Toc422940792"/>
        <w:bookmarkStart w:id="28542" w:name="_Toc422932227"/>
        <w:bookmarkStart w:id="28543" w:name="_Toc494290359"/>
        <w:bookmarkStart w:id="28544" w:name="_Toc494293175"/>
        <w:bookmarkStart w:id="28545" w:name="_Toc494295989"/>
        <w:bookmarkEnd w:id="28537"/>
        <w:bookmarkEnd w:id="28538"/>
        <w:bookmarkEnd w:id="28539"/>
        <w:bookmarkEnd w:id="28540"/>
        <w:bookmarkEnd w:id="28541"/>
        <w:bookmarkEnd w:id="28542"/>
        <w:bookmarkEnd w:id="28543"/>
        <w:bookmarkEnd w:id="28544"/>
        <w:bookmarkEnd w:id="28545"/>
      </w:tr>
    </w:tbl>
    <w:p w:rsidR="003040B0" w:rsidRPr="00E056B6" w:rsidDel="00371A11" w:rsidRDefault="003040B0">
      <w:pPr>
        <w:pStyle w:val="body"/>
        <w:rPr>
          <w:del w:id="28546" w:author="Sastry, Murali" w:date="2015-06-09T17:17:00Z"/>
        </w:rPr>
        <w:pPrChange w:id="28547" w:author="Sastry, Murali" w:date="2015-06-10T10:23:00Z">
          <w:pPr>
            <w:pStyle w:val="Heading3"/>
            <w:pageBreakBefore/>
          </w:pPr>
        </w:pPrChange>
      </w:pPr>
      <w:bookmarkStart w:id="28548" w:name="_Toc262131869"/>
      <w:del w:id="28549" w:author="Sastry, Murali" w:date="2015-06-09T17:17:00Z">
        <w:r w:rsidRPr="00E056B6" w:rsidDel="00371A11">
          <w:delText>Description</w:delText>
        </w:r>
        <w:bookmarkEnd w:id="28548"/>
        <w:r w:rsidRPr="00E056B6" w:rsidDel="00371A11">
          <w:delText xml:space="preserve"> </w:delText>
        </w:r>
        <w:bookmarkStart w:id="28550" w:name="_Toc421703926"/>
        <w:bookmarkStart w:id="28551" w:name="_Toc421707120"/>
        <w:bookmarkStart w:id="28552" w:name="_Toc422907100"/>
        <w:bookmarkStart w:id="28553" w:name="_Toc422937731"/>
        <w:bookmarkStart w:id="28554" w:name="_Toc422940793"/>
        <w:bookmarkStart w:id="28555" w:name="_Toc422932228"/>
        <w:bookmarkStart w:id="28556" w:name="_Toc494290360"/>
        <w:bookmarkStart w:id="28557" w:name="_Toc494293176"/>
        <w:bookmarkStart w:id="28558" w:name="_Toc494295990"/>
        <w:bookmarkEnd w:id="28550"/>
        <w:bookmarkEnd w:id="28551"/>
        <w:bookmarkEnd w:id="28552"/>
        <w:bookmarkEnd w:id="28553"/>
        <w:bookmarkEnd w:id="28554"/>
        <w:bookmarkEnd w:id="28555"/>
        <w:bookmarkEnd w:id="28556"/>
        <w:bookmarkEnd w:id="28557"/>
        <w:bookmarkEnd w:id="28558"/>
      </w:del>
    </w:p>
    <w:p w:rsidR="003040B0" w:rsidRPr="00E056B6" w:rsidDel="00371A11" w:rsidRDefault="003040B0">
      <w:pPr>
        <w:pStyle w:val="body"/>
        <w:rPr>
          <w:del w:id="28559" w:author="Sastry, Murali" w:date="2015-06-09T17:17:00Z"/>
        </w:rPr>
      </w:pPr>
      <w:del w:id="28560" w:author="Sastry, Murali" w:date="2015-06-09T17:17:00Z">
        <w:r w:rsidRPr="00E056B6" w:rsidDel="00371A11">
          <w:delText xml:space="preserve">Below is a summary of what the build script does.  </w:delText>
        </w:r>
        <w:bookmarkStart w:id="28561" w:name="_Toc421703927"/>
        <w:bookmarkStart w:id="28562" w:name="_Toc421707121"/>
        <w:bookmarkStart w:id="28563" w:name="_Toc422907101"/>
        <w:bookmarkStart w:id="28564" w:name="_Toc422937732"/>
        <w:bookmarkStart w:id="28565" w:name="_Toc422940794"/>
        <w:bookmarkStart w:id="28566" w:name="_Toc422932229"/>
        <w:bookmarkStart w:id="28567" w:name="_Toc494290361"/>
        <w:bookmarkStart w:id="28568" w:name="_Toc494293177"/>
        <w:bookmarkStart w:id="28569" w:name="_Toc494295991"/>
        <w:bookmarkEnd w:id="28561"/>
        <w:bookmarkEnd w:id="28562"/>
        <w:bookmarkEnd w:id="28563"/>
        <w:bookmarkEnd w:id="28564"/>
        <w:bookmarkEnd w:id="28565"/>
        <w:bookmarkEnd w:id="28566"/>
        <w:bookmarkEnd w:id="28567"/>
        <w:bookmarkEnd w:id="28568"/>
        <w:bookmarkEnd w:id="28569"/>
      </w:del>
    </w:p>
    <w:p w:rsidR="00874A7A" w:rsidDel="00371A11" w:rsidRDefault="003040B0">
      <w:pPr>
        <w:pStyle w:val="body"/>
        <w:rPr>
          <w:del w:id="28570" w:author="Sastry, Murali" w:date="2015-06-09T17:17:00Z"/>
        </w:rPr>
        <w:pPrChange w:id="28571" w:author="Sastry, Murali" w:date="2015-06-10T10:23:00Z">
          <w:pPr>
            <w:pStyle w:val="ListParagraph"/>
            <w:numPr>
              <w:numId w:val="37"/>
            </w:numPr>
            <w:ind w:left="1080" w:hanging="360"/>
          </w:pPr>
        </w:pPrChange>
      </w:pPr>
      <w:del w:id="28572" w:author="Sastry, Murali" w:date="2015-06-09T17:17:00Z">
        <w:r w:rsidRPr="00E056B6" w:rsidDel="00371A11">
          <w:delText>Sync perforce to HM11</w:delText>
        </w:r>
        <w:bookmarkStart w:id="28573" w:name="_Toc421703928"/>
        <w:bookmarkStart w:id="28574" w:name="_Toc421707122"/>
        <w:bookmarkStart w:id="28575" w:name="_Toc422907102"/>
        <w:bookmarkStart w:id="28576" w:name="_Toc422937733"/>
        <w:bookmarkStart w:id="28577" w:name="_Toc422940795"/>
        <w:bookmarkStart w:id="28578" w:name="_Toc422932230"/>
        <w:bookmarkStart w:id="28579" w:name="_Toc494290362"/>
        <w:bookmarkStart w:id="28580" w:name="_Toc494293178"/>
        <w:bookmarkStart w:id="28581" w:name="_Toc494295992"/>
        <w:bookmarkEnd w:id="28573"/>
        <w:bookmarkEnd w:id="28574"/>
        <w:bookmarkEnd w:id="28575"/>
        <w:bookmarkEnd w:id="28576"/>
        <w:bookmarkEnd w:id="28577"/>
        <w:bookmarkEnd w:id="28578"/>
        <w:bookmarkEnd w:id="28579"/>
        <w:bookmarkEnd w:id="28580"/>
        <w:bookmarkEnd w:id="28581"/>
      </w:del>
    </w:p>
    <w:p w:rsidR="003040B0" w:rsidRPr="00E056B6" w:rsidDel="00371A11" w:rsidRDefault="003040B0">
      <w:pPr>
        <w:pStyle w:val="body"/>
        <w:rPr>
          <w:del w:id="28582" w:author="Sastry, Murali" w:date="2015-06-09T17:17:00Z"/>
        </w:rPr>
        <w:pPrChange w:id="28583" w:author="Sastry, Murali" w:date="2015-06-10T10:23:00Z">
          <w:pPr>
            <w:pStyle w:val="ListParagraph"/>
            <w:ind w:left="1800"/>
          </w:pPr>
        </w:pPrChange>
      </w:pPr>
      <w:del w:id="28584" w:author="Sastry, Murali" w:date="2015-06-09T17:17:00Z">
        <w:r w:rsidRPr="00E056B6" w:rsidDel="00371A11">
          <w:delText>//depot/U2/2000/Documents/</w:delText>
        </w:r>
        <w:bookmarkStart w:id="28585" w:name="_Toc421703929"/>
        <w:bookmarkStart w:id="28586" w:name="_Toc421707123"/>
        <w:bookmarkStart w:id="28587" w:name="_Toc422907103"/>
        <w:bookmarkStart w:id="28588" w:name="_Toc422937734"/>
        <w:bookmarkStart w:id="28589" w:name="_Toc422940796"/>
        <w:bookmarkStart w:id="28590" w:name="_Toc422932231"/>
        <w:bookmarkStart w:id="28591" w:name="_Toc494290363"/>
        <w:bookmarkStart w:id="28592" w:name="_Toc494293179"/>
        <w:bookmarkStart w:id="28593" w:name="_Toc494295993"/>
        <w:bookmarkEnd w:id="28585"/>
        <w:bookmarkEnd w:id="28586"/>
        <w:bookmarkEnd w:id="28587"/>
        <w:bookmarkEnd w:id="28588"/>
        <w:bookmarkEnd w:id="28589"/>
        <w:bookmarkEnd w:id="28590"/>
        <w:bookmarkEnd w:id="28591"/>
        <w:bookmarkEnd w:id="28592"/>
        <w:bookmarkEnd w:id="28593"/>
      </w:del>
    </w:p>
    <w:p w:rsidR="003040B0" w:rsidRPr="00E056B6" w:rsidDel="00371A11" w:rsidRDefault="003040B0">
      <w:pPr>
        <w:pStyle w:val="body"/>
        <w:rPr>
          <w:del w:id="28594" w:author="Sastry, Murali" w:date="2015-06-09T17:17:00Z"/>
        </w:rPr>
        <w:pPrChange w:id="28595" w:author="Sastry, Murali" w:date="2015-06-10T10:23:00Z">
          <w:pPr>
            <w:pStyle w:val="ListParagraph"/>
            <w:ind w:left="1800"/>
          </w:pPr>
        </w:pPrChange>
      </w:pPr>
      <w:del w:id="28596" w:author="Sastry, Murali" w:date="2015-06-09T17:17:00Z">
        <w:r w:rsidRPr="00E056B6" w:rsidDel="00371A11">
          <w:delText>//depot/U2/2000/Linux2k/Core/</w:delText>
        </w:r>
        <w:r w:rsidRPr="00E056B6" w:rsidDel="00371A11">
          <w:br/>
          <w:delText>//depot/U2/2000/Linux2k/Database/</w:delText>
        </w:r>
        <w:bookmarkStart w:id="28597" w:name="_Toc421703930"/>
        <w:bookmarkStart w:id="28598" w:name="_Toc421707124"/>
        <w:bookmarkStart w:id="28599" w:name="_Toc422907104"/>
        <w:bookmarkStart w:id="28600" w:name="_Toc422937735"/>
        <w:bookmarkStart w:id="28601" w:name="_Toc422940797"/>
        <w:bookmarkStart w:id="28602" w:name="_Toc422932232"/>
        <w:bookmarkStart w:id="28603" w:name="_Toc494290364"/>
        <w:bookmarkStart w:id="28604" w:name="_Toc494293180"/>
        <w:bookmarkStart w:id="28605" w:name="_Toc494295994"/>
        <w:bookmarkEnd w:id="28597"/>
        <w:bookmarkEnd w:id="28598"/>
        <w:bookmarkEnd w:id="28599"/>
        <w:bookmarkEnd w:id="28600"/>
        <w:bookmarkEnd w:id="28601"/>
        <w:bookmarkEnd w:id="28602"/>
        <w:bookmarkEnd w:id="28603"/>
        <w:bookmarkEnd w:id="28604"/>
        <w:bookmarkEnd w:id="28605"/>
      </w:del>
    </w:p>
    <w:p w:rsidR="003040B0" w:rsidRPr="00E056B6" w:rsidDel="00371A11" w:rsidRDefault="003040B0">
      <w:pPr>
        <w:pStyle w:val="body"/>
        <w:rPr>
          <w:del w:id="28606" w:author="Sastry, Murali" w:date="2015-06-09T17:17:00Z"/>
        </w:rPr>
        <w:pPrChange w:id="28607" w:author="Sastry, Murali" w:date="2015-06-10T10:23:00Z">
          <w:pPr>
            <w:pStyle w:val="ListParagraph"/>
            <w:ind w:left="1800"/>
          </w:pPr>
        </w:pPrChange>
      </w:pPr>
      <w:del w:id="28608" w:author="Sastry, Murali" w:date="2015-06-09T17:17:00Z">
        <w:r w:rsidRPr="00E056B6" w:rsidDel="00371A11">
          <w:delText>//depot/U2/2000/Linux2k/Drivers2k/</w:delText>
        </w:r>
        <w:r w:rsidRPr="00E056B6" w:rsidDel="00371A11">
          <w:rPr>
            <w:strike/>
          </w:rPr>
          <w:delText>QCQMI/</w:delText>
        </w:r>
        <w:bookmarkStart w:id="28609" w:name="_Toc421703931"/>
        <w:bookmarkStart w:id="28610" w:name="_Toc421707125"/>
        <w:bookmarkStart w:id="28611" w:name="_Toc422907105"/>
        <w:bookmarkStart w:id="28612" w:name="_Toc422937736"/>
        <w:bookmarkStart w:id="28613" w:name="_Toc422940798"/>
        <w:bookmarkStart w:id="28614" w:name="_Toc422932233"/>
        <w:bookmarkStart w:id="28615" w:name="_Toc494290365"/>
        <w:bookmarkStart w:id="28616" w:name="_Toc494293181"/>
        <w:bookmarkStart w:id="28617" w:name="_Toc494295995"/>
        <w:bookmarkEnd w:id="28609"/>
        <w:bookmarkEnd w:id="28610"/>
        <w:bookmarkEnd w:id="28611"/>
        <w:bookmarkEnd w:id="28612"/>
        <w:bookmarkEnd w:id="28613"/>
        <w:bookmarkEnd w:id="28614"/>
        <w:bookmarkEnd w:id="28615"/>
        <w:bookmarkEnd w:id="28616"/>
        <w:bookmarkEnd w:id="28617"/>
      </w:del>
    </w:p>
    <w:p w:rsidR="003040B0" w:rsidRPr="00E056B6" w:rsidDel="00371A11" w:rsidRDefault="003040B0">
      <w:pPr>
        <w:pStyle w:val="body"/>
        <w:rPr>
          <w:del w:id="28618" w:author="Sastry, Murali" w:date="2015-06-09T17:17:00Z"/>
        </w:rPr>
        <w:pPrChange w:id="28619" w:author="Sastry, Murali" w:date="2015-06-10T10:23:00Z">
          <w:pPr>
            <w:pStyle w:val="ListParagraph"/>
            <w:ind w:left="1800"/>
          </w:pPr>
        </w:pPrChange>
      </w:pPr>
      <w:del w:id="28620" w:author="Sastry, Murali" w:date="2015-06-09T17:17:00Z">
        <w:r w:rsidRPr="00E056B6" w:rsidDel="00371A11">
          <w:delText>//depot/U2/2000/Linux2k/Installers/PackageInstaller/  (for *.did files and driver readmes)</w:delText>
        </w:r>
        <w:bookmarkStart w:id="28621" w:name="_Toc421703932"/>
        <w:bookmarkStart w:id="28622" w:name="_Toc421707126"/>
        <w:bookmarkStart w:id="28623" w:name="_Toc422907106"/>
        <w:bookmarkStart w:id="28624" w:name="_Toc422937737"/>
        <w:bookmarkStart w:id="28625" w:name="_Toc422940799"/>
        <w:bookmarkStart w:id="28626" w:name="_Toc422932234"/>
        <w:bookmarkStart w:id="28627" w:name="_Toc494290366"/>
        <w:bookmarkStart w:id="28628" w:name="_Toc494293182"/>
        <w:bookmarkStart w:id="28629" w:name="_Toc494295996"/>
        <w:bookmarkEnd w:id="28621"/>
        <w:bookmarkEnd w:id="28622"/>
        <w:bookmarkEnd w:id="28623"/>
        <w:bookmarkEnd w:id="28624"/>
        <w:bookmarkEnd w:id="28625"/>
        <w:bookmarkEnd w:id="28626"/>
        <w:bookmarkEnd w:id="28627"/>
        <w:bookmarkEnd w:id="28628"/>
        <w:bookmarkEnd w:id="28629"/>
      </w:del>
    </w:p>
    <w:p w:rsidR="003040B0" w:rsidRPr="00E056B6" w:rsidDel="00371A11" w:rsidRDefault="003040B0">
      <w:pPr>
        <w:pStyle w:val="body"/>
        <w:rPr>
          <w:del w:id="28630" w:author="Sastry, Murali" w:date="2015-06-09T17:17:00Z"/>
        </w:rPr>
        <w:pPrChange w:id="28631" w:author="Sastry, Murali" w:date="2015-06-10T10:23:00Z">
          <w:pPr>
            <w:pStyle w:val="ListParagraph"/>
            <w:ind w:left="1800"/>
          </w:pPr>
        </w:pPrChange>
      </w:pPr>
      <w:del w:id="28632" w:author="Sastry, Murali" w:date="2015-06-09T17:17:00Z">
        <w:r w:rsidRPr="00E056B6" w:rsidDel="00371A11">
          <w:delText>//depot/U2/2000/Linux2k/Installers/GobiLinuxSources/</w:delText>
        </w:r>
        <w:bookmarkStart w:id="28633" w:name="_Toc421703933"/>
        <w:bookmarkStart w:id="28634" w:name="_Toc421707127"/>
        <w:bookmarkStart w:id="28635" w:name="_Toc422907107"/>
        <w:bookmarkStart w:id="28636" w:name="_Toc422937738"/>
        <w:bookmarkStart w:id="28637" w:name="_Toc422940800"/>
        <w:bookmarkStart w:id="28638" w:name="_Toc422932235"/>
        <w:bookmarkStart w:id="28639" w:name="_Toc494290367"/>
        <w:bookmarkStart w:id="28640" w:name="_Toc494293183"/>
        <w:bookmarkStart w:id="28641" w:name="_Toc494295997"/>
        <w:bookmarkEnd w:id="28633"/>
        <w:bookmarkEnd w:id="28634"/>
        <w:bookmarkEnd w:id="28635"/>
        <w:bookmarkEnd w:id="28636"/>
        <w:bookmarkEnd w:id="28637"/>
        <w:bookmarkEnd w:id="28638"/>
        <w:bookmarkEnd w:id="28639"/>
        <w:bookmarkEnd w:id="28640"/>
        <w:bookmarkEnd w:id="28641"/>
      </w:del>
    </w:p>
    <w:p w:rsidR="003040B0" w:rsidRPr="00E056B6" w:rsidDel="00371A11" w:rsidRDefault="003040B0">
      <w:pPr>
        <w:pStyle w:val="body"/>
        <w:rPr>
          <w:del w:id="28642" w:author="Sastry, Murali" w:date="2015-06-09T17:17:00Z"/>
        </w:rPr>
        <w:pPrChange w:id="28643" w:author="Sastry, Murali" w:date="2015-06-10T10:23:00Z">
          <w:pPr>
            <w:pStyle w:val="ListParagraph"/>
            <w:ind w:left="1800"/>
          </w:pPr>
        </w:pPrChange>
      </w:pPr>
      <w:del w:id="28644" w:author="Sastry, Murali" w:date="2015-06-09T17:17:00Z">
        <w:r w:rsidRPr="00E056B6" w:rsidDel="00371A11">
          <w:delText>//depot/U2/2000/Linux2k/QCWWAN2k/</w:delText>
        </w:r>
        <w:bookmarkStart w:id="28645" w:name="_Toc421703934"/>
        <w:bookmarkStart w:id="28646" w:name="_Toc421707128"/>
        <w:bookmarkStart w:id="28647" w:name="_Toc422907108"/>
        <w:bookmarkStart w:id="28648" w:name="_Toc422937739"/>
        <w:bookmarkStart w:id="28649" w:name="_Toc422940801"/>
        <w:bookmarkStart w:id="28650" w:name="_Toc422932236"/>
        <w:bookmarkStart w:id="28651" w:name="_Toc494290368"/>
        <w:bookmarkStart w:id="28652" w:name="_Toc494293184"/>
        <w:bookmarkStart w:id="28653" w:name="_Toc494295998"/>
        <w:bookmarkEnd w:id="28645"/>
        <w:bookmarkEnd w:id="28646"/>
        <w:bookmarkEnd w:id="28647"/>
        <w:bookmarkEnd w:id="28648"/>
        <w:bookmarkEnd w:id="28649"/>
        <w:bookmarkEnd w:id="28650"/>
        <w:bookmarkEnd w:id="28651"/>
        <w:bookmarkEnd w:id="28652"/>
        <w:bookmarkEnd w:id="28653"/>
      </w:del>
    </w:p>
    <w:p w:rsidR="003040B0" w:rsidRPr="00E056B6" w:rsidDel="00371A11" w:rsidRDefault="003040B0">
      <w:pPr>
        <w:pStyle w:val="body"/>
        <w:rPr>
          <w:del w:id="28654" w:author="Sastry, Murali" w:date="2015-06-09T17:17:00Z"/>
        </w:rPr>
        <w:pPrChange w:id="28655" w:author="Sastry, Murali" w:date="2015-06-10T10:23:00Z">
          <w:pPr>
            <w:pStyle w:val="ListParagraph"/>
            <w:ind w:left="1800"/>
          </w:pPr>
        </w:pPrChange>
      </w:pPr>
      <w:del w:id="28656" w:author="Sastry, Murali" w:date="2015-06-09T17:17:00Z">
        <w:r w:rsidRPr="00E056B6" w:rsidDel="00371A11">
          <w:delText>//depot/U2/2000/Linux2k/QDLService2k/</w:delText>
        </w:r>
        <w:bookmarkStart w:id="28657" w:name="_Toc421703935"/>
        <w:bookmarkStart w:id="28658" w:name="_Toc421707129"/>
        <w:bookmarkStart w:id="28659" w:name="_Toc422907109"/>
        <w:bookmarkStart w:id="28660" w:name="_Toc422937740"/>
        <w:bookmarkStart w:id="28661" w:name="_Toc422940802"/>
        <w:bookmarkStart w:id="28662" w:name="_Toc422932237"/>
        <w:bookmarkStart w:id="28663" w:name="_Toc494290369"/>
        <w:bookmarkStart w:id="28664" w:name="_Toc494293185"/>
        <w:bookmarkStart w:id="28665" w:name="_Toc494295999"/>
        <w:bookmarkEnd w:id="28657"/>
        <w:bookmarkEnd w:id="28658"/>
        <w:bookmarkEnd w:id="28659"/>
        <w:bookmarkEnd w:id="28660"/>
        <w:bookmarkEnd w:id="28661"/>
        <w:bookmarkEnd w:id="28662"/>
        <w:bookmarkEnd w:id="28663"/>
        <w:bookmarkEnd w:id="28664"/>
        <w:bookmarkEnd w:id="28665"/>
      </w:del>
    </w:p>
    <w:p w:rsidR="003040B0" w:rsidRPr="00E056B6" w:rsidDel="00371A11" w:rsidRDefault="003040B0">
      <w:pPr>
        <w:pStyle w:val="body"/>
        <w:rPr>
          <w:del w:id="28666" w:author="Sastry, Murali" w:date="2015-06-09T17:17:00Z"/>
        </w:rPr>
        <w:pPrChange w:id="28667" w:author="Sastry, Murali" w:date="2015-06-10T10:23:00Z">
          <w:pPr>
            <w:pStyle w:val="ListParagraph"/>
            <w:ind w:left="1800"/>
          </w:pPr>
        </w:pPrChange>
      </w:pPr>
      <w:del w:id="28668" w:author="Sastry, Murali" w:date="2015-06-09T17:17:00Z">
        <w:r w:rsidRPr="00E056B6" w:rsidDel="00371A11">
          <w:delText>//depot/U2/2000/Linux2k/Shared/</w:delText>
        </w:r>
        <w:bookmarkStart w:id="28669" w:name="_Toc421703936"/>
        <w:bookmarkStart w:id="28670" w:name="_Toc421707130"/>
        <w:bookmarkStart w:id="28671" w:name="_Toc422907110"/>
        <w:bookmarkStart w:id="28672" w:name="_Toc422937741"/>
        <w:bookmarkStart w:id="28673" w:name="_Toc422940803"/>
        <w:bookmarkStart w:id="28674" w:name="_Toc422932238"/>
        <w:bookmarkStart w:id="28675" w:name="_Toc494290370"/>
        <w:bookmarkStart w:id="28676" w:name="_Toc494293186"/>
        <w:bookmarkStart w:id="28677" w:name="_Toc494296000"/>
        <w:bookmarkEnd w:id="28669"/>
        <w:bookmarkEnd w:id="28670"/>
        <w:bookmarkEnd w:id="28671"/>
        <w:bookmarkEnd w:id="28672"/>
        <w:bookmarkEnd w:id="28673"/>
        <w:bookmarkEnd w:id="28674"/>
        <w:bookmarkEnd w:id="28675"/>
        <w:bookmarkEnd w:id="28676"/>
        <w:bookmarkEnd w:id="28677"/>
      </w:del>
    </w:p>
    <w:p w:rsidR="00874A7A" w:rsidDel="00371A11" w:rsidRDefault="003040B0">
      <w:pPr>
        <w:pStyle w:val="body"/>
        <w:rPr>
          <w:del w:id="28678" w:author="Sastry, Murali" w:date="2015-06-09T17:17:00Z"/>
        </w:rPr>
        <w:pPrChange w:id="28679" w:author="Sastry, Murali" w:date="2015-06-10T10:23:00Z">
          <w:pPr>
            <w:pStyle w:val="ListParagraph"/>
            <w:numPr>
              <w:numId w:val="37"/>
            </w:numPr>
            <w:ind w:left="1080" w:hanging="360"/>
          </w:pPr>
        </w:pPrChange>
      </w:pPr>
      <w:del w:id="28680" w:author="Sastry, Murali" w:date="2015-06-09T17:17:00Z">
        <w:r w:rsidRPr="00E056B6" w:rsidDel="00371A11">
          <w:delText>Copy files to HY11 folder (output)</w:delText>
        </w:r>
        <w:bookmarkStart w:id="28681" w:name="_Toc421703937"/>
        <w:bookmarkStart w:id="28682" w:name="_Toc421707131"/>
        <w:bookmarkStart w:id="28683" w:name="_Toc422907111"/>
        <w:bookmarkStart w:id="28684" w:name="_Toc422937742"/>
        <w:bookmarkStart w:id="28685" w:name="_Toc422940804"/>
        <w:bookmarkStart w:id="28686" w:name="_Toc422932239"/>
        <w:bookmarkStart w:id="28687" w:name="_Toc494290371"/>
        <w:bookmarkStart w:id="28688" w:name="_Toc494293187"/>
        <w:bookmarkStart w:id="28689" w:name="_Toc494296001"/>
        <w:bookmarkEnd w:id="28681"/>
        <w:bookmarkEnd w:id="28682"/>
        <w:bookmarkEnd w:id="28683"/>
        <w:bookmarkEnd w:id="28684"/>
        <w:bookmarkEnd w:id="28685"/>
        <w:bookmarkEnd w:id="28686"/>
        <w:bookmarkEnd w:id="28687"/>
        <w:bookmarkEnd w:id="28688"/>
        <w:bookmarkEnd w:id="28689"/>
      </w:del>
    </w:p>
    <w:p w:rsidR="003040B0" w:rsidRPr="00E056B6" w:rsidDel="00371A11" w:rsidRDefault="003040B0">
      <w:pPr>
        <w:pStyle w:val="body"/>
        <w:rPr>
          <w:del w:id="28690" w:author="Sastry, Murali" w:date="2015-06-09T17:17:00Z"/>
        </w:rPr>
        <w:pPrChange w:id="28691" w:author="Sastry, Murali" w:date="2015-06-10T10:23:00Z">
          <w:pPr>
            <w:pStyle w:val="ListParagraph"/>
            <w:ind w:left="1800"/>
          </w:pPr>
        </w:pPrChange>
      </w:pPr>
      <w:del w:id="28692" w:author="Sastry, Murali" w:date="2015-06-09T17:17:00Z">
        <w:r w:rsidRPr="00E056B6" w:rsidDel="00371A11">
          <w:delText>Linux2k/ -&gt; HY11/ (Omit installers directory)</w:delText>
        </w:r>
        <w:bookmarkStart w:id="28693" w:name="_Toc421703938"/>
        <w:bookmarkStart w:id="28694" w:name="_Toc421707132"/>
        <w:bookmarkStart w:id="28695" w:name="_Toc422907112"/>
        <w:bookmarkStart w:id="28696" w:name="_Toc422937743"/>
        <w:bookmarkStart w:id="28697" w:name="_Toc422940805"/>
        <w:bookmarkStart w:id="28698" w:name="_Toc422932240"/>
        <w:bookmarkStart w:id="28699" w:name="_Toc494290372"/>
        <w:bookmarkStart w:id="28700" w:name="_Toc494293188"/>
        <w:bookmarkStart w:id="28701" w:name="_Toc494296002"/>
        <w:bookmarkEnd w:id="28693"/>
        <w:bookmarkEnd w:id="28694"/>
        <w:bookmarkEnd w:id="28695"/>
        <w:bookmarkEnd w:id="28696"/>
        <w:bookmarkEnd w:id="28697"/>
        <w:bookmarkEnd w:id="28698"/>
        <w:bookmarkEnd w:id="28699"/>
        <w:bookmarkEnd w:id="28700"/>
        <w:bookmarkEnd w:id="28701"/>
      </w:del>
    </w:p>
    <w:p w:rsidR="003040B0" w:rsidRPr="00E056B6" w:rsidDel="00371A11" w:rsidRDefault="003040B0">
      <w:pPr>
        <w:pStyle w:val="body"/>
        <w:rPr>
          <w:del w:id="28702" w:author="Sastry, Murali" w:date="2015-06-09T17:17:00Z"/>
        </w:rPr>
        <w:pPrChange w:id="28703" w:author="Sastry, Murali" w:date="2015-06-10T10:23:00Z">
          <w:pPr>
            <w:pStyle w:val="ListParagraph"/>
            <w:ind w:left="1800"/>
          </w:pPr>
        </w:pPrChange>
      </w:pPr>
      <w:del w:id="28704" w:author="Sastry, Murali" w:date="2015-06-09T17:17:00Z">
        <w:r w:rsidRPr="00E056B6" w:rsidDel="00371A11">
          <w:delText>QCWWANCMAPI2k-Linux.pdf -&gt; HY11/QCWWAN2k/</w:delText>
        </w:r>
        <w:bookmarkStart w:id="28705" w:name="_Toc421703939"/>
        <w:bookmarkStart w:id="28706" w:name="_Toc421707133"/>
        <w:bookmarkStart w:id="28707" w:name="_Toc422907113"/>
        <w:bookmarkStart w:id="28708" w:name="_Toc422937744"/>
        <w:bookmarkStart w:id="28709" w:name="_Toc422940806"/>
        <w:bookmarkStart w:id="28710" w:name="_Toc422932241"/>
        <w:bookmarkStart w:id="28711" w:name="_Toc494290373"/>
        <w:bookmarkStart w:id="28712" w:name="_Toc494293189"/>
        <w:bookmarkStart w:id="28713" w:name="_Toc494296003"/>
        <w:bookmarkEnd w:id="28705"/>
        <w:bookmarkEnd w:id="28706"/>
        <w:bookmarkEnd w:id="28707"/>
        <w:bookmarkEnd w:id="28708"/>
        <w:bookmarkEnd w:id="28709"/>
        <w:bookmarkEnd w:id="28710"/>
        <w:bookmarkEnd w:id="28711"/>
        <w:bookmarkEnd w:id="28712"/>
        <w:bookmarkEnd w:id="28713"/>
      </w:del>
    </w:p>
    <w:p w:rsidR="003040B0" w:rsidRPr="00E056B6" w:rsidDel="00371A11" w:rsidRDefault="003040B0">
      <w:pPr>
        <w:pStyle w:val="body"/>
        <w:rPr>
          <w:del w:id="28714" w:author="Sastry, Murali" w:date="2015-06-09T17:17:00Z"/>
        </w:rPr>
        <w:pPrChange w:id="28715" w:author="Sastry, Murali" w:date="2015-06-10T10:23:00Z">
          <w:pPr>
            <w:pStyle w:val="ListParagraph"/>
            <w:ind w:left="1800"/>
          </w:pPr>
        </w:pPrChange>
      </w:pPr>
      <w:del w:id="28716" w:author="Sastry, Murali" w:date="2015-06-09T17:17:00Z">
        <w:r w:rsidRPr="00E056B6" w:rsidDel="00371A11">
          <w:delText>Drivers2k/QCQMI/ -&gt; HY11/ (remove “Drivers2k” subfolder)</w:delText>
        </w:r>
        <w:bookmarkStart w:id="28717" w:name="_Toc421703940"/>
        <w:bookmarkStart w:id="28718" w:name="_Toc421707134"/>
        <w:bookmarkStart w:id="28719" w:name="_Toc422907114"/>
        <w:bookmarkStart w:id="28720" w:name="_Toc422937745"/>
        <w:bookmarkStart w:id="28721" w:name="_Toc422940807"/>
        <w:bookmarkStart w:id="28722" w:name="_Toc422932242"/>
        <w:bookmarkStart w:id="28723" w:name="_Toc494290374"/>
        <w:bookmarkStart w:id="28724" w:name="_Toc494293190"/>
        <w:bookmarkStart w:id="28725" w:name="_Toc494296004"/>
        <w:bookmarkEnd w:id="28717"/>
        <w:bookmarkEnd w:id="28718"/>
        <w:bookmarkEnd w:id="28719"/>
        <w:bookmarkEnd w:id="28720"/>
        <w:bookmarkEnd w:id="28721"/>
        <w:bookmarkEnd w:id="28722"/>
        <w:bookmarkEnd w:id="28723"/>
        <w:bookmarkEnd w:id="28724"/>
        <w:bookmarkEnd w:id="28725"/>
      </w:del>
    </w:p>
    <w:p w:rsidR="00874A7A" w:rsidDel="00371A11" w:rsidRDefault="003040B0">
      <w:pPr>
        <w:pStyle w:val="body"/>
        <w:rPr>
          <w:del w:id="28726" w:author="Sastry, Murali" w:date="2015-06-09T17:17:00Z"/>
        </w:rPr>
        <w:pPrChange w:id="28727" w:author="Sastry, Murali" w:date="2015-06-10T10:23:00Z">
          <w:pPr>
            <w:pStyle w:val="ListParagraph"/>
            <w:numPr>
              <w:numId w:val="37"/>
            </w:numPr>
            <w:ind w:left="1080" w:hanging="360"/>
          </w:pPr>
        </w:pPrChange>
      </w:pPr>
      <w:del w:id="28728" w:author="Sastry, Murali" w:date="2015-06-09T17:17:00Z">
        <w:r w:rsidRPr="00E056B6" w:rsidDel="00371A11">
          <w:delText>Test code by running each Makefile (in HM11 folder)</w:delText>
        </w:r>
        <w:bookmarkStart w:id="28729" w:name="_Toc421703941"/>
        <w:bookmarkStart w:id="28730" w:name="_Toc421707135"/>
        <w:bookmarkStart w:id="28731" w:name="_Toc422907115"/>
        <w:bookmarkStart w:id="28732" w:name="_Toc422937746"/>
        <w:bookmarkStart w:id="28733" w:name="_Toc422940808"/>
        <w:bookmarkStart w:id="28734" w:name="_Toc422932243"/>
        <w:bookmarkStart w:id="28735" w:name="_Toc494290375"/>
        <w:bookmarkStart w:id="28736" w:name="_Toc494293191"/>
        <w:bookmarkStart w:id="28737" w:name="_Toc494296005"/>
        <w:bookmarkEnd w:id="28729"/>
        <w:bookmarkEnd w:id="28730"/>
        <w:bookmarkEnd w:id="28731"/>
        <w:bookmarkEnd w:id="28732"/>
        <w:bookmarkEnd w:id="28733"/>
        <w:bookmarkEnd w:id="28734"/>
        <w:bookmarkEnd w:id="28735"/>
        <w:bookmarkEnd w:id="28736"/>
        <w:bookmarkEnd w:id="28737"/>
      </w:del>
    </w:p>
    <w:p w:rsidR="00874A7A" w:rsidDel="00371A11" w:rsidRDefault="003040B0">
      <w:pPr>
        <w:pStyle w:val="body"/>
        <w:rPr>
          <w:del w:id="28738" w:author="Sastry, Murali" w:date="2015-06-09T17:17:00Z"/>
        </w:rPr>
        <w:pPrChange w:id="28739" w:author="Sastry, Murali" w:date="2015-06-10T10:23:00Z">
          <w:pPr>
            <w:pStyle w:val="ListParagraph"/>
            <w:numPr>
              <w:ilvl w:val="1"/>
              <w:numId w:val="37"/>
            </w:numPr>
            <w:ind w:left="1800" w:hanging="360"/>
          </w:pPr>
        </w:pPrChange>
      </w:pPr>
      <w:del w:id="28740" w:author="Sastry, Murali" w:date="2015-06-09T17:17:00Z">
        <w:r w:rsidRPr="00E056B6" w:rsidDel="00371A11">
          <w:delText>QCWWAN2k/Makefile</w:delText>
        </w:r>
        <w:bookmarkStart w:id="28741" w:name="_Toc421703942"/>
        <w:bookmarkStart w:id="28742" w:name="_Toc421707136"/>
        <w:bookmarkStart w:id="28743" w:name="_Toc422907116"/>
        <w:bookmarkStart w:id="28744" w:name="_Toc422937747"/>
        <w:bookmarkStart w:id="28745" w:name="_Toc422940809"/>
        <w:bookmarkStart w:id="28746" w:name="_Toc422932244"/>
        <w:bookmarkStart w:id="28747" w:name="_Toc494290376"/>
        <w:bookmarkStart w:id="28748" w:name="_Toc494293192"/>
        <w:bookmarkStart w:id="28749" w:name="_Toc494296006"/>
        <w:bookmarkEnd w:id="28741"/>
        <w:bookmarkEnd w:id="28742"/>
        <w:bookmarkEnd w:id="28743"/>
        <w:bookmarkEnd w:id="28744"/>
        <w:bookmarkEnd w:id="28745"/>
        <w:bookmarkEnd w:id="28746"/>
        <w:bookmarkEnd w:id="28747"/>
        <w:bookmarkEnd w:id="28748"/>
        <w:bookmarkEnd w:id="28749"/>
      </w:del>
    </w:p>
    <w:p w:rsidR="00874A7A" w:rsidDel="00371A11" w:rsidRDefault="003040B0">
      <w:pPr>
        <w:pStyle w:val="body"/>
        <w:rPr>
          <w:del w:id="28750" w:author="Sastry, Murali" w:date="2015-06-09T17:17:00Z"/>
        </w:rPr>
        <w:pPrChange w:id="28751" w:author="Sastry, Murali" w:date="2015-06-10T10:23:00Z">
          <w:pPr>
            <w:pStyle w:val="ListParagraph"/>
            <w:numPr>
              <w:ilvl w:val="1"/>
              <w:numId w:val="37"/>
            </w:numPr>
            <w:ind w:left="1800" w:hanging="360"/>
          </w:pPr>
        </w:pPrChange>
      </w:pPr>
      <w:del w:id="28752" w:author="Sastry, Murali" w:date="2015-06-09T17:17:00Z">
        <w:r w:rsidRPr="00E056B6" w:rsidDel="00371A11">
          <w:delText>QDLService2k/Makefile</w:delText>
        </w:r>
        <w:bookmarkStart w:id="28753" w:name="_Toc421703943"/>
        <w:bookmarkStart w:id="28754" w:name="_Toc421707137"/>
        <w:bookmarkStart w:id="28755" w:name="_Toc422907117"/>
        <w:bookmarkStart w:id="28756" w:name="_Toc422937748"/>
        <w:bookmarkStart w:id="28757" w:name="_Toc422940810"/>
        <w:bookmarkStart w:id="28758" w:name="_Toc422932245"/>
        <w:bookmarkStart w:id="28759" w:name="_Toc494290377"/>
        <w:bookmarkStart w:id="28760" w:name="_Toc494293193"/>
        <w:bookmarkStart w:id="28761" w:name="_Toc494296007"/>
        <w:bookmarkEnd w:id="28753"/>
        <w:bookmarkEnd w:id="28754"/>
        <w:bookmarkEnd w:id="28755"/>
        <w:bookmarkEnd w:id="28756"/>
        <w:bookmarkEnd w:id="28757"/>
        <w:bookmarkEnd w:id="28758"/>
        <w:bookmarkEnd w:id="28759"/>
        <w:bookmarkEnd w:id="28760"/>
        <w:bookmarkEnd w:id="28761"/>
      </w:del>
    </w:p>
    <w:p w:rsidR="00874A7A" w:rsidDel="00371A11" w:rsidRDefault="003040B0">
      <w:pPr>
        <w:pStyle w:val="body"/>
        <w:rPr>
          <w:del w:id="28762" w:author="Sastry, Murali" w:date="2015-06-09T17:17:00Z"/>
        </w:rPr>
        <w:pPrChange w:id="28763" w:author="Sastry, Murali" w:date="2015-06-10T10:23:00Z">
          <w:pPr>
            <w:pStyle w:val="ListParagraph"/>
            <w:numPr>
              <w:ilvl w:val="1"/>
              <w:numId w:val="37"/>
            </w:numPr>
            <w:ind w:left="1800" w:hanging="360"/>
          </w:pPr>
        </w:pPrChange>
      </w:pPr>
      <w:del w:id="28764" w:author="Sastry, Murali" w:date="2015-06-09T17:17:00Z">
        <w:r w:rsidRPr="00E056B6" w:rsidDel="00371A11">
          <w:delText>Drivers2k/QCQMI/Makefile</w:delText>
        </w:r>
        <w:bookmarkStart w:id="28765" w:name="_Toc421703944"/>
        <w:bookmarkStart w:id="28766" w:name="_Toc421707138"/>
        <w:bookmarkStart w:id="28767" w:name="_Toc422907118"/>
        <w:bookmarkStart w:id="28768" w:name="_Toc422937749"/>
        <w:bookmarkStart w:id="28769" w:name="_Toc422940811"/>
        <w:bookmarkStart w:id="28770" w:name="_Toc422932246"/>
        <w:bookmarkStart w:id="28771" w:name="_Toc494290378"/>
        <w:bookmarkStart w:id="28772" w:name="_Toc494293194"/>
        <w:bookmarkStart w:id="28773" w:name="_Toc494296008"/>
        <w:bookmarkEnd w:id="28765"/>
        <w:bookmarkEnd w:id="28766"/>
        <w:bookmarkEnd w:id="28767"/>
        <w:bookmarkEnd w:id="28768"/>
        <w:bookmarkEnd w:id="28769"/>
        <w:bookmarkEnd w:id="28770"/>
        <w:bookmarkEnd w:id="28771"/>
        <w:bookmarkEnd w:id="28772"/>
        <w:bookmarkEnd w:id="28773"/>
      </w:del>
    </w:p>
    <w:p w:rsidR="00874A7A" w:rsidDel="00371A11" w:rsidRDefault="003040B0">
      <w:pPr>
        <w:pStyle w:val="body"/>
        <w:rPr>
          <w:del w:id="28774" w:author="Sastry, Murali" w:date="2015-06-09T17:17:00Z"/>
        </w:rPr>
        <w:pPrChange w:id="28775" w:author="Sastry, Murali" w:date="2015-06-10T10:23:00Z">
          <w:pPr>
            <w:pStyle w:val="ListParagraph"/>
            <w:numPr>
              <w:numId w:val="37"/>
            </w:numPr>
            <w:ind w:left="1080" w:hanging="360"/>
          </w:pPr>
        </w:pPrChange>
      </w:pPr>
      <w:del w:id="28776" w:author="Sastry, Murali" w:date="2015-06-09T17:17:00Z">
        <w:r w:rsidRPr="00E056B6" w:rsidDel="00371A11">
          <w:delText>Create “HY11/Customers” folder</w:delText>
        </w:r>
        <w:bookmarkStart w:id="28777" w:name="_Toc421703945"/>
        <w:bookmarkStart w:id="28778" w:name="_Toc421707139"/>
        <w:bookmarkStart w:id="28779" w:name="_Toc422907119"/>
        <w:bookmarkStart w:id="28780" w:name="_Toc422937750"/>
        <w:bookmarkStart w:id="28781" w:name="_Toc422940812"/>
        <w:bookmarkStart w:id="28782" w:name="_Toc422932247"/>
        <w:bookmarkStart w:id="28783" w:name="_Toc494290379"/>
        <w:bookmarkStart w:id="28784" w:name="_Toc494293195"/>
        <w:bookmarkStart w:id="28785" w:name="_Toc494296009"/>
        <w:bookmarkEnd w:id="28777"/>
        <w:bookmarkEnd w:id="28778"/>
        <w:bookmarkEnd w:id="28779"/>
        <w:bookmarkEnd w:id="28780"/>
        <w:bookmarkEnd w:id="28781"/>
        <w:bookmarkEnd w:id="28782"/>
        <w:bookmarkEnd w:id="28783"/>
        <w:bookmarkEnd w:id="28784"/>
        <w:bookmarkEnd w:id="28785"/>
      </w:del>
    </w:p>
    <w:p w:rsidR="00874A7A" w:rsidDel="00371A11" w:rsidRDefault="003040B0">
      <w:pPr>
        <w:pStyle w:val="body"/>
        <w:rPr>
          <w:del w:id="28786" w:author="Sastry, Murali" w:date="2015-06-09T17:17:00Z"/>
        </w:rPr>
        <w:pPrChange w:id="28787" w:author="Sastry, Murali" w:date="2015-06-10T10:23:00Z">
          <w:pPr>
            <w:pStyle w:val="ListParagraph"/>
            <w:numPr>
              <w:ilvl w:val="1"/>
              <w:numId w:val="37"/>
            </w:numPr>
            <w:ind w:left="1800" w:hanging="360"/>
          </w:pPr>
        </w:pPrChange>
      </w:pPr>
      <w:del w:id="28788" w:author="Sastry, Murali" w:date="2015-06-09T17:17:00Z">
        <w:r w:rsidRPr="00E056B6" w:rsidDel="00371A11">
          <w:delText>Copy in customer specific files</w:delText>
        </w:r>
        <w:bookmarkStart w:id="28789" w:name="_Toc421703946"/>
        <w:bookmarkStart w:id="28790" w:name="_Toc421707140"/>
        <w:bookmarkStart w:id="28791" w:name="_Toc422907120"/>
        <w:bookmarkStart w:id="28792" w:name="_Toc422937751"/>
        <w:bookmarkStart w:id="28793" w:name="_Toc422940813"/>
        <w:bookmarkStart w:id="28794" w:name="_Toc422932248"/>
        <w:bookmarkStart w:id="28795" w:name="_Toc494290380"/>
        <w:bookmarkStart w:id="28796" w:name="_Toc494293196"/>
        <w:bookmarkStart w:id="28797" w:name="_Toc494296010"/>
        <w:bookmarkEnd w:id="28789"/>
        <w:bookmarkEnd w:id="28790"/>
        <w:bookmarkEnd w:id="28791"/>
        <w:bookmarkEnd w:id="28792"/>
        <w:bookmarkEnd w:id="28793"/>
        <w:bookmarkEnd w:id="28794"/>
        <w:bookmarkEnd w:id="28795"/>
        <w:bookmarkEnd w:id="28796"/>
        <w:bookmarkEnd w:id="28797"/>
      </w:del>
    </w:p>
    <w:p w:rsidR="00874A7A" w:rsidDel="00371A11" w:rsidRDefault="003040B0">
      <w:pPr>
        <w:pStyle w:val="body"/>
        <w:rPr>
          <w:del w:id="28798" w:author="Sastry, Murali" w:date="2015-06-09T17:17:00Z"/>
        </w:rPr>
        <w:pPrChange w:id="28799" w:author="Sastry, Murali" w:date="2015-06-10T10:23:00Z">
          <w:pPr>
            <w:pStyle w:val="ListParagraph"/>
            <w:numPr>
              <w:ilvl w:val="2"/>
              <w:numId w:val="37"/>
            </w:numPr>
            <w:ind w:left="2520" w:hanging="180"/>
          </w:pPr>
        </w:pPrChange>
      </w:pPr>
      <w:del w:id="28800" w:author="Sastry, Murali" w:date="2015-06-09T17:17:00Z">
        <w:r w:rsidRPr="00E056B6" w:rsidDel="00371A11">
          <w:delText>*.did file</w:delText>
        </w:r>
        <w:bookmarkStart w:id="28801" w:name="_Toc421703947"/>
        <w:bookmarkStart w:id="28802" w:name="_Toc421707141"/>
        <w:bookmarkStart w:id="28803" w:name="_Toc422907121"/>
        <w:bookmarkStart w:id="28804" w:name="_Toc422937752"/>
        <w:bookmarkStart w:id="28805" w:name="_Toc422940814"/>
        <w:bookmarkStart w:id="28806" w:name="_Toc422932249"/>
        <w:bookmarkStart w:id="28807" w:name="_Toc494290381"/>
        <w:bookmarkStart w:id="28808" w:name="_Toc494293197"/>
        <w:bookmarkStart w:id="28809" w:name="_Toc494296011"/>
        <w:bookmarkEnd w:id="28801"/>
        <w:bookmarkEnd w:id="28802"/>
        <w:bookmarkEnd w:id="28803"/>
        <w:bookmarkEnd w:id="28804"/>
        <w:bookmarkEnd w:id="28805"/>
        <w:bookmarkEnd w:id="28806"/>
        <w:bookmarkEnd w:id="28807"/>
        <w:bookmarkEnd w:id="28808"/>
        <w:bookmarkEnd w:id="28809"/>
      </w:del>
    </w:p>
    <w:p w:rsidR="00874A7A" w:rsidDel="00371A11" w:rsidRDefault="003040B0">
      <w:pPr>
        <w:pStyle w:val="body"/>
        <w:rPr>
          <w:del w:id="28810" w:author="Sastry, Murali" w:date="2015-06-09T17:17:00Z"/>
        </w:rPr>
        <w:pPrChange w:id="28811" w:author="Sastry, Murali" w:date="2015-06-10T10:23:00Z">
          <w:pPr>
            <w:pStyle w:val="ListParagraph"/>
            <w:numPr>
              <w:ilvl w:val="2"/>
              <w:numId w:val="37"/>
            </w:numPr>
            <w:ind w:left="2520" w:hanging="180"/>
          </w:pPr>
        </w:pPrChange>
      </w:pPr>
      <w:del w:id="28812" w:author="Sastry, Murali" w:date="2015-06-09T17:17:00Z">
        <w:r w:rsidRPr="00E056B6" w:rsidDel="00371A11">
          <w:delText>Udev rule file</w:delText>
        </w:r>
        <w:bookmarkStart w:id="28813" w:name="_Toc421703948"/>
        <w:bookmarkStart w:id="28814" w:name="_Toc421707142"/>
        <w:bookmarkStart w:id="28815" w:name="_Toc422907122"/>
        <w:bookmarkStart w:id="28816" w:name="_Toc422937753"/>
        <w:bookmarkStart w:id="28817" w:name="_Toc422940815"/>
        <w:bookmarkStart w:id="28818" w:name="_Toc422932250"/>
        <w:bookmarkStart w:id="28819" w:name="_Toc494290382"/>
        <w:bookmarkStart w:id="28820" w:name="_Toc494293198"/>
        <w:bookmarkStart w:id="28821" w:name="_Toc494296012"/>
        <w:bookmarkEnd w:id="28813"/>
        <w:bookmarkEnd w:id="28814"/>
        <w:bookmarkEnd w:id="28815"/>
        <w:bookmarkEnd w:id="28816"/>
        <w:bookmarkEnd w:id="28817"/>
        <w:bookmarkEnd w:id="28818"/>
        <w:bookmarkEnd w:id="28819"/>
        <w:bookmarkEnd w:id="28820"/>
        <w:bookmarkEnd w:id="28821"/>
      </w:del>
    </w:p>
    <w:p w:rsidR="00874A7A" w:rsidDel="00371A11" w:rsidRDefault="003040B0">
      <w:pPr>
        <w:pStyle w:val="body"/>
        <w:rPr>
          <w:del w:id="28822" w:author="Sastry, Murali" w:date="2015-06-09T17:17:00Z"/>
        </w:rPr>
        <w:pPrChange w:id="28823" w:author="Sastry, Murali" w:date="2015-06-10T10:23:00Z">
          <w:pPr>
            <w:pStyle w:val="ListParagraph"/>
            <w:numPr>
              <w:ilvl w:val="2"/>
              <w:numId w:val="37"/>
            </w:numPr>
            <w:ind w:left="2520" w:hanging="180"/>
          </w:pPr>
        </w:pPrChange>
      </w:pPr>
      <w:del w:id="28824" w:author="Sastry, Murali" w:date="2015-06-09T17:17:00Z">
        <w:r w:rsidRPr="00E056B6" w:rsidDel="00371A11">
          <w:delText>Options.txt file</w:delText>
        </w:r>
        <w:bookmarkStart w:id="28825" w:name="_Toc421703949"/>
        <w:bookmarkStart w:id="28826" w:name="_Toc421707143"/>
        <w:bookmarkStart w:id="28827" w:name="_Toc422907123"/>
        <w:bookmarkStart w:id="28828" w:name="_Toc422937754"/>
        <w:bookmarkStart w:id="28829" w:name="_Toc422940816"/>
        <w:bookmarkStart w:id="28830" w:name="_Toc422932251"/>
        <w:bookmarkStart w:id="28831" w:name="_Toc494290383"/>
        <w:bookmarkStart w:id="28832" w:name="_Toc494293199"/>
        <w:bookmarkStart w:id="28833" w:name="_Toc494296013"/>
        <w:bookmarkEnd w:id="28825"/>
        <w:bookmarkEnd w:id="28826"/>
        <w:bookmarkEnd w:id="28827"/>
        <w:bookmarkEnd w:id="28828"/>
        <w:bookmarkEnd w:id="28829"/>
        <w:bookmarkEnd w:id="28830"/>
        <w:bookmarkEnd w:id="28831"/>
        <w:bookmarkEnd w:id="28832"/>
        <w:bookmarkEnd w:id="28833"/>
      </w:del>
    </w:p>
    <w:p w:rsidR="00874A7A" w:rsidDel="00371A11" w:rsidRDefault="003040B0">
      <w:pPr>
        <w:pStyle w:val="body"/>
        <w:rPr>
          <w:del w:id="28834" w:author="Sastry, Murali" w:date="2015-06-09T17:17:00Z"/>
        </w:rPr>
        <w:pPrChange w:id="28835" w:author="Sastry, Murali" w:date="2015-06-10T10:23:00Z">
          <w:pPr>
            <w:pStyle w:val="ListParagraph"/>
            <w:numPr>
              <w:ilvl w:val="1"/>
              <w:numId w:val="37"/>
            </w:numPr>
            <w:ind w:left="1800" w:hanging="360"/>
          </w:pPr>
        </w:pPrChange>
      </w:pPr>
      <w:del w:id="28836" w:author="Sastry, Murali" w:date="2015-06-09T17:17:00Z">
        <w:r w:rsidRPr="00E056B6" w:rsidDel="00371A11">
          <w:delText>Provide QCQMI, QCSerial2k, and QCUSBNet2k source code (“pre-open source” versions)</w:delText>
        </w:r>
        <w:bookmarkStart w:id="28837" w:name="_Toc421703950"/>
        <w:bookmarkStart w:id="28838" w:name="_Toc421707144"/>
        <w:bookmarkStart w:id="28839" w:name="_Toc422907124"/>
        <w:bookmarkStart w:id="28840" w:name="_Toc422937755"/>
        <w:bookmarkStart w:id="28841" w:name="_Toc422940817"/>
        <w:bookmarkStart w:id="28842" w:name="_Toc422932252"/>
        <w:bookmarkStart w:id="28843" w:name="_Toc494290384"/>
        <w:bookmarkStart w:id="28844" w:name="_Toc494293200"/>
        <w:bookmarkStart w:id="28845" w:name="_Toc494296014"/>
        <w:bookmarkEnd w:id="28837"/>
        <w:bookmarkEnd w:id="28838"/>
        <w:bookmarkEnd w:id="28839"/>
        <w:bookmarkEnd w:id="28840"/>
        <w:bookmarkEnd w:id="28841"/>
        <w:bookmarkEnd w:id="28842"/>
        <w:bookmarkEnd w:id="28843"/>
        <w:bookmarkEnd w:id="28844"/>
        <w:bookmarkEnd w:id="28845"/>
      </w:del>
    </w:p>
    <w:p w:rsidR="00874A7A" w:rsidDel="00371A11" w:rsidRDefault="003040B0">
      <w:pPr>
        <w:pStyle w:val="body"/>
        <w:rPr>
          <w:del w:id="28846" w:author="Sastry, Murali" w:date="2015-06-09T17:17:00Z"/>
        </w:rPr>
        <w:pPrChange w:id="28847" w:author="Sastry, Murali" w:date="2015-06-10T10:23:00Z">
          <w:pPr>
            <w:pStyle w:val="ListParagraph"/>
            <w:numPr>
              <w:numId w:val="37"/>
            </w:numPr>
            <w:ind w:left="1080" w:hanging="360"/>
          </w:pPr>
        </w:pPrChange>
      </w:pPr>
      <w:del w:id="28848" w:author="Sastry, Murali" w:date="2015-06-09T17:17:00Z">
        <w:r w:rsidRPr="00E056B6" w:rsidDel="00371A11">
          <w:delText>Create P4 Label</w:delText>
        </w:r>
        <w:bookmarkStart w:id="28849" w:name="_Toc421703951"/>
        <w:bookmarkStart w:id="28850" w:name="_Toc421707145"/>
        <w:bookmarkStart w:id="28851" w:name="_Toc422907125"/>
        <w:bookmarkStart w:id="28852" w:name="_Toc422937756"/>
        <w:bookmarkStart w:id="28853" w:name="_Toc422940818"/>
        <w:bookmarkStart w:id="28854" w:name="_Toc422932253"/>
        <w:bookmarkStart w:id="28855" w:name="_Toc494290385"/>
        <w:bookmarkStart w:id="28856" w:name="_Toc494293201"/>
        <w:bookmarkStart w:id="28857" w:name="_Toc494296015"/>
        <w:bookmarkEnd w:id="28849"/>
        <w:bookmarkEnd w:id="28850"/>
        <w:bookmarkEnd w:id="28851"/>
        <w:bookmarkEnd w:id="28852"/>
        <w:bookmarkEnd w:id="28853"/>
        <w:bookmarkEnd w:id="28854"/>
        <w:bookmarkEnd w:id="28855"/>
        <w:bookmarkEnd w:id="28856"/>
        <w:bookmarkEnd w:id="28857"/>
      </w:del>
    </w:p>
    <w:p w:rsidR="003040B0" w:rsidRPr="00E056B6" w:rsidDel="00371A11" w:rsidRDefault="003040B0">
      <w:pPr>
        <w:pStyle w:val="body"/>
        <w:rPr>
          <w:del w:id="28858" w:author="Sastry, Murali" w:date="2015-06-09T17:17:00Z"/>
        </w:rPr>
        <w:pPrChange w:id="28859" w:author="Sastry, Murali" w:date="2015-06-10T10:23:00Z">
          <w:pPr>
            <w:pStyle w:val="Heading3"/>
          </w:pPr>
        </w:pPrChange>
      </w:pPr>
      <w:bookmarkStart w:id="28860" w:name="_Toc262131870"/>
      <w:del w:id="28861" w:author="Sastry, Murali" w:date="2015-06-09T17:17:00Z">
        <w:r w:rsidRPr="00E056B6" w:rsidDel="00371A11">
          <w:delText>Output folder file structure</w:delText>
        </w:r>
        <w:bookmarkStart w:id="28862" w:name="_Toc421703952"/>
        <w:bookmarkStart w:id="28863" w:name="_Toc421707146"/>
        <w:bookmarkStart w:id="28864" w:name="_Toc422907126"/>
        <w:bookmarkStart w:id="28865" w:name="_Toc422937757"/>
        <w:bookmarkStart w:id="28866" w:name="_Toc422940819"/>
        <w:bookmarkStart w:id="28867" w:name="_Toc422932254"/>
        <w:bookmarkStart w:id="28868" w:name="_Toc494290386"/>
        <w:bookmarkStart w:id="28869" w:name="_Toc494293202"/>
        <w:bookmarkStart w:id="28870" w:name="_Toc494296016"/>
        <w:bookmarkEnd w:id="28860"/>
        <w:bookmarkEnd w:id="28862"/>
        <w:bookmarkEnd w:id="28863"/>
        <w:bookmarkEnd w:id="28864"/>
        <w:bookmarkEnd w:id="28865"/>
        <w:bookmarkEnd w:id="28866"/>
        <w:bookmarkEnd w:id="28867"/>
        <w:bookmarkEnd w:id="28868"/>
        <w:bookmarkEnd w:id="28869"/>
        <w:bookmarkEnd w:id="28870"/>
      </w:del>
    </w:p>
    <w:p w:rsidR="003040B0" w:rsidRPr="00E056B6" w:rsidDel="00371A11" w:rsidRDefault="003040B0">
      <w:pPr>
        <w:pStyle w:val="body"/>
        <w:rPr>
          <w:del w:id="28871" w:author="Sastry, Murali" w:date="2015-06-09T17:17:00Z"/>
        </w:rPr>
      </w:pPr>
      <w:del w:id="28872" w:author="Sastry, Murali" w:date="2015-06-09T17:17:00Z">
        <w:r w:rsidRPr="00E056B6" w:rsidDel="00371A11">
          <w:delText>HM11 folder with Linux2k source code for building package</w:delText>
        </w:r>
        <w:bookmarkStart w:id="28873" w:name="_Toc421703953"/>
        <w:bookmarkStart w:id="28874" w:name="_Toc421707147"/>
        <w:bookmarkStart w:id="28875" w:name="_Toc422907127"/>
        <w:bookmarkStart w:id="28876" w:name="_Toc422937758"/>
        <w:bookmarkStart w:id="28877" w:name="_Toc422940820"/>
        <w:bookmarkStart w:id="28878" w:name="_Toc422932255"/>
        <w:bookmarkStart w:id="28879" w:name="_Toc494290387"/>
        <w:bookmarkStart w:id="28880" w:name="_Toc494293203"/>
        <w:bookmarkStart w:id="28881" w:name="_Toc494296017"/>
        <w:bookmarkEnd w:id="28873"/>
        <w:bookmarkEnd w:id="28874"/>
        <w:bookmarkEnd w:id="28875"/>
        <w:bookmarkEnd w:id="28876"/>
        <w:bookmarkEnd w:id="28877"/>
        <w:bookmarkEnd w:id="28878"/>
        <w:bookmarkEnd w:id="28879"/>
        <w:bookmarkEnd w:id="28880"/>
        <w:bookmarkEnd w:id="28881"/>
      </w:del>
    </w:p>
    <w:p w:rsidR="003040B0" w:rsidRPr="00E056B6" w:rsidDel="00371A11" w:rsidRDefault="003040B0">
      <w:pPr>
        <w:pStyle w:val="body"/>
        <w:rPr>
          <w:del w:id="28882" w:author="Sastry, Murali" w:date="2015-06-09T17:17:00Z"/>
        </w:rPr>
      </w:pPr>
      <w:del w:id="28883" w:author="Sastry, Murali" w:date="2015-06-09T17:17:00Z">
        <w:r w:rsidRPr="00E056B6" w:rsidDel="00371A11">
          <w:delText>HY11 folder with Linux2k source code for customer with customer specific *.did, udev, and options.txt</w:delText>
        </w:r>
        <w:bookmarkStart w:id="28884" w:name="_Toc421703954"/>
        <w:bookmarkStart w:id="28885" w:name="_Toc421707148"/>
        <w:bookmarkStart w:id="28886" w:name="_Toc422907128"/>
        <w:bookmarkStart w:id="28887" w:name="_Toc422937759"/>
        <w:bookmarkStart w:id="28888" w:name="_Toc422940821"/>
        <w:bookmarkStart w:id="28889" w:name="_Toc422932256"/>
        <w:bookmarkStart w:id="28890" w:name="_Toc494290388"/>
        <w:bookmarkStart w:id="28891" w:name="_Toc494293204"/>
        <w:bookmarkStart w:id="28892" w:name="_Toc494296018"/>
        <w:bookmarkEnd w:id="28884"/>
        <w:bookmarkEnd w:id="28885"/>
        <w:bookmarkEnd w:id="28886"/>
        <w:bookmarkEnd w:id="28887"/>
        <w:bookmarkEnd w:id="28888"/>
        <w:bookmarkEnd w:id="28889"/>
        <w:bookmarkEnd w:id="28890"/>
        <w:bookmarkEnd w:id="28891"/>
        <w:bookmarkEnd w:id="28892"/>
      </w:del>
    </w:p>
    <w:p w:rsidR="003040B0" w:rsidRPr="00E056B6" w:rsidDel="00371A11" w:rsidRDefault="003040B0">
      <w:pPr>
        <w:pStyle w:val="body"/>
        <w:rPr>
          <w:del w:id="28893" w:author="Sastry, Murali" w:date="2015-06-09T17:17:00Z"/>
        </w:rPr>
        <w:pPrChange w:id="28894" w:author="Sastry, Murali" w:date="2015-06-10T10:23:00Z">
          <w:pPr>
            <w:pStyle w:val="Heading2"/>
            <w:pageBreakBefore/>
          </w:pPr>
        </w:pPrChange>
      </w:pPr>
      <w:bookmarkStart w:id="28895" w:name="_Toc262131871"/>
      <w:del w:id="28896" w:author="Sastry, Murali" w:date="2015-06-09T17:17:00Z">
        <w:r w:rsidRPr="00E056B6" w:rsidDel="00371A11">
          <w:delText>P4 files to update</w:delText>
        </w:r>
        <w:bookmarkStart w:id="28897" w:name="_Toc421703955"/>
        <w:bookmarkStart w:id="28898" w:name="_Toc421707149"/>
        <w:bookmarkStart w:id="28899" w:name="_Toc422907129"/>
        <w:bookmarkStart w:id="28900" w:name="_Toc422937760"/>
        <w:bookmarkStart w:id="28901" w:name="_Toc422940822"/>
        <w:bookmarkStart w:id="28902" w:name="_Toc422932257"/>
        <w:bookmarkStart w:id="28903" w:name="_Toc494290389"/>
        <w:bookmarkStart w:id="28904" w:name="_Toc494293205"/>
        <w:bookmarkStart w:id="28905" w:name="_Toc494296019"/>
        <w:bookmarkEnd w:id="28895"/>
        <w:bookmarkEnd w:id="28897"/>
        <w:bookmarkEnd w:id="28898"/>
        <w:bookmarkEnd w:id="28899"/>
        <w:bookmarkEnd w:id="28900"/>
        <w:bookmarkEnd w:id="28901"/>
        <w:bookmarkEnd w:id="28902"/>
        <w:bookmarkEnd w:id="28903"/>
        <w:bookmarkEnd w:id="28904"/>
        <w:bookmarkEnd w:id="28905"/>
      </w:del>
    </w:p>
    <w:p w:rsidR="003040B0" w:rsidRPr="00E056B6" w:rsidDel="00371A11" w:rsidRDefault="003040B0">
      <w:pPr>
        <w:pStyle w:val="body"/>
        <w:rPr>
          <w:del w:id="28906" w:author="Sastry, Murali" w:date="2015-06-09T17:17:00Z"/>
        </w:rPr>
      </w:pPr>
      <w:del w:id="28907" w:author="Sastry, Murali" w:date="2015-06-09T17:17:00Z">
        <w:r w:rsidRPr="00E056B6" w:rsidDel="00371A11">
          <w:delText xml:space="preserve">NOTE: Linux and Windows have different line ending formats.  If editing any files for a Linux build, always use Linux editors (IE: vim or gedit) or Visual Studio (and select Unicode line endings).  The build script will attempt to standardize the necessary files, but should not be depended on. </w:delText>
        </w:r>
        <w:bookmarkStart w:id="28908" w:name="_Toc421703956"/>
        <w:bookmarkStart w:id="28909" w:name="_Toc421707150"/>
        <w:bookmarkStart w:id="28910" w:name="_Toc422907130"/>
        <w:bookmarkStart w:id="28911" w:name="_Toc422937761"/>
        <w:bookmarkStart w:id="28912" w:name="_Toc422940823"/>
        <w:bookmarkStart w:id="28913" w:name="_Toc422932258"/>
        <w:bookmarkStart w:id="28914" w:name="_Toc494290390"/>
        <w:bookmarkStart w:id="28915" w:name="_Toc494293206"/>
        <w:bookmarkStart w:id="28916" w:name="_Toc494296020"/>
        <w:bookmarkEnd w:id="28908"/>
        <w:bookmarkEnd w:id="28909"/>
        <w:bookmarkEnd w:id="28910"/>
        <w:bookmarkEnd w:id="28911"/>
        <w:bookmarkEnd w:id="28912"/>
        <w:bookmarkEnd w:id="28913"/>
        <w:bookmarkEnd w:id="28914"/>
        <w:bookmarkEnd w:id="28915"/>
        <w:bookmarkEnd w:id="28916"/>
      </w:del>
    </w:p>
    <w:p w:rsidR="00E056B6" w:rsidDel="00371A11" w:rsidRDefault="00E056B6">
      <w:pPr>
        <w:pStyle w:val="body"/>
        <w:rPr>
          <w:del w:id="28917" w:author="Sastry, Murali" w:date="2015-06-09T17:17:00Z"/>
        </w:rPr>
        <w:pPrChange w:id="28918" w:author="Sastry, Murali" w:date="2015-06-10T10:23:00Z">
          <w:pPr>
            <w:pStyle w:val="Caption"/>
            <w:keepNext/>
          </w:pPr>
        </w:pPrChange>
      </w:pPr>
      <w:del w:id="28919" w:author="Sastry, Murali" w:date="2015-06-09T17:17:00Z">
        <w:r w:rsidDel="00371A11">
          <w:delText xml:space="preserve">Table </w:delText>
        </w:r>
        <w:r w:rsidR="00A31CAF" w:rsidDel="00371A11">
          <w:rPr>
            <w:b/>
          </w:rPr>
          <w:fldChar w:fldCharType="begin"/>
        </w:r>
        <w:r w:rsidDel="00371A11">
          <w:delInstrText xml:space="preserve"> SEQ Table \* ARABIC </w:delInstrText>
        </w:r>
        <w:r w:rsidR="00A31CAF" w:rsidDel="00371A11">
          <w:rPr>
            <w:b/>
          </w:rPr>
          <w:fldChar w:fldCharType="separate"/>
        </w:r>
        <w:r w:rsidR="005516A5" w:rsidDel="00371A11">
          <w:rPr>
            <w:noProof/>
          </w:rPr>
          <w:delText>37</w:delText>
        </w:r>
        <w:r w:rsidR="00A31CAF" w:rsidDel="00371A11">
          <w:rPr>
            <w:b/>
          </w:rPr>
          <w:fldChar w:fldCharType="end"/>
        </w:r>
        <w:r w:rsidDel="00371A11">
          <w:delText xml:space="preserve"> </w:delText>
        </w:r>
        <w:r w:rsidRPr="00CE31DA" w:rsidDel="00371A11">
          <w:delText>GOBI2000_LINUX_SOURCES Files to edit</w:delText>
        </w:r>
        <w:bookmarkStart w:id="28920" w:name="_Toc421703957"/>
        <w:bookmarkStart w:id="28921" w:name="_Toc421707151"/>
        <w:bookmarkStart w:id="28922" w:name="_Toc422907131"/>
        <w:bookmarkStart w:id="28923" w:name="_Toc422937762"/>
        <w:bookmarkStart w:id="28924" w:name="_Toc422940824"/>
        <w:bookmarkStart w:id="28925" w:name="_Toc422932259"/>
        <w:bookmarkStart w:id="28926" w:name="_Toc494290391"/>
        <w:bookmarkStart w:id="28927" w:name="_Toc494293207"/>
        <w:bookmarkStart w:id="28928" w:name="_Toc494296021"/>
        <w:bookmarkEnd w:id="28920"/>
        <w:bookmarkEnd w:id="28921"/>
        <w:bookmarkEnd w:id="28922"/>
        <w:bookmarkEnd w:id="28923"/>
        <w:bookmarkEnd w:id="28924"/>
        <w:bookmarkEnd w:id="28925"/>
        <w:bookmarkEnd w:id="28926"/>
        <w:bookmarkEnd w:id="28927"/>
        <w:bookmarkEnd w:id="28928"/>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6120"/>
      </w:tblGrid>
      <w:tr w:rsidR="003040B0" w:rsidRPr="00E056B6" w:rsidDel="00371A11" w:rsidTr="00E056B6">
        <w:trPr>
          <w:cantSplit/>
          <w:tblHeader/>
          <w:del w:id="28929" w:author="Sastry, Murali" w:date="2015-06-09T17:17:00Z"/>
        </w:trPr>
        <w:tc>
          <w:tcPr>
            <w:tcW w:w="2520" w:type="dxa"/>
            <w:tcBorders>
              <w:bottom w:val="single" w:sz="12" w:space="0" w:color="auto"/>
            </w:tcBorders>
          </w:tcPr>
          <w:p w:rsidR="003040B0" w:rsidRPr="00E056B6" w:rsidDel="00371A11" w:rsidRDefault="003040B0">
            <w:pPr>
              <w:pStyle w:val="body"/>
              <w:rPr>
                <w:del w:id="28930" w:author="Sastry, Murali" w:date="2015-06-09T17:17:00Z"/>
              </w:rPr>
              <w:pPrChange w:id="28931" w:author="Sastry, Murali" w:date="2015-06-10T10:23:00Z">
                <w:pPr>
                  <w:pStyle w:val="tableheading"/>
                </w:pPr>
              </w:pPrChange>
            </w:pPr>
            <w:del w:id="28932" w:author="Sastry, Murali" w:date="2015-06-09T17:17:00Z">
              <w:r w:rsidRPr="00E056B6" w:rsidDel="00371A11">
                <w:delText>File</w:delText>
              </w:r>
              <w:bookmarkStart w:id="28933" w:name="_Toc421703958"/>
              <w:bookmarkStart w:id="28934" w:name="_Toc421707152"/>
              <w:bookmarkStart w:id="28935" w:name="_Toc422907132"/>
              <w:bookmarkStart w:id="28936" w:name="_Toc422937763"/>
              <w:bookmarkStart w:id="28937" w:name="_Toc422940825"/>
              <w:bookmarkStart w:id="28938" w:name="_Toc422932260"/>
              <w:bookmarkStart w:id="28939" w:name="_Toc494290392"/>
              <w:bookmarkStart w:id="28940" w:name="_Toc494293208"/>
              <w:bookmarkStart w:id="28941" w:name="_Toc494296022"/>
              <w:bookmarkEnd w:id="28933"/>
              <w:bookmarkEnd w:id="28934"/>
              <w:bookmarkEnd w:id="28935"/>
              <w:bookmarkEnd w:id="28936"/>
              <w:bookmarkEnd w:id="28937"/>
              <w:bookmarkEnd w:id="28938"/>
              <w:bookmarkEnd w:id="28939"/>
              <w:bookmarkEnd w:id="28940"/>
              <w:bookmarkEnd w:id="28941"/>
            </w:del>
          </w:p>
        </w:tc>
        <w:tc>
          <w:tcPr>
            <w:tcW w:w="6120" w:type="dxa"/>
            <w:tcBorders>
              <w:bottom w:val="single" w:sz="12" w:space="0" w:color="auto"/>
            </w:tcBorders>
          </w:tcPr>
          <w:p w:rsidR="003040B0" w:rsidRPr="00E056B6" w:rsidDel="00371A11" w:rsidRDefault="003040B0">
            <w:pPr>
              <w:pStyle w:val="body"/>
              <w:rPr>
                <w:del w:id="28942" w:author="Sastry, Murali" w:date="2015-06-09T17:17:00Z"/>
              </w:rPr>
              <w:pPrChange w:id="28943" w:author="Sastry, Murali" w:date="2015-06-10T10:23:00Z">
                <w:pPr>
                  <w:pStyle w:val="tableheading"/>
                </w:pPr>
              </w:pPrChange>
            </w:pPr>
            <w:del w:id="28944" w:author="Sastry, Murali" w:date="2015-06-09T17:17:00Z">
              <w:r w:rsidRPr="00E056B6" w:rsidDel="00371A11">
                <w:delText>Description</w:delText>
              </w:r>
              <w:bookmarkStart w:id="28945" w:name="_Toc421703959"/>
              <w:bookmarkStart w:id="28946" w:name="_Toc421707153"/>
              <w:bookmarkStart w:id="28947" w:name="_Toc422907133"/>
              <w:bookmarkStart w:id="28948" w:name="_Toc422937764"/>
              <w:bookmarkStart w:id="28949" w:name="_Toc422940826"/>
              <w:bookmarkStart w:id="28950" w:name="_Toc422932261"/>
              <w:bookmarkStart w:id="28951" w:name="_Toc494290393"/>
              <w:bookmarkStart w:id="28952" w:name="_Toc494293209"/>
              <w:bookmarkStart w:id="28953" w:name="_Toc494296023"/>
              <w:bookmarkEnd w:id="28945"/>
              <w:bookmarkEnd w:id="28946"/>
              <w:bookmarkEnd w:id="28947"/>
              <w:bookmarkEnd w:id="28948"/>
              <w:bookmarkEnd w:id="28949"/>
              <w:bookmarkEnd w:id="28950"/>
              <w:bookmarkEnd w:id="28951"/>
              <w:bookmarkEnd w:id="28952"/>
              <w:bookmarkEnd w:id="28953"/>
            </w:del>
          </w:p>
        </w:tc>
        <w:bookmarkStart w:id="28954" w:name="_Toc421703960"/>
        <w:bookmarkStart w:id="28955" w:name="_Toc421707154"/>
        <w:bookmarkStart w:id="28956" w:name="_Toc422907134"/>
        <w:bookmarkStart w:id="28957" w:name="_Toc422937765"/>
        <w:bookmarkStart w:id="28958" w:name="_Toc422940827"/>
        <w:bookmarkStart w:id="28959" w:name="_Toc422932262"/>
        <w:bookmarkStart w:id="28960" w:name="_Toc494290394"/>
        <w:bookmarkStart w:id="28961" w:name="_Toc494293210"/>
        <w:bookmarkStart w:id="28962" w:name="_Toc494296024"/>
        <w:bookmarkEnd w:id="28954"/>
        <w:bookmarkEnd w:id="28955"/>
        <w:bookmarkEnd w:id="28956"/>
        <w:bookmarkEnd w:id="28957"/>
        <w:bookmarkEnd w:id="28958"/>
        <w:bookmarkEnd w:id="28959"/>
        <w:bookmarkEnd w:id="28960"/>
        <w:bookmarkEnd w:id="28961"/>
        <w:bookmarkEnd w:id="28962"/>
      </w:tr>
      <w:tr w:rsidR="003040B0" w:rsidRPr="00E056B6" w:rsidDel="00371A11" w:rsidTr="00E056B6">
        <w:trPr>
          <w:cantSplit/>
          <w:del w:id="28963" w:author="Sastry, Murali" w:date="2015-06-09T17:17:00Z"/>
        </w:trPr>
        <w:tc>
          <w:tcPr>
            <w:tcW w:w="2520" w:type="dxa"/>
            <w:tcBorders>
              <w:top w:val="single" w:sz="6" w:space="0" w:color="auto"/>
              <w:bottom w:val="single" w:sz="6" w:space="0" w:color="auto"/>
            </w:tcBorders>
          </w:tcPr>
          <w:p w:rsidR="003040B0" w:rsidRPr="00E056B6" w:rsidDel="00371A11" w:rsidRDefault="003040B0">
            <w:pPr>
              <w:pStyle w:val="body"/>
              <w:rPr>
                <w:del w:id="28964" w:author="Sastry, Murali" w:date="2015-06-09T17:17:00Z"/>
              </w:rPr>
              <w:pPrChange w:id="28965" w:author="Sastry, Murali" w:date="2015-06-10T10:23:00Z">
                <w:pPr>
                  <w:pStyle w:val="tableentry"/>
                </w:pPr>
              </w:pPrChange>
            </w:pPr>
            <w:del w:id="28966" w:author="Sastry, Murali" w:date="2015-06-09T17:17:00Z">
              <w:r w:rsidRPr="00E056B6" w:rsidDel="00371A11">
                <w:delText>GobiLinuxSources.config</w:delText>
              </w:r>
              <w:bookmarkStart w:id="28967" w:name="_Toc421703961"/>
              <w:bookmarkStart w:id="28968" w:name="_Toc421707155"/>
              <w:bookmarkStart w:id="28969" w:name="_Toc422907135"/>
              <w:bookmarkStart w:id="28970" w:name="_Toc422937766"/>
              <w:bookmarkStart w:id="28971" w:name="_Toc422940828"/>
              <w:bookmarkStart w:id="28972" w:name="_Toc422932263"/>
              <w:bookmarkStart w:id="28973" w:name="_Toc494290395"/>
              <w:bookmarkStart w:id="28974" w:name="_Toc494293211"/>
              <w:bookmarkStart w:id="28975" w:name="_Toc494296025"/>
              <w:bookmarkEnd w:id="28967"/>
              <w:bookmarkEnd w:id="28968"/>
              <w:bookmarkEnd w:id="28969"/>
              <w:bookmarkEnd w:id="28970"/>
              <w:bookmarkEnd w:id="28971"/>
              <w:bookmarkEnd w:id="28972"/>
              <w:bookmarkEnd w:id="28973"/>
              <w:bookmarkEnd w:id="28974"/>
              <w:bookmarkEnd w:id="28975"/>
            </w:del>
          </w:p>
        </w:tc>
        <w:tc>
          <w:tcPr>
            <w:tcW w:w="6120" w:type="dxa"/>
            <w:tcBorders>
              <w:top w:val="single" w:sz="6" w:space="0" w:color="auto"/>
              <w:bottom w:val="single" w:sz="6" w:space="0" w:color="auto"/>
            </w:tcBorders>
          </w:tcPr>
          <w:p w:rsidR="003040B0" w:rsidRPr="00E056B6" w:rsidDel="00371A11" w:rsidRDefault="003040B0">
            <w:pPr>
              <w:pStyle w:val="body"/>
              <w:rPr>
                <w:del w:id="28976" w:author="Sastry, Murali" w:date="2015-06-09T17:17:00Z"/>
              </w:rPr>
              <w:pPrChange w:id="28977" w:author="Sastry, Murali" w:date="2015-06-10T10:23:00Z">
                <w:pPr>
                  <w:pStyle w:val="tableentry"/>
                </w:pPr>
              </w:pPrChange>
            </w:pPr>
            <w:del w:id="28978" w:author="Sastry, Murali" w:date="2015-06-09T17:17:00Z">
              <w:r w:rsidRPr="00E056B6" w:rsidDel="00371A11">
                <w:delText>Update &lt;Version&gt;</w:delText>
              </w:r>
              <w:bookmarkStart w:id="28979" w:name="_Toc421703962"/>
              <w:bookmarkStart w:id="28980" w:name="_Toc421707156"/>
              <w:bookmarkStart w:id="28981" w:name="_Toc422907136"/>
              <w:bookmarkStart w:id="28982" w:name="_Toc422937767"/>
              <w:bookmarkStart w:id="28983" w:name="_Toc422940829"/>
              <w:bookmarkStart w:id="28984" w:name="_Toc422932264"/>
              <w:bookmarkStart w:id="28985" w:name="_Toc494290396"/>
              <w:bookmarkStart w:id="28986" w:name="_Toc494293212"/>
              <w:bookmarkStart w:id="28987" w:name="_Toc494296026"/>
              <w:bookmarkEnd w:id="28979"/>
              <w:bookmarkEnd w:id="28980"/>
              <w:bookmarkEnd w:id="28981"/>
              <w:bookmarkEnd w:id="28982"/>
              <w:bookmarkEnd w:id="28983"/>
              <w:bookmarkEnd w:id="28984"/>
              <w:bookmarkEnd w:id="28985"/>
              <w:bookmarkEnd w:id="28986"/>
              <w:bookmarkEnd w:id="28987"/>
            </w:del>
          </w:p>
        </w:tc>
        <w:bookmarkStart w:id="28988" w:name="_Toc421703963"/>
        <w:bookmarkStart w:id="28989" w:name="_Toc421707157"/>
        <w:bookmarkStart w:id="28990" w:name="_Toc422907137"/>
        <w:bookmarkStart w:id="28991" w:name="_Toc422937768"/>
        <w:bookmarkStart w:id="28992" w:name="_Toc422940830"/>
        <w:bookmarkStart w:id="28993" w:name="_Toc422932265"/>
        <w:bookmarkStart w:id="28994" w:name="_Toc494290397"/>
        <w:bookmarkStart w:id="28995" w:name="_Toc494293213"/>
        <w:bookmarkStart w:id="28996" w:name="_Toc494296027"/>
        <w:bookmarkEnd w:id="28988"/>
        <w:bookmarkEnd w:id="28989"/>
        <w:bookmarkEnd w:id="28990"/>
        <w:bookmarkEnd w:id="28991"/>
        <w:bookmarkEnd w:id="28992"/>
        <w:bookmarkEnd w:id="28993"/>
        <w:bookmarkEnd w:id="28994"/>
        <w:bookmarkEnd w:id="28995"/>
        <w:bookmarkEnd w:id="28996"/>
      </w:tr>
      <w:tr w:rsidR="003040B0" w:rsidRPr="00E056B6" w:rsidDel="00371A11" w:rsidTr="00E056B6">
        <w:trPr>
          <w:cantSplit/>
          <w:del w:id="28997" w:author="Sastry, Murali" w:date="2015-06-09T17:17:00Z"/>
        </w:trPr>
        <w:tc>
          <w:tcPr>
            <w:tcW w:w="2520" w:type="dxa"/>
            <w:tcBorders>
              <w:top w:val="single" w:sz="6" w:space="0" w:color="auto"/>
              <w:bottom w:val="single" w:sz="6" w:space="0" w:color="auto"/>
            </w:tcBorders>
          </w:tcPr>
          <w:p w:rsidR="003040B0" w:rsidRPr="00E056B6" w:rsidDel="00371A11" w:rsidRDefault="003040B0">
            <w:pPr>
              <w:pStyle w:val="body"/>
              <w:rPr>
                <w:del w:id="28998" w:author="Sastry, Murali" w:date="2015-06-09T17:17:00Z"/>
              </w:rPr>
              <w:pPrChange w:id="28999" w:author="Sastry, Murali" w:date="2015-06-10T10:23:00Z">
                <w:pPr>
                  <w:pStyle w:val="tableentry"/>
                </w:pPr>
              </w:pPrChange>
            </w:pPr>
            <w:del w:id="29000" w:author="Sastry, Murali" w:date="2015-06-09T17:17:00Z">
              <w:r w:rsidRPr="00E056B6" w:rsidDel="00371A11">
                <w:delText>Gobi2000-Linux-SOURCES-Readme.txt</w:delText>
              </w:r>
              <w:bookmarkStart w:id="29001" w:name="_Toc421703964"/>
              <w:bookmarkStart w:id="29002" w:name="_Toc421707158"/>
              <w:bookmarkStart w:id="29003" w:name="_Toc422907138"/>
              <w:bookmarkStart w:id="29004" w:name="_Toc422937769"/>
              <w:bookmarkStart w:id="29005" w:name="_Toc422940831"/>
              <w:bookmarkStart w:id="29006" w:name="_Toc422932266"/>
              <w:bookmarkStart w:id="29007" w:name="_Toc494290398"/>
              <w:bookmarkStart w:id="29008" w:name="_Toc494293214"/>
              <w:bookmarkStart w:id="29009" w:name="_Toc494296028"/>
              <w:bookmarkEnd w:id="29001"/>
              <w:bookmarkEnd w:id="29002"/>
              <w:bookmarkEnd w:id="29003"/>
              <w:bookmarkEnd w:id="29004"/>
              <w:bookmarkEnd w:id="29005"/>
              <w:bookmarkEnd w:id="29006"/>
              <w:bookmarkEnd w:id="29007"/>
              <w:bookmarkEnd w:id="29008"/>
              <w:bookmarkEnd w:id="29009"/>
            </w:del>
          </w:p>
        </w:tc>
        <w:tc>
          <w:tcPr>
            <w:tcW w:w="6120" w:type="dxa"/>
            <w:tcBorders>
              <w:top w:val="single" w:sz="6" w:space="0" w:color="auto"/>
              <w:bottom w:val="single" w:sz="6" w:space="0" w:color="auto"/>
            </w:tcBorders>
          </w:tcPr>
          <w:p w:rsidR="003040B0" w:rsidRPr="00E056B6" w:rsidDel="00371A11" w:rsidRDefault="003040B0">
            <w:pPr>
              <w:pStyle w:val="body"/>
              <w:rPr>
                <w:del w:id="29010" w:author="Sastry, Murali" w:date="2015-06-09T17:17:00Z"/>
              </w:rPr>
              <w:pPrChange w:id="29011" w:author="Sastry, Murali" w:date="2015-06-10T10:23:00Z">
                <w:pPr>
                  <w:pStyle w:val="tableentry"/>
                </w:pPr>
              </w:pPrChange>
            </w:pPr>
            <w:del w:id="29012" w:author="Sastry, Murali" w:date="2015-06-09T17:17:00Z">
              <w:r w:rsidRPr="00E056B6" w:rsidDel="00371A11">
                <w:delText>Version at top</w:delText>
              </w:r>
              <w:bookmarkStart w:id="29013" w:name="_Toc421703965"/>
              <w:bookmarkStart w:id="29014" w:name="_Toc421707159"/>
              <w:bookmarkStart w:id="29015" w:name="_Toc422907139"/>
              <w:bookmarkStart w:id="29016" w:name="_Toc422937770"/>
              <w:bookmarkStart w:id="29017" w:name="_Toc422940832"/>
              <w:bookmarkStart w:id="29018" w:name="_Toc422932267"/>
              <w:bookmarkStart w:id="29019" w:name="_Toc494290399"/>
              <w:bookmarkStart w:id="29020" w:name="_Toc494293215"/>
              <w:bookmarkStart w:id="29021" w:name="_Toc494296029"/>
              <w:bookmarkEnd w:id="29013"/>
              <w:bookmarkEnd w:id="29014"/>
              <w:bookmarkEnd w:id="29015"/>
              <w:bookmarkEnd w:id="29016"/>
              <w:bookmarkEnd w:id="29017"/>
              <w:bookmarkEnd w:id="29018"/>
              <w:bookmarkEnd w:id="29019"/>
              <w:bookmarkEnd w:id="29020"/>
              <w:bookmarkEnd w:id="29021"/>
            </w:del>
          </w:p>
          <w:p w:rsidR="003040B0" w:rsidRPr="00E056B6" w:rsidDel="00371A11" w:rsidRDefault="003040B0">
            <w:pPr>
              <w:pStyle w:val="body"/>
              <w:rPr>
                <w:del w:id="29022" w:author="Sastry, Murali" w:date="2015-06-09T17:17:00Z"/>
              </w:rPr>
              <w:pPrChange w:id="29023" w:author="Sastry, Murali" w:date="2015-06-10T10:23:00Z">
                <w:pPr>
                  <w:pStyle w:val="tableentry"/>
                </w:pPr>
              </w:pPrChange>
            </w:pPr>
            <w:del w:id="29024" w:author="Sastry, Murali" w:date="2015-06-09T17:17:00Z">
              <w:r w:rsidRPr="00E056B6" w:rsidDel="00371A11">
                <w:delText>Date at top</w:delText>
              </w:r>
              <w:bookmarkStart w:id="29025" w:name="_Toc421703966"/>
              <w:bookmarkStart w:id="29026" w:name="_Toc421707160"/>
              <w:bookmarkStart w:id="29027" w:name="_Toc422907140"/>
              <w:bookmarkStart w:id="29028" w:name="_Toc422937771"/>
              <w:bookmarkStart w:id="29029" w:name="_Toc422940833"/>
              <w:bookmarkStart w:id="29030" w:name="_Toc422932268"/>
              <w:bookmarkStart w:id="29031" w:name="_Toc494290400"/>
              <w:bookmarkStart w:id="29032" w:name="_Toc494293216"/>
              <w:bookmarkStart w:id="29033" w:name="_Toc494296030"/>
              <w:bookmarkEnd w:id="29025"/>
              <w:bookmarkEnd w:id="29026"/>
              <w:bookmarkEnd w:id="29027"/>
              <w:bookmarkEnd w:id="29028"/>
              <w:bookmarkEnd w:id="29029"/>
              <w:bookmarkEnd w:id="29030"/>
              <w:bookmarkEnd w:id="29031"/>
              <w:bookmarkEnd w:id="29032"/>
              <w:bookmarkEnd w:id="29033"/>
            </w:del>
          </w:p>
          <w:p w:rsidR="003040B0" w:rsidRPr="00E056B6" w:rsidDel="00371A11" w:rsidRDefault="003040B0">
            <w:pPr>
              <w:pStyle w:val="body"/>
              <w:rPr>
                <w:del w:id="29034" w:author="Sastry, Murali" w:date="2015-06-09T17:17:00Z"/>
              </w:rPr>
              <w:pPrChange w:id="29035" w:author="Sastry, Murali" w:date="2015-06-10T10:23:00Z">
                <w:pPr>
                  <w:pStyle w:val="tableentry"/>
                </w:pPr>
              </w:pPrChange>
            </w:pPr>
            <w:del w:id="29036" w:author="Sastry, Murali" w:date="2015-06-09T17:17:00Z">
              <w:r w:rsidRPr="00E056B6" w:rsidDel="00371A11">
                <w:delText>Add any installation notes</w:delText>
              </w:r>
              <w:bookmarkStart w:id="29037" w:name="_Toc421703967"/>
              <w:bookmarkStart w:id="29038" w:name="_Toc421707161"/>
              <w:bookmarkStart w:id="29039" w:name="_Toc422907141"/>
              <w:bookmarkStart w:id="29040" w:name="_Toc422937772"/>
              <w:bookmarkStart w:id="29041" w:name="_Toc422940834"/>
              <w:bookmarkStart w:id="29042" w:name="_Toc422932269"/>
              <w:bookmarkStart w:id="29043" w:name="_Toc494290401"/>
              <w:bookmarkStart w:id="29044" w:name="_Toc494293217"/>
              <w:bookmarkStart w:id="29045" w:name="_Toc494296031"/>
              <w:bookmarkEnd w:id="29037"/>
              <w:bookmarkEnd w:id="29038"/>
              <w:bookmarkEnd w:id="29039"/>
              <w:bookmarkEnd w:id="29040"/>
              <w:bookmarkEnd w:id="29041"/>
              <w:bookmarkEnd w:id="29042"/>
              <w:bookmarkEnd w:id="29043"/>
              <w:bookmarkEnd w:id="29044"/>
              <w:bookmarkEnd w:id="29045"/>
            </w:del>
          </w:p>
          <w:p w:rsidR="003040B0" w:rsidRPr="00E056B6" w:rsidDel="00371A11" w:rsidRDefault="003040B0">
            <w:pPr>
              <w:pStyle w:val="body"/>
              <w:rPr>
                <w:del w:id="29046" w:author="Sastry, Murali" w:date="2015-06-09T17:17:00Z"/>
              </w:rPr>
              <w:pPrChange w:id="29047" w:author="Sastry, Murali" w:date="2015-06-10T10:23:00Z">
                <w:pPr>
                  <w:pStyle w:val="tableentry"/>
                </w:pPr>
              </w:pPrChange>
            </w:pPr>
            <w:del w:id="29048" w:author="Sastry, Murali" w:date="2015-06-09T17:17:00Z">
              <w:r w:rsidRPr="00E056B6" w:rsidDel="00371A11">
                <w:delText>Change “This” release section to “</w:delText>
              </w:r>
              <w:r w:rsidRPr="00E056B6" w:rsidDel="00371A11">
                <w:rPr>
                  <w:iCs/>
                </w:rPr>
                <w:delText>Prior”</w:delText>
              </w:r>
              <w:r w:rsidRPr="00E056B6" w:rsidDel="00371A11">
                <w:delText xml:space="preserve"> Release</w:delText>
              </w:r>
              <w:bookmarkStart w:id="29049" w:name="_Toc421703968"/>
              <w:bookmarkStart w:id="29050" w:name="_Toc421707162"/>
              <w:bookmarkStart w:id="29051" w:name="_Toc422907142"/>
              <w:bookmarkStart w:id="29052" w:name="_Toc422937773"/>
              <w:bookmarkStart w:id="29053" w:name="_Toc422940835"/>
              <w:bookmarkStart w:id="29054" w:name="_Toc422932270"/>
              <w:bookmarkStart w:id="29055" w:name="_Toc494290402"/>
              <w:bookmarkStart w:id="29056" w:name="_Toc494293218"/>
              <w:bookmarkStart w:id="29057" w:name="_Toc494296032"/>
              <w:bookmarkEnd w:id="29049"/>
              <w:bookmarkEnd w:id="29050"/>
              <w:bookmarkEnd w:id="29051"/>
              <w:bookmarkEnd w:id="29052"/>
              <w:bookmarkEnd w:id="29053"/>
              <w:bookmarkEnd w:id="29054"/>
              <w:bookmarkEnd w:id="29055"/>
              <w:bookmarkEnd w:id="29056"/>
              <w:bookmarkEnd w:id="29057"/>
            </w:del>
          </w:p>
          <w:p w:rsidR="003040B0" w:rsidRPr="00E056B6" w:rsidDel="00371A11" w:rsidRDefault="003040B0">
            <w:pPr>
              <w:pStyle w:val="body"/>
              <w:rPr>
                <w:del w:id="29058" w:author="Sastry, Murali" w:date="2015-06-09T17:17:00Z"/>
              </w:rPr>
              <w:pPrChange w:id="29059" w:author="Sastry, Murali" w:date="2015-06-10T10:23:00Z">
                <w:pPr>
                  <w:pStyle w:val="tableentry"/>
                </w:pPr>
              </w:pPrChange>
            </w:pPr>
            <w:del w:id="29060" w:author="Sastry, Murali" w:date="2015-06-09T17:17:00Z">
              <w:r w:rsidRPr="00E056B6" w:rsidDel="00371A11">
                <w:delText>Add the new “This”</w:delText>
              </w:r>
              <w:r w:rsidRPr="00E056B6" w:rsidDel="00371A11">
                <w:rPr>
                  <w:iCs/>
                </w:rPr>
                <w:delText xml:space="preserve"> Release</w:delText>
              </w:r>
              <w:r w:rsidRPr="00E056B6" w:rsidDel="00371A11">
                <w:delText xml:space="preserve"> section</w:delText>
              </w:r>
              <w:bookmarkStart w:id="29061" w:name="_Toc421703969"/>
              <w:bookmarkStart w:id="29062" w:name="_Toc421707163"/>
              <w:bookmarkStart w:id="29063" w:name="_Toc422907143"/>
              <w:bookmarkStart w:id="29064" w:name="_Toc422937774"/>
              <w:bookmarkStart w:id="29065" w:name="_Toc422940836"/>
              <w:bookmarkStart w:id="29066" w:name="_Toc422932271"/>
              <w:bookmarkStart w:id="29067" w:name="_Toc494290403"/>
              <w:bookmarkStart w:id="29068" w:name="_Toc494293219"/>
              <w:bookmarkStart w:id="29069" w:name="_Toc494296033"/>
              <w:bookmarkEnd w:id="29061"/>
              <w:bookmarkEnd w:id="29062"/>
              <w:bookmarkEnd w:id="29063"/>
              <w:bookmarkEnd w:id="29064"/>
              <w:bookmarkEnd w:id="29065"/>
              <w:bookmarkEnd w:id="29066"/>
              <w:bookmarkEnd w:id="29067"/>
              <w:bookmarkEnd w:id="29068"/>
              <w:bookmarkEnd w:id="29069"/>
            </w:del>
          </w:p>
          <w:p w:rsidR="003040B0" w:rsidRPr="00E056B6" w:rsidDel="00371A11" w:rsidRDefault="003040B0">
            <w:pPr>
              <w:pStyle w:val="body"/>
              <w:rPr>
                <w:del w:id="29070" w:author="Sastry, Murali" w:date="2015-06-09T17:17:00Z"/>
              </w:rPr>
              <w:pPrChange w:id="29071" w:author="Sastry, Murali" w:date="2015-06-10T10:23:00Z">
                <w:pPr>
                  <w:pStyle w:val="tableentry"/>
                </w:pPr>
              </w:pPrChange>
            </w:pPr>
            <w:del w:id="29072" w:author="Sastry, Murali" w:date="2015-06-09T17:17:00Z">
              <w:r w:rsidRPr="00E056B6" w:rsidDel="00371A11">
                <w:delText>Add any known issues</w:delText>
              </w:r>
              <w:bookmarkStart w:id="29073" w:name="_Toc421703970"/>
              <w:bookmarkStart w:id="29074" w:name="_Toc421707164"/>
              <w:bookmarkStart w:id="29075" w:name="_Toc422907144"/>
              <w:bookmarkStart w:id="29076" w:name="_Toc422937775"/>
              <w:bookmarkStart w:id="29077" w:name="_Toc422940837"/>
              <w:bookmarkStart w:id="29078" w:name="_Toc422932272"/>
              <w:bookmarkStart w:id="29079" w:name="_Toc494290404"/>
              <w:bookmarkStart w:id="29080" w:name="_Toc494293220"/>
              <w:bookmarkStart w:id="29081" w:name="_Toc494296034"/>
              <w:bookmarkEnd w:id="29073"/>
              <w:bookmarkEnd w:id="29074"/>
              <w:bookmarkEnd w:id="29075"/>
              <w:bookmarkEnd w:id="29076"/>
              <w:bookmarkEnd w:id="29077"/>
              <w:bookmarkEnd w:id="29078"/>
              <w:bookmarkEnd w:id="29079"/>
              <w:bookmarkEnd w:id="29080"/>
              <w:bookmarkEnd w:id="29081"/>
            </w:del>
          </w:p>
        </w:tc>
        <w:bookmarkStart w:id="29082" w:name="_Toc421703971"/>
        <w:bookmarkStart w:id="29083" w:name="_Toc421707165"/>
        <w:bookmarkStart w:id="29084" w:name="_Toc422907145"/>
        <w:bookmarkStart w:id="29085" w:name="_Toc422937776"/>
        <w:bookmarkStart w:id="29086" w:name="_Toc422940838"/>
        <w:bookmarkStart w:id="29087" w:name="_Toc422932273"/>
        <w:bookmarkStart w:id="29088" w:name="_Toc494290405"/>
        <w:bookmarkStart w:id="29089" w:name="_Toc494293221"/>
        <w:bookmarkStart w:id="29090" w:name="_Toc494296035"/>
        <w:bookmarkEnd w:id="29082"/>
        <w:bookmarkEnd w:id="29083"/>
        <w:bookmarkEnd w:id="29084"/>
        <w:bookmarkEnd w:id="29085"/>
        <w:bookmarkEnd w:id="29086"/>
        <w:bookmarkEnd w:id="29087"/>
        <w:bookmarkEnd w:id="29088"/>
        <w:bookmarkEnd w:id="29089"/>
        <w:bookmarkEnd w:id="29090"/>
      </w:tr>
    </w:tbl>
    <w:p w:rsidR="003040B0" w:rsidRPr="00E056B6" w:rsidDel="00371A11" w:rsidRDefault="003040B0">
      <w:pPr>
        <w:pStyle w:val="body"/>
        <w:rPr>
          <w:del w:id="29091" w:author="Sastry, Murali" w:date="2015-06-09T17:17:00Z"/>
        </w:rPr>
        <w:pPrChange w:id="29092" w:author="Sastry, Murali" w:date="2015-06-10T10:23:00Z">
          <w:pPr>
            <w:pStyle w:val="tablecode"/>
          </w:pPr>
        </w:pPrChange>
      </w:pPr>
      <w:bookmarkStart w:id="29093" w:name="_Toc421703972"/>
      <w:bookmarkStart w:id="29094" w:name="_Toc421707166"/>
      <w:bookmarkStart w:id="29095" w:name="_Toc422907146"/>
      <w:bookmarkStart w:id="29096" w:name="_Toc422937777"/>
      <w:bookmarkStart w:id="29097" w:name="_Toc422940839"/>
      <w:bookmarkStart w:id="29098" w:name="_Toc422932274"/>
      <w:bookmarkStart w:id="29099" w:name="_Toc494290406"/>
      <w:bookmarkStart w:id="29100" w:name="_Toc494293222"/>
      <w:bookmarkStart w:id="29101" w:name="_Toc494296036"/>
      <w:bookmarkEnd w:id="29093"/>
      <w:bookmarkEnd w:id="29094"/>
      <w:bookmarkEnd w:id="29095"/>
      <w:bookmarkEnd w:id="29096"/>
      <w:bookmarkEnd w:id="29097"/>
      <w:bookmarkEnd w:id="29098"/>
      <w:bookmarkEnd w:id="29099"/>
      <w:bookmarkEnd w:id="29100"/>
      <w:bookmarkEnd w:id="29101"/>
    </w:p>
    <w:p w:rsidR="003040B0" w:rsidRPr="00E056B6" w:rsidDel="00371A11" w:rsidRDefault="003040B0">
      <w:pPr>
        <w:pStyle w:val="body"/>
        <w:rPr>
          <w:del w:id="29102" w:author="Sastry, Murali" w:date="2015-06-09T17:17:00Z"/>
        </w:rPr>
        <w:pPrChange w:id="29103" w:author="Sastry, Murali" w:date="2015-06-10T10:23:00Z">
          <w:pPr>
            <w:pStyle w:val="Heading2"/>
          </w:pPr>
        </w:pPrChange>
      </w:pPr>
      <w:bookmarkStart w:id="29104" w:name="_Ref262130463"/>
      <w:bookmarkStart w:id="29105" w:name="_Ref262130488"/>
      <w:bookmarkStart w:id="29106" w:name="_Toc262131872"/>
      <w:del w:id="29107" w:author="Sastry, Murali" w:date="2015-06-09T17:17:00Z">
        <w:r w:rsidRPr="00E056B6" w:rsidDel="00371A11">
          <w:delText>Build GOBI2000_LINUX_SOURCES locally</w:delText>
        </w:r>
        <w:bookmarkStart w:id="29108" w:name="_Toc421703973"/>
        <w:bookmarkStart w:id="29109" w:name="_Toc421707167"/>
        <w:bookmarkStart w:id="29110" w:name="_Toc422907147"/>
        <w:bookmarkStart w:id="29111" w:name="_Toc422937778"/>
        <w:bookmarkStart w:id="29112" w:name="_Toc422940840"/>
        <w:bookmarkStart w:id="29113" w:name="_Toc422932275"/>
        <w:bookmarkStart w:id="29114" w:name="_Toc494290407"/>
        <w:bookmarkStart w:id="29115" w:name="_Toc494293223"/>
        <w:bookmarkStart w:id="29116" w:name="_Toc494296037"/>
        <w:bookmarkEnd w:id="29104"/>
        <w:bookmarkEnd w:id="29105"/>
        <w:bookmarkEnd w:id="29106"/>
        <w:bookmarkEnd w:id="29108"/>
        <w:bookmarkEnd w:id="29109"/>
        <w:bookmarkEnd w:id="29110"/>
        <w:bookmarkEnd w:id="29111"/>
        <w:bookmarkEnd w:id="29112"/>
        <w:bookmarkEnd w:id="29113"/>
        <w:bookmarkEnd w:id="29114"/>
        <w:bookmarkEnd w:id="29115"/>
        <w:bookmarkEnd w:id="29116"/>
      </w:del>
    </w:p>
    <w:p w:rsidR="003040B0" w:rsidRPr="00E056B6" w:rsidDel="00371A11" w:rsidRDefault="003040B0">
      <w:pPr>
        <w:pStyle w:val="body"/>
        <w:rPr>
          <w:del w:id="29117" w:author="Sastry, Murali" w:date="2015-06-09T17:17:00Z"/>
        </w:rPr>
        <w:pPrChange w:id="29118" w:author="Sastry, Murali" w:date="2015-06-10T10:23:00Z">
          <w:pPr>
            <w:pStyle w:val="body"/>
            <w:spacing w:before="0" w:after="0"/>
          </w:pPr>
        </w:pPrChange>
      </w:pPr>
      <w:del w:id="29119" w:author="Sastry, Murali" w:date="2015-06-09T17:17:00Z">
        <w:r w:rsidRPr="00E056B6" w:rsidDel="00371A11">
          <w:delText>Sync perforce (creates a “perforce2k” directory in current directory)</w:delText>
        </w:r>
        <w:bookmarkStart w:id="29120" w:name="_Toc421703974"/>
        <w:bookmarkStart w:id="29121" w:name="_Toc421707168"/>
        <w:bookmarkStart w:id="29122" w:name="_Toc422907148"/>
        <w:bookmarkStart w:id="29123" w:name="_Toc422937779"/>
        <w:bookmarkStart w:id="29124" w:name="_Toc422940841"/>
        <w:bookmarkStart w:id="29125" w:name="_Toc422932276"/>
        <w:bookmarkStart w:id="29126" w:name="_Toc494290408"/>
        <w:bookmarkStart w:id="29127" w:name="_Toc494293224"/>
        <w:bookmarkStart w:id="29128" w:name="_Toc494296038"/>
        <w:bookmarkEnd w:id="29120"/>
        <w:bookmarkEnd w:id="29121"/>
        <w:bookmarkEnd w:id="29122"/>
        <w:bookmarkEnd w:id="29123"/>
        <w:bookmarkEnd w:id="29124"/>
        <w:bookmarkEnd w:id="29125"/>
        <w:bookmarkEnd w:id="29126"/>
        <w:bookmarkEnd w:id="29127"/>
        <w:bookmarkEnd w:id="29128"/>
      </w:del>
    </w:p>
    <w:p w:rsidR="003040B0" w:rsidRPr="00E056B6" w:rsidDel="00371A11" w:rsidRDefault="003040B0">
      <w:pPr>
        <w:pStyle w:val="body"/>
        <w:rPr>
          <w:del w:id="29129" w:author="Sastry, Murali" w:date="2015-06-09T17:17:00Z"/>
        </w:rPr>
        <w:pPrChange w:id="29130" w:author="Sastry, Murali" w:date="2015-06-10T10:23:00Z">
          <w:pPr>
            <w:pStyle w:val="body"/>
            <w:spacing w:before="0" w:after="0"/>
            <w:ind w:left="1440"/>
          </w:pPr>
        </w:pPrChange>
      </w:pPr>
      <w:del w:id="29131" w:author="Sastry, Murali" w:date="2015-06-09T17:17:00Z">
        <w:r w:rsidRPr="00E056B6" w:rsidDel="00371A11">
          <w:delText># export P4USER=mwinn</w:delText>
        </w:r>
        <w:bookmarkStart w:id="29132" w:name="_Toc421703975"/>
        <w:bookmarkStart w:id="29133" w:name="_Toc421707169"/>
        <w:bookmarkStart w:id="29134" w:name="_Toc422907149"/>
        <w:bookmarkStart w:id="29135" w:name="_Toc422937780"/>
        <w:bookmarkStart w:id="29136" w:name="_Toc422940842"/>
        <w:bookmarkStart w:id="29137" w:name="_Toc422932277"/>
        <w:bookmarkStart w:id="29138" w:name="_Toc494290409"/>
        <w:bookmarkStart w:id="29139" w:name="_Toc494293225"/>
        <w:bookmarkStart w:id="29140" w:name="_Toc494296039"/>
        <w:bookmarkEnd w:id="29132"/>
        <w:bookmarkEnd w:id="29133"/>
        <w:bookmarkEnd w:id="29134"/>
        <w:bookmarkEnd w:id="29135"/>
        <w:bookmarkEnd w:id="29136"/>
        <w:bookmarkEnd w:id="29137"/>
        <w:bookmarkEnd w:id="29138"/>
        <w:bookmarkEnd w:id="29139"/>
        <w:bookmarkEnd w:id="29140"/>
      </w:del>
    </w:p>
    <w:p w:rsidR="003040B0" w:rsidRPr="00E056B6" w:rsidDel="00371A11" w:rsidRDefault="003040B0">
      <w:pPr>
        <w:pStyle w:val="body"/>
        <w:rPr>
          <w:del w:id="29141" w:author="Sastry, Murali" w:date="2015-06-09T17:17:00Z"/>
        </w:rPr>
        <w:pPrChange w:id="29142" w:author="Sastry, Murali" w:date="2015-06-10T10:23:00Z">
          <w:pPr>
            <w:pStyle w:val="body"/>
            <w:spacing w:before="0" w:after="0"/>
            <w:ind w:left="1440"/>
          </w:pPr>
        </w:pPrChange>
      </w:pPr>
      <w:del w:id="29143" w:author="Sastry, Murali" w:date="2015-06-09T17:17:00Z">
        <w:r w:rsidRPr="00E056B6" w:rsidDel="00371A11">
          <w:delText># p4 -p aswp402:1666 -u mwinn login</w:delText>
        </w:r>
        <w:bookmarkStart w:id="29144" w:name="_Toc421703976"/>
        <w:bookmarkStart w:id="29145" w:name="_Toc421707170"/>
        <w:bookmarkStart w:id="29146" w:name="_Toc422907150"/>
        <w:bookmarkStart w:id="29147" w:name="_Toc422937781"/>
        <w:bookmarkStart w:id="29148" w:name="_Toc422940843"/>
        <w:bookmarkStart w:id="29149" w:name="_Toc422932278"/>
        <w:bookmarkStart w:id="29150" w:name="_Toc494290410"/>
        <w:bookmarkStart w:id="29151" w:name="_Toc494293226"/>
        <w:bookmarkStart w:id="29152" w:name="_Toc494296040"/>
        <w:bookmarkEnd w:id="29144"/>
        <w:bookmarkEnd w:id="29145"/>
        <w:bookmarkEnd w:id="29146"/>
        <w:bookmarkEnd w:id="29147"/>
        <w:bookmarkEnd w:id="29148"/>
        <w:bookmarkEnd w:id="29149"/>
        <w:bookmarkEnd w:id="29150"/>
        <w:bookmarkEnd w:id="29151"/>
        <w:bookmarkEnd w:id="29152"/>
      </w:del>
    </w:p>
    <w:p w:rsidR="003040B0" w:rsidRPr="00E056B6" w:rsidDel="00371A11" w:rsidRDefault="003040B0">
      <w:pPr>
        <w:pStyle w:val="body"/>
        <w:rPr>
          <w:del w:id="29153" w:author="Sastry, Murali" w:date="2015-06-09T17:17:00Z"/>
        </w:rPr>
        <w:pPrChange w:id="29154" w:author="Sastry, Murali" w:date="2015-06-10T10:23:00Z">
          <w:pPr>
            <w:pStyle w:val="body"/>
            <w:spacing w:before="0" w:after="0"/>
            <w:ind w:left="2160"/>
          </w:pPr>
        </w:pPrChange>
      </w:pPr>
      <w:del w:id="29155" w:author="Sastry, Murali" w:date="2015-06-09T17:17:00Z">
        <w:r w:rsidRPr="00E056B6" w:rsidDel="00371A11">
          <w:delText>(use p4 password when prompted)</w:delText>
        </w:r>
        <w:bookmarkStart w:id="29156" w:name="_Toc421703977"/>
        <w:bookmarkStart w:id="29157" w:name="_Toc421707171"/>
        <w:bookmarkStart w:id="29158" w:name="_Toc422907151"/>
        <w:bookmarkStart w:id="29159" w:name="_Toc422937782"/>
        <w:bookmarkStart w:id="29160" w:name="_Toc422940844"/>
        <w:bookmarkStart w:id="29161" w:name="_Toc422932279"/>
        <w:bookmarkStart w:id="29162" w:name="_Toc494290411"/>
        <w:bookmarkStart w:id="29163" w:name="_Toc494293227"/>
        <w:bookmarkStart w:id="29164" w:name="_Toc494296041"/>
        <w:bookmarkEnd w:id="29156"/>
        <w:bookmarkEnd w:id="29157"/>
        <w:bookmarkEnd w:id="29158"/>
        <w:bookmarkEnd w:id="29159"/>
        <w:bookmarkEnd w:id="29160"/>
        <w:bookmarkEnd w:id="29161"/>
        <w:bookmarkEnd w:id="29162"/>
        <w:bookmarkEnd w:id="29163"/>
        <w:bookmarkEnd w:id="29164"/>
      </w:del>
    </w:p>
    <w:p w:rsidR="003040B0" w:rsidRPr="00E056B6" w:rsidDel="00371A11" w:rsidRDefault="003040B0">
      <w:pPr>
        <w:pStyle w:val="body"/>
        <w:rPr>
          <w:del w:id="29165" w:author="Sastry, Murali" w:date="2015-06-09T17:17:00Z"/>
        </w:rPr>
        <w:pPrChange w:id="29166" w:author="Sastry, Murali" w:date="2015-06-10T10:23:00Z">
          <w:pPr>
            <w:pStyle w:val="body"/>
            <w:spacing w:before="0" w:after="0"/>
            <w:ind w:left="1440"/>
          </w:pPr>
        </w:pPrChange>
      </w:pPr>
      <w:del w:id="29167" w:author="Sastry, Murali" w:date="2015-06-09T17:17:00Z">
        <w:r w:rsidRPr="00E056B6" w:rsidDel="00371A11">
          <w:delText># p4 -p aswp402:1666 -c UNDP-Linux2k sync –f</w:delText>
        </w:r>
        <w:bookmarkStart w:id="29168" w:name="_Toc421703978"/>
        <w:bookmarkStart w:id="29169" w:name="_Toc421707172"/>
        <w:bookmarkStart w:id="29170" w:name="_Toc422907152"/>
        <w:bookmarkStart w:id="29171" w:name="_Toc422937783"/>
        <w:bookmarkStart w:id="29172" w:name="_Toc422940845"/>
        <w:bookmarkStart w:id="29173" w:name="_Toc422932280"/>
        <w:bookmarkStart w:id="29174" w:name="_Toc494290412"/>
        <w:bookmarkStart w:id="29175" w:name="_Toc494293228"/>
        <w:bookmarkStart w:id="29176" w:name="_Toc494296042"/>
        <w:bookmarkEnd w:id="29168"/>
        <w:bookmarkEnd w:id="29169"/>
        <w:bookmarkEnd w:id="29170"/>
        <w:bookmarkEnd w:id="29171"/>
        <w:bookmarkEnd w:id="29172"/>
        <w:bookmarkEnd w:id="29173"/>
        <w:bookmarkEnd w:id="29174"/>
        <w:bookmarkEnd w:id="29175"/>
        <w:bookmarkEnd w:id="29176"/>
      </w:del>
    </w:p>
    <w:p w:rsidR="003040B0" w:rsidRPr="00E056B6" w:rsidDel="00371A11" w:rsidRDefault="003040B0">
      <w:pPr>
        <w:pStyle w:val="body"/>
        <w:rPr>
          <w:del w:id="29177" w:author="Sastry, Murali" w:date="2015-06-09T17:17:00Z"/>
        </w:rPr>
        <w:pPrChange w:id="29178" w:author="Sastry, Murali" w:date="2015-06-10T10:23:00Z">
          <w:pPr>
            <w:pStyle w:val="body"/>
            <w:spacing w:before="0" w:after="0"/>
          </w:pPr>
        </w:pPrChange>
      </w:pPr>
      <w:del w:id="29179" w:author="Sastry, Murali" w:date="2015-06-09T17:17:00Z">
        <w:r w:rsidRPr="00E056B6" w:rsidDel="00371A11">
          <w:delText>Go to and run build script</w:delText>
        </w:r>
        <w:bookmarkStart w:id="29180" w:name="_Toc421703979"/>
        <w:bookmarkStart w:id="29181" w:name="_Toc421707173"/>
        <w:bookmarkStart w:id="29182" w:name="_Toc422907153"/>
        <w:bookmarkStart w:id="29183" w:name="_Toc422937784"/>
        <w:bookmarkStart w:id="29184" w:name="_Toc422940846"/>
        <w:bookmarkStart w:id="29185" w:name="_Toc422932281"/>
        <w:bookmarkStart w:id="29186" w:name="_Toc494290413"/>
        <w:bookmarkStart w:id="29187" w:name="_Toc494293229"/>
        <w:bookmarkStart w:id="29188" w:name="_Toc494296043"/>
        <w:bookmarkEnd w:id="29180"/>
        <w:bookmarkEnd w:id="29181"/>
        <w:bookmarkEnd w:id="29182"/>
        <w:bookmarkEnd w:id="29183"/>
        <w:bookmarkEnd w:id="29184"/>
        <w:bookmarkEnd w:id="29185"/>
        <w:bookmarkEnd w:id="29186"/>
        <w:bookmarkEnd w:id="29187"/>
        <w:bookmarkEnd w:id="29188"/>
      </w:del>
    </w:p>
    <w:p w:rsidR="003040B0" w:rsidRPr="00E056B6" w:rsidDel="00371A11" w:rsidRDefault="003040B0">
      <w:pPr>
        <w:pStyle w:val="body"/>
        <w:rPr>
          <w:del w:id="29189" w:author="Sastry, Murali" w:date="2015-06-09T17:17:00Z"/>
        </w:rPr>
        <w:pPrChange w:id="29190" w:author="Sastry, Murali" w:date="2015-06-10T10:23:00Z">
          <w:pPr>
            <w:pStyle w:val="body"/>
            <w:spacing w:before="0" w:after="0"/>
            <w:ind w:left="1440"/>
          </w:pPr>
        </w:pPrChange>
      </w:pPr>
      <w:del w:id="29191" w:author="Sastry, Murali" w:date="2015-06-09T17:17:00Z">
        <w:r w:rsidRPr="00E056B6" w:rsidDel="00371A11">
          <w:delText># cd perforce2k/Installers/GobiLinuxSources</w:delText>
        </w:r>
        <w:bookmarkStart w:id="29192" w:name="_Toc421703980"/>
        <w:bookmarkStart w:id="29193" w:name="_Toc421707174"/>
        <w:bookmarkStart w:id="29194" w:name="_Toc422907154"/>
        <w:bookmarkStart w:id="29195" w:name="_Toc422937785"/>
        <w:bookmarkStart w:id="29196" w:name="_Toc422940847"/>
        <w:bookmarkStart w:id="29197" w:name="_Toc422932282"/>
        <w:bookmarkStart w:id="29198" w:name="_Toc494290414"/>
        <w:bookmarkStart w:id="29199" w:name="_Toc494293230"/>
        <w:bookmarkStart w:id="29200" w:name="_Toc494296044"/>
        <w:bookmarkEnd w:id="29192"/>
        <w:bookmarkEnd w:id="29193"/>
        <w:bookmarkEnd w:id="29194"/>
        <w:bookmarkEnd w:id="29195"/>
        <w:bookmarkEnd w:id="29196"/>
        <w:bookmarkEnd w:id="29197"/>
        <w:bookmarkEnd w:id="29198"/>
        <w:bookmarkEnd w:id="29199"/>
        <w:bookmarkEnd w:id="29200"/>
      </w:del>
    </w:p>
    <w:p w:rsidR="003040B0" w:rsidRPr="00E056B6" w:rsidDel="00371A11" w:rsidRDefault="003040B0">
      <w:pPr>
        <w:pStyle w:val="body"/>
        <w:rPr>
          <w:del w:id="29201" w:author="Sastry, Murali" w:date="2015-06-09T17:17:00Z"/>
        </w:rPr>
        <w:pPrChange w:id="29202" w:author="Sastry, Murali" w:date="2015-06-10T10:23:00Z">
          <w:pPr>
            <w:pStyle w:val="body"/>
            <w:spacing w:before="0" w:after="0"/>
            <w:ind w:left="1440"/>
          </w:pPr>
        </w:pPrChange>
      </w:pPr>
      <w:del w:id="29203" w:author="Sastry, Murali" w:date="2015-06-09T17:17:00Z">
        <w:r w:rsidRPr="00E056B6" w:rsidDel="00371A11">
          <w:delText># perl buildGobiLinuxSources.pl</w:delText>
        </w:r>
        <w:bookmarkStart w:id="29204" w:name="_Toc421703981"/>
        <w:bookmarkStart w:id="29205" w:name="_Toc421707175"/>
        <w:bookmarkStart w:id="29206" w:name="_Toc422907155"/>
        <w:bookmarkStart w:id="29207" w:name="_Toc422937786"/>
        <w:bookmarkStart w:id="29208" w:name="_Toc422940848"/>
        <w:bookmarkStart w:id="29209" w:name="_Toc422932283"/>
        <w:bookmarkStart w:id="29210" w:name="_Toc494290415"/>
        <w:bookmarkStart w:id="29211" w:name="_Toc494293231"/>
        <w:bookmarkStart w:id="29212" w:name="_Toc494296045"/>
        <w:bookmarkEnd w:id="29204"/>
        <w:bookmarkEnd w:id="29205"/>
        <w:bookmarkEnd w:id="29206"/>
        <w:bookmarkEnd w:id="29207"/>
        <w:bookmarkEnd w:id="29208"/>
        <w:bookmarkEnd w:id="29209"/>
        <w:bookmarkEnd w:id="29210"/>
        <w:bookmarkEnd w:id="29211"/>
        <w:bookmarkEnd w:id="29212"/>
      </w:del>
    </w:p>
    <w:p w:rsidR="003040B0" w:rsidRPr="00E056B6" w:rsidDel="00371A11" w:rsidRDefault="003040B0">
      <w:pPr>
        <w:pStyle w:val="body"/>
        <w:rPr>
          <w:del w:id="29213" w:author="Sastry, Murali" w:date="2015-06-09T17:17:00Z"/>
        </w:rPr>
        <w:pPrChange w:id="29214" w:author="Sastry, Murali" w:date="2015-06-10T10:23:00Z">
          <w:pPr>
            <w:pStyle w:val="Heading2"/>
          </w:pPr>
        </w:pPrChange>
      </w:pPr>
      <w:bookmarkStart w:id="29215" w:name="_Toc262131873"/>
      <w:del w:id="29216" w:author="Sastry, Murali" w:date="2015-06-09T17:17:00Z">
        <w:r w:rsidRPr="00E056B6" w:rsidDel="00371A11">
          <w:delText>Build GOBI2000_LINUX_SOURCES on build server</w:delText>
        </w:r>
        <w:bookmarkStart w:id="29217" w:name="_Toc421703982"/>
        <w:bookmarkStart w:id="29218" w:name="_Toc421707176"/>
        <w:bookmarkStart w:id="29219" w:name="_Toc422907156"/>
        <w:bookmarkStart w:id="29220" w:name="_Toc422937787"/>
        <w:bookmarkStart w:id="29221" w:name="_Toc422940849"/>
        <w:bookmarkStart w:id="29222" w:name="_Toc422932284"/>
        <w:bookmarkStart w:id="29223" w:name="_Toc494290416"/>
        <w:bookmarkStart w:id="29224" w:name="_Toc494293232"/>
        <w:bookmarkStart w:id="29225" w:name="_Toc494296046"/>
        <w:bookmarkEnd w:id="29215"/>
        <w:bookmarkEnd w:id="29217"/>
        <w:bookmarkEnd w:id="29218"/>
        <w:bookmarkEnd w:id="29219"/>
        <w:bookmarkEnd w:id="29220"/>
        <w:bookmarkEnd w:id="29221"/>
        <w:bookmarkEnd w:id="29222"/>
        <w:bookmarkEnd w:id="29223"/>
        <w:bookmarkEnd w:id="29224"/>
        <w:bookmarkEnd w:id="29225"/>
      </w:del>
    </w:p>
    <w:p w:rsidR="003040B0" w:rsidRPr="00E056B6" w:rsidDel="00371A11" w:rsidRDefault="003040B0">
      <w:pPr>
        <w:pStyle w:val="body"/>
        <w:rPr>
          <w:del w:id="29226" w:author="Sastry, Murali" w:date="2015-06-09T17:17:00Z"/>
        </w:rPr>
        <w:pPrChange w:id="29227" w:author="Sastry, Murali" w:date="2015-06-10T10:23:00Z">
          <w:pPr>
            <w:pStyle w:val="body"/>
            <w:spacing w:before="0" w:after="0"/>
          </w:pPr>
        </w:pPrChange>
      </w:pPr>
      <w:del w:id="29228" w:author="Sastry, Murali" w:date="2015-06-09T17:17:00Z">
        <w:r w:rsidRPr="00E056B6" w:rsidDel="00371A11">
          <w:delText xml:space="preserve">It is preferable to use the build server since it is what the CRM team uses to build. See section </w:delText>
        </w:r>
        <w:r w:rsidR="00A31CAF" w:rsidRPr="00E056B6" w:rsidDel="00371A11">
          <w:rPr>
            <w:b/>
          </w:rPr>
          <w:fldChar w:fldCharType="begin"/>
        </w:r>
        <w:r w:rsidRPr="00E056B6" w:rsidDel="00371A11">
          <w:delInstrText xml:space="preserve"> REF _Ref262033430 \r \h </w:delInstrText>
        </w:r>
        <w:r w:rsidR="00A31CAF" w:rsidRPr="00E056B6" w:rsidDel="00371A11">
          <w:rPr>
            <w:b/>
          </w:rPr>
        </w:r>
        <w:r w:rsidR="00A31CAF" w:rsidRPr="00E056B6" w:rsidDel="00371A11">
          <w:rPr>
            <w:b/>
          </w:rPr>
          <w:fldChar w:fldCharType="separate"/>
        </w:r>
        <w:r w:rsidR="005516A5" w:rsidDel="00371A11">
          <w:delText>15.5</w:delText>
        </w:r>
        <w:r w:rsidR="00A31CAF" w:rsidRPr="00E056B6" w:rsidDel="00371A11">
          <w:rPr>
            <w:b/>
          </w:rPr>
          <w:fldChar w:fldCharType="end"/>
        </w:r>
        <w:r w:rsidRPr="00E056B6" w:rsidDel="00371A11">
          <w:delText xml:space="preserve"> substituting in build script for SOURCES Installer as described in section </w:delText>
        </w:r>
        <w:r w:rsidR="00A31CAF" w:rsidRPr="00E056B6" w:rsidDel="00371A11">
          <w:rPr>
            <w:b/>
          </w:rPr>
          <w:fldChar w:fldCharType="begin"/>
        </w:r>
        <w:r w:rsidRPr="00E056B6" w:rsidDel="00371A11">
          <w:delInstrText xml:space="preserve"> REF _Ref262130488 \r \h </w:delInstrText>
        </w:r>
        <w:r w:rsidR="00A31CAF" w:rsidRPr="00E056B6" w:rsidDel="00371A11">
          <w:rPr>
            <w:b/>
          </w:rPr>
        </w:r>
        <w:r w:rsidR="00A31CAF" w:rsidRPr="00E056B6" w:rsidDel="00371A11">
          <w:rPr>
            <w:b/>
          </w:rPr>
          <w:fldChar w:fldCharType="separate"/>
        </w:r>
        <w:r w:rsidR="005516A5" w:rsidDel="00371A11">
          <w:delText>17.4</w:delText>
        </w:r>
        <w:r w:rsidR="00A31CAF" w:rsidRPr="00E056B6" w:rsidDel="00371A11">
          <w:rPr>
            <w:b/>
          </w:rPr>
          <w:fldChar w:fldCharType="end"/>
        </w:r>
        <w:r w:rsidRPr="00E056B6" w:rsidDel="00371A11">
          <w:delText>.</w:delText>
        </w:r>
        <w:bookmarkStart w:id="29229" w:name="_Toc421703983"/>
        <w:bookmarkStart w:id="29230" w:name="_Toc421707177"/>
        <w:bookmarkStart w:id="29231" w:name="_Toc422907157"/>
        <w:bookmarkStart w:id="29232" w:name="_Toc422937788"/>
        <w:bookmarkStart w:id="29233" w:name="_Toc422940850"/>
        <w:bookmarkStart w:id="29234" w:name="_Toc422932285"/>
        <w:bookmarkStart w:id="29235" w:name="_Toc494290417"/>
        <w:bookmarkStart w:id="29236" w:name="_Toc494293233"/>
        <w:bookmarkStart w:id="29237" w:name="_Toc494296047"/>
        <w:bookmarkEnd w:id="29229"/>
        <w:bookmarkEnd w:id="29230"/>
        <w:bookmarkEnd w:id="29231"/>
        <w:bookmarkEnd w:id="29232"/>
        <w:bookmarkEnd w:id="29233"/>
        <w:bookmarkEnd w:id="29234"/>
        <w:bookmarkEnd w:id="29235"/>
        <w:bookmarkEnd w:id="29236"/>
        <w:bookmarkEnd w:id="29237"/>
      </w:del>
    </w:p>
    <w:p w:rsidR="003040B0" w:rsidRPr="00E056B6" w:rsidDel="00371A11" w:rsidRDefault="003040B0">
      <w:pPr>
        <w:pStyle w:val="body"/>
        <w:rPr>
          <w:del w:id="29238" w:author="Sastry, Murali" w:date="2015-06-09T17:17:00Z"/>
        </w:rPr>
        <w:pPrChange w:id="29239" w:author="Sastry, Murali" w:date="2015-06-10T10:23:00Z">
          <w:pPr>
            <w:pStyle w:val="body"/>
            <w:spacing w:before="0" w:after="0"/>
            <w:ind w:left="1440"/>
          </w:pPr>
        </w:pPrChange>
      </w:pPr>
      <w:bookmarkStart w:id="29240" w:name="_Toc421703984"/>
      <w:bookmarkStart w:id="29241" w:name="_Toc421707178"/>
      <w:bookmarkStart w:id="29242" w:name="_Toc422907158"/>
      <w:bookmarkStart w:id="29243" w:name="_Toc422937789"/>
      <w:bookmarkStart w:id="29244" w:name="_Toc422940851"/>
      <w:bookmarkStart w:id="29245" w:name="_Toc422932286"/>
      <w:bookmarkStart w:id="29246" w:name="_Toc494290418"/>
      <w:bookmarkStart w:id="29247" w:name="_Toc494293234"/>
      <w:bookmarkStart w:id="29248" w:name="_Toc494296048"/>
      <w:bookmarkEnd w:id="29240"/>
      <w:bookmarkEnd w:id="29241"/>
      <w:bookmarkEnd w:id="29242"/>
      <w:bookmarkEnd w:id="29243"/>
      <w:bookmarkEnd w:id="29244"/>
      <w:bookmarkEnd w:id="29245"/>
      <w:bookmarkEnd w:id="29246"/>
      <w:bookmarkEnd w:id="29247"/>
      <w:bookmarkEnd w:id="29248"/>
    </w:p>
    <w:p w:rsidR="003040B0" w:rsidRPr="00E056B6" w:rsidDel="00371A11" w:rsidRDefault="003040B0">
      <w:pPr>
        <w:pStyle w:val="body"/>
        <w:rPr>
          <w:del w:id="29249" w:author="Sastry, Murali" w:date="2015-06-09T17:17:00Z"/>
        </w:rPr>
        <w:pPrChange w:id="29250" w:author="Sastry, Murali" w:date="2015-06-10T10:23:00Z">
          <w:pPr>
            <w:pStyle w:val="Heading2"/>
            <w:pageBreakBefore/>
          </w:pPr>
        </w:pPrChange>
      </w:pPr>
      <w:bookmarkStart w:id="29251" w:name="_Toc262131874"/>
      <w:del w:id="29252" w:author="Sastry, Murali" w:date="2015-06-09T17:17:00Z">
        <w:r w:rsidRPr="00E056B6" w:rsidDel="00371A11">
          <w:delText>Build GOBI2000_LINUX_SOURCES using CRM Build Request</w:delText>
        </w:r>
        <w:bookmarkStart w:id="29253" w:name="_Toc421703985"/>
        <w:bookmarkStart w:id="29254" w:name="_Toc421707179"/>
        <w:bookmarkStart w:id="29255" w:name="_Toc422907159"/>
        <w:bookmarkStart w:id="29256" w:name="_Toc422937790"/>
        <w:bookmarkStart w:id="29257" w:name="_Toc422940852"/>
        <w:bookmarkStart w:id="29258" w:name="_Toc422932287"/>
        <w:bookmarkStart w:id="29259" w:name="_Toc494290419"/>
        <w:bookmarkStart w:id="29260" w:name="_Toc494293235"/>
        <w:bookmarkStart w:id="29261" w:name="_Toc494296049"/>
        <w:bookmarkEnd w:id="29251"/>
        <w:bookmarkEnd w:id="29253"/>
        <w:bookmarkEnd w:id="29254"/>
        <w:bookmarkEnd w:id="29255"/>
        <w:bookmarkEnd w:id="29256"/>
        <w:bookmarkEnd w:id="29257"/>
        <w:bookmarkEnd w:id="29258"/>
        <w:bookmarkEnd w:id="29259"/>
        <w:bookmarkEnd w:id="29260"/>
        <w:bookmarkEnd w:id="29261"/>
      </w:del>
    </w:p>
    <w:p w:rsidR="003040B0" w:rsidRPr="00E056B6" w:rsidDel="00371A11" w:rsidRDefault="003040B0">
      <w:pPr>
        <w:pStyle w:val="body"/>
        <w:rPr>
          <w:del w:id="29262" w:author="Sastry, Murali" w:date="2015-06-09T17:17:00Z"/>
        </w:rPr>
      </w:pPr>
      <w:del w:id="29263" w:author="Sastry, Murali" w:date="2015-06-09T17:17:00Z">
        <w:r w:rsidRPr="00E056B6" w:rsidDel="00371A11">
          <w:delText>NOTE: Always add “achin” and “tgraves” to the “to” field and cc “mwinn”, “jebenson”, and “cwong” when doing Linux build requests</w:delText>
        </w:r>
        <w:bookmarkStart w:id="29264" w:name="_Toc421703986"/>
        <w:bookmarkStart w:id="29265" w:name="_Toc421707180"/>
        <w:bookmarkStart w:id="29266" w:name="_Toc422907160"/>
        <w:bookmarkStart w:id="29267" w:name="_Toc422937791"/>
        <w:bookmarkStart w:id="29268" w:name="_Toc422940853"/>
        <w:bookmarkStart w:id="29269" w:name="_Toc422932288"/>
        <w:bookmarkStart w:id="29270" w:name="_Toc494290420"/>
        <w:bookmarkStart w:id="29271" w:name="_Toc494293236"/>
        <w:bookmarkStart w:id="29272" w:name="_Toc494296050"/>
        <w:bookmarkEnd w:id="29264"/>
        <w:bookmarkEnd w:id="29265"/>
        <w:bookmarkEnd w:id="29266"/>
        <w:bookmarkEnd w:id="29267"/>
        <w:bookmarkEnd w:id="29268"/>
        <w:bookmarkEnd w:id="29269"/>
        <w:bookmarkEnd w:id="29270"/>
        <w:bookmarkEnd w:id="29271"/>
        <w:bookmarkEnd w:id="29272"/>
      </w:del>
    </w:p>
    <w:p w:rsidR="003040B0" w:rsidRPr="00E056B6" w:rsidDel="00371A11" w:rsidRDefault="003040B0">
      <w:pPr>
        <w:pStyle w:val="body"/>
        <w:rPr>
          <w:del w:id="29273" w:author="Sastry, Murali" w:date="2015-06-09T17:17:00Z"/>
        </w:rPr>
      </w:pPr>
      <w:del w:id="29274" w:author="Sastry, Murali" w:date="2015-06-09T17:17:00Z">
        <w:r w:rsidRPr="00E056B6" w:rsidDel="00371A11">
          <w:delText>Make sure to update label before requesting CRM build.</w:delText>
        </w:r>
        <w:bookmarkStart w:id="29275" w:name="_Toc421703987"/>
        <w:bookmarkStart w:id="29276" w:name="_Toc421707181"/>
        <w:bookmarkStart w:id="29277" w:name="_Toc422907161"/>
        <w:bookmarkStart w:id="29278" w:name="_Toc422937792"/>
        <w:bookmarkStart w:id="29279" w:name="_Toc422940854"/>
        <w:bookmarkStart w:id="29280" w:name="_Toc422932289"/>
        <w:bookmarkStart w:id="29281" w:name="_Toc494290421"/>
        <w:bookmarkStart w:id="29282" w:name="_Toc494293237"/>
        <w:bookmarkStart w:id="29283" w:name="_Toc494296051"/>
        <w:bookmarkEnd w:id="29275"/>
        <w:bookmarkEnd w:id="29276"/>
        <w:bookmarkEnd w:id="29277"/>
        <w:bookmarkEnd w:id="29278"/>
        <w:bookmarkEnd w:id="29279"/>
        <w:bookmarkEnd w:id="29280"/>
        <w:bookmarkEnd w:id="29281"/>
        <w:bookmarkEnd w:id="29282"/>
        <w:bookmarkEnd w:id="29283"/>
      </w:del>
    </w:p>
    <w:p w:rsidR="003040B0" w:rsidRPr="00E056B6" w:rsidDel="00371A11" w:rsidRDefault="003040B0">
      <w:pPr>
        <w:pStyle w:val="body"/>
        <w:rPr>
          <w:del w:id="29284" w:author="Sastry, Murali" w:date="2015-06-09T17:17:00Z"/>
        </w:rPr>
        <w:pPrChange w:id="29285" w:author="Sastry, Murali" w:date="2015-06-10T10:23:00Z">
          <w:pPr>
            <w:pStyle w:val="Caption"/>
            <w:keepNext/>
          </w:pPr>
        </w:pPrChange>
      </w:pPr>
      <w:del w:id="29286" w:author="Sastry, Murali" w:date="2015-06-09T17:17:00Z">
        <w:r w:rsidRPr="00E056B6" w:rsidDel="00371A11">
          <w:delText xml:space="preserve">Table </w:delText>
        </w:r>
        <w:r w:rsidR="00A31CAF" w:rsidDel="00371A11">
          <w:rPr>
            <w:b/>
          </w:rPr>
          <w:fldChar w:fldCharType="begin"/>
        </w:r>
        <w:r w:rsidR="00E056B6" w:rsidDel="00371A11">
          <w:delInstrText xml:space="preserve"> SEQ Table \* ARABIC </w:delInstrText>
        </w:r>
        <w:r w:rsidR="00A31CAF" w:rsidDel="00371A11">
          <w:rPr>
            <w:b/>
          </w:rPr>
          <w:fldChar w:fldCharType="separate"/>
        </w:r>
        <w:r w:rsidR="005516A5" w:rsidDel="00371A11">
          <w:rPr>
            <w:noProof/>
          </w:rPr>
          <w:delText>38</w:delText>
        </w:r>
        <w:r w:rsidR="00A31CAF" w:rsidDel="00371A11">
          <w:rPr>
            <w:b/>
          </w:rPr>
          <w:fldChar w:fldCharType="end"/>
        </w:r>
        <w:r w:rsidRPr="00E056B6" w:rsidDel="00371A11">
          <w:delText xml:space="preserve"> CRM Build Request fields for GOBI2000_LINUX_SOURCES</w:delText>
        </w:r>
        <w:bookmarkStart w:id="29287" w:name="_Toc421703988"/>
        <w:bookmarkStart w:id="29288" w:name="_Toc421707182"/>
        <w:bookmarkStart w:id="29289" w:name="_Toc422907162"/>
        <w:bookmarkStart w:id="29290" w:name="_Toc422937793"/>
        <w:bookmarkStart w:id="29291" w:name="_Toc422940855"/>
        <w:bookmarkStart w:id="29292" w:name="_Toc422932290"/>
        <w:bookmarkStart w:id="29293" w:name="_Toc494290422"/>
        <w:bookmarkStart w:id="29294" w:name="_Toc494293238"/>
        <w:bookmarkStart w:id="29295" w:name="_Toc494296052"/>
        <w:bookmarkEnd w:id="29287"/>
        <w:bookmarkEnd w:id="29288"/>
        <w:bookmarkEnd w:id="29289"/>
        <w:bookmarkEnd w:id="29290"/>
        <w:bookmarkEnd w:id="29291"/>
        <w:bookmarkEnd w:id="29292"/>
        <w:bookmarkEnd w:id="29293"/>
        <w:bookmarkEnd w:id="29294"/>
        <w:bookmarkEnd w:id="29295"/>
      </w:del>
    </w:p>
    <w:tbl>
      <w:tblPr>
        <w:tblW w:w="873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6750"/>
      </w:tblGrid>
      <w:tr w:rsidR="003040B0" w:rsidRPr="00E056B6" w:rsidDel="00371A11" w:rsidTr="00E056B6">
        <w:trPr>
          <w:cantSplit/>
          <w:tblHeader/>
          <w:del w:id="29296" w:author="Sastry, Murali" w:date="2015-06-09T17:17:00Z"/>
        </w:trPr>
        <w:tc>
          <w:tcPr>
            <w:tcW w:w="1980" w:type="dxa"/>
            <w:tcBorders>
              <w:bottom w:val="single" w:sz="12" w:space="0" w:color="auto"/>
            </w:tcBorders>
          </w:tcPr>
          <w:p w:rsidR="003040B0" w:rsidRPr="00E056B6" w:rsidDel="00371A11" w:rsidRDefault="003040B0">
            <w:pPr>
              <w:pStyle w:val="body"/>
              <w:rPr>
                <w:del w:id="29297" w:author="Sastry, Murali" w:date="2015-06-09T17:17:00Z"/>
              </w:rPr>
              <w:pPrChange w:id="29298" w:author="Sastry, Murali" w:date="2015-06-10T10:23:00Z">
                <w:pPr>
                  <w:pStyle w:val="tableheading"/>
                </w:pPr>
              </w:pPrChange>
            </w:pPr>
            <w:del w:id="29299" w:author="Sastry, Murali" w:date="2015-06-09T17:17:00Z">
              <w:r w:rsidRPr="00E056B6" w:rsidDel="00371A11">
                <w:delText>File</w:delText>
              </w:r>
              <w:bookmarkStart w:id="29300" w:name="_Toc421703989"/>
              <w:bookmarkStart w:id="29301" w:name="_Toc421707183"/>
              <w:bookmarkStart w:id="29302" w:name="_Toc422907163"/>
              <w:bookmarkStart w:id="29303" w:name="_Toc422937794"/>
              <w:bookmarkStart w:id="29304" w:name="_Toc422940856"/>
              <w:bookmarkStart w:id="29305" w:name="_Toc422932291"/>
              <w:bookmarkStart w:id="29306" w:name="_Toc494290423"/>
              <w:bookmarkStart w:id="29307" w:name="_Toc494293239"/>
              <w:bookmarkStart w:id="29308" w:name="_Toc494296053"/>
              <w:bookmarkEnd w:id="29300"/>
              <w:bookmarkEnd w:id="29301"/>
              <w:bookmarkEnd w:id="29302"/>
              <w:bookmarkEnd w:id="29303"/>
              <w:bookmarkEnd w:id="29304"/>
              <w:bookmarkEnd w:id="29305"/>
              <w:bookmarkEnd w:id="29306"/>
              <w:bookmarkEnd w:id="29307"/>
              <w:bookmarkEnd w:id="29308"/>
            </w:del>
          </w:p>
        </w:tc>
        <w:tc>
          <w:tcPr>
            <w:tcW w:w="6750" w:type="dxa"/>
            <w:tcBorders>
              <w:bottom w:val="single" w:sz="12" w:space="0" w:color="auto"/>
            </w:tcBorders>
          </w:tcPr>
          <w:p w:rsidR="003040B0" w:rsidRPr="00E056B6" w:rsidDel="00371A11" w:rsidRDefault="003040B0">
            <w:pPr>
              <w:pStyle w:val="body"/>
              <w:rPr>
                <w:del w:id="29309" w:author="Sastry, Murali" w:date="2015-06-09T17:17:00Z"/>
              </w:rPr>
              <w:pPrChange w:id="29310" w:author="Sastry, Murali" w:date="2015-06-10T10:23:00Z">
                <w:pPr>
                  <w:pStyle w:val="tableheading"/>
                </w:pPr>
              </w:pPrChange>
            </w:pPr>
            <w:del w:id="29311" w:author="Sastry, Murali" w:date="2015-06-09T17:17:00Z">
              <w:r w:rsidRPr="00E056B6" w:rsidDel="00371A11">
                <w:delText>Description</w:delText>
              </w:r>
              <w:bookmarkStart w:id="29312" w:name="_Toc421703990"/>
              <w:bookmarkStart w:id="29313" w:name="_Toc421707184"/>
              <w:bookmarkStart w:id="29314" w:name="_Toc422907164"/>
              <w:bookmarkStart w:id="29315" w:name="_Toc422937795"/>
              <w:bookmarkStart w:id="29316" w:name="_Toc422940857"/>
              <w:bookmarkStart w:id="29317" w:name="_Toc422932292"/>
              <w:bookmarkStart w:id="29318" w:name="_Toc494290424"/>
              <w:bookmarkStart w:id="29319" w:name="_Toc494293240"/>
              <w:bookmarkStart w:id="29320" w:name="_Toc494296054"/>
              <w:bookmarkEnd w:id="29312"/>
              <w:bookmarkEnd w:id="29313"/>
              <w:bookmarkEnd w:id="29314"/>
              <w:bookmarkEnd w:id="29315"/>
              <w:bookmarkEnd w:id="29316"/>
              <w:bookmarkEnd w:id="29317"/>
              <w:bookmarkEnd w:id="29318"/>
              <w:bookmarkEnd w:id="29319"/>
              <w:bookmarkEnd w:id="29320"/>
            </w:del>
          </w:p>
        </w:tc>
        <w:bookmarkStart w:id="29321" w:name="_Toc421703991"/>
        <w:bookmarkStart w:id="29322" w:name="_Toc421707185"/>
        <w:bookmarkStart w:id="29323" w:name="_Toc422907165"/>
        <w:bookmarkStart w:id="29324" w:name="_Toc422937796"/>
        <w:bookmarkStart w:id="29325" w:name="_Toc422940858"/>
        <w:bookmarkStart w:id="29326" w:name="_Toc422932293"/>
        <w:bookmarkStart w:id="29327" w:name="_Toc494290425"/>
        <w:bookmarkStart w:id="29328" w:name="_Toc494293241"/>
        <w:bookmarkStart w:id="29329" w:name="_Toc494296055"/>
        <w:bookmarkEnd w:id="29321"/>
        <w:bookmarkEnd w:id="29322"/>
        <w:bookmarkEnd w:id="29323"/>
        <w:bookmarkEnd w:id="29324"/>
        <w:bookmarkEnd w:id="29325"/>
        <w:bookmarkEnd w:id="29326"/>
        <w:bookmarkEnd w:id="29327"/>
        <w:bookmarkEnd w:id="29328"/>
        <w:bookmarkEnd w:id="29329"/>
      </w:tr>
      <w:tr w:rsidR="003040B0" w:rsidRPr="00E056B6" w:rsidDel="00371A11" w:rsidTr="00E056B6">
        <w:trPr>
          <w:cantSplit/>
          <w:del w:id="29330" w:author="Sastry, Murali" w:date="2015-06-09T17:17:00Z"/>
        </w:trPr>
        <w:tc>
          <w:tcPr>
            <w:tcW w:w="1980" w:type="dxa"/>
            <w:tcBorders>
              <w:top w:val="nil"/>
              <w:bottom w:val="single" w:sz="6" w:space="0" w:color="auto"/>
            </w:tcBorders>
          </w:tcPr>
          <w:p w:rsidR="003040B0" w:rsidRPr="00E056B6" w:rsidDel="00371A11" w:rsidRDefault="003040B0">
            <w:pPr>
              <w:pStyle w:val="body"/>
              <w:rPr>
                <w:del w:id="29331" w:author="Sastry, Murali" w:date="2015-06-09T17:17:00Z"/>
              </w:rPr>
              <w:pPrChange w:id="29332" w:author="Sastry, Murali" w:date="2015-06-10T10:23:00Z">
                <w:pPr>
                  <w:pStyle w:val="tableentry"/>
                </w:pPr>
              </w:pPrChange>
            </w:pPr>
            <w:del w:id="29333" w:author="Sastry, Murali" w:date="2015-06-09T17:17:00Z">
              <w:r w:rsidRPr="00E056B6" w:rsidDel="00371A11">
                <w:delText>Target Name</w:delText>
              </w:r>
              <w:bookmarkStart w:id="29334" w:name="_Toc421703992"/>
              <w:bookmarkStart w:id="29335" w:name="_Toc421707186"/>
              <w:bookmarkStart w:id="29336" w:name="_Toc422907166"/>
              <w:bookmarkStart w:id="29337" w:name="_Toc422937797"/>
              <w:bookmarkStart w:id="29338" w:name="_Toc422940859"/>
              <w:bookmarkStart w:id="29339" w:name="_Toc422932294"/>
              <w:bookmarkStart w:id="29340" w:name="_Toc494290426"/>
              <w:bookmarkStart w:id="29341" w:name="_Toc494293242"/>
              <w:bookmarkStart w:id="29342" w:name="_Toc494296056"/>
              <w:bookmarkEnd w:id="29334"/>
              <w:bookmarkEnd w:id="29335"/>
              <w:bookmarkEnd w:id="29336"/>
              <w:bookmarkEnd w:id="29337"/>
              <w:bookmarkEnd w:id="29338"/>
              <w:bookmarkEnd w:id="29339"/>
              <w:bookmarkEnd w:id="29340"/>
              <w:bookmarkEnd w:id="29341"/>
              <w:bookmarkEnd w:id="29342"/>
            </w:del>
          </w:p>
        </w:tc>
        <w:tc>
          <w:tcPr>
            <w:tcW w:w="6750" w:type="dxa"/>
            <w:tcBorders>
              <w:top w:val="nil"/>
              <w:bottom w:val="single" w:sz="6" w:space="0" w:color="auto"/>
            </w:tcBorders>
          </w:tcPr>
          <w:p w:rsidR="003040B0" w:rsidRPr="00E056B6" w:rsidDel="00371A11" w:rsidRDefault="003040B0">
            <w:pPr>
              <w:pStyle w:val="body"/>
              <w:rPr>
                <w:del w:id="29343" w:author="Sastry, Murali" w:date="2015-06-09T17:17:00Z"/>
              </w:rPr>
              <w:pPrChange w:id="29344" w:author="Sastry, Murali" w:date="2015-06-10T10:23:00Z">
                <w:pPr>
                  <w:pStyle w:val="tableentry"/>
                </w:pPr>
              </w:pPrChange>
            </w:pPr>
            <w:del w:id="29345" w:author="Sastry, Murali" w:date="2015-06-09T17:17:00Z">
              <w:r w:rsidRPr="00E056B6" w:rsidDel="00371A11">
                <w:delText>GOBI2000_LINUX_SOURCES</w:delText>
              </w:r>
              <w:bookmarkStart w:id="29346" w:name="_Toc421703993"/>
              <w:bookmarkStart w:id="29347" w:name="_Toc421707187"/>
              <w:bookmarkStart w:id="29348" w:name="_Toc422907167"/>
              <w:bookmarkStart w:id="29349" w:name="_Toc422937798"/>
              <w:bookmarkStart w:id="29350" w:name="_Toc422940860"/>
              <w:bookmarkStart w:id="29351" w:name="_Toc422932295"/>
              <w:bookmarkStart w:id="29352" w:name="_Toc494290427"/>
              <w:bookmarkStart w:id="29353" w:name="_Toc494293243"/>
              <w:bookmarkStart w:id="29354" w:name="_Toc494296057"/>
              <w:bookmarkEnd w:id="29346"/>
              <w:bookmarkEnd w:id="29347"/>
              <w:bookmarkEnd w:id="29348"/>
              <w:bookmarkEnd w:id="29349"/>
              <w:bookmarkEnd w:id="29350"/>
              <w:bookmarkEnd w:id="29351"/>
              <w:bookmarkEnd w:id="29352"/>
              <w:bookmarkEnd w:id="29353"/>
              <w:bookmarkEnd w:id="29354"/>
            </w:del>
          </w:p>
        </w:tc>
        <w:bookmarkStart w:id="29355" w:name="_Toc421703994"/>
        <w:bookmarkStart w:id="29356" w:name="_Toc421707188"/>
        <w:bookmarkStart w:id="29357" w:name="_Toc422907168"/>
        <w:bookmarkStart w:id="29358" w:name="_Toc422937799"/>
        <w:bookmarkStart w:id="29359" w:name="_Toc422940861"/>
        <w:bookmarkStart w:id="29360" w:name="_Toc422932296"/>
        <w:bookmarkStart w:id="29361" w:name="_Toc494290428"/>
        <w:bookmarkStart w:id="29362" w:name="_Toc494293244"/>
        <w:bookmarkStart w:id="29363" w:name="_Toc494296058"/>
        <w:bookmarkEnd w:id="29355"/>
        <w:bookmarkEnd w:id="29356"/>
        <w:bookmarkEnd w:id="29357"/>
        <w:bookmarkEnd w:id="29358"/>
        <w:bookmarkEnd w:id="29359"/>
        <w:bookmarkEnd w:id="29360"/>
        <w:bookmarkEnd w:id="29361"/>
        <w:bookmarkEnd w:id="29362"/>
        <w:bookmarkEnd w:id="29363"/>
      </w:tr>
      <w:tr w:rsidR="003040B0" w:rsidRPr="00E056B6" w:rsidDel="00371A11" w:rsidTr="00E056B6">
        <w:trPr>
          <w:cantSplit/>
          <w:del w:id="29364" w:author="Sastry, Murali" w:date="2015-06-09T17:17:00Z"/>
        </w:trPr>
        <w:tc>
          <w:tcPr>
            <w:tcW w:w="1980" w:type="dxa"/>
            <w:tcBorders>
              <w:top w:val="single" w:sz="6" w:space="0" w:color="auto"/>
              <w:bottom w:val="single" w:sz="6" w:space="0" w:color="auto"/>
            </w:tcBorders>
          </w:tcPr>
          <w:p w:rsidR="003040B0" w:rsidRPr="00E056B6" w:rsidDel="00371A11" w:rsidRDefault="003040B0">
            <w:pPr>
              <w:pStyle w:val="body"/>
              <w:rPr>
                <w:del w:id="29365" w:author="Sastry, Murali" w:date="2015-06-09T17:17:00Z"/>
              </w:rPr>
              <w:pPrChange w:id="29366" w:author="Sastry, Murali" w:date="2015-06-10T10:23:00Z">
                <w:pPr>
                  <w:pStyle w:val="tableentry"/>
                </w:pPr>
              </w:pPrChange>
            </w:pPr>
            <w:del w:id="29367" w:author="Sastry, Murali" w:date="2015-06-09T17:17:00Z">
              <w:r w:rsidRPr="00E056B6" w:rsidDel="00371A11">
                <w:delText>Target Version</w:delText>
              </w:r>
              <w:bookmarkStart w:id="29368" w:name="_Toc421703995"/>
              <w:bookmarkStart w:id="29369" w:name="_Toc421707189"/>
              <w:bookmarkStart w:id="29370" w:name="_Toc422907169"/>
              <w:bookmarkStart w:id="29371" w:name="_Toc422937800"/>
              <w:bookmarkStart w:id="29372" w:name="_Toc422940862"/>
              <w:bookmarkStart w:id="29373" w:name="_Toc422932297"/>
              <w:bookmarkStart w:id="29374" w:name="_Toc494290429"/>
              <w:bookmarkStart w:id="29375" w:name="_Toc494293245"/>
              <w:bookmarkStart w:id="29376" w:name="_Toc494296059"/>
              <w:bookmarkEnd w:id="29368"/>
              <w:bookmarkEnd w:id="29369"/>
              <w:bookmarkEnd w:id="29370"/>
              <w:bookmarkEnd w:id="29371"/>
              <w:bookmarkEnd w:id="29372"/>
              <w:bookmarkEnd w:id="29373"/>
              <w:bookmarkEnd w:id="29374"/>
              <w:bookmarkEnd w:id="29375"/>
              <w:bookmarkEnd w:id="29376"/>
            </w:del>
          </w:p>
        </w:tc>
        <w:tc>
          <w:tcPr>
            <w:tcW w:w="6750" w:type="dxa"/>
            <w:tcBorders>
              <w:top w:val="single" w:sz="6" w:space="0" w:color="auto"/>
              <w:bottom w:val="single" w:sz="6" w:space="0" w:color="auto"/>
            </w:tcBorders>
          </w:tcPr>
          <w:p w:rsidR="003040B0" w:rsidRPr="00E056B6" w:rsidDel="00371A11" w:rsidRDefault="003040B0">
            <w:pPr>
              <w:pStyle w:val="body"/>
              <w:rPr>
                <w:del w:id="29377" w:author="Sastry, Murali" w:date="2015-06-09T17:17:00Z"/>
              </w:rPr>
              <w:pPrChange w:id="29378" w:author="Sastry, Murali" w:date="2015-06-10T10:23:00Z">
                <w:pPr>
                  <w:pStyle w:val="tableentry"/>
                </w:pPr>
              </w:pPrChange>
            </w:pPr>
            <w:del w:id="29379" w:author="Sastry, Murali" w:date="2015-06-09T17:17:00Z">
              <w:r w:rsidRPr="00E056B6" w:rsidDel="00371A11">
                <w:delText>Version (ie. 1.0.01)</w:delText>
              </w:r>
              <w:bookmarkStart w:id="29380" w:name="_Toc421703996"/>
              <w:bookmarkStart w:id="29381" w:name="_Toc421707190"/>
              <w:bookmarkStart w:id="29382" w:name="_Toc422907170"/>
              <w:bookmarkStart w:id="29383" w:name="_Toc422937801"/>
              <w:bookmarkStart w:id="29384" w:name="_Toc422940863"/>
              <w:bookmarkStart w:id="29385" w:name="_Toc422932298"/>
              <w:bookmarkStart w:id="29386" w:name="_Toc494290430"/>
              <w:bookmarkStart w:id="29387" w:name="_Toc494293246"/>
              <w:bookmarkStart w:id="29388" w:name="_Toc494296060"/>
              <w:bookmarkEnd w:id="29380"/>
              <w:bookmarkEnd w:id="29381"/>
              <w:bookmarkEnd w:id="29382"/>
              <w:bookmarkEnd w:id="29383"/>
              <w:bookmarkEnd w:id="29384"/>
              <w:bookmarkEnd w:id="29385"/>
              <w:bookmarkEnd w:id="29386"/>
              <w:bookmarkEnd w:id="29387"/>
              <w:bookmarkEnd w:id="29388"/>
            </w:del>
          </w:p>
        </w:tc>
        <w:bookmarkStart w:id="29389" w:name="_Toc421703997"/>
        <w:bookmarkStart w:id="29390" w:name="_Toc421707191"/>
        <w:bookmarkStart w:id="29391" w:name="_Toc422907171"/>
        <w:bookmarkStart w:id="29392" w:name="_Toc422937802"/>
        <w:bookmarkStart w:id="29393" w:name="_Toc422940864"/>
        <w:bookmarkStart w:id="29394" w:name="_Toc422932299"/>
        <w:bookmarkStart w:id="29395" w:name="_Toc494290431"/>
        <w:bookmarkStart w:id="29396" w:name="_Toc494293247"/>
        <w:bookmarkStart w:id="29397" w:name="_Toc494296061"/>
        <w:bookmarkEnd w:id="29389"/>
        <w:bookmarkEnd w:id="29390"/>
        <w:bookmarkEnd w:id="29391"/>
        <w:bookmarkEnd w:id="29392"/>
        <w:bookmarkEnd w:id="29393"/>
        <w:bookmarkEnd w:id="29394"/>
        <w:bookmarkEnd w:id="29395"/>
        <w:bookmarkEnd w:id="29396"/>
        <w:bookmarkEnd w:id="29397"/>
      </w:tr>
      <w:tr w:rsidR="003040B0" w:rsidRPr="00E056B6" w:rsidDel="00371A11" w:rsidTr="00E056B6">
        <w:trPr>
          <w:cantSplit/>
          <w:del w:id="29398" w:author="Sastry, Murali" w:date="2015-06-09T17:17:00Z"/>
        </w:trPr>
        <w:tc>
          <w:tcPr>
            <w:tcW w:w="1980" w:type="dxa"/>
            <w:tcBorders>
              <w:top w:val="single" w:sz="6" w:space="0" w:color="auto"/>
              <w:bottom w:val="single" w:sz="6" w:space="0" w:color="auto"/>
            </w:tcBorders>
          </w:tcPr>
          <w:p w:rsidR="003040B0" w:rsidRPr="00E056B6" w:rsidDel="00371A11" w:rsidRDefault="003040B0">
            <w:pPr>
              <w:pStyle w:val="body"/>
              <w:rPr>
                <w:del w:id="29399" w:author="Sastry, Murali" w:date="2015-06-09T17:17:00Z"/>
              </w:rPr>
              <w:pPrChange w:id="29400" w:author="Sastry, Murali" w:date="2015-06-10T10:23:00Z">
                <w:pPr>
                  <w:pStyle w:val="tableentry"/>
                  <w:tabs>
                    <w:tab w:val="left" w:pos="761"/>
                  </w:tabs>
                </w:pPr>
              </w:pPrChange>
            </w:pPr>
            <w:del w:id="29401" w:author="Sastry, Murali" w:date="2015-06-09T17:17:00Z">
              <w:r w:rsidRPr="00E056B6" w:rsidDel="00371A11">
                <w:delText>Type</w:delText>
              </w:r>
              <w:r w:rsidRPr="00E056B6" w:rsidDel="00371A11">
                <w:tab/>
              </w:r>
              <w:bookmarkStart w:id="29402" w:name="_Toc421703998"/>
              <w:bookmarkStart w:id="29403" w:name="_Toc421707192"/>
              <w:bookmarkStart w:id="29404" w:name="_Toc422907172"/>
              <w:bookmarkStart w:id="29405" w:name="_Toc422937803"/>
              <w:bookmarkStart w:id="29406" w:name="_Toc422940865"/>
              <w:bookmarkStart w:id="29407" w:name="_Toc422932300"/>
              <w:bookmarkStart w:id="29408" w:name="_Toc494290432"/>
              <w:bookmarkStart w:id="29409" w:name="_Toc494293248"/>
              <w:bookmarkStart w:id="29410" w:name="_Toc494296062"/>
              <w:bookmarkEnd w:id="29402"/>
              <w:bookmarkEnd w:id="29403"/>
              <w:bookmarkEnd w:id="29404"/>
              <w:bookmarkEnd w:id="29405"/>
              <w:bookmarkEnd w:id="29406"/>
              <w:bookmarkEnd w:id="29407"/>
              <w:bookmarkEnd w:id="29408"/>
              <w:bookmarkEnd w:id="29409"/>
              <w:bookmarkEnd w:id="29410"/>
            </w:del>
          </w:p>
        </w:tc>
        <w:tc>
          <w:tcPr>
            <w:tcW w:w="6750" w:type="dxa"/>
            <w:tcBorders>
              <w:top w:val="single" w:sz="6" w:space="0" w:color="auto"/>
              <w:bottom w:val="single" w:sz="6" w:space="0" w:color="auto"/>
            </w:tcBorders>
          </w:tcPr>
          <w:p w:rsidR="003040B0" w:rsidRPr="00E056B6" w:rsidDel="00371A11" w:rsidRDefault="003040B0">
            <w:pPr>
              <w:pStyle w:val="body"/>
              <w:rPr>
                <w:del w:id="29411" w:author="Sastry, Murali" w:date="2015-06-09T17:17:00Z"/>
              </w:rPr>
              <w:pPrChange w:id="29412" w:author="Sastry, Murali" w:date="2015-06-10T10:23:00Z">
                <w:pPr>
                  <w:pStyle w:val="tableentry"/>
                </w:pPr>
              </w:pPrChange>
            </w:pPr>
            <w:del w:id="29413" w:author="Sastry, Murali" w:date="2015-06-09T17:17:00Z">
              <w:r w:rsidRPr="00E056B6" w:rsidDel="00371A11">
                <w:delText>Prod, Point Release</w:delText>
              </w:r>
              <w:bookmarkStart w:id="29414" w:name="_Toc421703999"/>
              <w:bookmarkStart w:id="29415" w:name="_Toc421707193"/>
              <w:bookmarkStart w:id="29416" w:name="_Toc422907173"/>
              <w:bookmarkStart w:id="29417" w:name="_Toc422937804"/>
              <w:bookmarkStart w:id="29418" w:name="_Toc422940866"/>
              <w:bookmarkStart w:id="29419" w:name="_Toc422932301"/>
              <w:bookmarkStart w:id="29420" w:name="_Toc494290433"/>
              <w:bookmarkStart w:id="29421" w:name="_Toc494293249"/>
              <w:bookmarkStart w:id="29422" w:name="_Toc494296063"/>
              <w:bookmarkEnd w:id="29414"/>
              <w:bookmarkEnd w:id="29415"/>
              <w:bookmarkEnd w:id="29416"/>
              <w:bookmarkEnd w:id="29417"/>
              <w:bookmarkEnd w:id="29418"/>
              <w:bookmarkEnd w:id="29419"/>
              <w:bookmarkEnd w:id="29420"/>
              <w:bookmarkEnd w:id="29421"/>
              <w:bookmarkEnd w:id="29422"/>
            </w:del>
          </w:p>
        </w:tc>
        <w:bookmarkStart w:id="29423" w:name="_Toc421704000"/>
        <w:bookmarkStart w:id="29424" w:name="_Toc421707194"/>
        <w:bookmarkStart w:id="29425" w:name="_Toc422907174"/>
        <w:bookmarkStart w:id="29426" w:name="_Toc422937805"/>
        <w:bookmarkStart w:id="29427" w:name="_Toc422940867"/>
        <w:bookmarkStart w:id="29428" w:name="_Toc422932302"/>
        <w:bookmarkStart w:id="29429" w:name="_Toc494290434"/>
        <w:bookmarkStart w:id="29430" w:name="_Toc494293250"/>
        <w:bookmarkStart w:id="29431" w:name="_Toc494296064"/>
        <w:bookmarkEnd w:id="29423"/>
        <w:bookmarkEnd w:id="29424"/>
        <w:bookmarkEnd w:id="29425"/>
        <w:bookmarkEnd w:id="29426"/>
        <w:bookmarkEnd w:id="29427"/>
        <w:bookmarkEnd w:id="29428"/>
        <w:bookmarkEnd w:id="29429"/>
        <w:bookmarkEnd w:id="29430"/>
        <w:bookmarkEnd w:id="29431"/>
      </w:tr>
      <w:tr w:rsidR="003040B0" w:rsidRPr="00E056B6" w:rsidDel="00371A11" w:rsidTr="00E056B6">
        <w:trPr>
          <w:cantSplit/>
          <w:del w:id="29432" w:author="Sastry, Murali" w:date="2015-06-09T17:17:00Z"/>
        </w:trPr>
        <w:tc>
          <w:tcPr>
            <w:tcW w:w="1980" w:type="dxa"/>
            <w:tcBorders>
              <w:top w:val="single" w:sz="6" w:space="0" w:color="auto"/>
              <w:bottom w:val="single" w:sz="6" w:space="0" w:color="auto"/>
            </w:tcBorders>
          </w:tcPr>
          <w:p w:rsidR="003040B0" w:rsidRPr="00E056B6" w:rsidDel="00371A11" w:rsidRDefault="003040B0">
            <w:pPr>
              <w:pStyle w:val="body"/>
              <w:rPr>
                <w:del w:id="29433" w:author="Sastry, Murali" w:date="2015-06-09T17:17:00Z"/>
              </w:rPr>
              <w:pPrChange w:id="29434" w:author="Sastry, Murali" w:date="2015-06-10T10:23:00Z">
                <w:pPr>
                  <w:pStyle w:val="tableentry"/>
                </w:pPr>
              </w:pPrChange>
            </w:pPr>
            <w:del w:id="29435" w:author="Sastry, Murali" w:date="2015-06-09T17:17:00Z">
              <w:r w:rsidRPr="00E056B6" w:rsidDel="00371A11">
                <w:delText>Compiler</w:delText>
              </w:r>
              <w:bookmarkStart w:id="29436" w:name="_Toc421704001"/>
              <w:bookmarkStart w:id="29437" w:name="_Toc421707195"/>
              <w:bookmarkStart w:id="29438" w:name="_Toc422907175"/>
              <w:bookmarkStart w:id="29439" w:name="_Toc422937806"/>
              <w:bookmarkStart w:id="29440" w:name="_Toc422940868"/>
              <w:bookmarkStart w:id="29441" w:name="_Toc422932303"/>
              <w:bookmarkStart w:id="29442" w:name="_Toc494290435"/>
              <w:bookmarkStart w:id="29443" w:name="_Toc494293251"/>
              <w:bookmarkStart w:id="29444" w:name="_Toc494296065"/>
              <w:bookmarkEnd w:id="29436"/>
              <w:bookmarkEnd w:id="29437"/>
              <w:bookmarkEnd w:id="29438"/>
              <w:bookmarkEnd w:id="29439"/>
              <w:bookmarkEnd w:id="29440"/>
              <w:bookmarkEnd w:id="29441"/>
              <w:bookmarkEnd w:id="29442"/>
              <w:bookmarkEnd w:id="29443"/>
              <w:bookmarkEnd w:id="29444"/>
            </w:del>
          </w:p>
        </w:tc>
        <w:tc>
          <w:tcPr>
            <w:tcW w:w="6750" w:type="dxa"/>
            <w:tcBorders>
              <w:top w:val="single" w:sz="6" w:space="0" w:color="auto"/>
              <w:bottom w:val="single" w:sz="6" w:space="0" w:color="auto"/>
            </w:tcBorders>
          </w:tcPr>
          <w:p w:rsidR="003040B0" w:rsidRPr="00E056B6" w:rsidDel="00371A11" w:rsidRDefault="003040B0">
            <w:pPr>
              <w:pStyle w:val="body"/>
              <w:rPr>
                <w:del w:id="29445" w:author="Sastry, Murali" w:date="2015-06-09T17:17:00Z"/>
              </w:rPr>
              <w:pPrChange w:id="29446" w:author="Sastry, Murali" w:date="2015-06-10T10:23:00Z">
                <w:pPr>
                  <w:pStyle w:val="tableentry"/>
                </w:pPr>
              </w:pPrChange>
            </w:pPr>
            <w:del w:id="29447" w:author="Sastry, Murali" w:date="2015-06-09T17:17:00Z">
              <w:r w:rsidRPr="00E056B6" w:rsidDel="00371A11">
                <w:delText>None</w:delText>
              </w:r>
              <w:bookmarkStart w:id="29448" w:name="_Toc421704002"/>
              <w:bookmarkStart w:id="29449" w:name="_Toc421707196"/>
              <w:bookmarkStart w:id="29450" w:name="_Toc422907176"/>
              <w:bookmarkStart w:id="29451" w:name="_Toc422937807"/>
              <w:bookmarkStart w:id="29452" w:name="_Toc422940869"/>
              <w:bookmarkStart w:id="29453" w:name="_Toc422932304"/>
              <w:bookmarkStart w:id="29454" w:name="_Toc494290436"/>
              <w:bookmarkStart w:id="29455" w:name="_Toc494293252"/>
              <w:bookmarkStart w:id="29456" w:name="_Toc494296066"/>
              <w:bookmarkEnd w:id="29448"/>
              <w:bookmarkEnd w:id="29449"/>
              <w:bookmarkEnd w:id="29450"/>
              <w:bookmarkEnd w:id="29451"/>
              <w:bookmarkEnd w:id="29452"/>
              <w:bookmarkEnd w:id="29453"/>
              <w:bookmarkEnd w:id="29454"/>
              <w:bookmarkEnd w:id="29455"/>
              <w:bookmarkEnd w:id="29456"/>
            </w:del>
          </w:p>
        </w:tc>
        <w:bookmarkStart w:id="29457" w:name="_Toc421704003"/>
        <w:bookmarkStart w:id="29458" w:name="_Toc421707197"/>
        <w:bookmarkStart w:id="29459" w:name="_Toc422907177"/>
        <w:bookmarkStart w:id="29460" w:name="_Toc422937808"/>
        <w:bookmarkStart w:id="29461" w:name="_Toc422940870"/>
        <w:bookmarkStart w:id="29462" w:name="_Toc422932305"/>
        <w:bookmarkStart w:id="29463" w:name="_Toc494290437"/>
        <w:bookmarkStart w:id="29464" w:name="_Toc494293253"/>
        <w:bookmarkStart w:id="29465" w:name="_Toc494296067"/>
        <w:bookmarkEnd w:id="29457"/>
        <w:bookmarkEnd w:id="29458"/>
        <w:bookmarkEnd w:id="29459"/>
        <w:bookmarkEnd w:id="29460"/>
        <w:bookmarkEnd w:id="29461"/>
        <w:bookmarkEnd w:id="29462"/>
        <w:bookmarkEnd w:id="29463"/>
        <w:bookmarkEnd w:id="29464"/>
        <w:bookmarkEnd w:id="29465"/>
      </w:tr>
      <w:tr w:rsidR="003040B0" w:rsidRPr="00E056B6" w:rsidDel="00371A11" w:rsidTr="00E056B6">
        <w:trPr>
          <w:cantSplit/>
          <w:del w:id="29466" w:author="Sastry, Murali" w:date="2015-06-09T17:17:00Z"/>
        </w:trPr>
        <w:tc>
          <w:tcPr>
            <w:tcW w:w="1980" w:type="dxa"/>
            <w:tcBorders>
              <w:top w:val="single" w:sz="6" w:space="0" w:color="auto"/>
              <w:bottom w:val="single" w:sz="6" w:space="0" w:color="auto"/>
            </w:tcBorders>
          </w:tcPr>
          <w:p w:rsidR="003040B0" w:rsidRPr="00E056B6" w:rsidDel="00371A11" w:rsidRDefault="003040B0">
            <w:pPr>
              <w:pStyle w:val="body"/>
              <w:rPr>
                <w:del w:id="29467" w:author="Sastry, Murali" w:date="2015-06-09T17:17:00Z"/>
              </w:rPr>
              <w:pPrChange w:id="29468" w:author="Sastry, Murali" w:date="2015-06-10T10:23:00Z">
                <w:pPr>
                  <w:pStyle w:val="tableentry"/>
                </w:pPr>
              </w:pPrChange>
            </w:pPr>
            <w:del w:id="29469" w:author="Sastry, Murali" w:date="2015-06-09T17:17:00Z">
              <w:r w:rsidRPr="00E056B6" w:rsidDel="00371A11">
                <w:delText>Label</w:delText>
              </w:r>
              <w:bookmarkStart w:id="29470" w:name="_Toc421704004"/>
              <w:bookmarkStart w:id="29471" w:name="_Toc421707198"/>
              <w:bookmarkStart w:id="29472" w:name="_Toc422907178"/>
              <w:bookmarkStart w:id="29473" w:name="_Toc422937809"/>
              <w:bookmarkStart w:id="29474" w:name="_Toc422940871"/>
              <w:bookmarkStart w:id="29475" w:name="_Toc422932306"/>
              <w:bookmarkStart w:id="29476" w:name="_Toc494290438"/>
              <w:bookmarkStart w:id="29477" w:name="_Toc494293254"/>
              <w:bookmarkStart w:id="29478" w:name="_Toc494296068"/>
              <w:bookmarkEnd w:id="29470"/>
              <w:bookmarkEnd w:id="29471"/>
              <w:bookmarkEnd w:id="29472"/>
              <w:bookmarkEnd w:id="29473"/>
              <w:bookmarkEnd w:id="29474"/>
              <w:bookmarkEnd w:id="29475"/>
              <w:bookmarkEnd w:id="29476"/>
              <w:bookmarkEnd w:id="29477"/>
              <w:bookmarkEnd w:id="29478"/>
            </w:del>
          </w:p>
        </w:tc>
        <w:tc>
          <w:tcPr>
            <w:tcW w:w="6750" w:type="dxa"/>
            <w:tcBorders>
              <w:top w:val="single" w:sz="6" w:space="0" w:color="auto"/>
              <w:bottom w:val="single" w:sz="6" w:space="0" w:color="auto"/>
            </w:tcBorders>
          </w:tcPr>
          <w:p w:rsidR="003040B0" w:rsidRPr="00E056B6" w:rsidDel="00371A11" w:rsidRDefault="003040B0">
            <w:pPr>
              <w:pStyle w:val="body"/>
              <w:rPr>
                <w:del w:id="29479" w:author="Sastry, Murali" w:date="2015-06-09T17:17:00Z"/>
              </w:rPr>
              <w:pPrChange w:id="29480" w:author="Sastry, Murali" w:date="2015-06-10T10:23:00Z">
                <w:pPr>
                  <w:pStyle w:val="tableentry"/>
                </w:pPr>
              </w:pPrChange>
            </w:pPr>
            <w:del w:id="29481" w:author="Sastry, Murali" w:date="2015-06-09T17:17:00Z">
              <w:r w:rsidRPr="00E056B6" w:rsidDel="00371A11">
                <w:delText>Perforce Label (ie. GOBI2000_LINUX_SOURCES-1.0.01)</w:delText>
              </w:r>
              <w:bookmarkStart w:id="29482" w:name="_Toc421704005"/>
              <w:bookmarkStart w:id="29483" w:name="_Toc421707199"/>
              <w:bookmarkStart w:id="29484" w:name="_Toc422907179"/>
              <w:bookmarkStart w:id="29485" w:name="_Toc422937810"/>
              <w:bookmarkStart w:id="29486" w:name="_Toc422940872"/>
              <w:bookmarkStart w:id="29487" w:name="_Toc422932307"/>
              <w:bookmarkStart w:id="29488" w:name="_Toc494290439"/>
              <w:bookmarkStart w:id="29489" w:name="_Toc494293255"/>
              <w:bookmarkStart w:id="29490" w:name="_Toc494296069"/>
              <w:bookmarkEnd w:id="29482"/>
              <w:bookmarkEnd w:id="29483"/>
              <w:bookmarkEnd w:id="29484"/>
              <w:bookmarkEnd w:id="29485"/>
              <w:bookmarkEnd w:id="29486"/>
              <w:bookmarkEnd w:id="29487"/>
              <w:bookmarkEnd w:id="29488"/>
              <w:bookmarkEnd w:id="29489"/>
              <w:bookmarkEnd w:id="29490"/>
            </w:del>
          </w:p>
        </w:tc>
        <w:bookmarkStart w:id="29491" w:name="_Toc421704006"/>
        <w:bookmarkStart w:id="29492" w:name="_Toc421707200"/>
        <w:bookmarkStart w:id="29493" w:name="_Toc422907180"/>
        <w:bookmarkStart w:id="29494" w:name="_Toc422937811"/>
        <w:bookmarkStart w:id="29495" w:name="_Toc422940873"/>
        <w:bookmarkStart w:id="29496" w:name="_Toc422932308"/>
        <w:bookmarkStart w:id="29497" w:name="_Toc494290440"/>
        <w:bookmarkStart w:id="29498" w:name="_Toc494293256"/>
        <w:bookmarkStart w:id="29499" w:name="_Toc494296070"/>
        <w:bookmarkEnd w:id="29491"/>
        <w:bookmarkEnd w:id="29492"/>
        <w:bookmarkEnd w:id="29493"/>
        <w:bookmarkEnd w:id="29494"/>
        <w:bookmarkEnd w:id="29495"/>
        <w:bookmarkEnd w:id="29496"/>
        <w:bookmarkEnd w:id="29497"/>
        <w:bookmarkEnd w:id="29498"/>
        <w:bookmarkEnd w:id="29499"/>
      </w:tr>
      <w:tr w:rsidR="003040B0" w:rsidRPr="00E056B6" w:rsidDel="00371A11" w:rsidTr="00E056B6">
        <w:trPr>
          <w:cantSplit/>
          <w:del w:id="29500" w:author="Sastry, Murali" w:date="2015-06-09T17:17:00Z"/>
        </w:trPr>
        <w:tc>
          <w:tcPr>
            <w:tcW w:w="1980" w:type="dxa"/>
            <w:tcBorders>
              <w:top w:val="single" w:sz="6" w:space="0" w:color="auto"/>
              <w:bottom w:val="single" w:sz="6" w:space="0" w:color="auto"/>
            </w:tcBorders>
          </w:tcPr>
          <w:p w:rsidR="003040B0" w:rsidRPr="00E056B6" w:rsidDel="00371A11" w:rsidRDefault="003040B0">
            <w:pPr>
              <w:pStyle w:val="body"/>
              <w:rPr>
                <w:del w:id="29501" w:author="Sastry, Murali" w:date="2015-06-09T17:17:00Z"/>
              </w:rPr>
              <w:pPrChange w:id="29502" w:author="Sastry, Murali" w:date="2015-06-10T10:23:00Z">
                <w:pPr>
                  <w:pStyle w:val="tableentry"/>
                </w:pPr>
              </w:pPrChange>
            </w:pPr>
            <w:del w:id="29503" w:author="Sastry, Murali" w:date="2015-06-09T17:17:00Z">
              <w:r w:rsidRPr="00E056B6" w:rsidDel="00371A11">
                <w:delText>Subsystem</w:delText>
              </w:r>
              <w:bookmarkStart w:id="29504" w:name="_Toc421704007"/>
              <w:bookmarkStart w:id="29505" w:name="_Toc421707201"/>
              <w:bookmarkStart w:id="29506" w:name="_Toc422907181"/>
              <w:bookmarkStart w:id="29507" w:name="_Toc422937812"/>
              <w:bookmarkStart w:id="29508" w:name="_Toc422940874"/>
              <w:bookmarkStart w:id="29509" w:name="_Toc422932309"/>
              <w:bookmarkStart w:id="29510" w:name="_Toc494290441"/>
              <w:bookmarkStart w:id="29511" w:name="_Toc494293257"/>
              <w:bookmarkStart w:id="29512" w:name="_Toc494296071"/>
              <w:bookmarkEnd w:id="29504"/>
              <w:bookmarkEnd w:id="29505"/>
              <w:bookmarkEnd w:id="29506"/>
              <w:bookmarkEnd w:id="29507"/>
              <w:bookmarkEnd w:id="29508"/>
              <w:bookmarkEnd w:id="29509"/>
              <w:bookmarkEnd w:id="29510"/>
              <w:bookmarkEnd w:id="29511"/>
              <w:bookmarkEnd w:id="29512"/>
            </w:del>
          </w:p>
        </w:tc>
        <w:tc>
          <w:tcPr>
            <w:tcW w:w="6750" w:type="dxa"/>
            <w:tcBorders>
              <w:top w:val="single" w:sz="6" w:space="0" w:color="auto"/>
              <w:bottom w:val="single" w:sz="6" w:space="0" w:color="auto"/>
            </w:tcBorders>
          </w:tcPr>
          <w:p w:rsidR="003040B0" w:rsidRPr="00E056B6" w:rsidDel="00371A11" w:rsidRDefault="003040B0">
            <w:pPr>
              <w:pStyle w:val="body"/>
              <w:rPr>
                <w:del w:id="29513" w:author="Sastry, Murali" w:date="2015-06-09T17:17:00Z"/>
              </w:rPr>
              <w:pPrChange w:id="29514" w:author="Sastry, Murali" w:date="2015-06-10T10:23:00Z">
                <w:pPr>
                  <w:pStyle w:val="tableentry"/>
                </w:pPr>
              </w:pPrChange>
            </w:pPr>
            <w:del w:id="29515" w:author="Sastry, Murali" w:date="2015-06-09T17:17:00Z">
              <w:r w:rsidRPr="00E056B6" w:rsidDel="00371A11">
                <w:delText>GOBI2000_LINUX_SOURCES</w:delText>
              </w:r>
              <w:bookmarkStart w:id="29516" w:name="_Toc421704008"/>
              <w:bookmarkStart w:id="29517" w:name="_Toc421707202"/>
              <w:bookmarkStart w:id="29518" w:name="_Toc422907182"/>
              <w:bookmarkStart w:id="29519" w:name="_Toc422937813"/>
              <w:bookmarkStart w:id="29520" w:name="_Toc422940875"/>
              <w:bookmarkStart w:id="29521" w:name="_Toc422932310"/>
              <w:bookmarkStart w:id="29522" w:name="_Toc494290442"/>
              <w:bookmarkStart w:id="29523" w:name="_Toc494293258"/>
              <w:bookmarkStart w:id="29524" w:name="_Toc494296072"/>
              <w:bookmarkEnd w:id="29516"/>
              <w:bookmarkEnd w:id="29517"/>
              <w:bookmarkEnd w:id="29518"/>
              <w:bookmarkEnd w:id="29519"/>
              <w:bookmarkEnd w:id="29520"/>
              <w:bookmarkEnd w:id="29521"/>
              <w:bookmarkEnd w:id="29522"/>
              <w:bookmarkEnd w:id="29523"/>
              <w:bookmarkEnd w:id="29524"/>
            </w:del>
          </w:p>
        </w:tc>
        <w:bookmarkStart w:id="29525" w:name="_Toc421704009"/>
        <w:bookmarkStart w:id="29526" w:name="_Toc421707203"/>
        <w:bookmarkStart w:id="29527" w:name="_Toc422907183"/>
        <w:bookmarkStart w:id="29528" w:name="_Toc422937814"/>
        <w:bookmarkStart w:id="29529" w:name="_Toc422940876"/>
        <w:bookmarkStart w:id="29530" w:name="_Toc422932311"/>
        <w:bookmarkStart w:id="29531" w:name="_Toc494290443"/>
        <w:bookmarkStart w:id="29532" w:name="_Toc494293259"/>
        <w:bookmarkStart w:id="29533" w:name="_Toc494296073"/>
        <w:bookmarkEnd w:id="29525"/>
        <w:bookmarkEnd w:id="29526"/>
        <w:bookmarkEnd w:id="29527"/>
        <w:bookmarkEnd w:id="29528"/>
        <w:bookmarkEnd w:id="29529"/>
        <w:bookmarkEnd w:id="29530"/>
        <w:bookmarkEnd w:id="29531"/>
        <w:bookmarkEnd w:id="29532"/>
        <w:bookmarkEnd w:id="29533"/>
      </w:tr>
      <w:tr w:rsidR="003040B0" w:rsidRPr="00E056B6" w:rsidDel="00371A11" w:rsidTr="00E056B6">
        <w:trPr>
          <w:cantSplit/>
          <w:del w:id="29534" w:author="Sastry, Murali" w:date="2015-06-09T17:17:00Z"/>
        </w:trPr>
        <w:tc>
          <w:tcPr>
            <w:tcW w:w="1980" w:type="dxa"/>
            <w:tcBorders>
              <w:top w:val="single" w:sz="6" w:space="0" w:color="auto"/>
              <w:bottom w:val="single" w:sz="6" w:space="0" w:color="auto"/>
            </w:tcBorders>
          </w:tcPr>
          <w:p w:rsidR="003040B0" w:rsidRPr="00E056B6" w:rsidDel="00371A11" w:rsidRDefault="003040B0">
            <w:pPr>
              <w:pStyle w:val="body"/>
              <w:rPr>
                <w:del w:id="29535" w:author="Sastry, Murali" w:date="2015-06-09T17:17:00Z"/>
              </w:rPr>
              <w:pPrChange w:id="29536" w:author="Sastry, Murali" w:date="2015-06-10T10:23:00Z">
                <w:pPr>
                  <w:pStyle w:val="tableentry"/>
                </w:pPr>
              </w:pPrChange>
            </w:pPr>
            <w:del w:id="29537" w:author="Sastry, Murali" w:date="2015-06-09T17:17:00Z">
              <w:r w:rsidRPr="00E056B6" w:rsidDel="00371A11">
                <w:delText>List Files</w:delText>
              </w:r>
              <w:bookmarkStart w:id="29538" w:name="_Toc421704010"/>
              <w:bookmarkStart w:id="29539" w:name="_Toc421707204"/>
              <w:bookmarkStart w:id="29540" w:name="_Toc422907184"/>
              <w:bookmarkStart w:id="29541" w:name="_Toc422937815"/>
              <w:bookmarkStart w:id="29542" w:name="_Toc422940877"/>
              <w:bookmarkStart w:id="29543" w:name="_Toc422932312"/>
              <w:bookmarkStart w:id="29544" w:name="_Toc494290444"/>
              <w:bookmarkStart w:id="29545" w:name="_Toc494293260"/>
              <w:bookmarkStart w:id="29546" w:name="_Toc494296074"/>
              <w:bookmarkEnd w:id="29538"/>
              <w:bookmarkEnd w:id="29539"/>
              <w:bookmarkEnd w:id="29540"/>
              <w:bookmarkEnd w:id="29541"/>
              <w:bookmarkEnd w:id="29542"/>
              <w:bookmarkEnd w:id="29543"/>
              <w:bookmarkEnd w:id="29544"/>
              <w:bookmarkEnd w:id="29545"/>
              <w:bookmarkEnd w:id="29546"/>
            </w:del>
          </w:p>
        </w:tc>
        <w:tc>
          <w:tcPr>
            <w:tcW w:w="6750" w:type="dxa"/>
            <w:tcBorders>
              <w:top w:val="single" w:sz="6" w:space="0" w:color="auto"/>
              <w:bottom w:val="single" w:sz="6" w:space="0" w:color="auto"/>
            </w:tcBorders>
          </w:tcPr>
          <w:p w:rsidR="003040B0" w:rsidRPr="00E056B6" w:rsidDel="00371A11" w:rsidRDefault="003040B0">
            <w:pPr>
              <w:pStyle w:val="body"/>
              <w:rPr>
                <w:del w:id="29547" w:author="Sastry, Murali" w:date="2015-06-09T17:17:00Z"/>
              </w:rPr>
              <w:pPrChange w:id="29548" w:author="Sastry, Murali" w:date="2015-06-10T10:23:00Z">
                <w:pPr>
                  <w:pStyle w:val="tableentry"/>
                </w:pPr>
              </w:pPrChange>
            </w:pPr>
            <w:del w:id="29549" w:author="Sastry, Murali" w:date="2015-06-09T17:17:00Z">
              <w:r w:rsidRPr="00E056B6" w:rsidDel="00371A11">
                <w:delText>None</w:delText>
              </w:r>
              <w:bookmarkStart w:id="29550" w:name="_Toc421704011"/>
              <w:bookmarkStart w:id="29551" w:name="_Toc421707205"/>
              <w:bookmarkStart w:id="29552" w:name="_Toc422907185"/>
              <w:bookmarkStart w:id="29553" w:name="_Toc422937816"/>
              <w:bookmarkStart w:id="29554" w:name="_Toc422940878"/>
              <w:bookmarkStart w:id="29555" w:name="_Toc422932313"/>
              <w:bookmarkStart w:id="29556" w:name="_Toc494290445"/>
              <w:bookmarkStart w:id="29557" w:name="_Toc494293261"/>
              <w:bookmarkStart w:id="29558" w:name="_Toc494296075"/>
              <w:bookmarkEnd w:id="29550"/>
              <w:bookmarkEnd w:id="29551"/>
              <w:bookmarkEnd w:id="29552"/>
              <w:bookmarkEnd w:id="29553"/>
              <w:bookmarkEnd w:id="29554"/>
              <w:bookmarkEnd w:id="29555"/>
              <w:bookmarkEnd w:id="29556"/>
              <w:bookmarkEnd w:id="29557"/>
              <w:bookmarkEnd w:id="29558"/>
            </w:del>
          </w:p>
        </w:tc>
        <w:bookmarkStart w:id="29559" w:name="_Toc421704012"/>
        <w:bookmarkStart w:id="29560" w:name="_Toc421707206"/>
        <w:bookmarkStart w:id="29561" w:name="_Toc422907186"/>
        <w:bookmarkStart w:id="29562" w:name="_Toc422937817"/>
        <w:bookmarkStart w:id="29563" w:name="_Toc422940879"/>
        <w:bookmarkStart w:id="29564" w:name="_Toc422932314"/>
        <w:bookmarkStart w:id="29565" w:name="_Toc494290446"/>
        <w:bookmarkStart w:id="29566" w:name="_Toc494293262"/>
        <w:bookmarkStart w:id="29567" w:name="_Toc494296076"/>
        <w:bookmarkEnd w:id="29559"/>
        <w:bookmarkEnd w:id="29560"/>
        <w:bookmarkEnd w:id="29561"/>
        <w:bookmarkEnd w:id="29562"/>
        <w:bookmarkEnd w:id="29563"/>
        <w:bookmarkEnd w:id="29564"/>
        <w:bookmarkEnd w:id="29565"/>
        <w:bookmarkEnd w:id="29566"/>
        <w:bookmarkEnd w:id="29567"/>
      </w:tr>
      <w:tr w:rsidR="003040B0" w:rsidRPr="00E056B6" w:rsidDel="00371A11" w:rsidTr="00E056B6">
        <w:trPr>
          <w:cantSplit/>
          <w:del w:id="29568" w:author="Sastry, Murali" w:date="2015-06-09T17:17:00Z"/>
        </w:trPr>
        <w:tc>
          <w:tcPr>
            <w:tcW w:w="1980" w:type="dxa"/>
            <w:tcBorders>
              <w:top w:val="single" w:sz="6" w:space="0" w:color="auto"/>
              <w:bottom w:val="single" w:sz="6" w:space="0" w:color="auto"/>
            </w:tcBorders>
          </w:tcPr>
          <w:p w:rsidR="003040B0" w:rsidRPr="00E056B6" w:rsidDel="00371A11" w:rsidRDefault="003040B0">
            <w:pPr>
              <w:pStyle w:val="body"/>
              <w:rPr>
                <w:del w:id="29569" w:author="Sastry, Murali" w:date="2015-06-09T17:17:00Z"/>
              </w:rPr>
              <w:pPrChange w:id="29570" w:author="Sastry, Murali" w:date="2015-06-10T10:23:00Z">
                <w:pPr>
                  <w:pStyle w:val="tableentry"/>
                </w:pPr>
              </w:pPrChange>
            </w:pPr>
            <w:del w:id="29571" w:author="Sastry, Murali" w:date="2015-06-09T17:17:00Z">
              <w:r w:rsidRPr="00E056B6" w:rsidDel="00371A11">
                <w:delText>Make command</w:delText>
              </w:r>
              <w:bookmarkStart w:id="29572" w:name="_Toc421704013"/>
              <w:bookmarkStart w:id="29573" w:name="_Toc421707207"/>
              <w:bookmarkStart w:id="29574" w:name="_Toc422907187"/>
              <w:bookmarkStart w:id="29575" w:name="_Toc422937818"/>
              <w:bookmarkStart w:id="29576" w:name="_Toc422940880"/>
              <w:bookmarkStart w:id="29577" w:name="_Toc422932315"/>
              <w:bookmarkStart w:id="29578" w:name="_Toc494290447"/>
              <w:bookmarkStart w:id="29579" w:name="_Toc494293263"/>
              <w:bookmarkStart w:id="29580" w:name="_Toc494296077"/>
              <w:bookmarkEnd w:id="29572"/>
              <w:bookmarkEnd w:id="29573"/>
              <w:bookmarkEnd w:id="29574"/>
              <w:bookmarkEnd w:id="29575"/>
              <w:bookmarkEnd w:id="29576"/>
              <w:bookmarkEnd w:id="29577"/>
              <w:bookmarkEnd w:id="29578"/>
              <w:bookmarkEnd w:id="29579"/>
              <w:bookmarkEnd w:id="29580"/>
            </w:del>
          </w:p>
        </w:tc>
        <w:tc>
          <w:tcPr>
            <w:tcW w:w="6750" w:type="dxa"/>
            <w:tcBorders>
              <w:top w:val="single" w:sz="6" w:space="0" w:color="auto"/>
              <w:bottom w:val="single" w:sz="6" w:space="0" w:color="auto"/>
            </w:tcBorders>
          </w:tcPr>
          <w:p w:rsidR="003040B0" w:rsidRPr="00E056B6" w:rsidDel="00371A11" w:rsidRDefault="003040B0">
            <w:pPr>
              <w:pStyle w:val="body"/>
              <w:rPr>
                <w:del w:id="29581" w:author="Sastry, Murali" w:date="2015-06-09T17:17:00Z"/>
              </w:rPr>
              <w:pPrChange w:id="29582" w:author="Sastry, Murali" w:date="2015-06-10T10:23:00Z">
                <w:pPr>
                  <w:pStyle w:val="tableentry"/>
                </w:pPr>
              </w:pPrChange>
            </w:pPr>
            <w:del w:id="29583" w:author="Sastry, Murali" w:date="2015-06-09T17:17:00Z">
              <w:r w:rsidRPr="00E056B6" w:rsidDel="00371A11">
                <w:delText>HM11/Installers/GobiLinuxSources/buildGobiLinuxSources.pl -root=../../../</w:delText>
              </w:r>
              <w:bookmarkStart w:id="29584" w:name="_Toc421704014"/>
              <w:bookmarkStart w:id="29585" w:name="_Toc421707208"/>
              <w:bookmarkStart w:id="29586" w:name="_Toc422907188"/>
              <w:bookmarkStart w:id="29587" w:name="_Toc422937819"/>
              <w:bookmarkStart w:id="29588" w:name="_Toc422940881"/>
              <w:bookmarkStart w:id="29589" w:name="_Toc422932316"/>
              <w:bookmarkStart w:id="29590" w:name="_Toc494290448"/>
              <w:bookmarkStart w:id="29591" w:name="_Toc494293264"/>
              <w:bookmarkStart w:id="29592" w:name="_Toc494296078"/>
              <w:bookmarkEnd w:id="29584"/>
              <w:bookmarkEnd w:id="29585"/>
              <w:bookmarkEnd w:id="29586"/>
              <w:bookmarkEnd w:id="29587"/>
              <w:bookmarkEnd w:id="29588"/>
              <w:bookmarkEnd w:id="29589"/>
              <w:bookmarkEnd w:id="29590"/>
              <w:bookmarkEnd w:id="29591"/>
              <w:bookmarkEnd w:id="29592"/>
            </w:del>
          </w:p>
        </w:tc>
        <w:bookmarkStart w:id="29593" w:name="_Toc421704015"/>
        <w:bookmarkStart w:id="29594" w:name="_Toc421707209"/>
        <w:bookmarkStart w:id="29595" w:name="_Toc422907189"/>
        <w:bookmarkStart w:id="29596" w:name="_Toc422937820"/>
        <w:bookmarkStart w:id="29597" w:name="_Toc422940882"/>
        <w:bookmarkStart w:id="29598" w:name="_Toc422932317"/>
        <w:bookmarkStart w:id="29599" w:name="_Toc494290449"/>
        <w:bookmarkStart w:id="29600" w:name="_Toc494293265"/>
        <w:bookmarkStart w:id="29601" w:name="_Toc494296079"/>
        <w:bookmarkEnd w:id="29593"/>
        <w:bookmarkEnd w:id="29594"/>
        <w:bookmarkEnd w:id="29595"/>
        <w:bookmarkEnd w:id="29596"/>
        <w:bookmarkEnd w:id="29597"/>
        <w:bookmarkEnd w:id="29598"/>
        <w:bookmarkEnd w:id="29599"/>
        <w:bookmarkEnd w:id="29600"/>
        <w:bookmarkEnd w:id="29601"/>
      </w:tr>
      <w:tr w:rsidR="003040B0" w:rsidRPr="00E056B6" w:rsidDel="00371A11" w:rsidTr="00E056B6">
        <w:trPr>
          <w:cantSplit/>
          <w:del w:id="29602" w:author="Sastry, Murali" w:date="2015-06-09T17:17:00Z"/>
        </w:trPr>
        <w:tc>
          <w:tcPr>
            <w:tcW w:w="1980" w:type="dxa"/>
            <w:tcBorders>
              <w:top w:val="single" w:sz="6" w:space="0" w:color="auto"/>
              <w:bottom w:val="single" w:sz="6" w:space="0" w:color="auto"/>
            </w:tcBorders>
          </w:tcPr>
          <w:p w:rsidR="003040B0" w:rsidRPr="00E056B6" w:rsidDel="00371A11" w:rsidRDefault="003040B0">
            <w:pPr>
              <w:pStyle w:val="body"/>
              <w:rPr>
                <w:del w:id="29603" w:author="Sastry, Murali" w:date="2015-06-09T17:17:00Z"/>
              </w:rPr>
              <w:pPrChange w:id="29604" w:author="Sastry, Murali" w:date="2015-06-10T10:23:00Z">
                <w:pPr>
                  <w:pStyle w:val="tableentry"/>
                </w:pPr>
              </w:pPrChange>
            </w:pPr>
            <w:del w:id="29605" w:author="Sastry, Murali" w:date="2015-06-09T17:17:00Z">
              <w:r w:rsidRPr="00E056B6" w:rsidDel="00371A11">
                <w:delText>Client Specification</w:delText>
              </w:r>
              <w:bookmarkStart w:id="29606" w:name="_Toc421704016"/>
              <w:bookmarkStart w:id="29607" w:name="_Toc421707210"/>
              <w:bookmarkStart w:id="29608" w:name="_Toc422907190"/>
              <w:bookmarkStart w:id="29609" w:name="_Toc422937821"/>
              <w:bookmarkStart w:id="29610" w:name="_Toc422940883"/>
              <w:bookmarkStart w:id="29611" w:name="_Toc422932318"/>
              <w:bookmarkStart w:id="29612" w:name="_Toc494290450"/>
              <w:bookmarkStart w:id="29613" w:name="_Toc494293266"/>
              <w:bookmarkStart w:id="29614" w:name="_Toc494296080"/>
              <w:bookmarkEnd w:id="29606"/>
              <w:bookmarkEnd w:id="29607"/>
              <w:bookmarkEnd w:id="29608"/>
              <w:bookmarkEnd w:id="29609"/>
              <w:bookmarkEnd w:id="29610"/>
              <w:bookmarkEnd w:id="29611"/>
              <w:bookmarkEnd w:id="29612"/>
              <w:bookmarkEnd w:id="29613"/>
              <w:bookmarkEnd w:id="29614"/>
            </w:del>
          </w:p>
        </w:tc>
        <w:tc>
          <w:tcPr>
            <w:tcW w:w="6750" w:type="dxa"/>
            <w:tcBorders>
              <w:top w:val="single" w:sz="6" w:space="0" w:color="auto"/>
              <w:bottom w:val="single" w:sz="6" w:space="0" w:color="auto"/>
            </w:tcBorders>
          </w:tcPr>
          <w:p w:rsidR="003040B0" w:rsidRPr="00E056B6" w:rsidDel="00371A11" w:rsidRDefault="003040B0">
            <w:pPr>
              <w:pStyle w:val="body"/>
              <w:rPr>
                <w:del w:id="29615" w:author="Sastry, Murali" w:date="2015-06-09T17:17:00Z"/>
              </w:rPr>
              <w:pPrChange w:id="29616" w:author="Sastry, Murali" w:date="2015-06-10T10:23:00Z">
                <w:pPr>
                  <w:pStyle w:val="tableentry"/>
                </w:pPr>
              </w:pPrChange>
            </w:pPr>
            <w:del w:id="29617" w:author="Sastry, Murali" w:date="2015-06-09T17:17:00Z">
              <w:r w:rsidRPr="00E056B6" w:rsidDel="00371A11">
                <w:delText>GOBI2000_LINUX_SOURCES</w:delText>
              </w:r>
              <w:bookmarkStart w:id="29618" w:name="_Toc421704017"/>
              <w:bookmarkStart w:id="29619" w:name="_Toc421707211"/>
              <w:bookmarkStart w:id="29620" w:name="_Toc422907191"/>
              <w:bookmarkStart w:id="29621" w:name="_Toc422937822"/>
              <w:bookmarkStart w:id="29622" w:name="_Toc422940884"/>
              <w:bookmarkStart w:id="29623" w:name="_Toc422932319"/>
              <w:bookmarkStart w:id="29624" w:name="_Toc494290451"/>
              <w:bookmarkStart w:id="29625" w:name="_Toc494293267"/>
              <w:bookmarkStart w:id="29626" w:name="_Toc494296081"/>
              <w:bookmarkEnd w:id="29618"/>
              <w:bookmarkEnd w:id="29619"/>
              <w:bookmarkEnd w:id="29620"/>
              <w:bookmarkEnd w:id="29621"/>
              <w:bookmarkEnd w:id="29622"/>
              <w:bookmarkEnd w:id="29623"/>
              <w:bookmarkEnd w:id="29624"/>
              <w:bookmarkEnd w:id="29625"/>
              <w:bookmarkEnd w:id="29626"/>
            </w:del>
          </w:p>
        </w:tc>
        <w:bookmarkStart w:id="29627" w:name="_Toc421704018"/>
        <w:bookmarkStart w:id="29628" w:name="_Toc421707212"/>
        <w:bookmarkStart w:id="29629" w:name="_Toc422907192"/>
        <w:bookmarkStart w:id="29630" w:name="_Toc422937823"/>
        <w:bookmarkStart w:id="29631" w:name="_Toc422940885"/>
        <w:bookmarkStart w:id="29632" w:name="_Toc422932320"/>
        <w:bookmarkStart w:id="29633" w:name="_Toc494290452"/>
        <w:bookmarkStart w:id="29634" w:name="_Toc494293268"/>
        <w:bookmarkStart w:id="29635" w:name="_Toc494296082"/>
        <w:bookmarkEnd w:id="29627"/>
        <w:bookmarkEnd w:id="29628"/>
        <w:bookmarkEnd w:id="29629"/>
        <w:bookmarkEnd w:id="29630"/>
        <w:bookmarkEnd w:id="29631"/>
        <w:bookmarkEnd w:id="29632"/>
        <w:bookmarkEnd w:id="29633"/>
        <w:bookmarkEnd w:id="29634"/>
        <w:bookmarkEnd w:id="29635"/>
      </w:tr>
      <w:tr w:rsidR="003040B0" w:rsidRPr="00E056B6" w:rsidDel="00371A11" w:rsidTr="00E056B6">
        <w:trPr>
          <w:cantSplit/>
          <w:del w:id="29636" w:author="Sastry, Murali" w:date="2015-06-09T17:17:00Z"/>
        </w:trPr>
        <w:tc>
          <w:tcPr>
            <w:tcW w:w="1980" w:type="dxa"/>
            <w:tcBorders>
              <w:top w:val="single" w:sz="6" w:space="0" w:color="auto"/>
              <w:bottom w:val="single" w:sz="6" w:space="0" w:color="auto"/>
            </w:tcBorders>
          </w:tcPr>
          <w:p w:rsidR="003040B0" w:rsidRPr="00E056B6" w:rsidDel="00371A11" w:rsidRDefault="003040B0">
            <w:pPr>
              <w:pStyle w:val="body"/>
              <w:rPr>
                <w:del w:id="29637" w:author="Sastry, Murali" w:date="2015-06-09T17:17:00Z"/>
              </w:rPr>
              <w:pPrChange w:id="29638" w:author="Sastry, Murali" w:date="2015-06-10T10:23:00Z">
                <w:pPr>
                  <w:pStyle w:val="tableentry"/>
                </w:pPr>
              </w:pPrChange>
            </w:pPr>
            <w:del w:id="29639" w:author="Sastry, Murali" w:date="2015-06-09T17:17:00Z">
              <w:r w:rsidRPr="00E056B6" w:rsidDel="00371A11">
                <w:delText>Announcements</w:delText>
              </w:r>
              <w:bookmarkStart w:id="29640" w:name="_Toc421704019"/>
              <w:bookmarkStart w:id="29641" w:name="_Toc421707213"/>
              <w:bookmarkStart w:id="29642" w:name="_Toc422907193"/>
              <w:bookmarkStart w:id="29643" w:name="_Toc422937824"/>
              <w:bookmarkStart w:id="29644" w:name="_Toc422940886"/>
              <w:bookmarkStart w:id="29645" w:name="_Toc422932321"/>
              <w:bookmarkStart w:id="29646" w:name="_Toc494290453"/>
              <w:bookmarkStart w:id="29647" w:name="_Toc494293269"/>
              <w:bookmarkStart w:id="29648" w:name="_Toc494296083"/>
              <w:bookmarkEnd w:id="29640"/>
              <w:bookmarkEnd w:id="29641"/>
              <w:bookmarkEnd w:id="29642"/>
              <w:bookmarkEnd w:id="29643"/>
              <w:bookmarkEnd w:id="29644"/>
              <w:bookmarkEnd w:id="29645"/>
              <w:bookmarkEnd w:id="29646"/>
              <w:bookmarkEnd w:id="29647"/>
              <w:bookmarkEnd w:id="29648"/>
            </w:del>
          </w:p>
        </w:tc>
        <w:tc>
          <w:tcPr>
            <w:tcW w:w="6750" w:type="dxa"/>
            <w:tcBorders>
              <w:top w:val="single" w:sz="6" w:space="0" w:color="auto"/>
              <w:bottom w:val="single" w:sz="6" w:space="0" w:color="auto"/>
            </w:tcBorders>
          </w:tcPr>
          <w:p w:rsidR="003040B0" w:rsidRPr="00E056B6" w:rsidDel="00371A11" w:rsidRDefault="003040B0">
            <w:pPr>
              <w:pStyle w:val="body"/>
              <w:rPr>
                <w:del w:id="29649" w:author="Sastry, Murali" w:date="2015-06-09T17:17:00Z"/>
              </w:rPr>
              <w:pPrChange w:id="29650" w:author="Sastry, Murali" w:date="2015-06-10T10:23:00Z">
                <w:pPr>
                  <w:pStyle w:val="tableentry"/>
                </w:pPr>
              </w:pPrChange>
            </w:pPr>
            <w:del w:id="29651" w:author="Sastry, Murali" w:date="2015-06-09T17:17:00Z">
              <w:r w:rsidRPr="00E056B6" w:rsidDel="00371A11">
                <w:delText>Copy readme sections from all the readme files</w:delText>
              </w:r>
              <w:bookmarkStart w:id="29652" w:name="_Toc421704020"/>
              <w:bookmarkStart w:id="29653" w:name="_Toc421707214"/>
              <w:bookmarkStart w:id="29654" w:name="_Toc422907194"/>
              <w:bookmarkStart w:id="29655" w:name="_Toc422937825"/>
              <w:bookmarkStart w:id="29656" w:name="_Toc422940887"/>
              <w:bookmarkStart w:id="29657" w:name="_Toc422932322"/>
              <w:bookmarkStart w:id="29658" w:name="_Toc494290454"/>
              <w:bookmarkStart w:id="29659" w:name="_Toc494293270"/>
              <w:bookmarkStart w:id="29660" w:name="_Toc494296084"/>
              <w:bookmarkEnd w:id="29652"/>
              <w:bookmarkEnd w:id="29653"/>
              <w:bookmarkEnd w:id="29654"/>
              <w:bookmarkEnd w:id="29655"/>
              <w:bookmarkEnd w:id="29656"/>
              <w:bookmarkEnd w:id="29657"/>
              <w:bookmarkEnd w:id="29658"/>
              <w:bookmarkEnd w:id="29659"/>
              <w:bookmarkEnd w:id="29660"/>
            </w:del>
          </w:p>
        </w:tc>
        <w:bookmarkStart w:id="29661" w:name="_Toc421704021"/>
        <w:bookmarkStart w:id="29662" w:name="_Toc421707215"/>
        <w:bookmarkStart w:id="29663" w:name="_Toc422907195"/>
        <w:bookmarkStart w:id="29664" w:name="_Toc422937826"/>
        <w:bookmarkStart w:id="29665" w:name="_Toc422940888"/>
        <w:bookmarkStart w:id="29666" w:name="_Toc422932323"/>
        <w:bookmarkStart w:id="29667" w:name="_Toc494290455"/>
        <w:bookmarkStart w:id="29668" w:name="_Toc494293271"/>
        <w:bookmarkStart w:id="29669" w:name="_Toc494296085"/>
        <w:bookmarkEnd w:id="29661"/>
        <w:bookmarkEnd w:id="29662"/>
        <w:bookmarkEnd w:id="29663"/>
        <w:bookmarkEnd w:id="29664"/>
        <w:bookmarkEnd w:id="29665"/>
        <w:bookmarkEnd w:id="29666"/>
        <w:bookmarkEnd w:id="29667"/>
        <w:bookmarkEnd w:id="29668"/>
        <w:bookmarkEnd w:id="29669"/>
      </w:tr>
      <w:tr w:rsidR="003040B0" w:rsidRPr="00E056B6" w:rsidDel="00371A11" w:rsidTr="00E056B6">
        <w:trPr>
          <w:cantSplit/>
          <w:del w:id="29670" w:author="Sastry, Murali" w:date="2015-06-09T17:17:00Z"/>
        </w:trPr>
        <w:tc>
          <w:tcPr>
            <w:tcW w:w="1980" w:type="dxa"/>
            <w:tcBorders>
              <w:top w:val="single" w:sz="6" w:space="0" w:color="auto"/>
              <w:bottom w:val="single" w:sz="6" w:space="0" w:color="auto"/>
            </w:tcBorders>
          </w:tcPr>
          <w:p w:rsidR="003040B0" w:rsidRPr="00E056B6" w:rsidDel="00371A11" w:rsidRDefault="003040B0">
            <w:pPr>
              <w:pStyle w:val="body"/>
              <w:rPr>
                <w:del w:id="29671" w:author="Sastry, Murali" w:date="2015-06-09T17:17:00Z"/>
              </w:rPr>
              <w:pPrChange w:id="29672" w:author="Sastry, Murali" w:date="2015-06-10T10:23:00Z">
                <w:pPr>
                  <w:pStyle w:val="tableentry"/>
                </w:pPr>
              </w:pPrChange>
            </w:pPr>
            <w:del w:id="29673" w:author="Sastry, Murali" w:date="2015-06-09T17:17:00Z">
              <w:r w:rsidRPr="00E056B6" w:rsidDel="00371A11">
                <w:delText>Purpose</w:delText>
              </w:r>
              <w:bookmarkStart w:id="29674" w:name="_Toc421704022"/>
              <w:bookmarkStart w:id="29675" w:name="_Toc421707216"/>
              <w:bookmarkStart w:id="29676" w:name="_Toc422907196"/>
              <w:bookmarkStart w:id="29677" w:name="_Toc422937827"/>
              <w:bookmarkStart w:id="29678" w:name="_Toc422940889"/>
              <w:bookmarkStart w:id="29679" w:name="_Toc422932324"/>
              <w:bookmarkStart w:id="29680" w:name="_Toc494290456"/>
              <w:bookmarkStart w:id="29681" w:name="_Toc494293272"/>
              <w:bookmarkStart w:id="29682" w:name="_Toc494296086"/>
              <w:bookmarkEnd w:id="29674"/>
              <w:bookmarkEnd w:id="29675"/>
              <w:bookmarkEnd w:id="29676"/>
              <w:bookmarkEnd w:id="29677"/>
              <w:bookmarkEnd w:id="29678"/>
              <w:bookmarkEnd w:id="29679"/>
              <w:bookmarkEnd w:id="29680"/>
              <w:bookmarkEnd w:id="29681"/>
              <w:bookmarkEnd w:id="29682"/>
            </w:del>
          </w:p>
        </w:tc>
        <w:tc>
          <w:tcPr>
            <w:tcW w:w="6750" w:type="dxa"/>
            <w:tcBorders>
              <w:top w:val="single" w:sz="6" w:space="0" w:color="auto"/>
              <w:bottom w:val="single" w:sz="6" w:space="0" w:color="auto"/>
            </w:tcBorders>
          </w:tcPr>
          <w:p w:rsidR="003040B0" w:rsidRPr="00E056B6" w:rsidDel="00371A11" w:rsidRDefault="003040B0">
            <w:pPr>
              <w:pStyle w:val="body"/>
              <w:rPr>
                <w:del w:id="29683" w:author="Sastry, Murali" w:date="2015-06-09T17:17:00Z"/>
              </w:rPr>
              <w:pPrChange w:id="29684" w:author="Sastry, Murali" w:date="2015-06-10T10:23:00Z">
                <w:pPr>
                  <w:pStyle w:val="tableentry"/>
                </w:pPr>
              </w:pPrChange>
            </w:pPr>
            <w:del w:id="29685" w:author="Sastry, Murali" w:date="2015-06-09T17:17:00Z">
              <w:r w:rsidRPr="00E056B6" w:rsidDel="00371A11">
                <w:delText>General purpose point release to Google</w:delText>
              </w:r>
            </w:del>
            <w:ins w:id="29686" w:author="Wong, Clarence" w:date="2010-10-07T15:27:00Z">
              <w:del w:id="29687" w:author="Sastry, Murali" w:date="2015-06-09T17:17:00Z">
                <w:r w:rsidR="009E0D59" w:rsidDel="00371A11">
                  <w:delText xml:space="preserve">, </w:delText>
                </w:r>
              </w:del>
            </w:ins>
            <w:ins w:id="29688" w:author="Wong, Clarence" w:date="2010-09-22T16:15:00Z">
              <w:del w:id="29689" w:author="Sastry, Murali" w:date="2015-06-09T17:17:00Z">
                <w:r w:rsidR="00AC3578" w:rsidDel="00371A11">
                  <w:delText>Sierra</w:delText>
                </w:r>
              </w:del>
            </w:ins>
            <w:ins w:id="29690" w:author="Wong, Clarence" w:date="2010-10-07T15:27:00Z">
              <w:del w:id="29691" w:author="Sastry, Murali" w:date="2015-06-09T17:17:00Z">
                <w:r w:rsidR="009E0D59" w:rsidDel="00371A11">
                  <w:delText>, and Sony</w:delText>
                </w:r>
              </w:del>
            </w:ins>
            <w:ins w:id="29692" w:author="Wong, Clarence" w:date="2010-10-07T15:30:00Z">
              <w:del w:id="29693" w:author="Sastry, Murali" w:date="2015-06-09T17:17:00Z">
                <w:r w:rsidR="00B44048" w:rsidDel="00371A11">
                  <w:delText xml:space="preserve"> [see </w:delText>
                </w:r>
                <w:r w:rsidR="00A31CAF" w:rsidDel="00371A11">
                  <w:rPr>
                    <w:b/>
                  </w:rPr>
                  <w:fldChar w:fldCharType="begin"/>
                </w:r>
                <w:r w:rsidR="00B44048" w:rsidDel="00371A11">
                  <w:delInstrText xml:space="preserve"> REF _Ref274228772 \h </w:delInstrText>
                </w:r>
              </w:del>
            </w:ins>
            <w:del w:id="29694" w:author="Sastry, Murali" w:date="2015-06-09T17:17:00Z">
              <w:r w:rsidR="00A31CAF" w:rsidDel="00371A11">
                <w:rPr>
                  <w:b/>
                </w:rPr>
              </w:r>
              <w:r w:rsidR="00A31CAF" w:rsidDel="00371A11">
                <w:rPr>
                  <w:b/>
                </w:rPr>
                <w:fldChar w:fldCharType="separate"/>
              </w:r>
            </w:del>
            <w:ins w:id="29695" w:author="Wong, Clarence" w:date="2010-10-07T15:30:00Z">
              <w:del w:id="29696" w:author="Sastry, Murali" w:date="2015-06-09T17:17:00Z">
                <w:r w:rsidR="00B44048" w:rsidRPr="00E056B6" w:rsidDel="00371A11">
                  <w:delText xml:space="preserve">Table </w:delText>
                </w:r>
                <w:r w:rsidR="00B44048" w:rsidDel="00371A11">
                  <w:rPr>
                    <w:noProof/>
                  </w:rPr>
                  <w:delText>2</w:delText>
                </w:r>
                <w:r w:rsidR="00B44048" w:rsidRPr="00E056B6" w:rsidDel="00371A11">
                  <w:delText xml:space="preserve"> Release Information</w:delText>
                </w:r>
                <w:r w:rsidR="00A31CAF" w:rsidDel="00371A11">
                  <w:rPr>
                    <w:b/>
                  </w:rPr>
                  <w:fldChar w:fldCharType="end"/>
                </w:r>
                <w:r w:rsidR="00B44048" w:rsidDel="00371A11">
                  <w:delText>]</w:delText>
                </w:r>
              </w:del>
            </w:ins>
            <w:bookmarkStart w:id="29697" w:name="_Toc421704023"/>
            <w:bookmarkStart w:id="29698" w:name="_Toc421707217"/>
            <w:bookmarkStart w:id="29699" w:name="_Toc422907197"/>
            <w:bookmarkStart w:id="29700" w:name="_Toc422937828"/>
            <w:bookmarkStart w:id="29701" w:name="_Toc422940890"/>
            <w:bookmarkStart w:id="29702" w:name="_Toc422932325"/>
            <w:bookmarkStart w:id="29703" w:name="_Toc494290457"/>
            <w:bookmarkStart w:id="29704" w:name="_Toc494293273"/>
            <w:bookmarkStart w:id="29705" w:name="_Toc494296087"/>
            <w:bookmarkEnd w:id="29697"/>
            <w:bookmarkEnd w:id="29698"/>
            <w:bookmarkEnd w:id="29699"/>
            <w:bookmarkEnd w:id="29700"/>
            <w:bookmarkEnd w:id="29701"/>
            <w:bookmarkEnd w:id="29702"/>
            <w:bookmarkEnd w:id="29703"/>
            <w:bookmarkEnd w:id="29704"/>
            <w:bookmarkEnd w:id="29705"/>
          </w:p>
        </w:tc>
        <w:bookmarkStart w:id="29706" w:name="_Toc421704024"/>
        <w:bookmarkStart w:id="29707" w:name="_Toc421707218"/>
        <w:bookmarkStart w:id="29708" w:name="_Toc422907198"/>
        <w:bookmarkStart w:id="29709" w:name="_Toc422937829"/>
        <w:bookmarkStart w:id="29710" w:name="_Toc422940891"/>
        <w:bookmarkStart w:id="29711" w:name="_Toc422932326"/>
        <w:bookmarkStart w:id="29712" w:name="_Toc494290458"/>
        <w:bookmarkStart w:id="29713" w:name="_Toc494293274"/>
        <w:bookmarkStart w:id="29714" w:name="_Toc494296088"/>
        <w:bookmarkEnd w:id="29706"/>
        <w:bookmarkEnd w:id="29707"/>
        <w:bookmarkEnd w:id="29708"/>
        <w:bookmarkEnd w:id="29709"/>
        <w:bookmarkEnd w:id="29710"/>
        <w:bookmarkEnd w:id="29711"/>
        <w:bookmarkEnd w:id="29712"/>
        <w:bookmarkEnd w:id="29713"/>
        <w:bookmarkEnd w:id="29714"/>
      </w:tr>
      <w:tr w:rsidR="003040B0" w:rsidRPr="00E056B6" w:rsidDel="00371A11" w:rsidTr="00E056B6">
        <w:trPr>
          <w:cantSplit/>
          <w:del w:id="29715" w:author="Sastry, Murali" w:date="2015-06-09T17:17:00Z"/>
        </w:trPr>
        <w:tc>
          <w:tcPr>
            <w:tcW w:w="1980" w:type="dxa"/>
            <w:tcBorders>
              <w:top w:val="single" w:sz="6" w:space="0" w:color="auto"/>
              <w:bottom w:val="single" w:sz="6" w:space="0" w:color="auto"/>
            </w:tcBorders>
          </w:tcPr>
          <w:p w:rsidR="003040B0" w:rsidRPr="00E056B6" w:rsidDel="00371A11" w:rsidRDefault="003040B0">
            <w:pPr>
              <w:pStyle w:val="body"/>
              <w:rPr>
                <w:del w:id="29716" w:author="Sastry, Murali" w:date="2015-06-09T17:17:00Z"/>
              </w:rPr>
              <w:pPrChange w:id="29717" w:author="Sastry, Murali" w:date="2015-06-10T10:23:00Z">
                <w:pPr>
                  <w:pStyle w:val="tableentry"/>
                </w:pPr>
              </w:pPrChange>
            </w:pPr>
            <w:del w:id="29718" w:author="Sastry, Murali" w:date="2015-06-09T17:17:00Z">
              <w:r w:rsidRPr="00E056B6" w:rsidDel="00371A11">
                <w:delText>Customers</w:delText>
              </w:r>
              <w:bookmarkStart w:id="29719" w:name="_Toc421704025"/>
              <w:bookmarkStart w:id="29720" w:name="_Toc421707219"/>
              <w:bookmarkStart w:id="29721" w:name="_Toc422907199"/>
              <w:bookmarkStart w:id="29722" w:name="_Toc422937830"/>
              <w:bookmarkStart w:id="29723" w:name="_Toc422940892"/>
              <w:bookmarkStart w:id="29724" w:name="_Toc422932327"/>
              <w:bookmarkStart w:id="29725" w:name="_Toc494290459"/>
              <w:bookmarkStart w:id="29726" w:name="_Toc494293275"/>
              <w:bookmarkStart w:id="29727" w:name="_Toc494296089"/>
              <w:bookmarkEnd w:id="29719"/>
              <w:bookmarkEnd w:id="29720"/>
              <w:bookmarkEnd w:id="29721"/>
              <w:bookmarkEnd w:id="29722"/>
              <w:bookmarkEnd w:id="29723"/>
              <w:bookmarkEnd w:id="29724"/>
              <w:bookmarkEnd w:id="29725"/>
              <w:bookmarkEnd w:id="29726"/>
              <w:bookmarkEnd w:id="29727"/>
            </w:del>
          </w:p>
        </w:tc>
        <w:tc>
          <w:tcPr>
            <w:tcW w:w="6750" w:type="dxa"/>
            <w:tcBorders>
              <w:top w:val="single" w:sz="6" w:space="0" w:color="auto"/>
              <w:bottom w:val="single" w:sz="6" w:space="0" w:color="auto"/>
            </w:tcBorders>
          </w:tcPr>
          <w:p w:rsidR="003040B0" w:rsidRPr="00E056B6" w:rsidDel="00371A11" w:rsidRDefault="003040B0">
            <w:pPr>
              <w:pStyle w:val="body"/>
              <w:rPr>
                <w:del w:id="29728" w:author="Sastry, Murali" w:date="2015-06-09T17:17:00Z"/>
              </w:rPr>
              <w:pPrChange w:id="29729" w:author="Sastry, Murali" w:date="2015-06-10T10:23:00Z">
                <w:pPr>
                  <w:pStyle w:val="tableentry"/>
                </w:pPr>
              </w:pPrChange>
            </w:pPr>
            <w:del w:id="29730" w:author="Sastry, Murali" w:date="2015-06-09T17:17:00Z">
              <w:r w:rsidRPr="00E056B6" w:rsidDel="00371A11">
                <w:delText>Google</w:delText>
              </w:r>
            </w:del>
            <w:ins w:id="29731" w:author="Wong, Clarence" w:date="2010-10-07T15:27:00Z">
              <w:del w:id="29732" w:author="Sastry, Murali" w:date="2015-06-09T17:17:00Z">
                <w:r w:rsidR="009E0D59" w:rsidDel="00371A11">
                  <w:delText xml:space="preserve">, </w:delText>
                </w:r>
              </w:del>
            </w:ins>
            <w:ins w:id="29733" w:author="Wong, Clarence" w:date="2010-09-22T16:15:00Z">
              <w:del w:id="29734" w:author="Sastry, Murali" w:date="2015-06-09T17:17:00Z">
                <w:r w:rsidR="00AC3578" w:rsidDel="00371A11">
                  <w:delText>Sierra</w:delText>
                </w:r>
              </w:del>
            </w:ins>
            <w:ins w:id="29735" w:author="Wong, Clarence" w:date="2010-10-07T15:27:00Z">
              <w:del w:id="29736" w:author="Sastry, Murali" w:date="2015-06-09T17:17:00Z">
                <w:r w:rsidR="009E0D59" w:rsidDel="00371A11">
                  <w:delText>, and Sony</w:delText>
                </w:r>
              </w:del>
            </w:ins>
            <w:ins w:id="29737" w:author="Wong, Clarence" w:date="2010-10-07T15:31:00Z">
              <w:del w:id="29738" w:author="Sastry, Murali" w:date="2015-06-09T17:17:00Z">
                <w:r w:rsidR="00B44048" w:rsidDel="00371A11">
                  <w:delText xml:space="preserve"> [see </w:delText>
                </w:r>
                <w:r w:rsidR="00A31CAF" w:rsidDel="00371A11">
                  <w:rPr>
                    <w:b/>
                  </w:rPr>
                  <w:fldChar w:fldCharType="begin"/>
                </w:r>
                <w:r w:rsidR="00B44048" w:rsidDel="00371A11">
                  <w:delInstrText xml:space="preserve"> REF _Ref274228772 \h </w:delInstrText>
                </w:r>
              </w:del>
            </w:ins>
            <w:del w:id="29739" w:author="Sastry, Murali" w:date="2015-06-09T17:17:00Z">
              <w:r w:rsidR="00A31CAF" w:rsidDel="00371A11">
                <w:rPr>
                  <w:b/>
                </w:rPr>
              </w:r>
            </w:del>
            <w:ins w:id="29740" w:author="Wong, Clarence" w:date="2010-10-07T15:31:00Z">
              <w:del w:id="29741" w:author="Sastry, Murali" w:date="2015-06-09T17:17:00Z">
                <w:r w:rsidR="00A31CAF" w:rsidDel="00371A11">
                  <w:rPr>
                    <w:b/>
                  </w:rPr>
                  <w:fldChar w:fldCharType="separate"/>
                </w:r>
                <w:r w:rsidR="00B44048" w:rsidRPr="00E056B6" w:rsidDel="00371A11">
                  <w:delText xml:space="preserve">Table </w:delText>
                </w:r>
                <w:r w:rsidR="00B44048" w:rsidDel="00371A11">
                  <w:rPr>
                    <w:noProof/>
                  </w:rPr>
                  <w:delText>2</w:delText>
                </w:r>
                <w:r w:rsidR="00B44048" w:rsidRPr="00E056B6" w:rsidDel="00371A11">
                  <w:delText xml:space="preserve"> Release Information</w:delText>
                </w:r>
                <w:r w:rsidR="00A31CAF" w:rsidDel="00371A11">
                  <w:rPr>
                    <w:b/>
                  </w:rPr>
                  <w:fldChar w:fldCharType="end"/>
                </w:r>
                <w:r w:rsidR="00B44048" w:rsidDel="00371A11">
                  <w:delText>]</w:delText>
                </w:r>
              </w:del>
            </w:ins>
            <w:bookmarkStart w:id="29742" w:name="_Toc421704026"/>
            <w:bookmarkStart w:id="29743" w:name="_Toc421707220"/>
            <w:bookmarkStart w:id="29744" w:name="_Toc422907200"/>
            <w:bookmarkStart w:id="29745" w:name="_Toc422937831"/>
            <w:bookmarkStart w:id="29746" w:name="_Toc422940893"/>
            <w:bookmarkStart w:id="29747" w:name="_Toc422932328"/>
            <w:bookmarkStart w:id="29748" w:name="_Toc494290460"/>
            <w:bookmarkStart w:id="29749" w:name="_Toc494293276"/>
            <w:bookmarkStart w:id="29750" w:name="_Toc494296090"/>
            <w:bookmarkEnd w:id="29742"/>
            <w:bookmarkEnd w:id="29743"/>
            <w:bookmarkEnd w:id="29744"/>
            <w:bookmarkEnd w:id="29745"/>
            <w:bookmarkEnd w:id="29746"/>
            <w:bookmarkEnd w:id="29747"/>
            <w:bookmarkEnd w:id="29748"/>
            <w:bookmarkEnd w:id="29749"/>
            <w:bookmarkEnd w:id="29750"/>
          </w:p>
        </w:tc>
        <w:bookmarkStart w:id="29751" w:name="_Toc421704027"/>
        <w:bookmarkStart w:id="29752" w:name="_Toc421707221"/>
        <w:bookmarkStart w:id="29753" w:name="_Toc422907201"/>
        <w:bookmarkStart w:id="29754" w:name="_Toc422937832"/>
        <w:bookmarkStart w:id="29755" w:name="_Toc422940894"/>
        <w:bookmarkStart w:id="29756" w:name="_Toc422932329"/>
        <w:bookmarkStart w:id="29757" w:name="_Toc494290461"/>
        <w:bookmarkStart w:id="29758" w:name="_Toc494293277"/>
        <w:bookmarkStart w:id="29759" w:name="_Toc494296091"/>
        <w:bookmarkEnd w:id="29751"/>
        <w:bookmarkEnd w:id="29752"/>
        <w:bookmarkEnd w:id="29753"/>
        <w:bookmarkEnd w:id="29754"/>
        <w:bookmarkEnd w:id="29755"/>
        <w:bookmarkEnd w:id="29756"/>
        <w:bookmarkEnd w:id="29757"/>
        <w:bookmarkEnd w:id="29758"/>
        <w:bookmarkEnd w:id="29759"/>
      </w:tr>
    </w:tbl>
    <w:p w:rsidR="003040B0" w:rsidRPr="00E056B6" w:rsidDel="00371A11" w:rsidRDefault="003040B0">
      <w:pPr>
        <w:pStyle w:val="body"/>
        <w:rPr>
          <w:del w:id="29760" w:author="Sastry, Murali" w:date="2015-06-09T17:17:00Z"/>
        </w:rPr>
      </w:pPr>
      <w:del w:id="29761" w:author="Sastry, Murali" w:date="2015-06-09T17:17:00Z">
        <w:r w:rsidRPr="00E056B6" w:rsidDel="00371A11">
          <w:delText>Once completing all fields press Send Request, then OK after confirming all information.  Status on the build will be received by email.</w:delText>
        </w:r>
        <w:bookmarkStart w:id="29762" w:name="_Toc421704028"/>
        <w:bookmarkStart w:id="29763" w:name="_Toc421707222"/>
        <w:bookmarkStart w:id="29764" w:name="_Toc422907202"/>
        <w:bookmarkStart w:id="29765" w:name="_Toc422937833"/>
        <w:bookmarkStart w:id="29766" w:name="_Toc422940895"/>
        <w:bookmarkStart w:id="29767" w:name="_Toc422932330"/>
        <w:bookmarkStart w:id="29768" w:name="_Toc494290462"/>
        <w:bookmarkStart w:id="29769" w:name="_Toc494293278"/>
        <w:bookmarkStart w:id="29770" w:name="_Toc494296092"/>
        <w:bookmarkEnd w:id="29762"/>
        <w:bookmarkEnd w:id="29763"/>
        <w:bookmarkEnd w:id="29764"/>
        <w:bookmarkEnd w:id="29765"/>
        <w:bookmarkEnd w:id="29766"/>
        <w:bookmarkEnd w:id="29767"/>
        <w:bookmarkEnd w:id="29768"/>
        <w:bookmarkEnd w:id="29769"/>
        <w:bookmarkEnd w:id="29770"/>
      </w:del>
    </w:p>
    <w:p w:rsidR="003040B0" w:rsidRPr="00E056B6" w:rsidDel="00371A11" w:rsidRDefault="003040B0">
      <w:pPr>
        <w:pStyle w:val="body"/>
        <w:rPr>
          <w:del w:id="29771" w:author="Sastry, Murali" w:date="2015-06-09T17:17:00Z"/>
        </w:rPr>
      </w:pPr>
      <w:del w:id="29772" w:author="Sastry, Murali" w:date="2015-06-09T17:17:00Z">
        <w:r w:rsidRPr="00E056B6" w:rsidDel="00371A11">
          <w:delText xml:space="preserve">Builds still must be done manually by Abe Chin.  He generally takes approximately 30 minutes to run the build.  When done the build can be found at: </w:delText>
        </w:r>
        <w:r w:rsidR="00E2103E" w:rsidDel="00371A11">
          <w:fldChar w:fldCharType="begin"/>
        </w:r>
        <w:r w:rsidR="00E2103E" w:rsidDel="00371A11">
          <w:delInstrText xml:space="preserve"> HYPERLINK "file:///\\\\stone\\aswcrm\\builds\\tools\\PROD\\GOBI2000_LINUX_SOURCES" </w:delInstrText>
        </w:r>
        <w:r w:rsidR="00E2103E" w:rsidDel="00371A11">
          <w:fldChar w:fldCharType="separate"/>
        </w:r>
        <w:r w:rsidRPr="00E056B6" w:rsidDel="00371A11">
          <w:rPr>
            <w:rStyle w:val="Hyperlink"/>
          </w:rPr>
          <w:delText>\\stone\aswcrm\builds\tools\PROD\GOBI2000_LINUX_SOURCES</w:delText>
        </w:r>
        <w:r w:rsidR="00E2103E" w:rsidDel="00371A11">
          <w:rPr>
            <w:rStyle w:val="Hyperlink"/>
            <w:b/>
          </w:rPr>
          <w:fldChar w:fldCharType="end"/>
        </w:r>
        <w:bookmarkStart w:id="29773" w:name="_Toc421704029"/>
        <w:bookmarkStart w:id="29774" w:name="_Toc421707223"/>
        <w:bookmarkStart w:id="29775" w:name="_Toc422907203"/>
        <w:bookmarkStart w:id="29776" w:name="_Toc422937834"/>
        <w:bookmarkStart w:id="29777" w:name="_Toc422940896"/>
        <w:bookmarkStart w:id="29778" w:name="_Toc422932331"/>
        <w:bookmarkStart w:id="29779" w:name="_Toc494290463"/>
        <w:bookmarkStart w:id="29780" w:name="_Toc494293279"/>
        <w:bookmarkStart w:id="29781" w:name="_Toc494296093"/>
        <w:bookmarkEnd w:id="29773"/>
        <w:bookmarkEnd w:id="29774"/>
        <w:bookmarkEnd w:id="29775"/>
        <w:bookmarkEnd w:id="29776"/>
        <w:bookmarkEnd w:id="29777"/>
        <w:bookmarkEnd w:id="29778"/>
        <w:bookmarkEnd w:id="29779"/>
        <w:bookmarkEnd w:id="29780"/>
        <w:bookmarkEnd w:id="29781"/>
      </w:del>
    </w:p>
    <w:p w:rsidR="003040B0" w:rsidRPr="00E056B6" w:rsidDel="00371A11" w:rsidRDefault="003040B0">
      <w:pPr>
        <w:pStyle w:val="body"/>
        <w:rPr>
          <w:del w:id="29782" w:author="Sastry, Murali" w:date="2015-06-09T17:17:00Z"/>
        </w:rPr>
      </w:pPr>
      <w:del w:id="29783" w:author="Sastry, Murali" w:date="2015-06-09T17:17:00Z">
        <w:r w:rsidRPr="00E056B6" w:rsidDel="00371A11">
          <w:delText xml:space="preserve"> </w:delText>
        </w:r>
        <w:bookmarkStart w:id="29784" w:name="_Toc421704030"/>
        <w:bookmarkStart w:id="29785" w:name="_Toc421707224"/>
        <w:bookmarkStart w:id="29786" w:name="_Toc422907204"/>
        <w:bookmarkStart w:id="29787" w:name="_Toc422937835"/>
        <w:bookmarkStart w:id="29788" w:name="_Toc422940897"/>
        <w:bookmarkStart w:id="29789" w:name="_Toc422932332"/>
        <w:bookmarkStart w:id="29790" w:name="_Toc494290464"/>
        <w:bookmarkStart w:id="29791" w:name="_Toc494293280"/>
        <w:bookmarkStart w:id="29792" w:name="_Toc494296094"/>
        <w:bookmarkEnd w:id="29784"/>
        <w:bookmarkEnd w:id="29785"/>
        <w:bookmarkEnd w:id="29786"/>
        <w:bookmarkEnd w:id="29787"/>
        <w:bookmarkEnd w:id="29788"/>
        <w:bookmarkEnd w:id="29789"/>
        <w:bookmarkEnd w:id="29790"/>
        <w:bookmarkEnd w:id="29791"/>
        <w:bookmarkEnd w:id="29792"/>
      </w:del>
    </w:p>
    <w:p w:rsidR="003040B0" w:rsidRPr="00E056B6" w:rsidDel="00371A11" w:rsidRDefault="003040B0">
      <w:pPr>
        <w:pStyle w:val="body"/>
        <w:rPr>
          <w:del w:id="29793" w:author="Sastry, Murali" w:date="2015-06-09T17:17:00Z"/>
        </w:rPr>
        <w:pPrChange w:id="29794" w:author="Sastry, Murali" w:date="2015-06-10T10:23:00Z">
          <w:pPr>
            <w:pStyle w:val="Heading2"/>
            <w:pageBreakBefore/>
          </w:pPr>
        </w:pPrChange>
      </w:pPr>
      <w:bookmarkStart w:id="29795" w:name="_Toc262131875"/>
      <w:del w:id="29796" w:author="Sastry, Murali" w:date="2015-06-09T17:17:00Z">
        <w:r w:rsidRPr="00E056B6" w:rsidDel="00371A11">
          <w:delText>Build Testing for GOBI2000_LINUX_SOURCES</w:delText>
        </w:r>
        <w:bookmarkStart w:id="29797" w:name="_Toc421704031"/>
        <w:bookmarkStart w:id="29798" w:name="_Toc421707225"/>
        <w:bookmarkStart w:id="29799" w:name="_Toc422907205"/>
        <w:bookmarkStart w:id="29800" w:name="_Toc422937836"/>
        <w:bookmarkStart w:id="29801" w:name="_Toc422940898"/>
        <w:bookmarkStart w:id="29802" w:name="_Toc422932333"/>
        <w:bookmarkStart w:id="29803" w:name="_Toc494290465"/>
        <w:bookmarkStart w:id="29804" w:name="_Toc494293281"/>
        <w:bookmarkStart w:id="29805" w:name="_Toc494296095"/>
        <w:bookmarkEnd w:id="29795"/>
        <w:bookmarkEnd w:id="29797"/>
        <w:bookmarkEnd w:id="29798"/>
        <w:bookmarkEnd w:id="29799"/>
        <w:bookmarkEnd w:id="29800"/>
        <w:bookmarkEnd w:id="29801"/>
        <w:bookmarkEnd w:id="29802"/>
        <w:bookmarkEnd w:id="29803"/>
        <w:bookmarkEnd w:id="29804"/>
        <w:bookmarkEnd w:id="29805"/>
      </w:del>
    </w:p>
    <w:p w:rsidR="003040B0" w:rsidRPr="00E056B6" w:rsidDel="00371A11" w:rsidRDefault="003040B0">
      <w:pPr>
        <w:pStyle w:val="body"/>
        <w:rPr>
          <w:del w:id="29806" w:author="Sastry, Murali" w:date="2015-06-09T17:17:00Z"/>
        </w:rPr>
      </w:pPr>
      <w:del w:id="29807" w:author="Sastry, Murali" w:date="2015-06-09T17:17:00Z">
        <w:r w:rsidRPr="00E056B6" w:rsidDel="00371A11">
          <w:delText>Run the build instructions from GOBI2000-LINUX-SOURCES-Readme.</w:delText>
        </w:r>
        <w:bookmarkStart w:id="29808" w:name="_Toc421704032"/>
        <w:bookmarkStart w:id="29809" w:name="_Toc421707226"/>
        <w:bookmarkStart w:id="29810" w:name="_Toc422907206"/>
        <w:bookmarkStart w:id="29811" w:name="_Toc422937837"/>
        <w:bookmarkStart w:id="29812" w:name="_Toc422940899"/>
        <w:bookmarkStart w:id="29813" w:name="_Toc422932334"/>
        <w:bookmarkStart w:id="29814" w:name="_Toc494290466"/>
        <w:bookmarkStart w:id="29815" w:name="_Toc494293282"/>
        <w:bookmarkStart w:id="29816" w:name="_Toc494296096"/>
        <w:bookmarkEnd w:id="29808"/>
        <w:bookmarkEnd w:id="29809"/>
        <w:bookmarkEnd w:id="29810"/>
        <w:bookmarkEnd w:id="29811"/>
        <w:bookmarkEnd w:id="29812"/>
        <w:bookmarkEnd w:id="29813"/>
        <w:bookmarkEnd w:id="29814"/>
        <w:bookmarkEnd w:id="29815"/>
        <w:bookmarkEnd w:id="29816"/>
      </w:del>
    </w:p>
    <w:p w:rsidR="003040B0" w:rsidRPr="00E056B6" w:rsidDel="00371A11" w:rsidRDefault="003040B0">
      <w:pPr>
        <w:pStyle w:val="body"/>
        <w:rPr>
          <w:del w:id="29817" w:author="Sastry, Murali" w:date="2015-06-09T17:17:00Z"/>
        </w:rPr>
      </w:pPr>
      <w:bookmarkStart w:id="29818" w:name="_Toc421704033"/>
      <w:bookmarkStart w:id="29819" w:name="_Toc421707227"/>
      <w:bookmarkStart w:id="29820" w:name="_Toc422907207"/>
      <w:bookmarkStart w:id="29821" w:name="_Toc422937838"/>
      <w:bookmarkStart w:id="29822" w:name="_Toc422940900"/>
      <w:bookmarkStart w:id="29823" w:name="_Toc422932335"/>
      <w:bookmarkStart w:id="29824" w:name="_Toc494290467"/>
      <w:bookmarkStart w:id="29825" w:name="_Toc494293283"/>
      <w:bookmarkStart w:id="29826" w:name="_Toc494296097"/>
      <w:bookmarkEnd w:id="29818"/>
      <w:bookmarkEnd w:id="29819"/>
      <w:bookmarkEnd w:id="29820"/>
      <w:bookmarkEnd w:id="29821"/>
      <w:bookmarkEnd w:id="29822"/>
      <w:bookmarkEnd w:id="29823"/>
      <w:bookmarkEnd w:id="29824"/>
      <w:bookmarkEnd w:id="29825"/>
      <w:bookmarkEnd w:id="29826"/>
    </w:p>
    <w:p w:rsidR="00EF4D47" w:rsidRPr="00E056B6" w:rsidDel="00371A11" w:rsidRDefault="00C0468B">
      <w:pPr>
        <w:pStyle w:val="body"/>
        <w:rPr>
          <w:del w:id="29827" w:author="Sastry, Murali" w:date="2015-06-09T17:17:00Z"/>
        </w:rPr>
        <w:pPrChange w:id="29828" w:author="Sastry, Murali" w:date="2015-06-10T10:23:00Z">
          <w:pPr>
            <w:pStyle w:val="Heading1"/>
            <w:pageBreakBefore/>
          </w:pPr>
        </w:pPrChange>
      </w:pPr>
      <w:del w:id="29829" w:author="Sastry, Murali" w:date="2015-06-09T17:17:00Z">
        <w:r w:rsidRPr="00E056B6" w:rsidDel="00371A11">
          <w:delText>Open source Linux Drivers</w:delText>
        </w:r>
        <w:bookmarkStart w:id="29830" w:name="_Toc421704034"/>
        <w:bookmarkStart w:id="29831" w:name="_Toc421707228"/>
        <w:bookmarkStart w:id="29832" w:name="_Toc422907208"/>
        <w:bookmarkStart w:id="29833" w:name="_Toc422937839"/>
        <w:bookmarkStart w:id="29834" w:name="_Toc422940901"/>
        <w:bookmarkStart w:id="29835" w:name="_Toc422932336"/>
        <w:bookmarkStart w:id="29836" w:name="_Toc494290468"/>
        <w:bookmarkStart w:id="29837" w:name="_Toc494293284"/>
        <w:bookmarkStart w:id="29838" w:name="_Toc494296098"/>
        <w:bookmarkEnd w:id="29830"/>
        <w:bookmarkEnd w:id="29831"/>
        <w:bookmarkEnd w:id="29832"/>
        <w:bookmarkEnd w:id="29833"/>
        <w:bookmarkEnd w:id="29834"/>
        <w:bookmarkEnd w:id="29835"/>
        <w:bookmarkEnd w:id="29836"/>
        <w:bookmarkEnd w:id="29837"/>
        <w:bookmarkEnd w:id="29838"/>
      </w:del>
    </w:p>
    <w:p w:rsidR="00EF4D47" w:rsidRPr="00E056B6" w:rsidDel="00371A11" w:rsidRDefault="00C0468B">
      <w:pPr>
        <w:pStyle w:val="body"/>
        <w:rPr>
          <w:del w:id="29839" w:author="Sastry, Murali" w:date="2015-06-09T17:17:00Z"/>
        </w:rPr>
        <w:pPrChange w:id="29840" w:author="Sastry, Murali" w:date="2015-06-10T10:23:00Z">
          <w:pPr>
            <w:pStyle w:val="Heading2"/>
          </w:pPr>
        </w:pPrChange>
      </w:pPr>
      <w:del w:id="29841" w:author="Sastry, Murali" w:date="2015-06-09T17:17:00Z">
        <w:r w:rsidRPr="00E056B6" w:rsidDel="00371A11">
          <w:delText>Introduction</w:delText>
        </w:r>
        <w:bookmarkStart w:id="29842" w:name="_Toc421704035"/>
        <w:bookmarkStart w:id="29843" w:name="_Toc421707229"/>
        <w:bookmarkStart w:id="29844" w:name="_Toc422907209"/>
        <w:bookmarkStart w:id="29845" w:name="_Toc422937840"/>
        <w:bookmarkStart w:id="29846" w:name="_Toc422940902"/>
        <w:bookmarkStart w:id="29847" w:name="_Toc422932337"/>
        <w:bookmarkStart w:id="29848" w:name="_Toc494290469"/>
        <w:bookmarkStart w:id="29849" w:name="_Toc494293285"/>
        <w:bookmarkStart w:id="29850" w:name="_Toc494296099"/>
        <w:bookmarkEnd w:id="29842"/>
        <w:bookmarkEnd w:id="29843"/>
        <w:bookmarkEnd w:id="29844"/>
        <w:bookmarkEnd w:id="29845"/>
        <w:bookmarkEnd w:id="29846"/>
        <w:bookmarkEnd w:id="29847"/>
        <w:bookmarkEnd w:id="29848"/>
        <w:bookmarkEnd w:id="29849"/>
        <w:bookmarkEnd w:id="29850"/>
      </w:del>
    </w:p>
    <w:p w:rsidR="00EF4D47" w:rsidRPr="00E056B6" w:rsidDel="00371A11" w:rsidRDefault="00C0468B">
      <w:pPr>
        <w:pStyle w:val="body"/>
        <w:rPr>
          <w:del w:id="29851" w:author="Sastry, Murali" w:date="2015-06-09T17:17:00Z"/>
        </w:rPr>
      </w:pPr>
      <w:del w:id="29852" w:author="Sastry, Murali" w:date="2015-06-09T17:17:00Z">
        <w:r w:rsidRPr="00E056B6" w:rsidDel="00371A11">
          <w:delText>Released separately from the GOBI2000_LINUX_PACKAGE and GOBI2000_LINUX_SDK are 2 drive</w:delText>
        </w:r>
      </w:del>
      <w:ins w:id="29853" w:author="Wong, Clarence" w:date="2010-09-23T13:22:00Z">
        <w:del w:id="29854" w:author="Sastry, Murali" w:date="2015-06-09T17:17:00Z">
          <w:r w:rsidR="007F65D6" w:rsidDel="00371A11">
            <w:delText>r</w:delText>
          </w:r>
        </w:del>
      </w:ins>
      <w:del w:id="29855" w:author="Sastry, Murali" w:date="2015-06-09T17:17:00Z">
        <w:r w:rsidRPr="00E056B6" w:rsidDel="00371A11">
          <w:delText xml:space="preserve">s, the QCSerial2k and QCUSBNet2k drivers.  We send the source code through QAF/QuIC for legal reasons instead of releasing them directly to the customer. </w:delText>
        </w:r>
        <w:bookmarkStart w:id="29856" w:name="_Toc421704036"/>
        <w:bookmarkStart w:id="29857" w:name="_Toc421707230"/>
        <w:bookmarkStart w:id="29858" w:name="_Toc422907210"/>
        <w:bookmarkStart w:id="29859" w:name="_Toc422937841"/>
        <w:bookmarkStart w:id="29860" w:name="_Toc422940903"/>
        <w:bookmarkStart w:id="29861" w:name="_Toc422932338"/>
        <w:bookmarkStart w:id="29862" w:name="_Toc494290470"/>
        <w:bookmarkStart w:id="29863" w:name="_Toc494293286"/>
        <w:bookmarkStart w:id="29864" w:name="_Toc494296100"/>
        <w:bookmarkEnd w:id="29856"/>
        <w:bookmarkEnd w:id="29857"/>
        <w:bookmarkEnd w:id="29858"/>
        <w:bookmarkEnd w:id="29859"/>
        <w:bookmarkEnd w:id="29860"/>
        <w:bookmarkEnd w:id="29861"/>
        <w:bookmarkEnd w:id="29862"/>
        <w:bookmarkEnd w:id="29863"/>
        <w:bookmarkEnd w:id="29864"/>
      </w:del>
    </w:p>
    <w:p w:rsidR="00EF4D47" w:rsidRPr="00E056B6" w:rsidDel="00371A11" w:rsidRDefault="00C0468B">
      <w:pPr>
        <w:pStyle w:val="body"/>
        <w:rPr>
          <w:del w:id="29865" w:author="Sastry, Murali" w:date="2015-06-09T17:17:00Z"/>
        </w:rPr>
      </w:pPr>
      <w:del w:id="29866" w:author="Sastry, Murali" w:date="2015-06-09T17:17:00Z">
        <w:r w:rsidRPr="00E056B6" w:rsidDel="00371A11">
          <w:delText>Since we release source code, we use template files with variables to be filled in with the OEM specific information.  This allows us to make changes to the driver and add new customers with very little effort.</w:delText>
        </w:r>
        <w:bookmarkStart w:id="29867" w:name="_Toc421704037"/>
        <w:bookmarkStart w:id="29868" w:name="_Toc421707231"/>
        <w:bookmarkStart w:id="29869" w:name="_Toc422907211"/>
        <w:bookmarkStart w:id="29870" w:name="_Toc422937842"/>
        <w:bookmarkStart w:id="29871" w:name="_Toc422940904"/>
        <w:bookmarkStart w:id="29872" w:name="_Toc422932339"/>
        <w:bookmarkStart w:id="29873" w:name="_Toc494290471"/>
        <w:bookmarkStart w:id="29874" w:name="_Toc494293287"/>
        <w:bookmarkStart w:id="29875" w:name="_Toc494296101"/>
        <w:bookmarkEnd w:id="29867"/>
        <w:bookmarkEnd w:id="29868"/>
        <w:bookmarkEnd w:id="29869"/>
        <w:bookmarkEnd w:id="29870"/>
        <w:bookmarkEnd w:id="29871"/>
        <w:bookmarkEnd w:id="29872"/>
        <w:bookmarkEnd w:id="29873"/>
        <w:bookmarkEnd w:id="29874"/>
        <w:bookmarkEnd w:id="29875"/>
      </w:del>
    </w:p>
    <w:p w:rsidR="007F65D6" w:rsidDel="00371A11" w:rsidRDefault="00573FB7">
      <w:pPr>
        <w:pStyle w:val="body"/>
        <w:rPr>
          <w:ins w:id="29876" w:author="Wong, Clarence" w:date="2010-09-23T13:23:00Z"/>
          <w:del w:id="29877" w:author="Sastry, Murali" w:date="2015-06-09T17:17:00Z"/>
        </w:rPr>
      </w:pPr>
      <w:del w:id="29878" w:author="Sastry, Murali" w:date="2015-06-09T17:17:00Z">
        <w:r w:rsidRPr="00E056B6" w:rsidDel="00371A11">
          <w:delText>An additional process for reviewing the source code is required</w:delText>
        </w:r>
      </w:del>
      <w:ins w:id="29879" w:author="Wong, Clarence" w:date="2010-09-23T13:30:00Z">
        <w:del w:id="29880" w:author="Sastry, Murali" w:date="2015-06-09T17:17:00Z">
          <w:r w:rsidR="00D44277" w:rsidDel="00371A11">
            <w:delText xml:space="preserve"> and should be filled out as soon as possible to </w:delText>
          </w:r>
        </w:del>
      </w:ins>
      <w:ins w:id="29881" w:author="Wong, Clarence" w:date="2010-09-23T13:31:00Z">
        <w:del w:id="29882" w:author="Sastry, Murali" w:date="2015-06-09T17:17:00Z">
          <w:r w:rsidR="00D44277" w:rsidDel="00371A11">
            <w:delText>give</w:delText>
          </w:r>
        </w:del>
      </w:ins>
      <w:ins w:id="29883" w:author="Wong, Clarence" w:date="2010-09-23T13:30:00Z">
        <w:del w:id="29884" w:author="Sastry, Murali" w:date="2015-06-09T17:17:00Z">
          <w:r w:rsidR="00D44277" w:rsidDel="00371A11">
            <w:delText xml:space="preserve"> LOST</w:delText>
          </w:r>
        </w:del>
      </w:ins>
      <w:del w:id="29885" w:author="Sastry, Murali" w:date="2015-06-09T17:17:00Z">
        <w:r w:rsidRPr="00E056B6" w:rsidDel="00371A11">
          <w:delText xml:space="preserve">. </w:delText>
        </w:r>
      </w:del>
      <w:ins w:id="29886" w:author="Wong, Clarence" w:date="2010-09-23T13:31:00Z">
        <w:del w:id="29887" w:author="Sastry, Murali" w:date="2015-06-09T17:17:00Z">
          <w:r w:rsidR="00D44277" w:rsidDel="00371A11">
            <w:delText xml:space="preserve"> advanced notice. </w:delText>
          </w:r>
        </w:del>
      </w:ins>
      <w:bookmarkStart w:id="29888" w:name="_Toc421704038"/>
      <w:bookmarkStart w:id="29889" w:name="_Toc421707232"/>
      <w:bookmarkStart w:id="29890" w:name="_Toc422907212"/>
      <w:bookmarkStart w:id="29891" w:name="_Toc422937843"/>
      <w:bookmarkStart w:id="29892" w:name="_Toc422940905"/>
      <w:bookmarkStart w:id="29893" w:name="_Toc422932340"/>
      <w:bookmarkStart w:id="29894" w:name="_Toc494290472"/>
      <w:bookmarkStart w:id="29895" w:name="_Toc494293288"/>
      <w:bookmarkStart w:id="29896" w:name="_Toc494296102"/>
      <w:bookmarkEnd w:id="29888"/>
      <w:bookmarkEnd w:id="29889"/>
      <w:bookmarkEnd w:id="29890"/>
      <w:bookmarkEnd w:id="29891"/>
      <w:bookmarkEnd w:id="29892"/>
      <w:bookmarkEnd w:id="29893"/>
      <w:bookmarkEnd w:id="29894"/>
      <w:bookmarkEnd w:id="29895"/>
      <w:bookmarkEnd w:id="29896"/>
    </w:p>
    <w:p w:rsidR="00245E62" w:rsidDel="00371A11" w:rsidRDefault="007F65D6">
      <w:pPr>
        <w:pStyle w:val="body"/>
        <w:rPr>
          <w:ins w:id="29897" w:author="Wong, Clarence" w:date="2010-09-23T13:28:00Z"/>
          <w:del w:id="29898" w:author="Sastry, Murali" w:date="2015-06-09T17:17:00Z"/>
        </w:rPr>
      </w:pPr>
      <w:ins w:id="29899" w:author="Wong, Clarence" w:date="2010-09-23T13:23:00Z">
        <w:del w:id="29900" w:author="Sastry, Murali" w:date="2015-06-09T17:17:00Z">
          <w:r w:rsidDel="00371A11">
            <w:delText>Please click on “Create: New Code Scan” from here:</w:delText>
          </w:r>
        </w:del>
      </w:ins>
      <w:ins w:id="29901" w:author="Wong, Clarence" w:date="2010-09-23T13:24:00Z">
        <w:del w:id="29902" w:author="Sastry, Murali" w:date="2015-06-09T17:17:00Z">
          <w:r w:rsidDel="00371A11">
            <w:delText xml:space="preserve"> </w:delText>
          </w:r>
        </w:del>
      </w:ins>
      <w:ins w:id="29903" w:author="Wong, Clarence" w:date="2010-09-23T13:23:00Z">
        <w:del w:id="29904" w:author="Sastry, Murali" w:date="2015-06-09T17:17:00Z">
          <w:r w:rsidR="00A31CAF" w:rsidDel="00371A11">
            <w:rPr>
              <w:b/>
            </w:rPr>
            <w:fldChar w:fldCharType="begin"/>
          </w:r>
          <w:r w:rsidDel="00371A11">
            <w:delInstrText xml:space="preserve"> HYPERLINK "</w:delInstrText>
          </w:r>
          <w:r w:rsidRPr="008271B2" w:rsidDel="00371A11">
            <w:delInstrText>https://jira.qualcomm.com/jira/browse/QUICLOST</w:delInstrText>
          </w:r>
          <w:r w:rsidDel="00371A11">
            <w:delInstrText xml:space="preserve">" </w:delInstrText>
          </w:r>
          <w:r w:rsidR="00A31CAF" w:rsidDel="00371A11">
            <w:rPr>
              <w:b/>
            </w:rPr>
            <w:fldChar w:fldCharType="separate"/>
          </w:r>
          <w:r w:rsidRPr="0022134F" w:rsidDel="00371A11">
            <w:rPr>
              <w:rStyle w:val="Hyperlink"/>
            </w:rPr>
            <w:delText>https://jira.qualcomm.com/jira/browse/QUICLOST</w:delText>
          </w:r>
          <w:r w:rsidR="00A31CAF" w:rsidDel="00371A11">
            <w:rPr>
              <w:b/>
            </w:rPr>
            <w:fldChar w:fldCharType="end"/>
          </w:r>
        </w:del>
      </w:ins>
      <w:bookmarkStart w:id="29905" w:name="_Toc421704039"/>
      <w:bookmarkStart w:id="29906" w:name="_Toc421707233"/>
      <w:bookmarkStart w:id="29907" w:name="_Toc422907213"/>
      <w:bookmarkStart w:id="29908" w:name="_Toc422937844"/>
      <w:bookmarkStart w:id="29909" w:name="_Toc422940906"/>
      <w:bookmarkStart w:id="29910" w:name="_Toc422932341"/>
      <w:bookmarkStart w:id="29911" w:name="_Toc494290473"/>
      <w:bookmarkStart w:id="29912" w:name="_Toc494293289"/>
      <w:bookmarkStart w:id="29913" w:name="_Toc494296103"/>
      <w:bookmarkEnd w:id="29905"/>
      <w:bookmarkEnd w:id="29906"/>
      <w:bookmarkEnd w:id="29907"/>
      <w:bookmarkEnd w:id="29908"/>
      <w:bookmarkEnd w:id="29909"/>
      <w:bookmarkEnd w:id="29910"/>
      <w:bookmarkEnd w:id="29911"/>
      <w:bookmarkEnd w:id="29912"/>
      <w:bookmarkEnd w:id="29913"/>
    </w:p>
    <w:p w:rsidR="00245E62" w:rsidDel="00371A11" w:rsidRDefault="00D44277">
      <w:pPr>
        <w:pStyle w:val="body"/>
        <w:rPr>
          <w:ins w:id="29914" w:author="Wong, Clarence" w:date="2010-09-23T13:23:00Z"/>
          <w:del w:id="29915" w:author="Sastry, Murali" w:date="2015-06-09T17:17:00Z"/>
        </w:rPr>
      </w:pPr>
      <w:ins w:id="29916" w:author="Wong, Clarence" w:date="2010-09-23T13:32:00Z">
        <w:del w:id="29917" w:author="Sastry, Murali" w:date="2015-06-09T17:17:00Z">
          <w:r w:rsidDel="00371A11">
            <w:delText>Fill in the fields as follows:</w:delText>
          </w:r>
        </w:del>
      </w:ins>
      <w:bookmarkStart w:id="29918" w:name="_Toc421704040"/>
      <w:bookmarkStart w:id="29919" w:name="_Toc421707234"/>
      <w:bookmarkStart w:id="29920" w:name="_Toc422907214"/>
      <w:bookmarkStart w:id="29921" w:name="_Toc422937845"/>
      <w:bookmarkStart w:id="29922" w:name="_Toc422940907"/>
      <w:bookmarkStart w:id="29923" w:name="_Toc422932342"/>
      <w:bookmarkStart w:id="29924" w:name="_Toc494290474"/>
      <w:bookmarkStart w:id="29925" w:name="_Toc494293290"/>
      <w:bookmarkStart w:id="29926" w:name="_Toc494296104"/>
      <w:bookmarkEnd w:id="29918"/>
      <w:bookmarkEnd w:id="29919"/>
      <w:bookmarkEnd w:id="29920"/>
      <w:bookmarkEnd w:id="29921"/>
      <w:bookmarkEnd w:id="29922"/>
      <w:bookmarkEnd w:id="29923"/>
      <w:bookmarkEnd w:id="29924"/>
      <w:bookmarkEnd w:id="29925"/>
      <w:bookmarkEnd w:id="29926"/>
    </w:p>
    <w:tbl>
      <w:tblPr>
        <w:tblW w:w="3790" w:type="pct"/>
        <w:jc w:val="center"/>
        <w:tblCellSpacing w:w="7" w:type="dxa"/>
        <w:shd w:val="clear" w:color="auto" w:fill="BBBBBB"/>
        <w:tblCellMar>
          <w:left w:w="0" w:type="dxa"/>
          <w:right w:w="0" w:type="dxa"/>
        </w:tblCellMar>
        <w:tblLook w:val="04A0" w:firstRow="1" w:lastRow="0" w:firstColumn="1" w:lastColumn="0" w:noHBand="0" w:noVBand="1"/>
        <w:tblPrChange w:id="29927" w:author="Wong, Clarence" w:date="2010-09-23T13:40:00Z">
          <w:tblPr>
            <w:tblW w:w="3790" w:type="pct"/>
            <w:jc w:val="center"/>
            <w:tblCellSpacing w:w="7" w:type="dxa"/>
            <w:shd w:val="clear" w:color="auto" w:fill="BBBBBB"/>
            <w:tblCellMar>
              <w:left w:w="0" w:type="dxa"/>
              <w:right w:w="0" w:type="dxa"/>
            </w:tblCellMar>
            <w:tblLook w:val="04A0" w:firstRow="1" w:lastRow="0" w:firstColumn="1" w:lastColumn="0" w:noHBand="0" w:noVBand="1"/>
          </w:tblPr>
        </w:tblPrChange>
      </w:tblPr>
      <w:tblGrid>
        <w:gridCol w:w="1884"/>
        <w:gridCol w:w="5211"/>
        <w:tblGridChange w:id="29928">
          <w:tblGrid>
            <w:gridCol w:w="84"/>
            <w:gridCol w:w="1800"/>
            <w:gridCol w:w="90"/>
            <w:gridCol w:w="5121"/>
            <w:gridCol w:w="105"/>
            <w:gridCol w:w="2272"/>
          </w:tblGrid>
        </w:tblGridChange>
      </w:tblGrid>
      <w:tr w:rsidR="000F4627" w:rsidDel="00371A11" w:rsidTr="000F4627">
        <w:trPr>
          <w:trHeight w:val="193"/>
          <w:tblCellSpacing w:w="7" w:type="dxa"/>
          <w:jc w:val="center"/>
          <w:ins w:id="29929" w:author="Wong, Clarence" w:date="2010-09-23T13:37:00Z"/>
          <w:del w:id="29930" w:author="Sastry, Murali" w:date="2015-06-09T17:17:00Z"/>
          <w:trPrChange w:id="29931" w:author="Wong, Clarence" w:date="2010-09-23T13:40:00Z">
            <w:trPr>
              <w:gridBefore w:val="1"/>
              <w:gridAfter w:val="0"/>
              <w:tblCellSpacing w:w="7" w:type="dxa"/>
              <w:jc w:val="center"/>
            </w:trPr>
          </w:trPrChange>
        </w:trPr>
        <w:tc>
          <w:tcPr>
            <w:tcW w:w="1313" w:type="pct"/>
            <w:shd w:val="clear" w:color="auto" w:fill="F0F0F0"/>
            <w:hideMark/>
            <w:tcPrChange w:id="29932" w:author="Wong, Clarence" w:date="2010-09-23T13:40:00Z">
              <w:tcPr>
                <w:tcW w:w="1313" w:type="pct"/>
                <w:gridSpan w:val="2"/>
                <w:shd w:val="clear" w:color="auto" w:fill="F0F0F0"/>
                <w:hideMark/>
              </w:tcPr>
            </w:tcPrChange>
          </w:tcPr>
          <w:p w:rsidR="000F4627" w:rsidDel="00371A11" w:rsidRDefault="000F4627">
            <w:pPr>
              <w:pStyle w:val="body"/>
              <w:rPr>
                <w:ins w:id="29933" w:author="Wong, Clarence" w:date="2010-09-23T13:37:00Z"/>
                <w:del w:id="29934" w:author="Sastry, Murali" w:date="2015-06-09T17:17:00Z"/>
                <w:rFonts w:cs="Arial"/>
                <w:bCs/>
                <w:color w:val="333333"/>
                <w:sz w:val="16"/>
                <w:szCs w:val="16"/>
              </w:rPr>
              <w:pPrChange w:id="29935" w:author="Sastry, Murali" w:date="2015-06-10T10:23:00Z">
                <w:pPr/>
              </w:pPrChange>
            </w:pPr>
            <w:ins w:id="29936" w:author="Wong, Clarence" w:date="2010-09-23T13:37:00Z">
              <w:del w:id="29937" w:author="Sastry, Murali" w:date="2015-06-09T17:17:00Z">
                <w:r w:rsidDel="00371A11">
                  <w:rPr>
                    <w:rFonts w:cs="Arial"/>
                    <w:b/>
                    <w:bCs/>
                    <w:color w:val="333333"/>
                    <w:sz w:val="16"/>
                    <w:szCs w:val="16"/>
                  </w:rPr>
                  <w:delText>Summary:</w:delText>
                </w:r>
                <w:bookmarkStart w:id="29938" w:name="_Toc421704041"/>
                <w:bookmarkStart w:id="29939" w:name="_Toc421707235"/>
                <w:bookmarkStart w:id="29940" w:name="_Toc422907215"/>
                <w:bookmarkStart w:id="29941" w:name="_Toc422937846"/>
                <w:bookmarkStart w:id="29942" w:name="_Toc422940908"/>
                <w:bookmarkStart w:id="29943" w:name="_Toc422932343"/>
                <w:bookmarkStart w:id="29944" w:name="_Toc494290475"/>
                <w:bookmarkStart w:id="29945" w:name="_Toc494293291"/>
                <w:bookmarkStart w:id="29946" w:name="_Toc494296105"/>
                <w:bookmarkEnd w:id="29938"/>
                <w:bookmarkEnd w:id="29939"/>
                <w:bookmarkEnd w:id="29940"/>
                <w:bookmarkEnd w:id="29941"/>
                <w:bookmarkEnd w:id="29942"/>
                <w:bookmarkEnd w:id="29943"/>
                <w:bookmarkEnd w:id="29944"/>
                <w:bookmarkEnd w:id="29945"/>
                <w:bookmarkEnd w:id="29946"/>
              </w:del>
            </w:ins>
          </w:p>
        </w:tc>
        <w:tc>
          <w:tcPr>
            <w:tcW w:w="3657" w:type="pct"/>
            <w:shd w:val="clear" w:color="auto" w:fill="FFFFFF"/>
            <w:vAlign w:val="center"/>
            <w:hideMark/>
            <w:tcPrChange w:id="29947" w:author="Wong, Clarence" w:date="2010-09-23T13:40:00Z">
              <w:tcPr>
                <w:tcW w:w="3657" w:type="pct"/>
                <w:gridSpan w:val="2"/>
                <w:shd w:val="clear" w:color="auto" w:fill="FFFFFF"/>
                <w:vAlign w:val="center"/>
                <w:hideMark/>
              </w:tcPr>
            </w:tcPrChange>
          </w:tcPr>
          <w:p w:rsidR="000F4627" w:rsidDel="00371A11" w:rsidRDefault="000F4627">
            <w:pPr>
              <w:pStyle w:val="body"/>
              <w:rPr>
                <w:ins w:id="29948" w:author="Wong, Clarence" w:date="2010-09-23T13:37:00Z"/>
                <w:del w:id="29949" w:author="Sastry, Murali" w:date="2015-06-09T17:17:00Z"/>
                <w:rFonts w:cs="Arial"/>
                <w:color w:val="333333"/>
                <w:sz w:val="16"/>
                <w:szCs w:val="16"/>
              </w:rPr>
              <w:pPrChange w:id="29950" w:author="Sastry, Murali" w:date="2015-06-10T10:23:00Z">
                <w:pPr/>
              </w:pPrChange>
            </w:pPr>
            <w:ins w:id="29951" w:author="Wong, Clarence" w:date="2010-09-23T13:37:00Z">
              <w:del w:id="29952" w:author="Sastry, Murali" w:date="2015-06-09T17:17:00Z">
                <w:r w:rsidDel="00371A11">
                  <w:rPr>
                    <w:rFonts w:cs="Arial"/>
                    <w:color w:val="333333"/>
                    <w:sz w:val="16"/>
                    <w:szCs w:val="16"/>
                  </w:rPr>
                  <w:delText xml:space="preserve">GOBI2000 </w:delText>
                </w:r>
              </w:del>
            </w:ins>
            <w:ins w:id="29953" w:author="Wong, Clarence" w:date="2010-09-23T13:38:00Z">
              <w:del w:id="29954" w:author="Sastry, Murali" w:date="2015-06-09T17:17:00Z">
                <w:r w:rsidDel="00371A11">
                  <w:rPr>
                    <w:rFonts w:cs="Arial"/>
                    <w:color w:val="333333"/>
                    <w:sz w:val="16"/>
                    <w:szCs w:val="16"/>
                  </w:rPr>
                  <w:delText>QCUSBNet2k and QCUSBSerial2k drivers</w:delText>
                </w:r>
              </w:del>
            </w:ins>
            <w:bookmarkStart w:id="29955" w:name="_Toc421704042"/>
            <w:bookmarkStart w:id="29956" w:name="_Toc421707236"/>
            <w:bookmarkStart w:id="29957" w:name="_Toc422907216"/>
            <w:bookmarkStart w:id="29958" w:name="_Toc422937847"/>
            <w:bookmarkStart w:id="29959" w:name="_Toc422940909"/>
            <w:bookmarkStart w:id="29960" w:name="_Toc422932344"/>
            <w:bookmarkStart w:id="29961" w:name="_Toc494290476"/>
            <w:bookmarkStart w:id="29962" w:name="_Toc494293292"/>
            <w:bookmarkStart w:id="29963" w:name="_Toc494296106"/>
            <w:bookmarkEnd w:id="29955"/>
            <w:bookmarkEnd w:id="29956"/>
            <w:bookmarkEnd w:id="29957"/>
            <w:bookmarkEnd w:id="29958"/>
            <w:bookmarkEnd w:id="29959"/>
            <w:bookmarkEnd w:id="29960"/>
            <w:bookmarkEnd w:id="29961"/>
            <w:bookmarkEnd w:id="29962"/>
            <w:bookmarkEnd w:id="29963"/>
          </w:p>
        </w:tc>
        <w:bookmarkStart w:id="29964" w:name="_Toc421704043"/>
        <w:bookmarkStart w:id="29965" w:name="_Toc421707237"/>
        <w:bookmarkStart w:id="29966" w:name="_Toc422907217"/>
        <w:bookmarkStart w:id="29967" w:name="_Toc422937848"/>
        <w:bookmarkStart w:id="29968" w:name="_Toc422940910"/>
        <w:bookmarkStart w:id="29969" w:name="_Toc422932345"/>
        <w:bookmarkStart w:id="29970" w:name="_Toc494290477"/>
        <w:bookmarkStart w:id="29971" w:name="_Toc494293293"/>
        <w:bookmarkStart w:id="29972" w:name="_Toc494296107"/>
        <w:bookmarkEnd w:id="29964"/>
        <w:bookmarkEnd w:id="29965"/>
        <w:bookmarkEnd w:id="29966"/>
        <w:bookmarkEnd w:id="29967"/>
        <w:bookmarkEnd w:id="29968"/>
        <w:bookmarkEnd w:id="29969"/>
        <w:bookmarkEnd w:id="29970"/>
        <w:bookmarkEnd w:id="29971"/>
        <w:bookmarkEnd w:id="29972"/>
      </w:tr>
      <w:tr w:rsidR="000F4627" w:rsidDel="00371A11" w:rsidTr="00D44277">
        <w:trPr>
          <w:tblCellSpacing w:w="7" w:type="dxa"/>
          <w:jc w:val="center"/>
          <w:ins w:id="29973" w:author="Wong, Clarence" w:date="2010-09-23T13:40:00Z"/>
          <w:del w:id="29974" w:author="Sastry, Murali" w:date="2015-06-09T17:17:00Z"/>
        </w:trPr>
        <w:tc>
          <w:tcPr>
            <w:tcW w:w="1313" w:type="pct"/>
            <w:shd w:val="clear" w:color="auto" w:fill="F0F0F0"/>
            <w:hideMark/>
          </w:tcPr>
          <w:p w:rsidR="000F4627" w:rsidDel="00371A11" w:rsidRDefault="000F4627">
            <w:pPr>
              <w:pStyle w:val="body"/>
              <w:rPr>
                <w:ins w:id="29975" w:author="Wong, Clarence" w:date="2010-09-23T13:40:00Z"/>
                <w:del w:id="29976" w:author="Sastry, Murali" w:date="2015-06-09T17:17:00Z"/>
                <w:rFonts w:cs="Arial"/>
                <w:bCs/>
                <w:color w:val="333333"/>
                <w:sz w:val="16"/>
                <w:szCs w:val="16"/>
              </w:rPr>
              <w:pPrChange w:id="29977" w:author="Sastry, Murali" w:date="2015-06-10T10:23:00Z">
                <w:pPr/>
              </w:pPrChange>
            </w:pPr>
            <w:ins w:id="29978" w:author="Wong, Clarence" w:date="2010-09-23T13:40:00Z">
              <w:del w:id="29979" w:author="Sastry, Murali" w:date="2015-06-09T17:17:00Z">
                <w:r w:rsidDel="00371A11">
                  <w:rPr>
                    <w:rFonts w:cs="Arial"/>
                    <w:b/>
                    <w:bCs/>
                    <w:color w:val="333333"/>
                    <w:sz w:val="16"/>
                    <w:szCs w:val="16"/>
                  </w:rPr>
                  <w:delText>Description:</w:delText>
                </w:r>
                <w:bookmarkStart w:id="29980" w:name="_Toc421704044"/>
                <w:bookmarkStart w:id="29981" w:name="_Toc421707238"/>
                <w:bookmarkStart w:id="29982" w:name="_Toc422907218"/>
                <w:bookmarkStart w:id="29983" w:name="_Toc422937849"/>
                <w:bookmarkStart w:id="29984" w:name="_Toc422940911"/>
                <w:bookmarkStart w:id="29985" w:name="_Toc422932346"/>
                <w:bookmarkStart w:id="29986" w:name="_Toc494290478"/>
                <w:bookmarkStart w:id="29987" w:name="_Toc494293294"/>
                <w:bookmarkStart w:id="29988" w:name="_Toc494296108"/>
                <w:bookmarkEnd w:id="29980"/>
                <w:bookmarkEnd w:id="29981"/>
                <w:bookmarkEnd w:id="29982"/>
                <w:bookmarkEnd w:id="29983"/>
                <w:bookmarkEnd w:id="29984"/>
                <w:bookmarkEnd w:id="29985"/>
                <w:bookmarkEnd w:id="29986"/>
                <w:bookmarkEnd w:id="29987"/>
                <w:bookmarkEnd w:id="29988"/>
              </w:del>
            </w:ins>
          </w:p>
        </w:tc>
        <w:tc>
          <w:tcPr>
            <w:tcW w:w="3657" w:type="pct"/>
            <w:shd w:val="clear" w:color="auto" w:fill="FFFFFF"/>
            <w:vAlign w:val="center"/>
            <w:hideMark/>
          </w:tcPr>
          <w:p w:rsidR="000F4627" w:rsidRPr="000F4627" w:rsidDel="00371A11" w:rsidRDefault="000F4627">
            <w:pPr>
              <w:pStyle w:val="body"/>
              <w:rPr>
                <w:ins w:id="29989" w:author="Wong, Clarence" w:date="2010-09-23T13:40:00Z"/>
                <w:del w:id="29990" w:author="Sastry, Murali" w:date="2015-06-09T17:17:00Z"/>
                <w:rFonts w:cs="Arial"/>
                <w:color w:val="333333"/>
                <w:sz w:val="16"/>
                <w:szCs w:val="16"/>
              </w:rPr>
              <w:pPrChange w:id="29991" w:author="Sastry, Murali" w:date="2015-06-10T10:23:00Z">
                <w:pPr/>
              </w:pPrChange>
            </w:pPr>
            <w:ins w:id="29992" w:author="Wong, Clarence" w:date="2010-09-23T13:40:00Z">
              <w:del w:id="29993" w:author="Sastry, Murali" w:date="2015-06-09T17:17:00Z">
                <w:r w:rsidRPr="000F4627" w:rsidDel="00371A11">
                  <w:rPr>
                    <w:rFonts w:cs="Arial"/>
                    <w:color w:val="333333"/>
                    <w:sz w:val="16"/>
                    <w:szCs w:val="16"/>
                  </w:rPr>
                  <w:delText xml:space="preserve">Attached is a new set of drivers to be posted to CAF/QuIC.  </w:delText>
                </w:r>
                <w:bookmarkStart w:id="29994" w:name="_Toc421704045"/>
                <w:bookmarkStart w:id="29995" w:name="_Toc421707239"/>
                <w:bookmarkStart w:id="29996" w:name="_Toc422907219"/>
                <w:bookmarkStart w:id="29997" w:name="_Toc422937850"/>
                <w:bookmarkStart w:id="29998" w:name="_Toc422940912"/>
                <w:bookmarkStart w:id="29999" w:name="_Toc422932347"/>
                <w:bookmarkStart w:id="30000" w:name="_Toc494290479"/>
                <w:bookmarkStart w:id="30001" w:name="_Toc494293295"/>
                <w:bookmarkStart w:id="30002" w:name="_Toc494296109"/>
                <w:bookmarkEnd w:id="29994"/>
                <w:bookmarkEnd w:id="29995"/>
                <w:bookmarkEnd w:id="29996"/>
                <w:bookmarkEnd w:id="29997"/>
                <w:bookmarkEnd w:id="29998"/>
                <w:bookmarkEnd w:id="29999"/>
                <w:bookmarkEnd w:id="30000"/>
                <w:bookmarkEnd w:id="30001"/>
                <w:bookmarkEnd w:id="30002"/>
              </w:del>
            </w:ins>
          </w:p>
          <w:p w:rsidR="000F4627" w:rsidRPr="000F4627" w:rsidDel="00371A11" w:rsidRDefault="000F4627">
            <w:pPr>
              <w:pStyle w:val="body"/>
              <w:rPr>
                <w:ins w:id="30003" w:author="Wong, Clarence" w:date="2010-09-23T13:40:00Z"/>
                <w:del w:id="30004" w:author="Sastry, Murali" w:date="2015-06-09T17:17:00Z"/>
                <w:rFonts w:cs="Arial"/>
                <w:color w:val="333333"/>
                <w:sz w:val="16"/>
                <w:szCs w:val="16"/>
              </w:rPr>
              <w:pPrChange w:id="30005" w:author="Sastry, Murali" w:date="2015-06-10T10:23:00Z">
                <w:pPr/>
              </w:pPrChange>
            </w:pPr>
            <w:bookmarkStart w:id="30006" w:name="_Toc421704046"/>
            <w:bookmarkStart w:id="30007" w:name="_Toc421707240"/>
            <w:bookmarkStart w:id="30008" w:name="_Toc422907220"/>
            <w:bookmarkStart w:id="30009" w:name="_Toc422937851"/>
            <w:bookmarkStart w:id="30010" w:name="_Toc422940913"/>
            <w:bookmarkStart w:id="30011" w:name="_Toc422932348"/>
            <w:bookmarkStart w:id="30012" w:name="_Toc494290480"/>
            <w:bookmarkStart w:id="30013" w:name="_Toc494293296"/>
            <w:bookmarkStart w:id="30014" w:name="_Toc494296110"/>
            <w:bookmarkEnd w:id="30006"/>
            <w:bookmarkEnd w:id="30007"/>
            <w:bookmarkEnd w:id="30008"/>
            <w:bookmarkEnd w:id="30009"/>
            <w:bookmarkEnd w:id="30010"/>
            <w:bookmarkEnd w:id="30011"/>
            <w:bookmarkEnd w:id="30012"/>
            <w:bookmarkEnd w:id="30013"/>
            <w:bookmarkEnd w:id="30014"/>
          </w:p>
          <w:p w:rsidR="000F4627" w:rsidRPr="000F4627" w:rsidDel="00371A11" w:rsidRDefault="000F4627">
            <w:pPr>
              <w:pStyle w:val="body"/>
              <w:rPr>
                <w:ins w:id="30015" w:author="Wong, Clarence" w:date="2010-09-23T13:40:00Z"/>
                <w:del w:id="30016" w:author="Sastry, Murali" w:date="2015-06-09T17:17:00Z"/>
                <w:rFonts w:cs="Arial"/>
                <w:color w:val="333333"/>
                <w:sz w:val="16"/>
                <w:szCs w:val="16"/>
              </w:rPr>
              <w:pPrChange w:id="30017" w:author="Sastry, Murali" w:date="2015-06-10T10:23:00Z">
                <w:pPr/>
              </w:pPrChange>
            </w:pPr>
            <w:ins w:id="30018" w:author="Wong, Clarence" w:date="2010-09-23T13:40:00Z">
              <w:del w:id="30019" w:author="Sastry, Murali" w:date="2015-06-09T17:17:00Z">
                <w:r w:rsidRPr="000F4627" w:rsidDel="00371A11">
                  <w:rPr>
                    <w:rFonts w:cs="Arial"/>
                    <w:color w:val="333333"/>
                    <w:sz w:val="16"/>
                    <w:szCs w:val="16"/>
                  </w:rPr>
                  <w:delText>As always, you must update the files with the correct copyright and MODULE_LICENSE (due to legal reason).  Let me know if you have any questions.</w:delText>
                </w:r>
                <w:bookmarkStart w:id="30020" w:name="_Toc421704047"/>
                <w:bookmarkStart w:id="30021" w:name="_Toc421707241"/>
                <w:bookmarkStart w:id="30022" w:name="_Toc422907221"/>
                <w:bookmarkStart w:id="30023" w:name="_Toc422937852"/>
                <w:bookmarkStart w:id="30024" w:name="_Toc422940914"/>
                <w:bookmarkStart w:id="30025" w:name="_Toc422932349"/>
                <w:bookmarkStart w:id="30026" w:name="_Toc494290481"/>
                <w:bookmarkStart w:id="30027" w:name="_Toc494293297"/>
                <w:bookmarkStart w:id="30028" w:name="_Toc494296111"/>
                <w:bookmarkEnd w:id="30020"/>
                <w:bookmarkEnd w:id="30021"/>
                <w:bookmarkEnd w:id="30022"/>
                <w:bookmarkEnd w:id="30023"/>
                <w:bookmarkEnd w:id="30024"/>
                <w:bookmarkEnd w:id="30025"/>
                <w:bookmarkEnd w:id="30026"/>
                <w:bookmarkEnd w:id="30027"/>
                <w:bookmarkEnd w:id="30028"/>
              </w:del>
            </w:ins>
          </w:p>
          <w:p w:rsidR="000F4627" w:rsidRPr="000F4627" w:rsidDel="00371A11" w:rsidRDefault="000F4627">
            <w:pPr>
              <w:pStyle w:val="body"/>
              <w:rPr>
                <w:ins w:id="30029" w:author="Wong, Clarence" w:date="2010-09-23T13:40:00Z"/>
                <w:del w:id="30030" w:author="Sastry, Murali" w:date="2015-06-09T17:17:00Z"/>
                <w:rFonts w:cs="Arial"/>
                <w:color w:val="333333"/>
                <w:sz w:val="16"/>
                <w:szCs w:val="16"/>
              </w:rPr>
              <w:pPrChange w:id="30031" w:author="Sastry, Murali" w:date="2015-06-10T10:23:00Z">
                <w:pPr/>
              </w:pPrChange>
            </w:pPr>
            <w:bookmarkStart w:id="30032" w:name="_Toc421704048"/>
            <w:bookmarkStart w:id="30033" w:name="_Toc421707242"/>
            <w:bookmarkStart w:id="30034" w:name="_Toc422907222"/>
            <w:bookmarkStart w:id="30035" w:name="_Toc422937853"/>
            <w:bookmarkStart w:id="30036" w:name="_Toc422940915"/>
            <w:bookmarkStart w:id="30037" w:name="_Toc422932350"/>
            <w:bookmarkStart w:id="30038" w:name="_Toc494290482"/>
            <w:bookmarkStart w:id="30039" w:name="_Toc494293298"/>
            <w:bookmarkStart w:id="30040" w:name="_Toc494296112"/>
            <w:bookmarkEnd w:id="30032"/>
            <w:bookmarkEnd w:id="30033"/>
            <w:bookmarkEnd w:id="30034"/>
            <w:bookmarkEnd w:id="30035"/>
            <w:bookmarkEnd w:id="30036"/>
            <w:bookmarkEnd w:id="30037"/>
            <w:bookmarkEnd w:id="30038"/>
            <w:bookmarkEnd w:id="30039"/>
            <w:bookmarkEnd w:id="30040"/>
          </w:p>
          <w:p w:rsidR="000F4627" w:rsidDel="00371A11" w:rsidRDefault="000F4627">
            <w:pPr>
              <w:pStyle w:val="body"/>
              <w:rPr>
                <w:ins w:id="30041" w:author="Wong, Clarence" w:date="2010-09-23T13:43:00Z"/>
                <w:del w:id="30042" w:author="Sastry, Murali" w:date="2015-06-09T17:17:00Z"/>
                <w:rFonts w:cs="Arial"/>
                <w:color w:val="333333"/>
                <w:sz w:val="16"/>
                <w:szCs w:val="16"/>
              </w:rPr>
              <w:pPrChange w:id="30043" w:author="Sastry, Murali" w:date="2015-06-10T10:23:00Z">
                <w:pPr/>
              </w:pPrChange>
            </w:pPr>
            <w:ins w:id="30044" w:author="Wong, Clarence" w:date="2010-09-23T13:40:00Z">
              <w:del w:id="30045" w:author="Sastry, Murali" w:date="2015-06-09T17:17:00Z">
                <w:r w:rsidRPr="000F4627" w:rsidDel="00371A11">
                  <w:rPr>
                    <w:rFonts w:cs="Arial"/>
                    <w:color w:val="333333"/>
                    <w:sz w:val="16"/>
                    <w:szCs w:val="16"/>
                  </w:rPr>
                  <w:delText>For internal info</w:delText>
                </w:r>
              </w:del>
            </w:ins>
            <w:ins w:id="30046" w:author="Wong, Clarence" w:date="2010-09-23T13:41:00Z">
              <w:del w:id="30047" w:author="Sastry, Murali" w:date="2015-06-09T17:17:00Z">
                <w:r w:rsidDel="00371A11">
                  <w:rPr>
                    <w:rFonts w:cs="Arial"/>
                    <w:color w:val="333333"/>
                    <w:sz w:val="16"/>
                    <w:szCs w:val="16"/>
                  </w:rPr>
                  <w:delText xml:space="preserve">: </w:delText>
                </w:r>
              </w:del>
            </w:ins>
            <w:ins w:id="30048" w:author="Wong, Clarence" w:date="2010-09-23T13:50:00Z">
              <w:del w:id="30049" w:author="Sastry, Murali" w:date="2015-06-09T17:17:00Z">
                <w:r w:rsidR="005E2713" w:rsidDel="00371A11">
                  <w:rPr>
                    <w:rFonts w:cs="Arial"/>
                    <w:color w:val="333333"/>
                    <w:sz w:val="16"/>
                    <w:szCs w:val="16"/>
                  </w:rPr>
                  <w:delText xml:space="preserve"> [modify as necessary]</w:delText>
                </w:r>
              </w:del>
            </w:ins>
            <w:bookmarkStart w:id="30050" w:name="_Toc421704049"/>
            <w:bookmarkStart w:id="30051" w:name="_Toc421707243"/>
            <w:bookmarkStart w:id="30052" w:name="_Toc422907223"/>
            <w:bookmarkStart w:id="30053" w:name="_Toc422937854"/>
            <w:bookmarkStart w:id="30054" w:name="_Toc422940916"/>
            <w:bookmarkStart w:id="30055" w:name="_Toc422932351"/>
            <w:bookmarkStart w:id="30056" w:name="_Toc494290483"/>
            <w:bookmarkStart w:id="30057" w:name="_Toc494293299"/>
            <w:bookmarkStart w:id="30058" w:name="_Toc494296113"/>
            <w:bookmarkEnd w:id="30050"/>
            <w:bookmarkEnd w:id="30051"/>
            <w:bookmarkEnd w:id="30052"/>
            <w:bookmarkEnd w:id="30053"/>
            <w:bookmarkEnd w:id="30054"/>
            <w:bookmarkEnd w:id="30055"/>
            <w:bookmarkEnd w:id="30056"/>
            <w:bookmarkEnd w:id="30057"/>
            <w:bookmarkEnd w:id="30058"/>
          </w:p>
          <w:p w:rsidR="000F4627" w:rsidRPr="000F4627" w:rsidDel="00371A11" w:rsidRDefault="0053790A">
            <w:pPr>
              <w:pStyle w:val="body"/>
              <w:rPr>
                <w:ins w:id="30059" w:author="Wong, Clarence" w:date="2010-09-23T13:43:00Z"/>
                <w:del w:id="30060" w:author="Sastry, Murali" w:date="2015-06-09T17:17:00Z"/>
                <w:rFonts w:cs="Arial"/>
                <w:color w:val="333333"/>
                <w:sz w:val="16"/>
                <w:szCs w:val="16"/>
              </w:rPr>
              <w:pPrChange w:id="30061" w:author="Sastry, Murali" w:date="2015-06-10T10:23:00Z">
                <w:pPr/>
              </w:pPrChange>
            </w:pPr>
            <w:ins w:id="30062" w:author="Wong, Clarence" w:date="2010-09-23T13:46:00Z">
              <w:del w:id="30063" w:author="Sastry, Murali" w:date="2015-06-09T17:17:00Z">
                <w:r w:rsidRPr="0053790A" w:rsidDel="00371A11">
                  <w:rPr>
                    <w:rFonts w:cs="Arial"/>
                    <w:color w:val="333333"/>
                    <w:sz w:val="16"/>
                    <w:szCs w:val="16"/>
                  </w:rPr>
                  <w:delText>DellARM</w:delText>
                </w:r>
                <w:r w:rsidRPr="000F4627" w:rsidDel="00371A11">
                  <w:rPr>
                    <w:rFonts w:cs="Arial"/>
                    <w:color w:val="333333"/>
                    <w:sz w:val="16"/>
                    <w:szCs w:val="16"/>
                  </w:rPr>
                  <w:delText xml:space="preserve"> </w:delText>
                </w:r>
                <w:r w:rsidDel="00371A11">
                  <w:rPr>
                    <w:rFonts w:cs="Arial"/>
                    <w:color w:val="333333"/>
                    <w:sz w:val="16"/>
                    <w:szCs w:val="16"/>
                  </w:rPr>
                  <w:delText xml:space="preserve">:           </w:delText>
                </w:r>
              </w:del>
            </w:ins>
            <w:ins w:id="30064" w:author="Wong, Clarence" w:date="2010-09-23T13:47:00Z">
              <w:del w:id="30065" w:author="Sastry, Murali" w:date="2015-06-09T17:17:00Z">
                <w:r w:rsidR="00E639B6" w:rsidDel="00371A11">
                  <w:rPr>
                    <w:rFonts w:cs="Arial"/>
                    <w:color w:val="333333"/>
                    <w:sz w:val="16"/>
                    <w:szCs w:val="16"/>
                  </w:rPr>
                  <w:delText xml:space="preserve">  </w:delText>
                </w:r>
              </w:del>
            </w:ins>
            <w:ins w:id="30066" w:author="Wong, Clarence" w:date="2010-09-23T13:43:00Z">
              <w:del w:id="30067" w:author="Sastry, Murali" w:date="2015-06-09T17:17:00Z">
                <w:r w:rsidR="000F4627" w:rsidRPr="000F4627" w:rsidDel="00371A11">
                  <w:rPr>
                    <w:rFonts w:cs="Arial"/>
                    <w:color w:val="333333"/>
                    <w:sz w:val="16"/>
                    <w:szCs w:val="16"/>
                  </w:rPr>
                  <w:delText>N0218.Gobi2000Drivers.tar.gz</w:delText>
                </w:r>
                <w:bookmarkStart w:id="30068" w:name="_Toc421704050"/>
                <w:bookmarkStart w:id="30069" w:name="_Toc421707244"/>
                <w:bookmarkStart w:id="30070" w:name="_Toc422907224"/>
                <w:bookmarkStart w:id="30071" w:name="_Toc422937855"/>
                <w:bookmarkStart w:id="30072" w:name="_Toc422940917"/>
                <w:bookmarkStart w:id="30073" w:name="_Toc422932352"/>
                <w:bookmarkStart w:id="30074" w:name="_Toc494290484"/>
                <w:bookmarkStart w:id="30075" w:name="_Toc494293300"/>
                <w:bookmarkStart w:id="30076" w:name="_Toc494296114"/>
                <w:bookmarkEnd w:id="30068"/>
                <w:bookmarkEnd w:id="30069"/>
                <w:bookmarkEnd w:id="30070"/>
                <w:bookmarkEnd w:id="30071"/>
                <w:bookmarkEnd w:id="30072"/>
                <w:bookmarkEnd w:id="30073"/>
                <w:bookmarkEnd w:id="30074"/>
                <w:bookmarkEnd w:id="30075"/>
                <w:bookmarkEnd w:id="30076"/>
              </w:del>
            </w:ins>
          </w:p>
          <w:p w:rsidR="000F4627" w:rsidRPr="000F4627" w:rsidDel="00371A11" w:rsidRDefault="0053790A">
            <w:pPr>
              <w:pStyle w:val="body"/>
              <w:rPr>
                <w:ins w:id="30077" w:author="Wong, Clarence" w:date="2010-09-23T13:43:00Z"/>
                <w:del w:id="30078" w:author="Sastry, Murali" w:date="2015-06-09T17:17:00Z"/>
                <w:rFonts w:cs="Arial"/>
                <w:color w:val="333333"/>
                <w:sz w:val="16"/>
                <w:szCs w:val="16"/>
              </w:rPr>
              <w:pPrChange w:id="30079" w:author="Sastry, Murali" w:date="2015-06-10T10:23:00Z">
                <w:pPr/>
              </w:pPrChange>
            </w:pPr>
            <w:ins w:id="30080" w:author="Wong, Clarence" w:date="2010-09-23T13:46:00Z">
              <w:del w:id="30081" w:author="Sastry, Murali" w:date="2015-06-09T17:17:00Z">
                <w:r w:rsidRPr="0053790A" w:rsidDel="00371A11">
                  <w:rPr>
                    <w:rFonts w:cs="Arial"/>
                    <w:color w:val="333333"/>
                    <w:sz w:val="16"/>
                    <w:szCs w:val="16"/>
                  </w:rPr>
                  <w:delText>SonyARM</w:delText>
                </w:r>
                <w:r w:rsidRPr="000F4627" w:rsidDel="00371A11">
                  <w:rPr>
                    <w:rFonts w:cs="Arial"/>
                    <w:color w:val="333333"/>
                    <w:sz w:val="16"/>
                    <w:szCs w:val="16"/>
                  </w:rPr>
                  <w:delText xml:space="preserve"> </w:delText>
                </w:r>
              </w:del>
            </w:ins>
            <w:ins w:id="30082" w:author="Wong, Clarence" w:date="2010-09-23T13:47:00Z">
              <w:del w:id="30083" w:author="Sastry, Murali" w:date="2015-06-09T17:17:00Z">
                <w:r w:rsidDel="00371A11">
                  <w:rPr>
                    <w:rFonts w:cs="Arial"/>
                    <w:color w:val="333333"/>
                    <w:sz w:val="16"/>
                    <w:szCs w:val="16"/>
                  </w:rPr>
                  <w:delText xml:space="preserve">:         </w:delText>
                </w:r>
                <w:r w:rsidR="00E639B6" w:rsidDel="00371A11">
                  <w:rPr>
                    <w:rFonts w:cs="Arial"/>
                    <w:color w:val="333333"/>
                    <w:sz w:val="16"/>
                    <w:szCs w:val="16"/>
                  </w:rPr>
                  <w:delText xml:space="preserve">  </w:delText>
                </w:r>
              </w:del>
            </w:ins>
            <w:ins w:id="30084" w:author="Wong, Clarence" w:date="2010-09-23T13:43:00Z">
              <w:del w:id="30085" w:author="Sastry, Murali" w:date="2015-06-09T17:17:00Z">
                <w:r w:rsidR="000F4627" w:rsidRPr="000F4627" w:rsidDel="00371A11">
                  <w:rPr>
                    <w:rFonts w:cs="Arial"/>
                    <w:color w:val="333333"/>
                    <w:sz w:val="16"/>
                    <w:szCs w:val="16"/>
                  </w:rPr>
                  <w:delText>N0279.Gobi2000Drivers.tar.gz</w:delText>
                </w:r>
                <w:bookmarkStart w:id="30086" w:name="_Toc421704051"/>
                <w:bookmarkStart w:id="30087" w:name="_Toc421707245"/>
                <w:bookmarkStart w:id="30088" w:name="_Toc422907225"/>
                <w:bookmarkStart w:id="30089" w:name="_Toc422937856"/>
                <w:bookmarkStart w:id="30090" w:name="_Toc422940918"/>
                <w:bookmarkStart w:id="30091" w:name="_Toc422932353"/>
                <w:bookmarkStart w:id="30092" w:name="_Toc494290485"/>
                <w:bookmarkStart w:id="30093" w:name="_Toc494293301"/>
                <w:bookmarkStart w:id="30094" w:name="_Toc494296115"/>
                <w:bookmarkEnd w:id="30086"/>
                <w:bookmarkEnd w:id="30087"/>
                <w:bookmarkEnd w:id="30088"/>
                <w:bookmarkEnd w:id="30089"/>
                <w:bookmarkEnd w:id="30090"/>
                <w:bookmarkEnd w:id="30091"/>
                <w:bookmarkEnd w:id="30092"/>
                <w:bookmarkEnd w:id="30093"/>
                <w:bookmarkEnd w:id="30094"/>
              </w:del>
            </w:ins>
          </w:p>
          <w:p w:rsidR="000F4627" w:rsidRPr="000F4627" w:rsidDel="00371A11" w:rsidRDefault="0053790A">
            <w:pPr>
              <w:pStyle w:val="body"/>
              <w:rPr>
                <w:ins w:id="30095" w:author="Wong, Clarence" w:date="2010-09-23T13:43:00Z"/>
                <w:del w:id="30096" w:author="Sastry, Murali" w:date="2015-06-09T17:17:00Z"/>
                <w:rFonts w:cs="Arial"/>
                <w:color w:val="333333"/>
                <w:sz w:val="16"/>
                <w:szCs w:val="16"/>
              </w:rPr>
              <w:pPrChange w:id="30097" w:author="Sastry, Murali" w:date="2015-06-10T10:23:00Z">
                <w:pPr/>
              </w:pPrChange>
            </w:pPr>
            <w:ins w:id="30098" w:author="Wong, Clarence" w:date="2010-09-23T13:47:00Z">
              <w:del w:id="30099" w:author="Sastry, Murali" w:date="2015-06-09T17:17:00Z">
                <w:r w:rsidRPr="0053790A" w:rsidDel="00371A11">
                  <w:rPr>
                    <w:rFonts w:cs="Arial"/>
                    <w:color w:val="333333"/>
                    <w:sz w:val="16"/>
                    <w:szCs w:val="16"/>
                  </w:rPr>
                  <w:delText>Lenovo</w:delText>
                </w:r>
                <w:r w:rsidRPr="000F4627" w:rsidDel="00371A11">
                  <w:rPr>
                    <w:rFonts w:cs="Arial"/>
                    <w:color w:val="333333"/>
                    <w:sz w:val="16"/>
                    <w:szCs w:val="16"/>
                  </w:rPr>
                  <w:delText xml:space="preserve"> </w:delText>
                </w:r>
                <w:r w:rsidDel="00371A11">
                  <w:rPr>
                    <w:rFonts w:cs="Arial"/>
                    <w:color w:val="333333"/>
                    <w:sz w:val="16"/>
                    <w:szCs w:val="16"/>
                  </w:rPr>
                  <w:delText xml:space="preserve">:             </w:delText>
                </w:r>
                <w:r w:rsidR="00E639B6" w:rsidDel="00371A11">
                  <w:rPr>
                    <w:rFonts w:cs="Arial"/>
                    <w:color w:val="333333"/>
                    <w:sz w:val="16"/>
                    <w:szCs w:val="16"/>
                  </w:rPr>
                  <w:delText xml:space="preserve">  </w:delText>
                </w:r>
              </w:del>
            </w:ins>
            <w:ins w:id="30100" w:author="Wong, Clarence" w:date="2010-09-23T13:43:00Z">
              <w:del w:id="30101" w:author="Sastry, Murali" w:date="2015-06-09T17:17:00Z">
                <w:r w:rsidR="000F4627" w:rsidRPr="000F4627" w:rsidDel="00371A11">
                  <w:rPr>
                    <w:rFonts w:cs="Arial"/>
                    <w:color w:val="333333"/>
                    <w:sz w:val="16"/>
                    <w:szCs w:val="16"/>
                  </w:rPr>
                  <w:delText>N0383.Gobi2000Drivers.tar.gz</w:delText>
                </w:r>
                <w:bookmarkStart w:id="30102" w:name="_Toc421704052"/>
                <w:bookmarkStart w:id="30103" w:name="_Toc421707246"/>
                <w:bookmarkStart w:id="30104" w:name="_Toc422907226"/>
                <w:bookmarkStart w:id="30105" w:name="_Toc422937857"/>
                <w:bookmarkStart w:id="30106" w:name="_Toc422940919"/>
                <w:bookmarkStart w:id="30107" w:name="_Toc422932354"/>
                <w:bookmarkStart w:id="30108" w:name="_Toc494290486"/>
                <w:bookmarkStart w:id="30109" w:name="_Toc494293302"/>
                <w:bookmarkStart w:id="30110" w:name="_Toc494296116"/>
                <w:bookmarkEnd w:id="30102"/>
                <w:bookmarkEnd w:id="30103"/>
                <w:bookmarkEnd w:id="30104"/>
                <w:bookmarkEnd w:id="30105"/>
                <w:bookmarkEnd w:id="30106"/>
                <w:bookmarkEnd w:id="30107"/>
                <w:bookmarkEnd w:id="30108"/>
                <w:bookmarkEnd w:id="30109"/>
                <w:bookmarkEnd w:id="30110"/>
              </w:del>
            </w:ins>
          </w:p>
          <w:p w:rsidR="000F4627" w:rsidRPr="000F4627" w:rsidDel="00371A11" w:rsidRDefault="0053790A">
            <w:pPr>
              <w:pStyle w:val="body"/>
              <w:rPr>
                <w:ins w:id="30111" w:author="Wong, Clarence" w:date="2010-09-23T13:43:00Z"/>
                <w:del w:id="30112" w:author="Sastry, Murali" w:date="2015-06-09T17:17:00Z"/>
                <w:rFonts w:cs="Arial"/>
                <w:color w:val="333333"/>
                <w:sz w:val="16"/>
                <w:szCs w:val="16"/>
              </w:rPr>
              <w:pPrChange w:id="30113" w:author="Sastry, Murali" w:date="2015-06-10T10:23:00Z">
                <w:pPr/>
              </w:pPrChange>
            </w:pPr>
            <w:ins w:id="30114" w:author="Wong, Clarence" w:date="2010-09-23T13:47:00Z">
              <w:del w:id="30115" w:author="Sastry, Murali" w:date="2015-06-09T17:17:00Z">
                <w:r w:rsidRPr="0053790A" w:rsidDel="00371A11">
                  <w:rPr>
                    <w:rFonts w:cs="Arial"/>
                    <w:color w:val="333333"/>
                    <w:sz w:val="16"/>
                    <w:szCs w:val="16"/>
                  </w:rPr>
                  <w:delText>EntourageARM</w:delText>
                </w:r>
                <w:r w:rsidRPr="000F4627" w:rsidDel="00371A11">
                  <w:rPr>
                    <w:rFonts w:cs="Arial"/>
                    <w:color w:val="333333"/>
                    <w:sz w:val="16"/>
                    <w:szCs w:val="16"/>
                  </w:rPr>
                  <w:delText xml:space="preserve"> </w:delText>
                </w:r>
                <w:r w:rsidDel="00371A11">
                  <w:rPr>
                    <w:rFonts w:cs="Arial"/>
                    <w:color w:val="333333"/>
                    <w:sz w:val="16"/>
                    <w:szCs w:val="16"/>
                  </w:rPr>
                  <w:delText xml:space="preserve">: </w:delText>
                </w:r>
                <w:r w:rsidR="00E639B6" w:rsidDel="00371A11">
                  <w:rPr>
                    <w:rFonts w:cs="Arial"/>
                    <w:color w:val="333333"/>
                    <w:sz w:val="16"/>
                    <w:szCs w:val="16"/>
                  </w:rPr>
                  <w:delText xml:space="preserve"> </w:delText>
                </w:r>
              </w:del>
            </w:ins>
            <w:ins w:id="30116" w:author="Wong, Clarence" w:date="2010-09-23T13:43:00Z">
              <w:del w:id="30117" w:author="Sastry, Murali" w:date="2015-06-09T17:17:00Z">
                <w:r w:rsidR="000F4627" w:rsidRPr="000F4627" w:rsidDel="00371A11">
                  <w:rPr>
                    <w:rFonts w:cs="Arial"/>
                    <w:color w:val="333333"/>
                    <w:sz w:val="16"/>
                    <w:szCs w:val="16"/>
                  </w:rPr>
                  <w:delText>N0384.Gobi2000Drivers.tar.gz</w:delText>
                </w:r>
                <w:bookmarkStart w:id="30118" w:name="_Toc421704053"/>
                <w:bookmarkStart w:id="30119" w:name="_Toc421707247"/>
                <w:bookmarkStart w:id="30120" w:name="_Toc422907227"/>
                <w:bookmarkStart w:id="30121" w:name="_Toc422937858"/>
                <w:bookmarkStart w:id="30122" w:name="_Toc422940920"/>
                <w:bookmarkStart w:id="30123" w:name="_Toc422932355"/>
                <w:bookmarkStart w:id="30124" w:name="_Toc494290487"/>
                <w:bookmarkStart w:id="30125" w:name="_Toc494293303"/>
                <w:bookmarkStart w:id="30126" w:name="_Toc494296117"/>
                <w:bookmarkEnd w:id="30118"/>
                <w:bookmarkEnd w:id="30119"/>
                <w:bookmarkEnd w:id="30120"/>
                <w:bookmarkEnd w:id="30121"/>
                <w:bookmarkEnd w:id="30122"/>
                <w:bookmarkEnd w:id="30123"/>
                <w:bookmarkEnd w:id="30124"/>
                <w:bookmarkEnd w:id="30125"/>
                <w:bookmarkEnd w:id="30126"/>
              </w:del>
            </w:ins>
          </w:p>
          <w:p w:rsidR="000F4627" w:rsidRPr="000F4627" w:rsidDel="00371A11" w:rsidRDefault="00E639B6">
            <w:pPr>
              <w:pStyle w:val="body"/>
              <w:rPr>
                <w:ins w:id="30127" w:author="Wong, Clarence" w:date="2010-09-23T13:43:00Z"/>
                <w:del w:id="30128" w:author="Sastry, Murali" w:date="2015-06-09T17:17:00Z"/>
                <w:rFonts w:cs="Arial"/>
                <w:color w:val="333333"/>
                <w:sz w:val="16"/>
                <w:szCs w:val="16"/>
              </w:rPr>
              <w:pPrChange w:id="30129" w:author="Sastry, Murali" w:date="2015-06-10T10:23:00Z">
                <w:pPr/>
              </w:pPrChange>
            </w:pPr>
            <w:ins w:id="30130" w:author="Wong, Clarence" w:date="2010-09-23T13:47:00Z">
              <w:del w:id="30131" w:author="Sastry, Murali" w:date="2015-06-09T17:17:00Z">
                <w:r w:rsidRPr="0053790A" w:rsidDel="00371A11">
                  <w:rPr>
                    <w:rFonts w:cs="Arial"/>
                    <w:color w:val="333333"/>
                    <w:sz w:val="16"/>
                    <w:szCs w:val="16"/>
                  </w:rPr>
                  <w:delText>Panasonic</w:delText>
                </w:r>
                <w:r w:rsidRPr="000F4627" w:rsidDel="00371A11">
                  <w:rPr>
                    <w:rFonts w:cs="Arial"/>
                    <w:color w:val="333333"/>
                    <w:sz w:val="16"/>
                    <w:szCs w:val="16"/>
                  </w:rPr>
                  <w:delText xml:space="preserve"> </w:delText>
                </w:r>
                <w:r w:rsidDel="00371A11">
                  <w:rPr>
                    <w:rFonts w:cs="Arial"/>
                    <w:color w:val="333333"/>
                    <w:sz w:val="16"/>
                    <w:szCs w:val="16"/>
                  </w:rPr>
                  <w:delText xml:space="preserve">:          </w:delText>
                </w:r>
              </w:del>
            </w:ins>
            <w:ins w:id="30132" w:author="Wong, Clarence" w:date="2010-09-23T13:43:00Z">
              <w:del w:id="30133" w:author="Sastry, Murali" w:date="2015-06-09T17:17:00Z">
                <w:r w:rsidR="000F4627" w:rsidRPr="000F4627" w:rsidDel="00371A11">
                  <w:rPr>
                    <w:rFonts w:cs="Arial"/>
                    <w:color w:val="333333"/>
                    <w:sz w:val="16"/>
                    <w:szCs w:val="16"/>
                  </w:rPr>
                  <w:delText>N1456.Gobi2000Drivers.tar.gz</w:delText>
                </w:r>
                <w:bookmarkStart w:id="30134" w:name="_Toc421704054"/>
                <w:bookmarkStart w:id="30135" w:name="_Toc421707248"/>
                <w:bookmarkStart w:id="30136" w:name="_Toc422907228"/>
                <w:bookmarkStart w:id="30137" w:name="_Toc422937859"/>
                <w:bookmarkStart w:id="30138" w:name="_Toc422940921"/>
                <w:bookmarkStart w:id="30139" w:name="_Toc422932356"/>
                <w:bookmarkStart w:id="30140" w:name="_Toc494290488"/>
                <w:bookmarkStart w:id="30141" w:name="_Toc494293304"/>
                <w:bookmarkStart w:id="30142" w:name="_Toc494296118"/>
                <w:bookmarkEnd w:id="30134"/>
                <w:bookmarkEnd w:id="30135"/>
                <w:bookmarkEnd w:id="30136"/>
                <w:bookmarkEnd w:id="30137"/>
                <w:bookmarkEnd w:id="30138"/>
                <w:bookmarkEnd w:id="30139"/>
                <w:bookmarkEnd w:id="30140"/>
                <w:bookmarkEnd w:id="30141"/>
                <w:bookmarkEnd w:id="30142"/>
              </w:del>
            </w:ins>
          </w:p>
          <w:p w:rsidR="000F4627" w:rsidRPr="000F4627" w:rsidDel="00371A11" w:rsidRDefault="0053790A">
            <w:pPr>
              <w:pStyle w:val="body"/>
              <w:rPr>
                <w:ins w:id="30143" w:author="Wong, Clarence" w:date="2010-09-23T13:43:00Z"/>
                <w:del w:id="30144" w:author="Sastry, Murali" w:date="2015-06-09T17:17:00Z"/>
                <w:rFonts w:cs="Arial"/>
                <w:color w:val="333333"/>
                <w:sz w:val="16"/>
                <w:szCs w:val="16"/>
              </w:rPr>
              <w:pPrChange w:id="30145" w:author="Sastry, Murali" w:date="2015-06-10T10:23:00Z">
                <w:pPr/>
              </w:pPrChange>
            </w:pPr>
            <w:ins w:id="30146" w:author="Wong, Clarence" w:date="2010-09-23T13:46:00Z">
              <w:del w:id="30147" w:author="Sastry, Murali" w:date="2015-06-09T17:17:00Z">
                <w:r w:rsidRPr="0053790A" w:rsidDel="00371A11">
                  <w:rPr>
                    <w:rFonts w:cs="Arial"/>
                    <w:color w:val="333333"/>
                    <w:sz w:val="16"/>
                    <w:szCs w:val="16"/>
                  </w:rPr>
                  <w:delText>Samsung</w:delText>
                </w:r>
                <w:r w:rsidRPr="000F4627" w:rsidDel="00371A11">
                  <w:rPr>
                    <w:rFonts w:cs="Arial"/>
                    <w:color w:val="333333"/>
                    <w:sz w:val="16"/>
                    <w:szCs w:val="16"/>
                  </w:rPr>
                  <w:delText xml:space="preserve"> </w:delText>
                </w:r>
                <w:r w:rsidDel="00371A11">
                  <w:rPr>
                    <w:rFonts w:cs="Arial"/>
                    <w:color w:val="333333"/>
                    <w:sz w:val="16"/>
                    <w:szCs w:val="16"/>
                  </w:rPr>
                  <w:delText xml:space="preserve">:          </w:delText>
                </w:r>
              </w:del>
            </w:ins>
            <w:ins w:id="30148" w:author="Wong, Clarence" w:date="2010-09-23T13:47:00Z">
              <w:del w:id="30149" w:author="Sastry, Murali" w:date="2015-06-09T17:17:00Z">
                <w:r w:rsidR="00E639B6" w:rsidDel="00371A11">
                  <w:rPr>
                    <w:rFonts w:cs="Arial"/>
                    <w:color w:val="333333"/>
                    <w:sz w:val="16"/>
                    <w:szCs w:val="16"/>
                  </w:rPr>
                  <w:delText xml:space="preserve"> </w:delText>
                </w:r>
              </w:del>
            </w:ins>
            <w:ins w:id="30150" w:author="Wong, Clarence" w:date="2010-09-23T13:43:00Z">
              <w:del w:id="30151" w:author="Sastry, Murali" w:date="2015-06-09T17:17:00Z">
                <w:r w:rsidR="000F4627" w:rsidRPr="000F4627" w:rsidDel="00371A11">
                  <w:rPr>
                    <w:rFonts w:cs="Arial"/>
                    <w:color w:val="333333"/>
                    <w:sz w:val="16"/>
                    <w:szCs w:val="16"/>
                  </w:rPr>
                  <w:delText>VL176.Gobi2000Drivers.tar.gz</w:delText>
                </w:r>
                <w:bookmarkStart w:id="30152" w:name="_Toc421704055"/>
                <w:bookmarkStart w:id="30153" w:name="_Toc421707249"/>
                <w:bookmarkStart w:id="30154" w:name="_Toc422907229"/>
                <w:bookmarkStart w:id="30155" w:name="_Toc422937860"/>
                <w:bookmarkStart w:id="30156" w:name="_Toc422940922"/>
                <w:bookmarkStart w:id="30157" w:name="_Toc422932357"/>
                <w:bookmarkStart w:id="30158" w:name="_Toc494290489"/>
                <w:bookmarkStart w:id="30159" w:name="_Toc494293305"/>
                <w:bookmarkStart w:id="30160" w:name="_Toc494296119"/>
                <w:bookmarkEnd w:id="30152"/>
                <w:bookmarkEnd w:id="30153"/>
                <w:bookmarkEnd w:id="30154"/>
                <w:bookmarkEnd w:id="30155"/>
                <w:bookmarkEnd w:id="30156"/>
                <w:bookmarkEnd w:id="30157"/>
                <w:bookmarkEnd w:id="30158"/>
                <w:bookmarkEnd w:id="30159"/>
                <w:bookmarkEnd w:id="30160"/>
              </w:del>
            </w:ins>
          </w:p>
          <w:p w:rsidR="000F4627" w:rsidRPr="000F4627" w:rsidDel="00371A11" w:rsidRDefault="000F4627">
            <w:pPr>
              <w:pStyle w:val="body"/>
              <w:rPr>
                <w:ins w:id="30161" w:author="Wong, Clarence" w:date="2010-09-23T13:43:00Z"/>
                <w:del w:id="30162" w:author="Sastry, Murali" w:date="2015-06-09T17:17:00Z"/>
                <w:rFonts w:cs="Arial"/>
                <w:color w:val="333333"/>
                <w:sz w:val="16"/>
                <w:szCs w:val="16"/>
              </w:rPr>
              <w:pPrChange w:id="30163" w:author="Sastry, Murali" w:date="2015-06-10T10:23:00Z">
                <w:pPr/>
              </w:pPrChange>
            </w:pPr>
            <w:ins w:id="30164" w:author="Wong, Clarence" w:date="2010-09-23T13:43:00Z">
              <w:del w:id="30165" w:author="Sastry, Murali" w:date="2015-06-09T17:17:00Z">
                <w:r w:rsidDel="00371A11">
                  <w:rPr>
                    <w:rFonts w:cs="Arial"/>
                    <w:color w:val="333333"/>
                    <w:sz w:val="16"/>
                    <w:szCs w:val="16"/>
                  </w:rPr>
                  <w:delText xml:space="preserve">HP:                      </w:delText>
                </w:r>
                <w:r w:rsidRPr="000F4627" w:rsidDel="00371A11">
                  <w:rPr>
                    <w:rFonts w:cs="Arial"/>
                    <w:color w:val="333333"/>
                    <w:sz w:val="16"/>
                    <w:szCs w:val="16"/>
                  </w:rPr>
                  <w:delText>VP412.Gobi2000Drivers.tar.gz</w:delText>
                </w:r>
                <w:bookmarkStart w:id="30166" w:name="_Toc421704056"/>
                <w:bookmarkStart w:id="30167" w:name="_Toc421707250"/>
                <w:bookmarkStart w:id="30168" w:name="_Toc422907230"/>
                <w:bookmarkStart w:id="30169" w:name="_Toc422937861"/>
                <w:bookmarkStart w:id="30170" w:name="_Toc422940923"/>
                <w:bookmarkStart w:id="30171" w:name="_Toc422932358"/>
                <w:bookmarkStart w:id="30172" w:name="_Toc494290490"/>
                <w:bookmarkStart w:id="30173" w:name="_Toc494293306"/>
                <w:bookmarkStart w:id="30174" w:name="_Toc494296120"/>
                <w:bookmarkEnd w:id="30166"/>
                <w:bookmarkEnd w:id="30167"/>
                <w:bookmarkEnd w:id="30168"/>
                <w:bookmarkEnd w:id="30169"/>
                <w:bookmarkEnd w:id="30170"/>
                <w:bookmarkEnd w:id="30171"/>
                <w:bookmarkEnd w:id="30172"/>
                <w:bookmarkEnd w:id="30173"/>
                <w:bookmarkEnd w:id="30174"/>
              </w:del>
            </w:ins>
          </w:p>
          <w:p w:rsidR="000F4627" w:rsidRPr="000F4627" w:rsidDel="00371A11" w:rsidRDefault="000F4627">
            <w:pPr>
              <w:pStyle w:val="body"/>
              <w:rPr>
                <w:ins w:id="30175" w:author="Wong, Clarence" w:date="2010-09-23T13:43:00Z"/>
                <w:del w:id="30176" w:author="Sastry, Murali" w:date="2015-06-09T17:17:00Z"/>
                <w:rFonts w:cs="Arial"/>
                <w:color w:val="333333"/>
                <w:sz w:val="16"/>
                <w:szCs w:val="16"/>
              </w:rPr>
              <w:pPrChange w:id="30177" w:author="Sastry, Murali" w:date="2015-06-10T10:23:00Z">
                <w:pPr/>
              </w:pPrChange>
            </w:pPr>
            <w:ins w:id="30178" w:author="Wong, Clarence" w:date="2010-09-23T13:43:00Z">
              <w:del w:id="30179" w:author="Sastry, Murali" w:date="2015-06-09T17:17:00Z">
                <w:r w:rsidDel="00371A11">
                  <w:rPr>
                    <w:rFonts w:cs="Arial"/>
                    <w:color w:val="333333"/>
                    <w:sz w:val="16"/>
                    <w:szCs w:val="16"/>
                  </w:rPr>
                  <w:delText xml:space="preserve">Acer:                    </w:delText>
                </w:r>
                <w:r w:rsidRPr="000F4627" w:rsidDel="00371A11">
                  <w:rPr>
                    <w:rFonts w:cs="Arial"/>
                    <w:color w:val="333333"/>
                    <w:sz w:val="16"/>
                    <w:szCs w:val="16"/>
                  </w:rPr>
                  <w:delText>VP413.Gobi2000Drivers.tar.gz</w:delText>
                </w:r>
                <w:bookmarkStart w:id="30180" w:name="_Toc421704057"/>
                <w:bookmarkStart w:id="30181" w:name="_Toc421707251"/>
                <w:bookmarkStart w:id="30182" w:name="_Toc422907231"/>
                <w:bookmarkStart w:id="30183" w:name="_Toc422937862"/>
                <w:bookmarkStart w:id="30184" w:name="_Toc422940924"/>
                <w:bookmarkStart w:id="30185" w:name="_Toc422932359"/>
                <w:bookmarkStart w:id="30186" w:name="_Toc494290491"/>
                <w:bookmarkStart w:id="30187" w:name="_Toc494293307"/>
                <w:bookmarkStart w:id="30188" w:name="_Toc494296121"/>
                <w:bookmarkEnd w:id="30180"/>
                <w:bookmarkEnd w:id="30181"/>
                <w:bookmarkEnd w:id="30182"/>
                <w:bookmarkEnd w:id="30183"/>
                <w:bookmarkEnd w:id="30184"/>
                <w:bookmarkEnd w:id="30185"/>
                <w:bookmarkEnd w:id="30186"/>
                <w:bookmarkEnd w:id="30187"/>
                <w:bookmarkEnd w:id="30188"/>
              </w:del>
            </w:ins>
          </w:p>
          <w:p w:rsidR="000F4627" w:rsidRPr="000F4627" w:rsidDel="00371A11" w:rsidRDefault="005D2003">
            <w:pPr>
              <w:pStyle w:val="body"/>
              <w:rPr>
                <w:ins w:id="30189" w:author="Wong, Clarence" w:date="2010-09-23T13:43:00Z"/>
                <w:del w:id="30190" w:author="Sastry, Murali" w:date="2015-06-09T17:17:00Z"/>
                <w:rFonts w:cs="Arial"/>
                <w:color w:val="333333"/>
                <w:sz w:val="16"/>
                <w:szCs w:val="16"/>
              </w:rPr>
              <w:pPrChange w:id="30191" w:author="Sastry, Murali" w:date="2015-06-10T10:23:00Z">
                <w:pPr/>
              </w:pPrChange>
            </w:pPr>
            <w:ins w:id="30192" w:author="Wong, Clarence" w:date="2010-09-23T14:01:00Z">
              <w:del w:id="30193" w:author="Sastry, Murali" w:date="2015-06-09T17:17:00Z">
                <w:r w:rsidRPr="005D2003" w:rsidDel="00371A11">
                  <w:rPr>
                    <w:rFonts w:cs="Arial"/>
                    <w:color w:val="333333"/>
                    <w:sz w:val="16"/>
                    <w:szCs w:val="16"/>
                  </w:rPr>
                  <w:delText>ASUSTek</w:delText>
                </w:r>
              </w:del>
            </w:ins>
            <w:ins w:id="30194" w:author="Wong, Clarence" w:date="2010-09-23T13:44:00Z">
              <w:del w:id="30195" w:author="Sastry, Murali" w:date="2015-06-09T17:17:00Z">
                <w:r w:rsidR="000F4627" w:rsidDel="00371A11">
                  <w:rPr>
                    <w:rFonts w:cs="Arial"/>
                    <w:color w:val="333333"/>
                    <w:sz w:val="16"/>
                    <w:szCs w:val="16"/>
                  </w:rPr>
                  <w:delText xml:space="preserve">:            </w:delText>
                </w:r>
              </w:del>
            </w:ins>
            <w:ins w:id="30196" w:author="Wong, Clarence" w:date="2010-09-23T13:43:00Z">
              <w:del w:id="30197" w:author="Sastry, Murali" w:date="2015-06-09T17:17:00Z">
                <w:r w:rsidR="000F4627" w:rsidRPr="000F4627" w:rsidDel="00371A11">
                  <w:rPr>
                    <w:rFonts w:cs="Arial"/>
                    <w:color w:val="333333"/>
                    <w:sz w:val="16"/>
                    <w:szCs w:val="16"/>
                  </w:rPr>
                  <w:delText>VR305.Gobi2000Drivers.tar.gz</w:delText>
                </w:r>
                <w:bookmarkStart w:id="30198" w:name="_Toc421704058"/>
                <w:bookmarkStart w:id="30199" w:name="_Toc421707252"/>
                <w:bookmarkStart w:id="30200" w:name="_Toc422907232"/>
                <w:bookmarkStart w:id="30201" w:name="_Toc422937863"/>
                <w:bookmarkStart w:id="30202" w:name="_Toc422940925"/>
                <w:bookmarkStart w:id="30203" w:name="_Toc422932360"/>
                <w:bookmarkStart w:id="30204" w:name="_Toc494290492"/>
                <w:bookmarkStart w:id="30205" w:name="_Toc494293308"/>
                <w:bookmarkStart w:id="30206" w:name="_Toc494296122"/>
                <w:bookmarkEnd w:id="30198"/>
                <w:bookmarkEnd w:id="30199"/>
                <w:bookmarkEnd w:id="30200"/>
                <w:bookmarkEnd w:id="30201"/>
                <w:bookmarkEnd w:id="30202"/>
                <w:bookmarkEnd w:id="30203"/>
                <w:bookmarkEnd w:id="30204"/>
                <w:bookmarkEnd w:id="30205"/>
                <w:bookmarkEnd w:id="30206"/>
              </w:del>
            </w:ins>
          </w:p>
          <w:p w:rsidR="000F4627" w:rsidRPr="000F4627" w:rsidDel="00371A11" w:rsidRDefault="000F4627">
            <w:pPr>
              <w:pStyle w:val="body"/>
              <w:rPr>
                <w:ins w:id="30207" w:author="Wong, Clarence" w:date="2010-09-23T13:43:00Z"/>
                <w:del w:id="30208" w:author="Sastry, Murali" w:date="2015-06-09T17:17:00Z"/>
                <w:rFonts w:cs="Arial"/>
                <w:color w:val="333333"/>
                <w:sz w:val="16"/>
                <w:szCs w:val="16"/>
              </w:rPr>
              <w:pPrChange w:id="30209" w:author="Sastry, Murali" w:date="2015-06-10T10:23:00Z">
                <w:pPr/>
              </w:pPrChange>
            </w:pPr>
            <w:ins w:id="30210" w:author="Wong, Clarence" w:date="2010-09-23T13:45:00Z">
              <w:del w:id="30211" w:author="Sastry, Murali" w:date="2015-06-09T17:17:00Z">
                <w:r w:rsidRPr="000F4627" w:rsidDel="00371A11">
                  <w:rPr>
                    <w:rFonts w:cs="Arial"/>
                    <w:color w:val="333333"/>
                    <w:sz w:val="16"/>
                    <w:szCs w:val="16"/>
                  </w:rPr>
                  <w:delText>TopGlobal</w:delText>
                </w:r>
                <w:r w:rsidR="00E639B6" w:rsidDel="00371A11">
                  <w:rPr>
                    <w:rFonts w:cs="Arial"/>
                    <w:color w:val="333333"/>
                    <w:sz w:val="16"/>
                    <w:szCs w:val="16"/>
                  </w:rPr>
                  <w:delText xml:space="preserve">:          </w:delText>
                </w:r>
              </w:del>
            </w:ins>
            <w:ins w:id="30212" w:author="Wong, Clarence" w:date="2010-09-23T13:47:00Z">
              <w:del w:id="30213" w:author="Sastry, Murali" w:date="2015-06-09T17:17:00Z">
                <w:r w:rsidR="00E639B6" w:rsidDel="00371A11">
                  <w:rPr>
                    <w:rFonts w:cs="Arial"/>
                    <w:color w:val="333333"/>
                    <w:sz w:val="16"/>
                    <w:szCs w:val="16"/>
                  </w:rPr>
                  <w:delText xml:space="preserve"> </w:delText>
                </w:r>
              </w:del>
            </w:ins>
            <w:ins w:id="30214" w:author="Wong, Clarence" w:date="2010-09-23T13:43:00Z">
              <w:del w:id="30215" w:author="Sastry, Murali" w:date="2015-06-09T17:17:00Z">
                <w:r w:rsidRPr="000F4627" w:rsidDel="00371A11">
                  <w:rPr>
                    <w:rFonts w:cs="Arial"/>
                    <w:color w:val="333333"/>
                    <w:sz w:val="16"/>
                    <w:szCs w:val="16"/>
                  </w:rPr>
                  <w:delText>VR306.Gobi2000Drivers.tar.gz</w:delText>
                </w:r>
                <w:bookmarkStart w:id="30216" w:name="_Toc421704059"/>
                <w:bookmarkStart w:id="30217" w:name="_Toc421707253"/>
                <w:bookmarkStart w:id="30218" w:name="_Toc422907233"/>
                <w:bookmarkStart w:id="30219" w:name="_Toc422937864"/>
                <w:bookmarkStart w:id="30220" w:name="_Toc422940926"/>
                <w:bookmarkStart w:id="30221" w:name="_Toc422932361"/>
                <w:bookmarkStart w:id="30222" w:name="_Toc494290493"/>
                <w:bookmarkStart w:id="30223" w:name="_Toc494293309"/>
                <w:bookmarkStart w:id="30224" w:name="_Toc494296123"/>
                <w:bookmarkEnd w:id="30216"/>
                <w:bookmarkEnd w:id="30217"/>
                <w:bookmarkEnd w:id="30218"/>
                <w:bookmarkEnd w:id="30219"/>
                <w:bookmarkEnd w:id="30220"/>
                <w:bookmarkEnd w:id="30221"/>
                <w:bookmarkEnd w:id="30222"/>
                <w:bookmarkEnd w:id="30223"/>
                <w:bookmarkEnd w:id="30224"/>
              </w:del>
            </w:ins>
          </w:p>
          <w:p w:rsidR="000F4627" w:rsidRPr="000F4627" w:rsidDel="00371A11" w:rsidRDefault="005D2003">
            <w:pPr>
              <w:pStyle w:val="body"/>
              <w:rPr>
                <w:ins w:id="30225" w:author="Wong, Clarence" w:date="2010-09-23T13:43:00Z"/>
                <w:del w:id="30226" w:author="Sastry, Murali" w:date="2015-06-09T17:17:00Z"/>
                <w:rFonts w:cs="Arial"/>
                <w:color w:val="333333"/>
                <w:sz w:val="16"/>
                <w:szCs w:val="16"/>
              </w:rPr>
              <w:pPrChange w:id="30227" w:author="Sastry, Murali" w:date="2015-06-10T10:23:00Z">
                <w:pPr/>
              </w:pPrChange>
            </w:pPr>
            <w:ins w:id="30228" w:author="Wong, Clarence" w:date="2010-09-23T14:02:00Z">
              <w:del w:id="30229" w:author="Sastry, Murali" w:date="2015-06-09T17:17:00Z">
                <w:r w:rsidRPr="005D2003" w:rsidDel="00371A11">
                  <w:rPr>
                    <w:rFonts w:cs="Arial"/>
                    <w:color w:val="333333"/>
                    <w:sz w:val="16"/>
                    <w:szCs w:val="16"/>
                  </w:rPr>
                  <w:delText>Sierra Wireless</w:delText>
                </w:r>
              </w:del>
            </w:ins>
            <w:ins w:id="30230" w:author="Wong, Clarence" w:date="2010-09-23T13:45:00Z">
              <w:del w:id="30231" w:author="Sastry, Murali" w:date="2015-06-09T17:17:00Z">
                <w:r w:rsidDel="00371A11">
                  <w:rPr>
                    <w:rFonts w:cs="Arial"/>
                    <w:color w:val="333333"/>
                    <w:sz w:val="16"/>
                    <w:szCs w:val="16"/>
                  </w:rPr>
                  <w:delText xml:space="preserve">:  </w:delText>
                </w:r>
                <w:r w:rsidR="000F4627" w:rsidDel="00371A11">
                  <w:rPr>
                    <w:rFonts w:cs="Arial"/>
                    <w:color w:val="333333"/>
                    <w:sz w:val="16"/>
                    <w:szCs w:val="16"/>
                  </w:rPr>
                  <w:delText xml:space="preserve"> </w:delText>
                </w:r>
              </w:del>
            </w:ins>
            <w:ins w:id="30232" w:author="Wong, Clarence" w:date="2010-09-23T13:43:00Z">
              <w:del w:id="30233" w:author="Sastry, Murali" w:date="2015-06-09T17:17:00Z">
                <w:r w:rsidR="000F4627" w:rsidRPr="000F4627" w:rsidDel="00371A11">
                  <w:rPr>
                    <w:rFonts w:cs="Arial"/>
                    <w:color w:val="333333"/>
                    <w:sz w:val="16"/>
                    <w:szCs w:val="16"/>
                  </w:rPr>
                  <w:delText>VT773.Gobi2000Drivers.tar.gz</w:delText>
                </w:r>
                <w:bookmarkStart w:id="30234" w:name="_Toc421704060"/>
                <w:bookmarkStart w:id="30235" w:name="_Toc421707254"/>
                <w:bookmarkStart w:id="30236" w:name="_Toc422907234"/>
                <w:bookmarkStart w:id="30237" w:name="_Toc422937865"/>
                <w:bookmarkStart w:id="30238" w:name="_Toc422940927"/>
                <w:bookmarkStart w:id="30239" w:name="_Toc422932362"/>
                <w:bookmarkStart w:id="30240" w:name="_Toc494290494"/>
                <w:bookmarkStart w:id="30241" w:name="_Toc494293310"/>
                <w:bookmarkStart w:id="30242" w:name="_Toc494296124"/>
                <w:bookmarkEnd w:id="30234"/>
                <w:bookmarkEnd w:id="30235"/>
                <w:bookmarkEnd w:id="30236"/>
                <w:bookmarkEnd w:id="30237"/>
                <w:bookmarkEnd w:id="30238"/>
                <w:bookmarkEnd w:id="30239"/>
                <w:bookmarkEnd w:id="30240"/>
                <w:bookmarkEnd w:id="30241"/>
                <w:bookmarkEnd w:id="30242"/>
              </w:del>
            </w:ins>
          </w:p>
          <w:p w:rsidR="000F4627" w:rsidRPr="000F4627" w:rsidDel="00371A11" w:rsidRDefault="000F4627">
            <w:pPr>
              <w:pStyle w:val="body"/>
              <w:rPr>
                <w:ins w:id="30243" w:author="Wong, Clarence" w:date="2010-09-23T13:43:00Z"/>
                <w:del w:id="30244" w:author="Sastry, Murali" w:date="2015-06-09T17:17:00Z"/>
                <w:rFonts w:cs="Arial"/>
                <w:color w:val="333333"/>
                <w:sz w:val="16"/>
                <w:szCs w:val="16"/>
              </w:rPr>
              <w:pPrChange w:id="30245" w:author="Sastry, Murali" w:date="2015-06-10T10:23:00Z">
                <w:pPr/>
              </w:pPrChange>
            </w:pPr>
            <w:ins w:id="30246" w:author="Wong, Clarence" w:date="2010-09-23T13:45:00Z">
              <w:del w:id="30247" w:author="Sastry, Murali" w:date="2015-06-09T17:17:00Z">
                <w:r w:rsidRPr="000F4627" w:rsidDel="00371A11">
                  <w:rPr>
                    <w:rFonts w:cs="Arial"/>
                    <w:color w:val="333333"/>
                    <w:sz w:val="16"/>
                    <w:szCs w:val="16"/>
                  </w:rPr>
                  <w:delText>Sony</w:delText>
                </w:r>
                <w:r w:rsidDel="00371A11">
                  <w:rPr>
                    <w:rFonts w:cs="Arial"/>
                    <w:color w:val="333333"/>
                    <w:sz w:val="16"/>
                    <w:szCs w:val="16"/>
                  </w:rPr>
                  <w:delText xml:space="preserve">:                   </w:delText>
                </w:r>
              </w:del>
            </w:ins>
            <w:ins w:id="30248" w:author="Wong, Clarence" w:date="2010-09-23T13:48:00Z">
              <w:del w:id="30249" w:author="Sastry, Murali" w:date="2015-06-09T17:17:00Z">
                <w:r w:rsidR="00E639B6" w:rsidDel="00371A11">
                  <w:rPr>
                    <w:rFonts w:cs="Arial"/>
                    <w:color w:val="333333"/>
                    <w:sz w:val="16"/>
                    <w:szCs w:val="16"/>
                  </w:rPr>
                  <w:delText xml:space="preserve"> </w:delText>
                </w:r>
              </w:del>
            </w:ins>
            <w:ins w:id="30250" w:author="Wong, Clarence" w:date="2010-09-23T13:43:00Z">
              <w:del w:id="30251" w:author="Sastry, Murali" w:date="2015-06-09T17:17:00Z">
                <w:r w:rsidRPr="000F4627" w:rsidDel="00371A11">
                  <w:rPr>
                    <w:rFonts w:cs="Arial"/>
                    <w:color w:val="333333"/>
                    <w:sz w:val="16"/>
                    <w:szCs w:val="16"/>
                  </w:rPr>
                  <w:delText>VU730.Gobi2000Drivers.tar.gz</w:delText>
                </w:r>
                <w:bookmarkStart w:id="30252" w:name="_Toc421704061"/>
                <w:bookmarkStart w:id="30253" w:name="_Toc421707255"/>
                <w:bookmarkStart w:id="30254" w:name="_Toc422907235"/>
                <w:bookmarkStart w:id="30255" w:name="_Toc422937866"/>
                <w:bookmarkStart w:id="30256" w:name="_Toc422940928"/>
                <w:bookmarkStart w:id="30257" w:name="_Toc422932363"/>
                <w:bookmarkStart w:id="30258" w:name="_Toc494290495"/>
                <w:bookmarkStart w:id="30259" w:name="_Toc494293311"/>
                <w:bookmarkStart w:id="30260" w:name="_Toc494296125"/>
                <w:bookmarkEnd w:id="30252"/>
                <w:bookmarkEnd w:id="30253"/>
                <w:bookmarkEnd w:id="30254"/>
                <w:bookmarkEnd w:id="30255"/>
                <w:bookmarkEnd w:id="30256"/>
                <w:bookmarkEnd w:id="30257"/>
                <w:bookmarkEnd w:id="30258"/>
                <w:bookmarkEnd w:id="30259"/>
                <w:bookmarkEnd w:id="30260"/>
              </w:del>
            </w:ins>
          </w:p>
          <w:p w:rsidR="000F4627" w:rsidRPr="000F4627" w:rsidDel="00371A11" w:rsidRDefault="006F6A7F">
            <w:pPr>
              <w:pStyle w:val="body"/>
              <w:rPr>
                <w:ins w:id="30261" w:author="Wong, Clarence" w:date="2010-09-23T13:43:00Z"/>
                <w:del w:id="30262" w:author="Sastry, Murali" w:date="2015-06-09T17:17:00Z"/>
                <w:rFonts w:cs="Arial"/>
                <w:color w:val="333333"/>
                <w:sz w:val="16"/>
                <w:szCs w:val="16"/>
              </w:rPr>
              <w:pPrChange w:id="30263" w:author="Sastry, Murali" w:date="2015-06-10T10:23:00Z">
                <w:pPr/>
              </w:pPrChange>
            </w:pPr>
            <w:ins w:id="30264" w:author="Wong, Clarence" w:date="2010-09-23T13:45:00Z">
              <w:del w:id="30265" w:author="Sastry, Murali" w:date="2015-06-09T17:17:00Z">
                <w:r w:rsidRPr="006F6A7F" w:rsidDel="00371A11">
                  <w:rPr>
                    <w:rFonts w:cs="Arial"/>
                    <w:color w:val="333333"/>
                    <w:sz w:val="16"/>
                    <w:szCs w:val="16"/>
                  </w:rPr>
                  <w:delText>CMOTech</w:delText>
                </w:r>
                <w:r w:rsidDel="00371A11">
                  <w:rPr>
                    <w:rFonts w:cs="Arial"/>
                    <w:color w:val="333333"/>
                    <w:sz w:val="16"/>
                    <w:szCs w:val="16"/>
                  </w:rPr>
                  <w:delText xml:space="preserve">:           </w:delText>
                </w:r>
              </w:del>
            </w:ins>
            <w:ins w:id="30266" w:author="Wong, Clarence" w:date="2010-09-23T13:47:00Z">
              <w:del w:id="30267" w:author="Sastry, Murali" w:date="2015-06-09T17:17:00Z">
                <w:r w:rsidR="00E639B6" w:rsidDel="00371A11">
                  <w:rPr>
                    <w:rFonts w:cs="Arial"/>
                    <w:color w:val="333333"/>
                    <w:sz w:val="16"/>
                    <w:szCs w:val="16"/>
                  </w:rPr>
                  <w:delText xml:space="preserve"> </w:delText>
                </w:r>
              </w:del>
            </w:ins>
            <w:ins w:id="30268" w:author="Wong, Clarence" w:date="2010-09-23T13:43:00Z">
              <w:del w:id="30269" w:author="Sastry, Murali" w:date="2015-06-09T17:17:00Z">
                <w:r w:rsidR="000F4627" w:rsidRPr="000F4627" w:rsidDel="00371A11">
                  <w:rPr>
                    <w:rFonts w:cs="Arial"/>
                    <w:color w:val="333333"/>
                    <w:sz w:val="16"/>
                    <w:szCs w:val="16"/>
                  </w:rPr>
                  <w:delText>VU922.Gobi2000Drivers.tar.gz</w:delText>
                </w:r>
                <w:bookmarkStart w:id="30270" w:name="_Toc421704062"/>
                <w:bookmarkStart w:id="30271" w:name="_Toc421707256"/>
                <w:bookmarkStart w:id="30272" w:name="_Toc422907236"/>
                <w:bookmarkStart w:id="30273" w:name="_Toc422937867"/>
                <w:bookmarkStart w:id="30274" w:name="_Toc422940929"/>
                <w:bookmarkStart w:id="30275" w:name="_Toc422932364"/>
                <w:bookmarkStart w:id="30276" w:name="_Toc494290496"/>
                <w:bookmarkStart w:id="30277" w:name="_Toc494293312"/>
                <w:bookmarkStart w:id="30278" w:name="_Toc494296126"/>
                <w:bookmarkEnd w:id="30270"/>
                <w:bookmarkEnd w:id="30271"/>
                <w:bookmarkEnd w:id="30272"/>
                <w:bookmarkEnd w:id="30273"/>
                <w:bookmarkEnd w:id="30274"/>
                <w:bookmarkEnd w:id="30275"/>
                <w:bookmarkEnd w:id="30276"/>
                <w:bookmarkEnd w:id="30277"/>
                <w:bookmarkEnd w:id="30278"/>
              </w:del>
            </w:ins>
          </w:p>
          <w:p w:rsidR="000F4627" w:rsidDel="00371A11" w:rsidRDefault="0053790A">
            <w:pPr>
              <w:pStyle w:val="body"/>
              <w:rPr>
                <w:ins w:id="30279" w:author="Wong, Clarence" w:date="2010-09-23T13:40:00Z"/>
                <w:del w:id="30280" w:author="Sastry, Murali" w:date="2015-06-09T17:17:00Z"/>
                <w:rFonts w:cs="Arial"/>
                <w:color w:val="333333"/>
                <w:sz w:val="16"/>
                <w:szCs w:val="16"/>
              </w:rPr>
              <w:pPrChange w:id="30281" w:author="Sastry, Murali" w:date="2015-06-10T10:23:00Z">
                <w:pPr/>
              </w:pPrChange>
            </w:pPr>
            <w:ins w:id="30282" w:author="Wong, Clarence" w:date="2010-09-23T13:46:00Z">
              <w:del w:id="30283" w:author="Sastry, Murali" w:date="2015-06-09T17:17:00Z">
                <w:r w:rsidRPr="0053790A" w:rsidDel="00371A11">
                  <w:rPr>
                    <w:rFonts w:cs="Arial"/>
                    <w:color w:val="333333"/>
                    <w:sz w:val="16"/>
                    <w:szCs w:val="16"/>
                  </w:rPr>
                  <w:delText>Dell</w:delText>
                </w:r>
                <w:r w:rsidRPr="000F4627" w:rsidDel="00371A11">
                  <w:rPr>
                    <w:rFonts w:cs="Arial"/>
                    <w:color w:val="333333"/>
                    <w:sz w:val="16"/>
                    <w:szCs w:val="16"/>
                  </w:rPr>
                  <w:delText xml:space="preserve"> </w:delText>
                </w:r>
                <w:r w:rsidDel="00371A11">
                  <w:rPr>
                    <w:rFonts w:cs="Arial"/>
                    <w:color w:val="333333"/>
                    <w:sz w:val="16"/>
                    <w:szCs w:val="16"/>
                  </w:rPr>
                  <w:delText xml:space="preserve">:                    </w:delText>
                </w:r>
              </w:del>
            </w:ins>
            <w:ins w:id="30284" w:author="Wong, Clarence" w:date="2010-09-23T13:47:00Z">
              <w:del w:id="30285" w:author="Sastry, Murali" w:date="2015-06-09T17:17:00Z">
                <w:r w:rsidR="00E639B6" w:rsidDel="00371A11">
                  <w:rPr>
                    <w:rFonts w:cs="Arial"/>
                    <w:color w:val="333333"/>
                    <w:sz w:val="16"/>
                    <w:szCs w:val="16"/>
                  </w:rPr>
                  <w:delText xml:space="preserve"> </w:delText>
                </w:r>
              </w:del>
            </w:ins>
            <w:ins w:id="30286" w:author="Wong, Clarence" w:date="2010-09-23T13:43:00Z">
              <w:del w:id="30287" w:author="Sastry, Murali" w:date="2015-06-09T17:17:00Z">
                <w:r w:rsidR="000F4627" w:rsidRPr="000F4627" w:rsidDel="00371A11">
                  <w:rPr>
                    <w:rFonts w:cs="Arial"/>
                    <w:color w:val="333333"/>
                    <w:sz w:val="16"/>
                    <w:szCs w:val="16"/>
                  </w:rPr>
                  <w:delText>VU936.Gobi2000Drivers.tar.gz</w:delText>
                </w:r>
              </w:del>
            </w:ins>
            <w:bookmarkStart w:id="30288" w:name="_Toc421704063"/>
            <w:bookmarkStart w:id="30289" w:name="_Toc421707257"/>
            <w:bookmarkStart w:id="30290" w:name="_Toc422907237"/>
            <w:bookmarkStart w:id="30291" w:name="_Toc422937868"/>
            <w:bookmarkStart w:id="30292" w:name="_Toc422940930"/>
            <w:bookmarkStart w:id="30293" w:name="_Toc422932365"/>
            <w:bookmarkStart w:id="30294" w:name="_Toc494290497"/>
            <w:bookmarkStart w:id="30295" w:name="_Toc494293313"/>
            <w:bookmarkStart w:id="30296" w:name="_Toc494296127"/>
            <w:bookmarkEnd w:id="30288"/>
            <w:bookmarkEnd w:id="30289"/>
            <w:bookmarkEnd w:id="30290"/>
            <w:bookmarkEnd w:id="30291"/>
            <w:bookmarkEnd w:id="30292"/>
            <w:bookmarkEnd w:id="30293"/>
            <w:bookmarkEnd w:id="30294"/>
            <w:bookmarkEnd w:id="30295"/>
            <w:bookmarkEnd w:id="30296"/>
          </w:p>
        </w:tc>
        <w:bookmarkStart w:id="30297" w:name="_Toc421704064"/>
        <w:bookmarkStart w:id="30298" w:name="_Toc421707258"/>
        <w:bookmarkStart w:id="30299" w:name="_Toc422907238"/>
        <w:bookmarkStart w:id="30300" w:name="_Toc422937869"/>
        <w:bookmarkStart w:id="30301" w:name="_Toc422940931"/>
        <w:bookmarkStart w:id="30302" w:name="_Toc422932366"/>
        <w:bookmarkStart w:id="30303" w:name="_Toc494290498"/>
        <w:bookmarkStart w:id="30304" w:name="_Toc494293314"/>
        <w:bookmarkStart w:id="30305" w:name="_Toc494296128"/>
        <w:bookmarkEnd w:id="30297"/>
        <w:bookmarkEnd w:id="30298"/>
        <w:bookmarkEnd w:id="30299"/>
        <w:bookmarkEnd w:id="30300"/>
        <w:bookmarkEnd w:id="30301"/>
        <w:bookmarkEnd w:id="30302"/>
        <w:bookmarkEnd w:id="30303"/>
        <w:bookmarkEnd w:id="30304"/>
        <w:bookmarkEnd w:id="30305"/>
      </w:tr>
      <w:tr w:rsidR="00D44277" w:rsidDel="00371A11" w:rsidTr="00D44277">
        <w:tblPrEx>
          <w:tblPrExChange w:id="30306" w:author="Wong, Clarence" w:date="2010-09-23T13:29:00Z">
            <w:tblPrEx>
              <w:tblW w:w="5000" w:type="pct"/>
            </w:tblPrEx>
          </w:tblPrExChange>
        </w:tblPrEx>
        <w:trPr>
          <w:tblCellSpacing w:w="7" w:type="dxa"/>
          <w:jc w:val="center"/>
          <w:ins w:id="30307" w:author="Wong, Clarence" w:date="2010-09-23T13:27:00Z"/>
          <w:del w:id="30308" w:author="Sastry, Murali" w:date="2015-06-09T17:17:00Z"/>
          <w:trPrChange w:id="30309" w:author="Wong, Clarence" w:date="2010-09-23T13:29:00Z">
            <w:trPr>
              <w:gridBefore w:val="1"/>
              <w:tblCellSpacing w:w="7" w:type="dxa"/>
              <w:jc w:val="center"/>
            </w:trPr>
          </w:trPrChange>
        </w:trPr>
        <w:tc>
          <w:tcPr>
            <w:tcW w:w="1313" w:type="pct"/>
            <w:shd w:val="clear" w:color="auto" w:fill="F0F0F0"/>
            <w:hideMark/>
            <w:tcPrChange w:id="30310" w:author="Wong, Clarence" w:date="2010-09-23T13:29:00Z">
              <w:tcPr>
                <w:tcW w:w="1000" w:type="pct"/>
                <w:gridSpan w:val="2"/>
                <w:shd w:val="clear" w:color="auto" w:fill="F0F0F0"/>
                <w:hideMark/>
              </w:tcPr>
            </w:tcPrChange>
          </w:tcPr>
          <w:p w:rsidR="00D44277" w:rsidDel="00371A11" w:rsidRDefault="00D44277">
            <w:pPr>
              <w:pStyle w:val="body"/>
              <w:rPr>
                <w:ins w:id="30311" w:author="Wong, Clarence" w:date="2010-09-23T13:27:00Z"/>
                <w:del w:id="30312" w:author="Sastry, Murali" w:date="2015-06-09T17:17:00Z"/>
                <w:rFonts w:cs="Arial"/>
                <w:color w:val="333333"/>
                <w:sz w:val="16"/>
                <w:szCs w:val="16"/>
              </w:rPr>
              <w:pPrChange w:id="30313" w:author="Sastry, Murali" w:date="2015-06-10T10:23:00Z">
                <w:pPr/>
              </w:pPrChange>
            </w:pPr>
            <w:ins w:id="30314" w:author="Wong, Clarence" w:date="2010-09-23T13:27:00Z">
              <w:del w:id="30315" w:author="Sastry, Murali" w:date="2015-06-09T17:17:00Z">
                <w:r w:rsidDel="00371A11">
                  <w:rPr>
                    <w:rFonts w:cs="Arial"/>
                    <w:b/>
                    <w:bCs/>
                    <w:color w:val="333333"/>
                    <w:sz w:val="16"/>
                    <w:szCs w:val="16"/>
                  </w:rPr>
                  <w:delText>Code Type:</w:delText>
                </w:r>
                <w:bookmarkStart w:id="30316" w:name="_Toc421704065"/>
                <w:bookmarkStart w:id="30317" w:name="_Toc421707259"/>
                <w:bookmarkStart w:id="30318" w:name="_Toc422907239"/>
                <w:bookmarkStart w:id="30319" w:name="_Toc422937870"/>
                <w:bookmarkStart w:id="30320" w:name="_Toc422940932"/>
                <w:bookmarkStart w:id="30321" w:name="_Toc422932367"/>
                <w:bookmarkStart w:id="30322" w:name="_Toc494290499"/>
                <w:bookmarkStart w:id="30323" w:name="_Toc494293315"/>
                <w:bookmarkStart w:id="30324" w:name="_Toc494296129"/>
                <w:bookmarkEnd w:id="30316"/>
                <w:bookmarkEnd w:id="30317"/>
                <w:bookmarkEnd w:id="30318"/>
                <w:bookmarkEnd w:id="30319"/>
                <w:bookmarkEnd w:id="30320"/>
                <w:bookmarkEnd w:id="30321"/>
                <w:bookmarkEnd w:id="30322"/>
                <w:bookmarkEnd w:id="30323"/>
                <w:bookmarkEnd w:id="30324"/>
              </w:del>
            </w:ins>
          </w:p>
        </w:tc>
        <w:tc>
          <w:tcPr>
            <w:tcW w:w="3657" w:type="pct"/>
            <w:shd w:val="clear" w:color="auto" w:fill="FFFFFF"/>
            <w:vAlign w:val="center"/>
            <w:hideMark/>
            <w:tcPrChange w:id="30325" w:author="Wong, Clarence" w:date="2010-09-23T13:29:00Z">
              <w:tcPr>
                <w:tcW w:w="4000" w:type="pct"/>
                <w:gridSpan w:val="3"/>
                <w:shd w:val="clear" w:color="auto" w:fill="FFFFFF"/>
                <w:vAlign w:val="center"/>
                <w:hideMark/>
              </w:tcPr>
            </w:tcPrChange>
          </w:tcPr>
          <w:p w:rsidR="00D44277" w:rsidDel="00371A11" w:rsidRDefault="00D44277">
            <w:pPr>
              <w:pStyle w:val="body"/>
              <w:rPr>
                <w:ins w:id="30326" w:author="Wong, Clarence" w:date="2010-09-23T13:27:00Z"/>
                <w:del w:id="30327" w:author="Sastry, Murali" w:date="2015-06-09T17:17:00Z"/>
                <w:rFonts w:cs="Arial"/>
                <w:color w:val="333333"/>
                <w:sz w:val="16"/>
                <w:szCs w:val="16"/>
              </w:rPr>
              <w:pPrChange w:id="30328" w:author="Sastry, Murali" w:date="2015-06-10T10:23:00Z">
                <w:pPr/>
              </w:pPrChange>
            </w:pPr>
            <w:ins w:id="30329" w:author="Wong, Clarence" w:date="2010-09-23T13:27:00Z">
              <w:del w:id="30330" w:author="Sastry, Murali" w:date="2015-06-09T17:17:00Z">
                <w:r w:rsidDel="00371A11">
                  <w:rPr>
                    <w:rFonts w:cs="Arial"/>
                    <w:color w:val="333333"/>
                    <w:sz w:val="16"/>
                    <w:szCs w:val="16"/>
                  </w:rPr>
                  <w:delText xml:space="preserve">Kernel Space </w:delText>
                </w:r>
                <w:bookmarkStart w:id="30331" w:name="_Toc421704066"/>
                <w:bookmarkStart w:id="30332" w:name="_Toc421707260"/>
                <w:bookmarkStart w:id="30333" w:name="_Toc422907240"/>
                <w:bookmarkStart w:id="30334" w:name="_Toc422937871"/>
                <w:bookmarkStart w:id="30335" w:name="_Toc422940933"/>
                <w:bookmarkStart w:id="30336" w:name="_Toc422932368"/>
                <w:bookmarkStart w:id="30337" w:name="_Toc494290500"/>
                <w:bookmarkStart w:id="30338" w:name="_Toc494293316"/>
                <w:bookmarkStart w:id="30339" w:name="_Toc494296130"/>
                <w:bookmarkEnd w:id="30331"/>
                <w:bookmarkEnd w:id="30332"/>
                <w:bookmarkEnd w:id="30333"/>
                <w:bookmarkEnd w:id="30334"/>
                <w:bookmarkEnd w:id="30335"/>
                <w:bookmarkEnd w:id="30336"/>
                <w:bookmarkEnd w:id="30337"/>
                <w:bookmarkEnd w:id="30338"/>
                <w:bookmarkEnd w:id="30339"/>
              </w:del>
            </w:ins>
          </w:p>
        </w:tc>
        <w:bookmarkStart w:id="30340" w:name="_Toc421704067"/>
        <w:bookmarkStart w:id="30341" w:name="_Toc421707261"/>
        <w:bookmarkStart w:id="30342" w:name="_Toc422907241"/>
        <w:bookmarkStart w:id="30343" w:name="_Toc422937872"/>
        <w:bookmarkStart w:id="30344" w:name="_Toc422940934"/>
        <w:bookmarkStart w:id="30345" w:name="_Toc422932369"/>
        <w:bookmarkStart w:id="30346" w:name="_Toc494290501"/>
        <w:bookmarkStart w:id="30347" w:name="_Toc494293317"/>
        <w:bookmarkStart w:id="30348" w:name="_Toc494296131"/>
        <w:bookmarkEnd w:id="30340"/>
        <w:bookmarkEnd w:id="30341"/>
        <w:bookmarkEnd w:id="30342"/>
        <w:bookmarkEnd w:id="30343"/>
        <w:bookmarkEnd w:id="30344"/>
        <w:bookmarkEnd w:id="30345"/>
        <w:bookmarkEnd w:id="30346"/>
        <w:bookmarkEnd w:id="30347"/>
        <w:bookmarkEnd w:id="30348"/>
      </w:tr>
      <w:tr w:rsidR="00D44277" w:rsidDel="00371A11" w:rsidTr="00D44277">
        <w:tblPrEx>
          <w:tblPrExChange w:id="30349" w:author="Wong, Clarence" w:date="2010-09-23T13:29:00Z">
            <w:tblPrEx>
              <w:tblW w:w="5000" w:type="pct"/>
            </w:tblPrEx>
          </w:tblPrExChange>
        </w:tblPrEx>
        <w:trPr>
          <w:tblCellSpacing w:w="7" w:type="dxa"/>
          <w:jc w:val="center"/>
          <w:ins w:id="30350" w:author="Wong, Clarence" w:date="2010-09-23T13:27:00Z"/>
          <w:del w:id="30351" w:author="Sastry, Murali" w:date="2015-06-09T17:17:00Z"/>
          <w:trPrChange w:id="30352" w:author="Wong, Clarence" w:date="2010-09-23T13:29:00Z">
            <w:trPr>
              <w:gridBefore w:val="1"/>
              <w:tblCellSpacing w:w="7" w:type="dxa"/>
              <w:jc w:val="center"/>
            </w:trPr>
          </w:trPrChange>
        </w:trPr>
        <w:tc>
          <w:tcPr>
            <w:tcW w:w="1313" w:type="pct"/>
            <w:shd w:val="clear" w:color="auto" w:fill="F0F0F0"/>
            <w:hideMark/>
            <w:tcPrChange w:id="30353" w:author="Wong, Clarence" w:date="2010-09-23T13:29:00Z">
              <w:tcPr>
                <w:tcW w:w="1000" w:type="pct"/>
                <w:gridSpan w:val="2"/>
                <w:shd w:val="clear" w:color="auto" w:fill="F0F0F0"/>
                <w:hideMark/>
              </w:tcPr>
            </w:tcPrChange>
          </w:tcPr>
          <w:p w:rsidR="00D44277" w:rsidDel="00371A11" w:rsidRDefault="00D44277">
            <w:pPr>
              <w:pStyle w:val="body"/>
              <w:rPr>
                <w:ins w:id="30354" w:author="Wong, Clarence" w:date="2010-09-23T13:27:00Z"/>
                <w:del w:id="30355" w:author="Sastry, Murali" w:date="2015-06-09T17:17:00Z"/>
                <w:rFonts w:cs="Arial"/>
                <w:color w:val="333333"/>
                <w:sz w:val="16"/>
                <w:szCs w:val="16"/>
              </w:rPr>
              <w:pPrChange w:id="30356" w:author="Sastry, Murali" w:date="2015-06-10T10:23:00Z">
                <w:pPr/>
              </w:pPrChange>
            </w:pPr>
            <w:ins w:id="30357" w:author="Wong, Clarence" w:date="2010-09-23T13:27:00Z">
              <w:del w:id="30358" w:author="Sastry, Murali" w:date="2015-06-09T17:17:00Z">
                <w:r w:rsidDel="00371A11">
                  <w:rPr>
                    <w:rFonts w:cs="Arial"/>
                    <w:b/>
                    <w:bCs/>
                    <w:color w:val="333333"/>
                    <w:sz w:val="16"/>
                    <w:szCs w:val="16"/>
                  </w:rPr>
                  <w:delText>Release URLs:</w:delText>
                </w:r>
                <w:bookmarkStart w:id="30359" w:name="_Toc421704068"/>
                <w:bookmarkStart w:id="30360" w:name="_Toc421707262"/>
                <w:bookmarkStart w:id="30361" w:name="_Toc422907242"/>
                <w:bookmarkStart w:id="30362" w:name="_Toc422937873"/>
                <w:bookmarkStart w:id="30363" w:name="_Toc422940935"/>
                <w:bookmarkStart w:id="30364" w:name="_Toc422932370"/>
                <w:bookmarkStart w:id="30365" w:name="_Toc494290502"/>
                <w:bookmarkStart w:id="30366" w:name="_Toc494293318"/>
                <w:bookmarkStart w:id="30367" w:name="_Toc494296132"/>
                <w:bookmarkEnd w:id="30359"/>
                <w:bookmarkEnd w:id="30360"/>
                <w:bookmarkEnd w:id="30361"/>
                <w:bookmarkEnd w:id="30362"/>
                <w:bookmarkEnd w:id="30363"/>
                <w:bookmarkEnd w:id="30364"/>
                <w:bookmarkEnd w:id="30365"/>
                <w:bookmarkEnd w:id="30366"/>
                <w:bookmarkEnd w:id="30367"/>
              </w:del>
            </w:ins>
          </w:p>
        </w:tc>
        <w:tc>
          <w:tcPr>
            <w:tcW w:w="3657" w:type="pct"/>
            <w:shd w:val="clear" w:color="auto" w:fill="FFFFFF"/>
            <w:vAlign w:val="center"/>
            <w:hideMark/>
            <w:tcPrChange w:id="30368" w:author="Wong, Clarence" w:date="2010-09-23T13:29:00Z">
              <w:tcPr>
                <w:tcW w:w="4000" w:type="pct"/>
                <w:gridSpan w:val="3"/>
                <w:shd w:val="clear" w:color="auto" w:fill="FFFFFF"/>
                <w:vAlign w:val="center"/>
                <w:hideMark/>
              </w:tcPr>
            </w:tcPrChange>
          </w:tcPr>
          <w:p w:rsidR="00D44277" w:rsidDel="00371A11" w:rsidRDefault="00D44277">
            <w:pPr>
              <w:pStyle w:val="body"/>
              <w:rPr>
                <w:ins w:id="30369" w:author="Wong, Clarence" w:date="2010-09-23T13:27:00Z"/>
                <w:del w:id="30370" w:author="Sastry, Murali" w:date="2015-06-09T17:17:00Z"/>
                <w:rFonts w:cs="Arial"/>
                <w:color w:val="333333"/>
                <w:sz w:val="16"/>
                <w:szCs w:val="16"/>
              </w:rPr>
              <w:pPrChange w:id="30371" w:author="Sastry, Murali" w:date="2015-06-10T10:23:00Z">
                <w:pPr/>
              </w:pPrChange>
            </w:pPr>
            <w:ins w:id="30372" w:author="Wong, Clarence" w:date="2010-09-23T13:27:00Z">
              <w:del w:id="30373" w:author="Sastry, Murali" w:date="2015-06-09T17:17:00Z">
                <w:r w:rsidDel="00371A11">
                  <w:rPr>
                    <w:rFonts w:cs="Arial"/>
                    <w:color w:val="333333"/>
                    <w:sz w:val="16"/>
                    <w:szCs w:val="16"/>
                  </w:rPr>
                  <w:delText xml:space="preserve">codeaurora.org </w:delText>
                </w:r>
                <w:bookmarkStart w:id="30374" w:name="_Toc421704069"/>
                <w:bookmarkStart w:id="30375" w:name="_Toc421707263"/>
                <w:bookmarkStart w:id="30376" w:name="_Toc422907243"/>
                <w:bookmarkStart w:id="30377" w:name="_Toc422937874"/>
                <w:bookmarkStart w:id="30378" w:name="_Toc422940936"/>
                <w:bookmarkStart w:id="30379" w:name="_Toc422932371"/>
                <w:bookmarkStart w:id="30380" w:name="_Toc494290503"/>
                <w:bookmarkStart w:id="30381" w:name="_Toc494293319"/>
                <w:bookmarkStart w:id="30382" w:name="_Toc494296133"/>
                <w:bookmarkEnd w:id="30374"/>
                <w:bookmarkEnd w:id="30375"/>
                <w:bookmarkEnd w:id="30376"/>
                <w:bookmarkEnd w:id="30377"/>
                <w:bookmarkEnd w:id="30378"/>
                <w:bookmarkEnd w:id="30379"/>
                <w:bookmarkEnd w:id="30380"/>
                <w:bookmarkEnd w:id="30381"/>
                <w:bookmarkEnd w:id="30382"/>
              </w:del>
            </w:ins>
          </w:p>
        </w:tc>
        <w:bookmarkStart w:id="30383" w:name="_Toc421704070"/>
        <w:bookmarkStart w:id="30384" w:name="_Toc421707264"/>
        <w:bookmarkStart w:id="30385" w:name="_Toc422907244"/>
        <w:bookmarkStart w:id="30386" w:name="_Toc422937875"/>
        <w:bookmarkStart w:id="30387" w:name="_Toc422940937"/>
        <w:bookmarkStart w:id="30388" w:name="_Toc422932372"/>
        <w:bookmarkStart w:id="30389" w:name="_Toc494290504"/>
        <w:bookmarkStart w:id="30390" w:name="_Toc494293320"/>
        <w:bookmarkStart w:id="30391" w:name="_Toc494296134"/>
        <w:bookmarkEnd w:id="30383"/>
        <w:bookmarkEnd w:id="30384"/>
        <w:bookmarkEnd w:id="30385"/>
        <w:bookmarkEnd w:id="30386"/>
        <w:bookmarkEnd w:id="30387"/>
        <w:bookmarkEnd w:id="30388"/>
        <w:bookmarkEnd w:id="30389"/>
        <w:bookmarkEnd w:id="30390"/>
        <w:bookmarkEnd w:id="30391"/>
      </w:tr>
      <w:tr w:rsidR="00D44277" w:rsidDel="00371A11" w:rsidTr="00D44277">
        <w:tblPrEx>
          <w:tblPrExChange w:id="30392" w:author="Wong, Clarence" w:date="2010-09-23T13:29:00Z">
            <w:tblPrEx>
              <w:tblW w:w="5000" w:type="pct"/>
            </w:tblPrEx>
          </w:tblPrExChange>
        </w:tblPrEx>
        <w:trPr>
          <w:tblCellSpacing w:w="7" w:type="dxa"/>
          <w:jc w:val="center"/>
          <w:ins w:id="30393" w:author="Wong, Clarence" w:date="2010-09-23T13:27:00Z"/>
          <w:del w:id="30394" w:author="Sastry, Murali" w:date="2015-06-09T17:17:00Z"/>
          <w:trPrChange w:id="30395" w:author="Wong, Clarence" w:date="2010-09-23T13:29:00Z">
            <w:trPr>
              <w:gridBefore w:val="1"/>
              <w:tblCellSpacing w:w="7" w:type="dxa"/>
              <w:jc w:val="center"/>
            </w:trPr>
          </w:trPrChange>
        </w:trPr>
        <w:tc>
          <w:tcPr>
            <w:tcW w:w="1313" w:type="pct"/>
            <w:shd w:val="clear" w:color="auto" w:fill="F0F0F0"/>
            <w:hideMark/>
            <w:tcPrChange w:id="30396" w:author="Wong, Clarence" w:date="2010-09-23T13:29:00Z">
              <w:tcPr>
                <w:tcW w:w="1000" w:type="pct"/>
                <w:gridSpan w:val="2"/>
                <w:shd w:val="clear" w:color="auto" w:fill="F0F0F0"/>
                <w:hideMark/>
              </w:tcPr>
            </w:tcPrChange>
          </w:tcPr>
          <w:p w:rsidR="00D44277" w:rsidDel="00371A11" w:rsidRDefault="00D44277">
            <w:pPr>
              <w:pStyle w:val="body"/>
              <w:rPr>
                <w:ins w:id="30397" w:author="Wong, Clarence" w:date="2010-09-23T13:27:00Z"/>
                <w:del w:id="30398" w:author="Sastry, Murali" w:date="2015-06-09T17:17:00Z"/>
                <w:rFonts w:cs="Arial"/>
                <w:color w:val="333333"/>
                <w:sz w:val="16"/>
                <w:szCs w:val="16"/>
              </w:rPr>
              <w:pPrChange w:id="30399" w:author="Sastry, Murali" w:date="2015-06-10T10:23:00Z">
                <w:pPr/>
              </w:pPrChange>
            </w:pPr>
            <w:ins w:id="30400" w:author="Wong, Clarence" w:date="2010-09-23T13:27:00Z">
              <w:del w:id="30401" w:author="Sastry, Murali" w:date="2015-06-09T17:17:00Z">
                <w:r w:rsidDel="00371A11">
                  <w:rPr>
                    <w:rFonts w:cs="Arial"/>
                    <w:b/>
                    <w:bCs/>
                    <w:color w:val="333333"/>
                    <w:sz w:val="16"/>
                    <w:szCs w:val="16"/>
                  </w:rPr>
                  <w:delText>Licenses:</w:delText>
                </w:r>
                <w:bookmarkStart w:id="30402" w:name="_Toc421704071"/>
                <w:bookmarkStart w:id="30403" w:name="_Toc421707265"/>
                <w:bookmarkStart w:id="30404" w:name="_Toc422907245"/>
                <w:bookmarkStart w:id="30405" w:name="_Toc422937876"/>
                <w:bookmarkStart w:id="30406" w:name="_Toc422940938"/>
                <w:bookmarkStart w:id="30407" w:name="_Toc422932373"/>
                <w:bookmarkStart w:id="30408" w:name="_Toc494290505"/>
                <w:bookmarkStart w:id="30409" w:name="_Toc494293321"/>
                <w:bookmarkStart w:id="30410" w:name="_Toc494296135"/>
                <w:bookmarkEnd w:id="30402"/>
                <w:bookmarkEnd w:id="30403"/>
                <w:bookmarkEnd w:id="30404"/>
                <w:bookmarkEnd w:id="30405"/>
                <w:bookmarkEnd w:id="30406"/>
                <w:bookmarkEnd w:id="30407"/>
                <w:bookmarkEnd w:id="30408"/>
                <w:bookmarkEnd w:id="30409"/>
                <w:bookmarkEnd w:id="30410"/>
              </w:del>
            </w:ins>
          </w:p>
        </w:tc>
        <w:tc>
          <w:tcPr>
            <w:tcW w:w="3657" w:type="pct"/>
            <w:shd w:val="clear" w:color="auto" w:fill="FFFFFF"/>
            <w:vAlign w:val="center"/>
            <w:hideMark/>
            <w:tcPrChange w:id="30411" w:author="Wong, Clarence" w:date="2010-09-23T13:29:00Z">
              <w:tcPr>
                <w:tcW w:w="4000" w:type="pct"/>
                <w:gridSpan w:val="3"/>
                <w:shd w:val="clear" w:color="auto" w:fill="FFFFFF"/>
                <w:vAlign w:val="center"/>
                <w:hideMark/>
              </w:tcPr>
            </w:tcPrChange>
          </w:tcPr>
          <w:p w:rsidR="00D44277" w:rsidDel="00371A11" w:rsidRDefault="00D44277">
            <w:pPr>
              <w:pStyle w:val="body"/>
              <w:rPr>
                <w:ins w:id="30412" w:author="Wong, Clarence" w:date="2010-09-23T13:27:00Z"/>
                <w:del w:id="30413" w:author="Sastry, Murali" w:date="2015-06-09T17:17:00Z"/>
                <w:rFonts w:cs="Arial"/>
                <w:color w:val="333333"/>
                <w:sz w:val="16"/>
                <w:szCs w:val="16"/>
              </w:rPr>
              <w:pPrChange w:id="30414" w:author="Sastry, Murali" w:date="2015-06-10T10:23:00Z">
                <w:pPr/>
              </w:pPrChange>
            </w:pPr>
            <w:ins w:id="30415" w:author="Wong, Clarence" w:date="2010-09-23T13:28:00Z">
              <w:del w:id="30416" w:author="Sastry, Murali" w:date="2015-06-09T17:17:00Z">
                <w:r w:rsidRPr="00D44277" w:rsidDel="00371A11">
                  <w:rPr>
                    <w:rFonts w:cs="Arial"/>
                    <w:color w:val="333333"/>
                    <w:sz w:val="16"/>
                    <w:szCs w:val="16"/>
                  </w:rPr>
                  <w:delText>Dual GPL/BSD</w:delText>
                </w:r>
              </w:del>
            </w:ins>
            <w:bookmarkStart w:id="30417" w:name="_Toc421704072"/>
            <w:bookmarkStart w:id="30418" w:name="_Toc421707266"/>
            <w:bookmarkStart w:id="30419" w:name="_Toc422907246"/>
            <w:bookmarkStart w:id="30420" w:name="_Toc422937877"/>
            <w:bookmarkStart w:id="30421" w:name="_Toc422940939"/>
            <w:bookmarkStart w:id="30422" w:name="_Toc422932374"/>
            <w:bookmarkStart w:id="30423" w:name="_Toc494290506"/>
            <w:bookmarkStart w:id="30424" w:name="_Toc494293322"/>
            <w:bookmarkStart w:id="30425" w:name="_Toc494296136"/>
            <w:bookmarkEnd w:id="30417"/>
            <w:bookmarkEnd w:id="30418"/>
            <w:bookmarkEnd w:id="30419"/>
            <w:bookmarkEnd w:id="30420"/>
            <w:bookmarkEnd w:id="30421"/>
            <w:bookmarkEnd w:id="30422"/>
            <w:bookmarkEnd w:id="30423"/>
            <w:bookmarkEnd w:id="30424"/>
            <w:bookmarkEnd w:id="30425"/>
          </w:p>
        </w:tc>
        <w:bookmarkStart w:id="30426" w:name="_Toc421704073"/>
        <w:bookmarkStart w:id="30427" w:name="_Toc421707267"/>
        <w:bookmarkStart w:id="30428" w:name="_Toc422907247"/>
        <w:bookmarkStart w:id="30429" w:name="_Toc422937878"/>
        <w:bookmarkStart w:id="30430" w:name="_Toc422940940"/>
        <w:bookmarkStart w:id="30431" w:name="_Toc422932375"/>
        <w:bookmarkStart w:id="30432" w:name="_Toc494290507"/>
        <w:bookmarkStart w:id="30433" w:name="_Toc494293323"/>
        <w:bookmarkStart w:id="30434" w:name="_Toc494296137"/>
        <w:bookmarkEnd w:id="30426"/>
        <w:bookmarkEnd w:id="30427"/>
        <w:bookmarkEnd w:id="30428"/>
        <w:bookmarkEnd w:id="30429"/>
        <w:bookmarkEnd w:id="30430"/>
        <w:bookmarkEnd w:id="30431"/>
        <w:bookmarkEnd w:id="30432"/>
        <w:bookmarkEnd w:id="30433"/>
        <w:bookmarkEnd w:id="30434"/>
      </w:tr>
      <w:tr w:rsidR="00D44277" w:rsidDel="00371A11" w:rsidTr="00D44277">
        <w:tblPrEx>
          <w:tblPrExChange w:id="30435" w:author="Wong, Clarence" w:date="2010-09-23T13:29:00Z">
            <w:tblPrEx>
              <w:tblW w:w="5000" w:type="pct"/>
            </w:tblPrEx>
          </w:tblPrExChange>
        </w:tblPrEx>
        <w:trPr>
          <w:tblCellSpacing w:w="7" w:type="dxa"/>
          <w:jc w:val="center"/>
          <w:ins w:id="30436" w:author="Wong, Clarence" w:date="2010-09-23T13:27:00Z"/>
          <w:del w:id="30437" w:author="Sastry, Murali" w:date="2015-06-09T17:17:00Z"/>
          <w:trPrChange w:id="30438" w:author="Wong, Clarence" w:date="2010-09-23T13:29:00Z">
            <w:trPr>
              <w:gridBefore w:val="1"/>
              <w:tblCellSpacing w:w="7" w:type="dxa"/>
              <w:jc w:val="center"/>
            </w:trPr>
          </w:trPrChange>
        </w:trPr>
        <w:tc>
          <w:tcPr>
            <w:tcW w:w="1313" w:type="pct"/>
            <w:shd w:val="clear" w:color="auto" w:fill="F0F0F0"/>
            <w:hideMark/>
            <w:tcPrChange w:id="30439" w:author="Wong, Clarence" w:date="2010-09-23T13:29:00Z">
              <w:tcPr>
                <w:tcW w:w="1000" w:type="pct"/>
                <w:gridSpan w:val="2"/>
                <w:shd w:val="clear" w:color="auto" w:fill="F0F0F0"/>
                <w:hideMark/>
              </w:tcPr>
            </w:tcPrChange>
          </w:tcPr>
          <w:p w:rsidR="00D44277" w:rsidDel="00371A11" w:rsidRDefault="00D44277">
            <w:pPr>
              <w:pStyle w:val="body"/>
              <w:rPr>
                <w:ins w:id="30440" w:author="Wong, Clarence" w:date="2010-09-23T13:27:00Z"/>
                <w:del w:id="30441" w:author="Sastry, Murali" w:date="2015-06-09T17:17:00Z"/>
                <w:rFonts w:cs="Arial"/>
                <w:color w:val="333333"/>
                <w:sz w:val="16"/>
                <w:szCs w:val="16"/>
              </w:rPr>
              <w:pPrChange w:id="30442" w:author="Sastry, Murali" w:date="2015-06-10T10:23:00Z">
                <w:pPr/>
              </w:pPrChange>
            </w:pPr>
            <w:ins w:id="30443" w:author="Wong, Clarence" w:date="2010-09-23T13:27:00Z">
              <w:del w:id="30444" w:author="Sastry, Murali" w:date="2015-06-09T17:17:00Z">
                <w:r w:rsidDel="00371A11">
                  <w:rPr>
                    <w:rFonts w:cs="Arial"/>
                    <w:b/>
                    <w:bCs/>
                    <w:color w:val="333333"/>
                    <w:sz w:val="16"/>
                    <w:szCs w:val="16"/>
                  </w:rPr>
                  <w:delText>Code POC:</w:delText>
                </w:r>
                <w:bookmarkStart w:id="30445" w:name="_Toc421704074"/>
                <w:bookmarkStart w:id="30446" w:name="_Toc421707268"/>
                <w:bookmarkStart w:id="30447" w:name="_Toc422907248"/>
                <w:bookmarkStart w:id="30448" w:name="_Toc422937879"/>
                <w:bookmarkStart w:id="30449" w:name="_Toc422940941"/>
                <w:bookmarkStart w:id="30450" w:name="_Toc422932376"/>
                <w:bookmarkStart w:id="30451" w:name="_Toc494290508"/>
                <w:bookmarkStart w:id="30452" w:name="_Toc494293324"/>
                <w:bookmarkStart w:id="30453" w:name="_Toc494296138"/>
                <w:bookmarkEnd w:id="30445"/>
                <w:bookmarkEnd w:id="30446"/>
                <w:bookmarkEnd w:id="30447"/>
                <w:bookmarkEnd w:id="30448"/>
                <w:bookmarkEnd w:id="30449"/>
                <w:bookmarkEnd w:id="30450"/>
                <w:bookmarkEnd w:id="30451"/>
                <w:bookmarkEnd w:id="30452"/>
                <w:bookmarkEnd w:id="30453"/>
              </w:del>
            </w:ins>
          </w:p>
        </w:tc>
        <w:tc>
          <w:tcPr>
            <w:tcW w:w="3657" w:type="pct"/>
            <w:shd w:val="clear" w:color="auto" w:fill="FFFFFF"/>
            <w:vAlign w:val="center"/>
            <w:hideMark/>
            <w:tcPrChange w:id="30454" w:author="Wong, Clarence" w:date="2010-09-23T13:29:00Z">
              <w:tcPr>
                <w:tcW w:w="4000" w:type="pct"/>
                <w:gridSpan w:val="3"/>
                <w:shd w:val="clear" w:color="auto" w:fill="FFFFFF"/>
                <w:vAlign w:val="center"/>
                <w:hideMark/>
              </w:tcPr>
            </w:tcPrChange>
          </w:tcPr>
          <w:p w:rsidR="00D44277" w:rsidDel="00371A11" w:rsidRDefault="00A31CAF">
            <w:pPr>
              <w:pStyle w:val="body"/>
              <w:rPr>
                <w:ins w:id="30455" w:author="Wong, Clarence" w:date="2010-09-23T13:27:00Z"/>
                <w:del w:id="30456" w:author="Sastry, Murali" w:date="2015-06-09T17:17:00Z"/>
                <w:rFonts w:cs="Arial"/>
                <w:color w:val="333333"/>
                <w:sz w:val="16"/>
                <w:szCs w:val="16"/>
              </w:rPr>
              <w:pPrChange w:id="30457" w:author="Sastry, Murali" w:date="2015-06-10T10:23:00Z">
                <w:pPr/>
              </w:pPrChange>
            </w:pPr>
            <w:ins w:id="30458" w:author="Wong, Clarence" w:date="2010-09-23T13:27:00Z">
              <w:del w:id="30459" w:author="Sastry, Murali" w:date="2015-06-09T17:17:00Z">
                <w:r w:rsidDel="00371A11">
                  <w:rPr>
                    <w:rStyle w:val="tinylink1"/>
                    <w:rFonts w:cs="Arial"/>
                    <w:b/>
                    <w:color w:val="333333"/>
                    <w:sz w:val="16"/>
                    <w:szCs w:val="16"/>
                  </w:rPr>
                  <w:fldChar w:fldCharType="begin"/>
                </w:r>
                <w:r w:rsidR="00D44277" w:rsidDel="00371A11">
                  <w:rPr>
                    <w:rStyle w:val="tinylink1"/>
                    <w:rFonts w:cs="Arial"/>
                    <w:color w:val="333333"/>
                    <w:sz w:val="16"/>
                    <w:szCs w:val="16"/>
                  </w:rPr>
                  <w:delInstrText xml:space="preserve"> HYPERLINK "https://jira.qualcomm.com/jira/secure/ViewProfile.jspa?name=mwinn" </w:delInstrText>
                </w:r>
                <w:r w:rsidDel="00371A11">
                  <w:rPr>
                    <w:rStyle w:val="tinylink1"/>
                    <w:rFonts w:cs="Arial"/>
                    <w:b/>
                    <w:color w:val="333333"/>
                    <w:sz w:val="16"/>
                    <w:szCs w:val="16"/>
                  </w:rPr>
                  <w:fldChar w:fldCharType="separate"/>
                </w:r>
                <w:r w:rsidR="00D44277" w:rsidDel="00371A11">
                  <w:rPr>
                    <w:rStyle w:val="Hyperlink"/>
                    <w:rFonts w:cs="Arial"/>
                    <w:sz w:val="16"/>
                    <w:szCs w:val="16"/>
                  </w:rPr>
                  <w:delText>Winn, Mathew</w:delText>
                </w:r>
                <w:r w:rsidDel="00371A11">
                  <w:rPr>
                    <w:rStyle w:val="tinylink1"/>
                    <w:rFonts w:cs="Arial"/>
                    <w:b/>
                    <w:color w:val="333333"/>
                    <w:sz w:val="16"/>
                    <w:szCs w:val="16"/>
                  </w:rPr>
                  <w:fldChar w:fldCharType="end"/>
                </w:r>
                <w:r w:rsidR="00D44277" w:rsidDel="00371A11">
                  <w:rPr>
                    <w:rFonts w:cs="Arial"/>
                    <w:color w:val="333333"/>
                    <w:sz w:val="16"/>
                    <w:szCs w:val="16"/>
                  </w:rPr>
                  <w:delText xml:space="preserve"> </w:delText>
                </w:r>
                <w:bookmarkStart w:id="30460" w:name="_Toc421704075"/>
                <w:bookmarkStart w:id="30461" w:name="_Toc421707269"/>
                <w:bookmarkStart w:id="30462" w:name="_Toc422907249"/>
                <w:bookmarkStart w:id="30463" w:name="_Toc422937880"/>
                <w:bookmarkStart w:id="30464" w:name="_Toc422940942"/>
                <w:bookmarkStart w:id="30465" w:name="_Toc422932377"/>
                <w:bookmarkStart w:id="30466" w:name="_Toc494290509"/>
                <w:bookmarkStart w:id="30467" w:name="_Toc494293325"/>
                <w:bookmarkStart w:id="30468" w:name="_Toc494296139"/>
                <w:bookmarkEnd w:id="30460"/>
                <w:bookmarkEnd w:id="30461"/>
                <w:bookmarkEnd w:id="30462"/>
                <w:bookmarkEnd w:id="30463"/>
                <w:bookmarkEnd w:id="30464"/>
                <w:bookmarkEnd w:id="30465"/>
                <w:bookmarkEnd w:id="30466"/>
                <w:bookmarkEnd w:id="30467"/>
                <w:bookmarkEnd w:id="30468"/>
              </w:del>
            </w:ins>
          </w:p>
        </w:tc>
        <w:bookmarkStart w:id="30469" w:name="_Toc421704076"/>
        <w:bookmarkStart w:id="30470" w:name="_Toc421707270"/>
        <w:bookmarkStart w:id="30471" w:name="_Toc422907250"/>
        <w:bookmarkStart w:id="30472" w:name="_Toc422937881"/>
        <w:bookmarkStart w:id="30473" w:name="_Toc422940943"/>
        <w:bookmarkStart w:id="30474" w:name="_Toc422932378"/>
        <w:bookmarkStart w:id="30475" w:name="_Toc494290510"/>
        <w:bookmarkStart w:id="30476" w:name="_Toc494293326"/>
        <w:bookmarkStart w:id="30477" w:name="_Toc494296140"/>
        <w:bookmarkEnd w:id="30469"/>
        <w:bookmarkEnd w:id="30470"/>
        <w:bookmarkEnd w:id="30471"/>
        <w:bookmarkEnd w:id="30472"/>
        <w:bookmarkEnd w:id="30473"/>
        <w:bookmarkEnd w:id="30474"/>
        <w:bookmarkEnd w:id="30475"/>
        <w:bookmarkEnd w:id="30476"/>
        <w:bookmarkEnd w:id="30477"/>
      </w:tr>
      <w:tr w:rsidR="00D44277" w:rsidDel="00371A11" w:rsidTr="00D44277">
        <w:tblPrEx>
          <w:tblPrExChange w:id="30478" w:author="Wong, Clarence" w:date="2010-09-23T13:29:00Z">
            <w:tblPrEx>
              <w:tblW w:w="5000" w:type="pct"/>
            </w:tblPrEx>
          </w:tblPrExChange>
        </w:tblPrEx>
        <w:trPr>
          <w:tblCellSpacing w:w="7" w:type="dxa"/>
          <w:jc w:val="center"/>
          <w:ins w:id="30479" w:author="Wong, Clarence" w:date="2010-09-23T13:27:00Z"/>
          <w:del w:id="30480" w:author="Sastry, Murali" w:date="2015-06-09T17:17:00Z"/>
          <w:trPrChange w:id="30481" w:author="Wong, Clarence" w:date="2010-09-23T13:29:00Z">
            <w:trPr>
              <w:gridBefore w:val="1"/>
              <w:tblCellSpacing w:w="7" w:type="dxa"/>
              <w:jc w:val="center"/>
            </w:trPr>
          </w:trPrChange>
        </w:trPr>
        <w:tc>
          <w:tcPr>
            <w:tcW w:w="1313" w:type="pct"/>
            <w:shd w:val="clear" w:color="auto" w:fill="F0F0F0"/>
            <w:hideMark/>
            <w:tcPrChange w:id="30482" w:author="Wong, Clarence" w:date="2010-09-23T13:29:00Z">
              <w:tcPr>
                <w:tcW w:w="1000" w:type="pct"/>
                <w:gridSpan w:val="2"/>
                <w:shd w:val="clear" w:color="auto" w:fill="F0F0F0"/>
                <w:hideMark/>
              </w:tcPr>
            </w:tcPrChange>
          </w:tcPr>
          <w:p w:rsidR="00D44277" w:rsidDel="00371A11" w:rsidRDefault="00D44277">
            <w:pPr>
              <w:pStyle w:val="body"/>
              <w:rPr>
                <w:ins w:id="30483" w:author="Wong, Clarence" w:date="2010-09-23T13:27:00Z"/>
                <w:del w:id="30484" w:author="Sastry, Murali" w:date="2015-06-09T17:17:00Z"/>
                <w:rFonts w:cs="Arial"/>
                <w:color w:val="333333"/>
                <w:sz w:val="16"/>
                <w:szCs w:val="16"/>
              </w:rPr>
              <w:pPrChange w:id="30485" w:author="Sastry, Murali" w:date="2015-06-10T10:23:00Z">
                <w:pPr/>
              </w:pPrChange>
            </w:pPr>
            <w:ins w:id="30486" w:author="Wong, Clarence" w:date="2010-09-23T13:27:00Z">
              <w:del w:id="30487" w:author="Sastry, Murali" w:date="2015-06-09T17:17:00Z">
                <w:r w:rsidDel="00371A11">
                  <w:rPr>
                    <w:rFonts w:cs="Arial"/>
                    <w:b/>
                    <w:bCs/>
                    <w:color w:val="333333"/>
                    <w:sz w:val="16"/>
                    <w:szCs w:val="16"/>
                  </w:rPr>
                  <w:delText>Licensing POC:</w:delText>
                </w:r>
                <w:bookmarkStart w:id="30488" w:name="_Toc421704077"/>
                <w:bookmarkStart w:id="30489" w:name="_Toc421707271"/>
                <w:bookmarkStart w:id="30490" w:name="_Toc422907251"/>
                <w:bookmarkStart w:id="30491" w:name="_Toc422937882"/>
                <w:bookmarkStart w:id="30492" w:name="_Toc422940944"/>
                <w:bookmarkStart w:id="30493" w:name="_Toc422932379"/>
                <w:bookmarkStart w:id="30494" w:name="_Toc494290511"/>
                <w:bookmarkStart w:id="30495" w:name="_Toc494293327"/>
                <w:bookmarkStart w:id="30496" w:name="_Toc494296141"/>
                <w:bookmarkEnd w:id="30488"/>
                <w:bookmarkEnd w:id="30489"/>
                <w:bookmarkEnd w:id="30490"/>
                <w:bookmarkEnd w:id="30491"/>
                <w:bookmarkEnd w:id="30492"/>
                <w:bookmarkEnd w:id="30493"/>
                <w:bookmarkEnd w:id="30494"/>
                <w:bookmarkEnd w:id="30495"/>
                <w:bookmarkEnd w:id="30496"/>
              </w:del>
            </w:ins>
          </w:p>
        </w:tc>
        <w:tc>
          <w:tcPr>
            <w:tcW w:w="3657" w:type="pct"/>
            <w:shd w:val="clear" w:color="auto" w:fill="FFFFFF"/>
            <w:vAlign w:val="center"/>
            <w:hideMark/>
            <w:tcPrChange w:id="30497" w:author="Wong, Clarence" w:date="2010-09-23T13:29:00Z">
              <w:tcPr>
                <w:tcW w:w="4000" w:type="pct"/>
                <w:gridSpan w:val="3"/>
                <w:shd w:val="clear" w:color="auto" w:fill="FFFFFF"/>
                <w:vAlign w:val="center"/>
                <w:hideMark/>
              </w:tcPr>
            </w:tcPrChange>
          </w:tcPr>
          <w:p w:rsidR="00D44277" w:rsidDel="00371A11" w:rsidRDefault="00A31CAF">
            <w:pPr>
              <w:pStyle w:val="body"/>
              <w:rPr>
                <w:ins w:id="30498" w:author="Wong, Clarence" w:date="2010-09-23T13:27:00Z"/>
                <w:del w:id="30499" w:author="Sastry, Murali" w:date="2015-06-09T17:17:00Z"/>
                <w:rFonts w:cs="Arial"/>
                <w:color w:val="333333"/>
                <w:sz w:val="16"/>
                <w:szCs w:val="16"/>
              </w:rPr>
              <w:pPrChange w:id="30500" w:author="Sastry, Murali" w:date="2015-06-10T10:23:00Z">
                <w:pPr/>
              </w:pPrChange>
            </w:pPr>
            <w:ins w:id="30501" w:author="Wong, Clarence" w:date="2010-09-23T13:27:00Z">
              <w:del w:id="30502" w:author="Sastry, Murali" w:date="2015-06-09T17:17:00Z">
                <w:r w:rsidDel="00371A11">
                  <w:rPr>
                    <w:rStyle w:val="tinylink1"/>
                    <w:rFonts w:cs="Arial"/>
                    <w:b/>
                    <w:color w:val="333333"/>
                    <w:sz w:val="16"/>
                    <w:szCs w:val="16"/>
                  </w:rPr>
                  <w:fldChar w:fldCharType="begin"/>
                </w:r>
                <w:r w:rsidR="00D44277" w:rsidDel="00371A11">
                  <w:rPr>
                    <w:rStyle w:val="tinylink1"/>
                    <w:rFonts w:cs="Arial"/>
                    <w:color w:val="333333"/>
                    <w:sz w:val="16"/>
                    <w:szCs w:val="16"/>
                  </w:rPr>
                  <w:delInstrText xml:space="preserve"> HYPERLINK "https://jira.qualcomm.com/jira/secure/ViewProfile.jspa?name=sdegraw" </w:delInstrText>
                </w:r>
                <w:r w:rsidDel="00371A11">
                  <w:rPr>
                    <w:rStyle w:val="tinylink1"/>
                    <w:rFonts w:cs="Arial"/>
                    <w:b/>
                    <w:color w:val="333333"/>
                    <w:sz w:val="16"/>
                    <w:szCs w:val="16"/>
                  </w:rPr>
                  <w:fldChar w:fldCharType="separate"/>
                </w:r>
                <w:r w:rsidR="00D44277" w:rsidDel="00371A11">
                  <w:rPr>
                    <w:rStyle w:val="Hyperlink"/>
                    <w:rFonts w:cs="Arial"/>
                    <w:sz w:val="16"/>
                    <w:szCs w:val="16"/>
                  </w:rPr>
                  <w:delText>DeGraw, Shawn</w:delText>
                </w:r>
                <w:r w:rsidDel="00371A11">
                  <w:rPr>
                    <w:rStyle w:val="tinylink1"/>
                    <w:rFonts w:cs="Arial"/>
                    <w:b/>
                    <w:color w:val="333333"/>
                    <w:sz w:val="16"/>
                    <w:szCs w:val="16"/>
                  </w:rPr>
                  <w:fldChar w:fldCharType="end"/>
                </w:r>
                <w:r w:rsidR="00D44277" w:rsidDel="00371A11">
                  <w:rPr>
                    <w:rFonts w:cs="Arial"/>
                    <w:color w:val="333333"/>
                    <w:sz w:val="16"/>
                    <w:szCs w:val="16"/>
                  </w:rPr>
                  <w:delText xml:space="preserve"> </w:delText>
                </w:r>
                <w:bookmarkStart w:id="30503" w:name="_Toc421704078"/>
                <w:bookmarkStart w:id="30504" w:name="_Toc421707272"/>
                <w:bookmarkStart w:id="30505" w:name="_Toc422907252"/>
                <w:bookmarkStart w:id="30506" w:name="_Toc422937883"/>
                <w:bookmarkStart w:id="30507" w:name="_Toc422940945"/>
                <w:bookmarkStart w:id="30508" w:name="_Toc422932380"/>
                <w:bookmarkStart w:id="30509" w:name="_Toc494290512"/>
                <w:bookmarkStart w:id="30510" w:name="_Toc494293328"/>
                <w:bookmarkStart w:id="30511" w:name="_Toc494296142"/>
                <w:bookmarkEnd w:id="30503"/>
                <w:bookmarkEnd w:id="30504"/>
                <w:bookmarkEnd w:id="30505"/>
                <w:bookmarkEnd w:id="30506"/>
                <w:bookmarkEnd w:id="30507"/>
                <w:bookmarkEnd w:id="30508"/>
                <w:bookmarkEnd w:id="30509"/>
                <w:bookmarkEnd w:id="30510"/>
                <w:bookmarkEnd w:id="30511"/>
              </w:del>
            </w:ins>
          </w:p>
        </w:tc>
        <w:bookmarkStart w:id="30512" w:name="_Toc421704079"/>
        <w:bookmarkStart w:id="30513" w:name="_Toc421707273"/>
        <w:bookmarkStart w:id="30514" w:name="_Toc422907253"/>
        <w:bookmarkStart w:id="30515" w:name="_Toc422937884"/>
        <w:bookmarkStart w:id="30516" w:name="_Toc422940946"/>
        <w:bookmarkStart w:id="30517" w:name="_Toc422932381"/>
        <w:bookmarkStart w:id="30518" w:name="_Toc494290513"/>
        <w:bookmarkStart w:id="30519" w:name="_Toc494293329"/>
        <w:bookmarkStart w:id="30520" w:name="_Toc494296143"/>
        <w:bookmarkEnd w:id="30512"/>
        <w:bookmarkEnd w:id="30513"/>
        <w:bookmarkEnd w:id="30514"/>
        <w:bookmarkEnd w:id="30515"/>
        <w:bookmarkEnd w:id="30516"/>
        <w:bookmarkEnd w:id="30517"/>
        <w:bookmarkEnd w:id="30518"/>
        <w:bookmarkEnd w:id="30519"/>
        <w:bookmarkEnd w:id="30520"/>
      </w:tr>
      <w:tr w:rsidR="00D44277" w:rsidDel="00371A11" w:rsidTr="00D44277">
        <w:tblPrEx>
          <w:tblPrExChange w:id="30521" w:author="Wong, Clarence" w:date="2010-09-23T13:29:00Z">
            <w:tblPrEx>
              <w:tblW w:w="5000" w:type="pct"/>
            </w:tblPrEx>
          </w:tblPrExChange>
        </w:tblPrEx>
        <w:trPr>
          <w:tblCellSpacing w:w="7" w:type="dxa"/>
          <w:jc w:val="center"/>
          <w:ins w:id="30522" w:author="Wong, Clarence" w:date="2010-09-23T13:27:00Z"/>
          <w:del w:id="30523" w:author="Sastry, Murali" w:date="2015-06-09T17:17:00Z"/>
          <w:trPrChange w:id="30524" w:author="Wong, Clarence" w:date="2010-09-23T13:29:00Z">
            <w:trPr>
              <w:gridBefore w:val="1"/>
              <w:tblCellSpacing w:w="7" w:type="dxa"/>
              <w:jc w:val="center"/>
            </w:trPr>
          </w:trPrChange>
        </w:trPr>
        <w:tc>
          <w:tcPr>
            <w:tcW w:w="1313" w:type="pct"/>
            <w:shd w:val="clear" w:color="auto" w:fill="F0F0F0"/>
            <w:hideMark/>
            <w:tcPrChange w:id="30525" w:author="Wong, Clarence" w:date="2010-09-23T13:29:00Z">
              <w:tcPr>
                <w:tcW w:w="1000" w:type="pct"/>
                <w:gridSpan w:val="2"/>
                <w:shd w:val="clear" w:color="auto" w:fill="F0F0F0"/>
                <w:hideMark/>
              </w:tcPr>
            </w:tcPrChange>
          </w:tcPr>
          <w:p w:rsidR="00D44277" w:rsidDel="00371A11" w:rsidRDefault="00D44277">
            <w:pPr>
              <w:pStyle w:val="body"/>
              <w:rPr>
                <w:ins w:id="30526" w:author="Wong, Clarence" w:date="2010-09-23T13:27:00Z"/>
                <w:del w:id="30527" w:author="Sastry, Murali" w:date="2015-06-09T17:17:00Z"/>
                <w:rFonts w:cs="Arial"/>
                <w:color w:val="333333"/>
                <w:sz w:val="16"/>
                <w:szCs w:val="16"/>
              </w:rPr>
              <w:pPrChange w:id="30528" w:author="Sastry, Murali" w:date="2015-06-10T10:23:00Z">
                <w:pPr/>
              </w:pPrChange>
            </w:pPr>
            <w:ins w:id="30529" w:author="Wong, Clarence" w:date="2010-09-23T13:27:00Z">
              <w:del w:id="30530" w:author="Sastry, Murali" w:date="2015-06-09T17:17:00Z">
                <w:r w:rsidDel="00371A11">
                  <w:rPr>
                    <w:rFonts w:cs="Arial"/>
                    <w:b/>
                    <w:bCs/>
                    <w:color w:val="333333"/>
                    <w:sz w:val="16"/>
                    <w:szCs w:val="16"/>
                  </w:rPr>
                  <w:delText>Code Pointers:</w:delText>
                </w:r>
                <w:bookmarkStart w:id="30531" w:name="_Toc421704080"/>
                <w:bookmarkStart w:id="30532" w:name="_Toc421707274"/>
                <w:bookmarkStart w:id="30533" w:name="_Toc422907254"/>
                <w:bookmarkStart w:id="30534" w:name="_Toc422937885"/>
                <w:bookmarkStart w:id="30535" w:name="_Toc422940947"/>
                <w:bookmarkStart w:id="30536" w:name="_Toc422932382"/>
                <w:bookmarkStart w:id="30537" w:name="_Toc494290514"/>
                <w:bookmarkStart w:id="30538" w:name="_Toc494293330"/>
                <w:bookmarkStart w:id="30539" w:name="_Toc494296144"/>
                <w:bookmarkEnd w:id="30531"/>
                <w:bookmarkEnd w:id="30532"/>
                <w:bookmarkEnd w:id="30533"/>
                <w:bookmarkEnd w:id="30534"/>
                <w:bookmarkEnd w:id="30535"/>
                <w:bookmarkEnd w:id="30536"/>
                <w:bookmarkEnd w:id="30537"/>
                <w:bookmarkEnd w:id="30538"/>
                <w:bookmarkEnd w:id="30539"/>
              </w:del>
            </w:ins>
          </w:p>
        </w:tc>
        <w:tc>
          <w:tcPr>
            <w:tcW w:w="3657" w:type="pct"/>
            <w:shd w:val="clear" w:color="auto" w:fill="FFFFFF"/>
            <w:vAlign w:val="center"/>
            <w:hideMark/>
            <w:tcPrChange w:id="30540" w:author="Wong, Clarence" w:date="2010-09-23T13:29:00Z">
              <w:tcPr>
                <w:tcW w:w="4000" w:type="pct"/>
                <w:gridSpan w:val="3"/>
                <w:shd w:val="clear" w:color="auto" w:fill="FFFFFF"/>
                <w:vAlign w:val="center"/>
                <w:hideMark/>
              </w:tcPr>
            </w:tcPrChange>
          </w:tcPr>
          <w:p w:rsidR="00D44277" w:rsidDel="00371A11" w:rsidRDefault="00A31CAF">
            <w:pPr>
              <w:pStyle w:val="body"/>
              <w:rPr>
                <w:ins w:id="30541" w:author="Wong, Clarence" w:date="2010-09-23T13:27:00Z"/>
                <w:del w:id="30542" w:author="Sastry, Murali" w:date="2015-06-09T17:17:00Z"/>
                <w:rFonts w:cs="Arial"/>
                <w:color w:val="333333"/>
                <w:sz w:val="16"/>
                <w:szCs w:val="16"/>
              </w:rPr>
              <w:pPrChange w:id="30543" w:author="Sastry, Murali" w:date="2015-06-10T10:23:00Z">
                <w:pPr/>
              </w:pPrChange>
            </w:pPr>
            <w:ins w:id="30544" w:author="Wong, Clarence" w:date="2010-09-23T13:27:00Z">
              <w:del w:id="30545" w:author="Sastry, Murali" w:date="2015-06-09T17:17:00Z">
                <w:r w:rsidDel="00371A11">
                  <w:rPr>
                    <w:rFonts w:cs="Arial"/>
                    <w:b/>
                    <w:color w:val="333333"/>
                    <w:sz w:val="16"/>
                    <w:szCs w:val="16"/>
                  </w:rPr>
                  <w:fldChar w:fldCharType="begin"/>
                </w:r>
                <w:r w:rsidR="00D44277" w:rsidDel="00371A11">
                  <w:rPr>
                    <w:rFonts w:cs="Arial"/>
                    <w:color w:val="333333"/>
                    <w:sz w:val="16"/>
                    <w:szCs w:val="16"/>
                  </w:rPr>
                  <w:delInstrText xml:space="preserve"> HYPERLINK "" </w:delInstrText>
                </w:r>
                <w:r w:rsidDel="00371A11">
                  <w:rPr>
                    <w:rFonts w:cs="Arial"/>
                    <w:b/>
                    <w:color w:val="333333"/>
                    <w:sz w:val="16"/>
                    <w:szCs w:val="16"/>
                  </w:rPr>
                  <w:fldChar w:fldCharType="separate"/>
                </w:r>
                <w:r w:rsidR="00D44277" w:rsidDel="00371A11">
                  <w:rPr>
                    <w:rStyle w:val="Hyperlink"/>
                    <w:rFonts w:cs="Arial"/>
                    <w:sz w:val="14"/>
                    <w:szCs w:val="14"/>
                  </w:rPr>
                  <w:delText>« Hide</w:delText>
                </w:r>
                <w:r w:rsidDel="00371A11">
                  <w:rPr>
                    <w:rFonts w:cs="Arial"/>
                    <w:b/>
                    <w:color w:val="333333"/>
                    <w:sz w:val="16"/>
                    <w:szCs w:val="16"/>
                  </w:rPr>
                  <w:fldChar w:fldCharType="end"/>
                </w:r>
                <w:r w:rsidR="00D44277" w:rsidDel="00371A11">
                  <w:rPr>
                    <w:rFonts w:cs="Arial"/>
                    <w:color w:val="333333"/>
                    <w:sz w:val="16"/>
                    <w:szCs w:val="16"/>
                  </w:rPr>
                  <w:delText xml:space="preserve"> </w:delText>
                </w:r>
                <w:bookmarkStart w:id="30546" w:name="_Toc421704081"/>
                <w:bookmarkStart w:id="30547" w:name="_Toc421707275"/>
                <w:bookmarkStart w:id="30548" w:name="_Toc422907255"/>
                <w:bookmarkStart w:id="30549" w:name="_Toc422937886"/>
                <w:bookmarkStart w:id="30550" w:name="_Toc422940948"/>
                <w:bookmarkStart w:id="30551" w:name="_Toc422932383"/>
                <w:bookmarkStart w:id="30552" w:name="_Toc494290515"/>
                <w:bookmarkStart w:id="30553" w:name="_Toc494293331"/>
                <w:bookmarkStart w:id="30554" w:name="_Toc494296145"/>
                <w:bookmarkEnd w:id="30546"/>
                <w:bookmarkEnd w:id="30547"/>
                <w:bookmarkEnd w:id="30548"/>
                <w:bookmarkEnd w:id="30549"/>
                <w:bookmarkEnd w:id="30550"/>
                <w:bookmarkEnd w:id="30551"/>
                <w:bookmarkEnd w:id="30552"/>
                <w:bookmarkEnd w:id="30553"/>
                <w:bookmarkEnd w:id="30554"/>
              </w:del>
            </w:ins>
          </w:p>
          <w:p w:rsidR="00D44277" w:rsidDel="00371A11" w:rsidRDefault="00D44277">
            <w:pPr>
              <w:pStyle w:val="body"/>
              <w:rPr>
                <w:ins w:id="30555" w:author="Wong, Clarence" w:date="2010-09-23T13:27:00Z"/>
                <w:del w:id="30556" w:author="Sastry, Murali" w:date="2015-06-09T17:17:00Z"/>
                <w:rFonts w:cs="Arial"/>
                <w:vanish/>
                <w:color w:val="333333"/>
                <w:sz w:val="16"/>
                <w:szCs w:val="16"/>
              </w:rPr>
              <w:pPrChange w:id="30557" w:author="Sastry, Murali" w:date="2015-06-10T10:23:00Z">
                <w:pPr/>
              </w:pPrChange>
            </w:pPr>
            <w:ins w:id="30558" w:author="Wong, Clarence" w:date="2010-09-23T13:27:00Z">
              <w:del w:id="30559" w:author="Sastry, Murali" w:date="2015-06-09T17:17:00Z">
                <w:r w:rsidDel="00371A11">
                  <w:rPr>
                    <w:rFonts w:cs="Arial"/>
                    <w:color w:val="333333"/>
                    <w:sz w:val="16"/>
                    <w:szCs w:val="16"/>
                  </w:rPr>
                  <w:delText xml:space="preserve">Code will be attached shortly. </w:delText>
                </w:r>
                <w:r w:rsidR="00A31CAF" w:rsidDel="00371A11">
                  <w:rPr>
                    <w:rFonts w:cs="Arial"/>
                    <w:b/>
                    <w:vanish/>
                    <w:color w:val="333333"/>
                    <w:sz w:val="16"/>
                    <w:szCs w:val="16"/>
                  </w:rPr>
                  <w:fldChar w:fldCharType="begin"/>
                </w:r>
                <w:r w:rsidDel="00371A11">
                  <w:rPr>
                    <w:rFonts w:cs="Arial"/>
                    <w:vanish/>
                    <w:color w:val="333333"/>
                    <w:sz w:val="16"/>
                    <w:szCs w:val="16"/>
                  </w:rPr>
                  <w:delInstrText xml:space="preserve"> HYPERLINK "" </w:delInstrText>
                </w:r>
                <w:r w:rsidR="00A31CAF" w:rsidDel="00371A11">
                  <w:rPr>
                    <w:rFonts w:cs="Arial"/>
                    <w:b/>
                    <w:vanish/>
                    <w:color w:val="333333"/>
                    <w:sz w:val="16"/>
                    <w:szCs w:val="16"/>
                  </w:rPr>
                  <w:fldChar w:fldCharType="separate"/>
                </w:r>
                <w:r w:rsidDel="00371A11">
                  <w:rPr>
                    <w:rStyle w:val="Hyperlink"/>
                    <w:rFonts w:cs="Arial"/>
                    <w:vanish/>
                    <w:sz w:val="14"/>
                    <w:szCs w:val="14"/>
                  </w:rPr>
                  <w:delText>Show »</w:delText>
                </w:r>
                <w:r w:rsidR="00A31CAF" w:rsidDel="00371A11">
                  <w:rPr>
                    <w:rFonts w:cs="Arial"/>
                    <w:b/>
                    <w:vanish/>
                    <w:color w:val="333333"/>
                    <w:sz w:val="16"/>
                    <w:szCs w:val="16"/>
                  </w:rPr>
                  <w:fldChar w:fldCharType="end"/>
                </w:r>
                <w:r w:rsidDel="00371A11">
                  <w:rPr>
                    <w:rFonts w:cs="Arial"/>
                    <w:vanish/>
                    <w:color w:val="333333"/>
                    <w:sz w:val="16"/>
                    <w:szCs w:val="16"/>
                  </w:rPr>
                  <w:delText xml:space="preserve"> </w:delText>
                </w:r>
                <w:bookmarkStart w:id="30560" w:name="_Toc421704082"/>
                <w:bookmarkStart w:id="30561" w:name="_Toc421707276"/>
                <w:bookmarkStart w:id="30562" w:name="_Toc422907256"/>
                <w:bookmarkStart w:id="30563" w:name="_Toc422937887"/>
                <w:bookmarkStart w:id="30564" w:name="_Toc422940949"/>
                <w:bookmarkStart w:id="30565" w:name="_Toc422932384"/>
                <w:bookmarkStart w:id="30566" w:name="_Toc494290516"/>
                <w:bookmarkStart w:id="30567" w:name="_Toc494293332"/>
                <w:bookmarkStart w:id="30568" w:name="_Toc494296146"/>
                <w:bookmarkEnd w:id="30560"/>
                <w:bookmarkEnd w:id="30561"/>
                <w:bookmarkEnd w:id="30562"/>
                <w:bookmarkEnd w:id="30563"/>
                <w:bookmarkEnd w:id="30564"/>
                <w:bookmarkEnd w:id="30565"/>
                <w:bookmarkEnd w:id="30566"/>
                <w:bookmarkEnd w:id="30567"/>
                <w:bookmarkEnd w:id="30568"/>
              </w:del>
            </w:ins>
          </w:p>
          <w:p w:rsidR="00D44277" w:rsidDel="00371A11" w:rsidRDefault="00D44277">
            <w:pPr>
              <w:pStyle w:val="body"/>
              <w:rPr>
                <w:ins w:id="30569" w:author="Wong, Clarence" w:date="2010-09-23T13:27:00Z"/>
                <w:del w:id="30570" w:author="Sastry, Murali" w:date="2015-06-09T17:17:00Z"/>
                <w:rFonts w:cs="Arial"/>
                <w:vanish/>
                <w:color w:val="333333"/>
                <w:sz w:val="16"/>
                <w:szCs w:val="16"/>
              </w:rPr>
              <w:pPrChange w:id="30571" w:author="Sastry, Murali" w:date="2015-06-10T10:23:00Z">
                <w:pPr/>
              </w:pPrChange>
            </w:pPr>
            <w:ins w:id="30572" w:author="Wong, Clarence" w:date="2010-09-23T13:27:00Z">
              <w:del w:id="30573" w:author="Sastry, Murali" w:date="2015-06-09T17:17:00Z">
                <w:r w:rsidDel="00371A11">
                  <w:rPr>
                    <w:rFonts w:cs="Arial"/>
                    <w:vanish/>
                    <w:color w:val="333333"/>
                    <w:sz w:val="16"/>
                    <w:szCs w:val="16"/>
                  </w:rPr>
                  <w:delText xml:space="preserve">Code will be attached shortly. Files below: GobiSerial\Makefile GobiSerial\GobiSerial.c GobiNet\Makefile GobiNet\QMI.c GobiNet\QMI.h GobiNet\GobiUSBNet.c GobiNet\QMIDevice.c GobiNet\QMIDevice.h GobiNet\Structs.h </w:delText>
                </w:r>
                <w:bookmarkStart w:id="30574" w:name="_Toc421704083"/>
                <w:bookmarkStart w:id="30575" w:name="_Toc421707277"/>
                <w:bookmarkStart w:id="30576" w:name="_Toc422907257"/>
                <w:bookmarkStart w:id="30577" w:name="_Toc422937888"/>
                <w:bookmarkStart w:id="30578" w:name="_Toc422940950"/>
                <w:bookmarkStart w:id="30579" w:name="_Toc422932385"/>
                <w:bookmarkStart w:id="30580" w:name="_Toc494290517"/>
                <w:bookmarkStart w:id="30581" w:name="_Toc494293333"/>
                <w:bookmarkStart w:id="30582" w:name="_Toc494296147"/>
                <w:bookmarkEnd w:id="30574"/>
                <w:bookmarkEnd w:id="30575"/>
                <w:bookmarkEnd w:id="30576"/>
                <w:bookmarkEnd w:id="30577"/>
                <w:bookmarkEnd w:id="30578"/>
                <w:bookmarkEnd w:id="30579"/>
                <w:bookmarkEnd w:id="30580"/>
                <w:bookmarkEnd w:id="30581"/>
                <w:bookmarkEnd w:id="30582"/>
              </w:del>
            </w:ins>
          </w:p>
          <w:p w:rsidR="00D44277" w:rsidDel="00371A11" w:rsidRDefault="00D44277">
            <w:pPr>
              <w:pStyle w:val="body"/>
              <w:rPr>
                <w:ins w:id="30583" w:author="Wong, Clarence" w:date="2010-09-23T13:27:00Z"/>
                <w:del w:id="30584" w:author="Sastry, Murali" w:date="2015-06-09T17:17:00Z"/>
                <w:rFonts w:cs="Arial"/>
                <w:vanish/>
                <w:color w:val="333333"/>
                <w:sz w:val="16"/>
                <w:szCs w:val="16"/>
              </w:rPr>
              <w:pPrChange w:id="30585" w:author="Sastry, Murali" w:date="2015-06-10T10:23:00Z">
                <w:pPr/>
              </w:pPrChange>
            </w:pPr>
            <w:bookmarkStart w:id="30586" w:name="_Toc421704084"/>
            <w:bookmarkStart w:id="30587" w:name="_Toc421707278"/>
            <w:bookmarkStart w:id="30588" w:name="_Toc422907258"/>
            <w:bookmarkStart w:id="30589" w:name="_Toc422937889"/>
            <w:bookmarkStart w:id="30590" w:name="_Toc422940951"/>
            <w:bookmarkStart w:id="30591" w:name="_Toc422932386"/>
            <w:bookmarkStart w:id="30592" w:name="_Toc494290518"/>
            <w:bookmarkStart w:id="30593" w:name="_Toc494293334"/>
            <w:bookmarkStart w:id="30594" w:name="_Toc494296148"/>
            <w:bookmarkEnd w:id="30586"/>
            <w:bookmarkEnd w:id="30587"/>
            <w:bookmarkEnd w:id="30588"/>
            <w:bookmarkEnd w:id="30589"/>
            <w:bookmarkEnd w:id="30590"/>
            <w:bookmarkEnd w:id="30591"/>
            <w:bookmarkEnd w:id="30592"/>
            <w:bookmarkEnd w:id="30593"/>
            <w:bookmarkEnd w:id="30594"/>
          </w:p>
        </w:tc>
        <w:bookmarkStart w:id="30595" w:name="_Toc421704085"/>
        <w:bookmarkStart w:id="30596" w:name="_Toc421707279"/>
        <w:bookmarkStart w:id="30597" w:name="_Toc422907259"/>
        <w:bookmarkStart w:id="30598" w:name="_Toc422937890"/>
        <w:bookmarkStart w:id="30599" w:name="_Toc422940952"/>
        <w:bookmarkStart w:id="30600" w:name="_Toc422932387"/>
        <w:bookmarkStart w:id="30601" w:name="_Toc494290519"/>
        <w:bookmarkStart w:id="30602" w:name="_Toc494293335"/>
        <w:bookmarkStart w:id="30603" w:name="_Toc494296149"/>
        <w:bookmarkEnd w:id="30595"/>
        <w:bookmarkEnd w:id="30596"/>
        <w:bookmarkEnd w:id="30597"/>
        <w:bookmarkEnd w:id="30598"/>
        <w:bookmarkEnd w:id="30599"/>
        <w:bookmarkEnd w:id="30600"/>
        <w:bookmarkEnd w:id="30601"/>
        <w:bookmarkEnd w:id="30602"/>
        <w:bookmarkEnd w:id="30603"/>
      </w:tr>
      <w:tr w:rsidR="00D44277" w:rsidDel="00371A11" w:rsidTr="00D44277">
        <w:tblPrEx>
          <w:tblPrExChange w:id="30604" w:author="Wong, Clarence" w:date="2010-09-23T13:29:00Z">
            <w:tblPrEx>
              <w:tblW w:w="5000" w:type="pct"/>
            </w:tblPrEx>
          </w:tblPrExChange>
        </w:tblPrEx>
        <w:trPr>
          <w:tblCellSpacing w:w="7" w:type="dxa"/>
          <w:jc w:val="center"/>
          <w:ins w:id="30605" w:author="Wong, Clarence" w:date="2010-09-23T13:27:00Z"/>
          <w:del w:id="30606" w:author="Sastry, Murali" w:date="2015-06-09T17:17:00Z"/>
          <w:trPrChange w:id="30607" w:author="Wong, Clarence" w:date="2010-09-23T13:29:00Z">
            <w:trPr>
              <w:gridBefore w:val="1"/>
              <w:tblCellSpacing w:w="7" w:type="dxa"/>
              <w:jc w:val="center"/>
            </w:trPr>
          </w:trPrChange>
        </w:trPr>
        <w:tc>
          <w:tcPr>
            <w:tcW w:w="1313" w:type="pct"/>
            <w:shd w:val="clear" w:color="auto" w:fill="F0F0F0"/>
            <w:hideMark/>
            <w:tcPrChange w:id="30608" w:author="Wong, Clarence" w:date="2010-09-23T13:29:00Z">
              <w:tcPr>
                <w:tcW w:w="1000" w:type="pct"/>
                <w:gridSpan w:val="2"/>
                <w:shd w:val="clear" w:color="auto" w:fill="F0F0F0"/>
                <w:hideMark/>
              </w:tcPr>
            </w:tcPrChange>
          </w:tcPr>
          <w:p w:rsidR="00D44277" w:rsidDel="00371A11" w:rsidRDefault="00D44277">
            <w:pPr>
              <w:pStyle w:val="body"/>
              <w:rPr>
                <w:ins w:id="30609" w:author="Wong, Clarence" w:date="2010-09-23T13:27:00Z"/>
                <w:del w:id="30610" w:author="Sastry, Murali" w:date="2015-06-09T17:17:00Z"/>
                <w:rFonts w:cs="Arial"/>
                <w:color w:val="333333"/>
                <w:sz w:val="16"/>
                <w:szCs w:val="16"/>
              </w:rPr>
              <w:pPrChange w:id="30611" w:author="Sastry, Murali" w:date="2015-06-10T10:23:00Z">
                <w:pPr/>
              </w:pPrChange>
            </w:pPr>
            <w:ins w:id="30612" w:author="Wong, Clarence" w:date="2010-09-23T13:27:00Z">
              <w:del w:id="30613" w:author="Sastry, Murali" w:date="2015-06-09T17:17:00Z">
                <w:r w:rsidDel="00371A11">
                  <w:rPr>
                    <w:rFonts w:cs="Arial"/>
                    <w:b/>
                    <w:bCs/>
                    <w:color w:val="333333"/>
                    <w:sz w:val="16"/>
                    <w:szCs w:val="16"/>
                  </w:rPr>
                  <w:delText>Release Date:</w:delText>
                </w:r>
                <w:bookmarkStart w:id="30614" w:name="_Toc421704086"/>
                <w:bookmarkStart w:id="30615" w:name="_Toc421707280"/>
                <w:bookmarkStart w:id="30616" w:name="_Toc422907260"/>
                <w:bookmarkStart w:id="30617" w:name="_Toc422937891"/>
                <w:bookmarkStart w:id="30618" w:name="_Toc422940953"/>
                <w:bookmarkStart w:id="30619" w:name="_Toc422932388"/>
                <w:bookmarkStart w:id="30620" w:name="_Toc494290520"/>
                <w:bookmarkStart w:id="30621" w:name="_Toc494293336"/>
                <w:bookmarkStart w:id="30622" w:name="_Toc494296150"/>
                <w:bookmarkEnd w:id="30614"/>
                <w:bookmarkEnd w:id="30615"/>
                <w:bookmarkEnd w:id="30616"/>
                <w:bookmarkEnd w:id="30617"/>
                <w:bookmarkEnd w:id="30618"/>
                <w:bookmarkEnd w:id="30619"/>
                <w:bookmarkEnd w:id="30620"/>
                <w:bookmarkEnd w:id="30621"/>
                <w:bookmarkEnd w:id="30622"/>
              </w:del>
            </w:ins>
          </w:p>
        </w:tc>
        <w:tc>
          <w:tcPr>
            <w:tcW w:w="3657" w:type="pct"/>
            <w:shd w:val="clear" w:color="auto" w:fill="FFFFFF"/>
            <w:vAlign w:val="center"/>
            <w:hideMark/>
            <w:tcPrChange w:id="30623" w:author="Wong, Clarence" w:date="2010-09-23T13:29:00Z">
              <w:tcPr>
                <w:tcW w:w="4000" w:type="pct"/>
                <w:gridSpan w:val="3"/>
                <w:shd w:val="clear" w:color="auto" w:fill="FFFFFF"/>
                <w:vAlign w:val="center"/>
                <w:hideMark/>
              </w:tcPr>
            </w:tcPrChange>
          </w:tcPr>
          <w:p w:rsidR="00D44277" w:rsidDel="00371A11" w:rsidRDefault="00D44277">
            <w:pPr>
              <w:pStyle w:val="body"/>
              <w:rPr>
                <w:ins w:id="30624" w:author="Wong, Clarence" w:date="2010-09-23T13:27:00Z"/>
                <w:del w:id="30625" w:author="Sastry, Murali" w:date="2015-06-09T17:17:00Z"/>
                <w:rFonts w:cs="Arial"/>
                <w:color w:val="333333"/>
                <w:sz w:val="16"/>
                <w:szCs w:val="16"/>
              </w:rPr>
              <w:pPrChange w:id="30626" w:author="Sastry, Murali" w:date="2015-06-10T10:23:00Z">
                <w:pPr/>
              </w:pPrChange>
            </w:pPr>
            <w:ins w:id="30627" w:author="Wong, Clarence" w:date="2010-09-23T13:28:00Z">
              <w:del w:id="30628" w:author="Sastry, Murali" w:date="2015-06-09T17:17:00Z">
                <w:r w:rsidDel="00371A11">
                  <w:rPr>
                    <w:rFonts w:cs="Arial"/>
                    <w:color w:val="333333"/>
                    <w:sz w:val="16"/>
                    <w:szCs w:val="16"/>
                  </w:rPr>
                  <w:delText>[fill in release date according to schedule]</w:delText>
                </w:r>
              </w:del>
            </w:ins>
            <w:bookmarkStart w:id="30629" w:name="_Toc421704087"/>
            <w:bookmarkStart w:id="30630" w:name="_Toc421707281"/>
            <w:bookmarkStart w:id="30631" w:name="_Toc422907261"/>
            <w:bookmarkStart w:id="30632" w:name="_Toc422937892"/>
            <w:bookmarkStart w:id="30633" w:name="_Toc422940954"/>
            <w:bookmarkStart w:id="30634" w:name="_Toc422932389"/>
            <w:bookmarkStart w:id="30635" w:name="_Toc494290521"/>
            <w:bookmarkStart w:id="30636" w:name="_Toc494293337"/>
            <w:bookmarkStart w:id="30637" w:name="_Toc494296151"/>
            <w:bookmarkEnd w:id="30629"/>
            <w:bookmarkEnd w:id="30630"/>
            <w:bookmarkEnd w:id="30631"/>
            <w:bookmarkEnd w:id="30632"/>
            <w:bookmarkEnd w:id="30633"/>
            <w:bookmarkEnd w:id="30634"/>
            <w:bookmarkEnd w:id="30635"/>
            <w:bookmarkEnd w:id="30636"/>
            <w:bookmarkEnd w:id="30637"/>
          </w:p>
        </w:tc>
        <w:bookmarkStart w:id="30638" w:name="_Toc421704088"/>
        <w:bookmarkStart w:id="30639" w:name="_Toc421707282"/>
        <w:bookmarkStart w:id="30640" w:name="_Toc422907262"/>
        <w:bookmarkStart w:id="30641" w:name="_Toc422937893"/>
        <w:bookmarkStart w:id="30642" w:name="_Toc422940955"/>
        <w:bookmarkStart w:id="30643" w:name="_Toc422932390"/>
        <w:bookmarkStart w:id="30644" w:name="_Toc494290522"/>
        <w:bookmarkStart w:id="30645" w:name="_Toc494293338"/>
        <w:bookmarkStart w:id="30646" w:name="_Toc494296152"/>
        <w:bookmarkEnd w:id="30638"/>
        <w:bookmarkEnd w:id="30639"/>
        <w:bookmarkEnd w:id="30640"/>
        <w:bookmarkEnd w:id="30641"/>
        <w:bookmarkEnd w:id="30642"/>
        <w:bookmarkEnd w:id="30643"/>
        <w:bookmarkEnd w:id="30644"/>
        <w:bookmarkEnd w:id="30645"/>
        <w:bookmarkEnd w:id="30646"/>
      </w:tr>
      <w:tr w:rsidR="00D44277" w:rsidDel="00371A11" w:rsidTr="00D44277">
        <w:tblPrEx>
          <w:tblPrExChange w:id="30647" w:author="Wong, Clarence" w:date="2010-09-23T13:29:00Z">
            <w:tblPrEx>
              <w:tblW w:w="5000" w:type="pct"/>
            </w:tblPrEx>
          </w:tblPrExChange>
        </w:tblPrEx>
        <w:trPr>
          <w:tblCellSpacing w:w="7" w:type="dxa"/>
          <w:jc w:val="center"/>
          <w:ins w:id="30648" w:author="Wong, Clarence" w:date="2010-09-23T13:27:00Z"/>
          <w:del w:id="30649" w:author="Sastry, Murali" w:date="2015-06-09T17:17:00Z"/>
          <w:trPrChange w:id="30650" w:author="Wong, Clarence" w:date="2010-09-23T13:29:00Z">
            <w:trPr>
              <w:gridBefore w:val="1"/>
              <w:tblCellSpacing w:w="7" w:type="dxa"/>
              <w:jc w:val="center"/>
            </w:trPr>
          </w:trPrChange>
        </w:trPr>
        <w:tc>
          <w:tcPr>
            <w:tcW w:w="1313" w:type="pct"/>
            <w:shd w:val="clear" w:color="auto" w:fill="F0F0F0"/>
            <w:hideMark/>
            <w:tcPrChange w:id="30651" w:author="Wong, Clarence" w:date="2010-09-23T13:29:00Z">
              <w:tcPr>
                <w:tcW w:w="1000" w:type="pct"/>
                <w:gridSpan w:val="2"/>
                <w:shd w:val="clear" w:color="auto" w:fill="F0F0F0"/>
                <w:hideMark/>
              </w:tcPr>
            </w:tcPrChange>
          </w:tcPr>
          <w:p w:rsidR="00D44277" w:rsidDel="00371A11" w:rsidRDefault="00D44277">
            <w:pPr>
              <w:pStyle w:val="body"/>
              <w:rPr>
                <w:ins w:id="30652" w:author="Wong, Clarence" w:date="2010-09-23T13:27:00Z"/>
                <w:del w:id="30653" w:author="Sastry, Murali" w:date="2015-06-09T17:17:00Z"/>
                <w:rFonts w:cs="Arial"/>
                <w:color w:val="333333"/>
                <w:sz w:val="16"/>
                <w:szCs w:val="16"/>
              </w:rPr>
              <w:pPrChange w:id="30654" w:author="Sastry, Murali" w:date="2015-06-10T10:23:00Z">
                <w:pPr/>
              </w:pPrChange>
            </w:pPr>
            <w:ins w:id="30655" w:author="Wong, Clarence" w:date="2010-09-23T13:27:00Z">
              <w:del w:id="30656" w:author="Sastry, Murali" w:date="2015-06-09T17:17:00Z">
                <w:r w:rsidDel="00371A11">
                  <w:rPr>
                    <w:rFonts w:cs="Arial"/>
                    <w:b/>
                    <w:bCs/>
                    <w:color w:val="333333"/>
                    <w:sz w:val="16"/>
                    <w:szCs w:val="16"/>
                  </w:rPr>
                  <w:delText>Freeze Date:</w:delText>
                </w:r>
                <w:bookmarkStart w:id="30657" w:name="_Toc421704089"/>
                <w:bookmarkStart w:id="30658" w:name="_Toc421707283"/>
                <w:bookmarkStart w:id="30659" w:name="_Toc422907263"/>
                <w:bookmarkStart w:id="30660" w:name="_Toc422937894"/>
                <w:bookmarkStart w:id="30661" w:name="_Toc422940956"/>
                <w:bookmarkStart w:id="30662" w:name="_Toc422932391"/>
                <w:bookmarkStart w:id="30663" w:name="_Toc494290523"/>
                <w:bookmarkStart w:id="30664" w:name="_Toc494293339"/>
                <w:bookmarkStart w:id="30665" w:name="_Toc494296153"/>
                <w:bookmarkEnd w:id="30657"/>
                <w:bookmarkEnd w:id="30658"/>
                <w:bookmarkEnd w:id="30659"/>
                <w:bookmarkEnd w:id="30660"/>
                <w:bookmarkEnd w:id="30661"/>
                <w:bookmarkEnd w:id="30662"/>
                <w:bookmarkEnd w:id="30663"/>
                <w:bookmarkEnd w:id="30664"/>
                <w:bookmarkEnd w:id="30665"/>
              </w:del>
            </w:ins>
          </w:p>
        </w:tc>
        <w:tc>
          <w:tcPr>
            <w:tcW w:w="3657" w:type="pct"/>
            <w:shd w:val="clear" w:color="auto" w:fill="FFFFFF"/>
            <w:vAlign w:val="center"/>
            <w:hideMark/>
            <w:tcPrChange w:id="30666" w:author="Wong, Clarence" w:date="2010-09-23T13:29:00Z">
              <w:tcPr>
                <w:tcW w:w="4000" w:type="pct"/>
                <w:gridSpan w:val="3"/>
                <w:shd w:val="clear" w:color="auto" w:fill="FFFFFF"/>
                <w:vAlign w:val="center"/>
                <w:hideMark/>
              </w:tcPr>
            </w:tcPrChange>
          </w:tcPr>
          <w:p w:rsidR="00D44277" w:rsidDel="00371A11" w:rsidRDefault="00D44277">
            <w:pPr>
              <w:pStyle w:val="body"/>
              <w:rPr>
                <w:ins w:id="30667" w:author="Wong, Clarence" w:date="2010-09-23T13:27:00Z"/>
                <w:del w:id="30668" w:author="Sastry, Murali" w:date="2015-06-09T17:17:00Z"/>
                <w:rFonts w:cs="Arial"/>
                <w:color w:val="333333"/>
                <w:sz w:val="16"/>
                <w:szCs w:val="16"/>
              </w:rPr>
              <w:pPrChange w:id="30669" w:author="Sastry, Murali" w:date="2015-06-10T10:23:00Z">
                <w:pPr/>
              </w:pPrChange>
            </w:pPr>
            <w:ins w:id="30670" w:author="Wong, Clarence" w:date="2010-09-23T13:28:00Z">
              <w:del w:id="30671" w:author="Sastry, Murali" w:date="2015-06-09T17:17:00Z">
                <w:r w:rsidDel="00371A11">
                  <w:rPr>
                    <w:rFonts w:cs="Arial"/>
                    <w:color w:val="333333"/>
                    <w:sz w:val="16"/>
                    <w:szCs w:val="16"/>
                  </w:rPr>
                  <w:delText>[same as above]</w:delText>
                </w:r>
              </w:del>
            </w:ins>
            <w:ins w:id="30672" w:author="Wong, Clarence" w:date="2010-09-23T13:27:00Z">
              <w:del w:id="30673" w:author="Sastry, Murali" w:date="2015-06-09T17:17:00Z">
                <w:r w:rsidDel="00371A11">
                  <w:rPr>
                    <w:rFonts w:cs="Arial"/>
                    <w:color w:val="333333"/>
                    <w:sz w:val="16"/>
                    <w:szCs w:val="16"/>
                  </w:rPr>
                  <w:delText xml:space="preserve"> </w:delText>
                </w:r>
                <w:bookmarkStart w:id="30674" w:name="_Toc421704090"/>
                <w:bookmarkStart w:id="30675" w:name="_Toc421707284"/>
                <w:bookmarkStart w:id="30676" w:name="_Toc422907264"/>
                <w:bookmarkStart w:id="30677" w:name="_Toc422937895"/>
                <w:bookmarkStart w:id="30678" w:name="_Toc422940957"/>
                <w:bookmarkStart w:id="30679" w:name="_Toc422932392"/>
                <w:bookmarkStart w:id="30680" w:name="_Toc494290524"/>
                <w:bookmarkStart w:id="30681" w:name="_Toc494293340"/>
                <w:bookmarkStart w:id="30682" w:name="_Toc494296154"/>
                <w:bookmarkEnd w:id="30674"/>
                <w:bookmarkEnd w:id="30675"/>
                <w:bookmarkEnd w:id="30676"/>
                <w:bookmarkEnd w:id="30677"/>
                <w:bookmarkEnd w:id="30678"/>
                <w:bookmarkEnd w:id="30679"/>
                <w:bookmarkEnd w:id="30680"/>
                <w:bookmarkEnd w:id="30681"/>
                <w:bookmarkEnd w:id="30682"/>
              </w:del>
            </w:ins>
          </w:p>
        </w:tc>
        <w:bookmarkStart w:id="30683" w:name="_Toc421704091"/>
        <w:bookmarkStart w:id="30684" w:name="_Toc421707285"/>
        <w:bookmarkStart w:id="30685" w:name="_Toc422907265"/>
        <w:bookmarkStart w:id="30686" w:name="_Toc422937896"/>
        <w:bookmarkStart w:id="30687" w:name="_Toc422940958"/>
        <w:bookmarkStart w:id="30688" w:name="_Toc422932393"/>
        <w:bookmarkStart w:id="30689" w:name="_Toc494290525"/>
        <w:bookmarkStart w:id="30690" w:name="_Toc494293341"/>
        <w:bookmarkStart w:id="30691" w:name="_Toc494296155"/>
        <w:bookmarkEnd w:id="30683"/>
        <w:bookmarkEnd w:id="30684"/>
        <w:bookmarkEnd w:id="30685"/>
        <w:bookmarkEnd w:id="30686"/>
        <w:bookmarkEnd w:id="30687"/>
        <w:bookmarkEnd w:id="30688"/>
        <w:bookmarkEnd w:id="30689"/>
        <w:bookmarkEnd w:id="30690"/>
        <w:bookmarkEnd w:id="30691"/>
      </w:tr>
    </w:tbl>
    <w:p w:rsidR="00245E62" w:rsidDel="00371A11" w:rsidRDefault="00D44277">
      <w:pPr>
        <w:pStyle w:val="body"/>
        <w:rPr>
          <w:ins w:id="30692" w:author="Wong, Clarence" w:date="2010-09-23T13:51:00Z"/>
          <w:del w:id="30693" w:author="Sastry, Murali" w:date="2015-06-09T17:17:00Z"/>
        </w:rPr>
      </w:pPr>
      <w:ins w:id="30694" w:author="Wong, Clarence" w:date="2010-09-23T13:33:00Z">
        <w:del w:id="30695" w:author="Sastry, Murali" w:date="2015-06-09T17:17:00Z">
          <w:r w:rsidDel="00371A11">
            <w:delText xml:space="preserve">Once the form is submitted, email a copy of it to </w:delText>
          </w:r>
        </w:del>
      </w:ins>
      <w:ins w:id="30696" w:author="Wong, Clarence" w:date="2010-09-23T13:52:00Z">
        <w:del w:id="30697" w:author="Sastry, Murali" w:date="2015-06-09T17:17:00Z">
          <w:r w:rsidR="004A70AD" w:rsidDel="00371A11">
            <w:delText>atan</w:delText>
          </w:r>
        </w:del>
      </w:ins>
      <w:ins w:id="30698" w:author="Wong, Clarence" w:date="2010-09-23T13:33:00Z">
        <w:del w:id="30699" w:author="Sastry, Murali" w:date="2015-06-09T17:17:00Z">
          <w:r w:rsidDel="00371A11">
            <w:delText>, and cc:</w:delText>
          </w:r>
        </w:del>
      </w:ins>
      <w:ins w:id="30700" w:author="Wong, Clarence" w:date="2010-09-23T13:51:00Z">
        <w:del w:id="30701" w:author="Sastry, Murali" w:date="2015-06-09T17:17:00Z">
          <w:r w:rsidR="009242B9" w:rsidDel="00371A11">
            <w:delText xml:space="preserve"> sfharris, jwillkie, sdegraw, undp-pcsw, dneiss, nbou</w:delText>
          </w:r>
        </w:del>
      </w:ins>
      <w:ins w:id="30702" w:author="Wong, Clarence" w:date="2010-09-23T13:52:00Z">
        <w:del w:id="30703" w:author="Sastry, Murali" w:date="2015-06-09T17:17:00Z">
          <w:r w:rsidR="009242B9" w:rsidDel="00371A11">
            <w:delText>chard</w:delText>
          </w:r>
        </w:del>
      </w:ins>
      <w:bookmarkStart w:id="30704" w:name="_Toc421704092"/>
      <w:bookmarkStart w:id="30705" w:name="_Toc421707286"/>
      <w:bookmarkStart w:id="30706" w:name="_Toc422907266"/>
      <w:bookmarkStart w:id="30707" w:name="_Toc422937897"/>
      <w:bookmarkStart w:id="30708" w:name="_Toc422940959"/>
      <w:bookmarkStart w:id="30709" w:name="_Toc422932394"/>
      <w:bookmarkStart w:id="30710" w:name="_Toc494290526"/>
      <w:bookmarkStart w:id="30711" w:name="_Toc494293342"/>
      <w:bookmarkStart w:id="30712" w:name="_Toc494296156"/>
      <w:bookmarkEnd w:id="30704"/>
      <w:bookmarkEnd w:id="30705"/>
      <w:bookmarkEnd w:id="30706"/>
      <w:bookmarkEnd w:id="30707"/>
      <w:bookmarkEnd w:id="30708"/>
      <w:bookmarkEnd w:id="30709"/>
      <w:bookmarkEnd w:id="30710"/>
      <w:bookmarkEnd w:id="30711"/>
      <w:bookmarkEnd w:id="30712"/>
    </w:p>
    <w:p w:rsidR="0076194D" w:rsidDel="00371A11" w:rsidRDefault="00D44277">
      <w:pPr>
        <w:pStyle w:val="body"/>
        <w:rPr>
          <w:ins w:id="30713" w:author="Wong, Clarence" w:date="2010-09-23T13:54:00Z"/>
          <w:del w:id="30714" w:author="Sastry, Murali" w:date="2015-06-09T17:17:00Z"/>
        </w:rPr>
      </w:pPr>
      <w:ins w:id="30715" w:author="Wong, Clarence" w:date="2010-09-23T13:33:00Z">
        <w:del w:id="30716" w:author="Sastry, Murali" w:date="2015-06-09T17:17:00Z">
          <w:r w:rsidDel="00371A11">
            <w:delText xml:space="preserve">Let Alfred know </w:delText>
          </w:r>
        </w:del>
      </w:ins>
      <w:ins w:id="30717" w:author="Wong, Clarence" w:date="2010-09-23T13:53:00Z">
        <w:del w:id="30718" w:author="Sastry, Murali" w:date="2015-06-09T17:17:00Z">
          <w:r w:rsidR="007F3475" w:rsidDel="00371A11">
            <w:delText xml:space="preserve">about upcoming drivers and </w:delText>
          </w:r>
        </w:del>
      </w:ins>
      <w:ins w:id="30719" w:author="Wong, Clarence" w:date="2010-09-23T13:34:00Z">
        <w:del w:id="30720" w:author="Sastry, Murali" w:date="2015-06-09T17:17:00Z">
          <w:r w:rsidDel="00371A11">
            <w:delText xml:space="preserve">when </w:delText>
          </w:r>
        </w:del>
      </w:ins>
      <w:ins w:id="30721" w:author="Wong, Clarence" w:date="2010-09-23T13:33:00Z">
        <w:del w:id="30722" w:author="Sastry, Murali" w:date="2015-06-09T17:17:00Z">
          <w:r w:rsidDel="00371A11">
            <w:delText>the drivers will be attached</w:delText>
          </w:r>
        </w:del>
      </w:ins>
      <w:ins w:id="30723" w:author="Wong, Clarence" w:date="2010-09-23T13:34:00Z">
        <w:del w:id="30724" w:author="Sastry, Murali" w:date="2015-06-09T17:17:00Z">
          <w:r w:rsidDel="00371A11">
            <w:delText>.</w:delText>
          </w:r>
        </w:del>
      </w:ins>
      <w:bookmarkStart w:id="30725" w:name="_Toc421704093"/>
      <w:bookmarkStart w:id="30726" w:name="_Toc421707287"/>
      <w:bookmarkStart w:id="30727" w:name="_Toc422907267"/>
      <w:bookmarkStart w:id="30728" w:name="_Toc422937898"/>
      <w:bookmarkStart w:id="30729" w:name="_Toc422940960"/>
      <w:bookmarkStart w:id="30730" w:name="_Toc422932395"/>
      <w:bookmarkStart w:id="30731" w:name="_Toc494290527"/>
      <w:bookmarkStart w:id="30732" w:name="_Toc494293343"/>
      <w:bookmarkStart w:id="30733" w:name="_Toc494296157"/>
      <w:bookmarkEnd w:id="30725"/>
      <w:bookmarkEnd w:id="30726"/>
      <w:bookmarkEnd w:id="30727"/>
      <w:bookmarkEnd w:id="30728"/>
      <w:bookmarkEnd w:id="30729"/>
      <w:bookmarkEnd w:id="30730"/>
      <w:bookmarkEnd w:id="30731"/>
      <w:bookmarkEnd w:id="30732"/>
      <w:bookmarkEnd w:id="30733"/>
    </w:p>
    <w:p w:rsidR="00245E62" w:rsidDel="00371A11" w:rsidRDefault="00F059EB">
      <w:pPr>
        <w:pStyle w:val="body"/>
        <w:rPr>
          <w:ins w:id="30734" w:author="Wong, Clarence" w:date="2010-09-23T13:59:00Z"/>
          <w:del w:id="30735" w:author="Sastry, Murali" w:date="2015-06-09T17:17:00Z"/>
        </w:rPr>
      </w:pPr>
      <w:ins w:id="30736" w:author="Wong, Clarence" w:date="2010-09-23T13:54:00Z">
        <w:del w:id="30737" w:author="Sastry, Murali" w:date="2015-06-09T17:17:00Z">
          <w:r w:rsidDel="00371A11">
            <w:delText>After drivers have been reviewed by Alfred, double check they are correct by diffing with what was given to him, then announce t</w:delText>
          </w:r>
          <w:r w:rsidR="00DB4CDF" w:rsidDel="00371A11">
            <w:delText>o apps engineering</w:delText>
          </w:r>
        </w:del>
      </w:ins>
      <w:ins w:id="30738" w:author="Wong, Clarence" w:date="2010-09-23T13:59:00Z">
        <w:del w:id="30739" w:author="Sastry, Murali" w:date="2015-06-09T17:17:00Z">
          <w:r w:rsidR="00DB4CDF" w:rsidDel="00371A11">
            <w:delText>. Sample email below:</w:delText>
          </w:r>
          <w:bookmarkStart w:id="30740" w:name="_Toc421704094"/>
          <w:bookmarkStart w:id="30741" w:name="_Toc421707288"/>
          <w:bookmarkStart w:id="30742" w:name="_Toc422907268"/>
          <w:bookmarkStart w:id="30743" w:name="_Toc422937899"/>
          <w:bookmarkStart w:id="30744" w:name="_Toc422940961"/>
          <w:bookmarkStart w:id="30745" w:name="_Toc422932396"/>
          <w:bookmarkStart w:id="30746" w:name="_Toc494290528"/>
          <w:bookmarkStart w:id="30747" w:name="_Toc494293344"/>
          <w:bookmarkStart w:id="30748" w:name="_Toc494296158"/>
          <w:bookmarkEnd w:id="30740"/>
          <w:bookmarkEnd w:id="30741"/>
          <w:bookmarkEnd w:id="30742"/>
          <w:bookmarkEnd w:id="30743"/>
          <w:bookmarkEnd w:id="30744"/>
          <w:bookmarkEnd w:id="30745"/>
          <w:bookmarkEnd w:id="30746"/>
          <w:bookmarkEnd w:id="30747"/>
          <w:bookmarkEnd w:id="30748"/>
        </w:del>
      </w:ins>
    </w:p>
    <w:p w:rsidR="00245E62" w:rsidDel="00371A11" w:rsidRDefault="00245E62">
      <w:pPr>
        <w:pStyle w:val="body"/>
        <w:rPr>
          <w:ins w:id="30749" w:author="Wong, Clarence" w:date="2010-09-23T13:55:00Z"/>
          <w:del w:id="30750" w:author="Sastry, Murali" w:date="2015-06-09T17:17:00Z"/>
        </w:rPr>
      </w:pPr>
      <w:bookmarkStart w:id="30751" w:name="_Toc421704095"/>
      <w:bookmarkStart w:id="30752" w:name="_Toc421707289"/>
      <w:bookmarkStart w:id="30753" w:name="_Toc422907269"/>
      <w:bookmarkStart w:id="30754" w:name="_Toc422937900"/>
      <w:bookmarkStart w:id="30755" w:name="_Toc422940962"/>
      <w:bookmarkStart w:id="30756" w:name="_Toc422932397"/>
      <w:bookmarkStart w:id="30757" w:name="_Toc494290529"/>
      <w:bookmarkStart w:id="30758" w:name="_Toc494293345"/>
      <w:bookmarkStart w:id="30759" w:name="_Toc494296159"/>
      <w:bookmarkEnd w:id="30751"/>
      <w:bookmarkEnd w:id="30752"/>
      <w:bookmarkEnd w:id="30753"/>
      <w:bookmarkEnd w:id="30754"/>
      <w:bookmarkEnd w:id="30755"/>
      <w:bookmarkEnd w:id="30756"/>
      <w:bookmarkEnd w:id="30757"/>
      <w:bookmarkEnd w:id="30758"/>
      <w:bookmarkEnd w:id="30759"/>
    </w:p>
    <w:p w:rsidR="00A31CAF" w:rsidDel="00371A11" w:rsidRDefault="00F059EB">
      <w:pPr>
        <w:pStyle w:val="body"/>
        <w:rPr>
          <w:ins w:id="30760" w:author="Wong, Clarence" w:date="2010-09-23T13:58:00Z"/>
          <w:del w:id="30761" w:author="Sastry, Murali" w:date="2015-06-09T17:17:00Z"/>
          <w:rFonts w:ascii="Tahoma" w:hAnsi="Tahoma" w:cs="Tahoma"/>
          <w:sz w:val="20"/>
        </w:rPr>
      </w:pPr>
      <w:ins w:id="30762" w:author="Wong, Clarence" w:date="2010-09-23T13:55:00Z">
        <w:del w:id="30763" w:author="Sastry, Murali" w:date="2015-06-09T17:17:00Z">
          <w:r w:rsidDel="00371A11">
            <w:rPr>
              <w:rFonts w:ascii="Tahoma" w:hAnsi="Tahoma" w:cs="Tahoma"/>
              <w:b/>
              <w:bCs/>
              <w:sz w:val="20"/>
            </w:rPr>
            <w:delText>From:</w:delText>
          </w:r>
          <w:r w:rsidDel="00371A11">
            <w:rPr>
              <w:rFonts w:ascii="Tahoma" w:hAnsi="Tahoma" w:cs="Tahoma"/>
              <w:sz w:val="20"/>
            </w:rPr>
            <w:delText xml:space="preserve"> Wong, Clarence </w:delText>
          </w:r>
          <w:r w:rsidDel="00371A11">
            <w:rPr>
              <w:rFonts w:ascii="Tahoma" w:hAnsi="Tahoma" w:cs="Tahoma"/>
              <w:sz w:val="20"/>
            </w:rPr>
            <w:br/>
          </w:r>
          <w:r w:rsidDel="00371A11">
            <w:rPr>
              <w:rFonts w:ascii="Tahoma" w:hAnsi="Tahoma" w:cs="Tahoma"/>
              <w:b/>
              <w:bCs/>
              <w:sz w:val="20"/>
            </w:rPr>
            <w:delText>Sent:</w:delText>
          </w:r>
          <w:r w:rsidDel="00371A11">
            <w:rPr>
              <w:rFonts w:ascii="Tahoma" w:hAnsi="Tahoma" w:cs="Tahoma"/>
              <w:sz w:val="20"/>
            </w:rPr>
            <w:delText xml:space="preserve"> Monday, September 20, 2010 10:07 AM</w:delText>
          </w:r>
          <w:r w:rsidDel="00371A11">
            <w:rPr>
              <w:rFonts w:ascii="Tahoma" w:hAnsi="Tahoma" w:cs="Tahoma"/>
              <w:sz w:val="20"/>
            </w:rPr>
            <w:br/>
          </w:r>
          <w:r w:rsidDel="00371A11">
            <w:rPr>
              <w:rFonts w:ascii="Tahoma" w:hAnsi="Tahoma" w:cs="Tahoma"/>
              <w:b/>
              <w:bCs/>
              <w:sz w:val="20"/>
            </w:rPr>
            <w:delText>To:</w:delText>
          </w:r>
          <w:r w:rsidDel="00371A11">
            <w:rPr>
              <w:rFonts w:ascii="Tahoma" w:hAnsi="Tahoma" w:cs="Tahoma"/>
              <w:sz w:val="20"/>
            </w:rPr>
            <w:delText xml:space="preserve"> Wong, Clarence; Winn, Mathew; Harris, Steve; Willkie, Jim; DeGraw, Shawn; </w:delText>
          </w:r>
        </w:del>
      </w:ins>
      <w:ins w:id="30764" w:author="Wong, Clarence" w:date="2010-10-20T10:34:00Z">
        <w:del w:id="30765" w:author="Sastry, Murali" w:date="2015-06-09T17:17:00Z">
          <w:r w:rsidR="007E1D89" w:rsidRPr="007E1D89" w:rsidDel="00371A11">
            <w:rPr>
              <w:rFonts w:ascii="Tahoma" w:hAnsi="Tahoma" w:cs="Tahoma"/>
              <w:sz w:val="20"/>
            </w:rPr>
            <w:delText>Yogi, Manoj</w:delText>
          </w:r>
        </w:del>
      </w:ins>
      <w:ins w:id="30766" w:author="Wong, Clarence" w:date="2010-09-23T13:55:00Z">
        <w:del w:id="30767" w:author="Sastry, Murali" w:date="2015-06-09T17:17:00Z">
          <w:r w:rsidDel="00371A11">
            <w:rPr>
              <w:rFonts w:ascii="Tahoma" w:hAnsi="Tahoma" w:cs="Tahoma"/>
              <w:sz w:val="20"/>
            </w:rPr>
            <w:delText xml:space="preserve">; </w:delText>
          </w:r>
        </w:del>
      </w:ins>
      <w:ins w:id="30768" w:author="Wong, Clarence" w:date="2010-10-20T10:36:00Z">
        <w:del w:id="30769" w:author="Sastry, Murali" w:date="2015-06-09T17:17:00Z">
          <w:r w:rsidR="00FB1406" w:rsidRPr="00FB1406" w:rsidDel="00371A11">
            <w:rPr>
              <w:rFonts w:ascii="Tahoma" w:hAnsi="Tahoma" w:cs="Tahoma"/>
              <w:sz w:val="20"/>
            </w:rPr>
            <w:delText>Monie, Christopher; Wijayatilleke, Nalin</w:delText>
          </w:r>
          <w:r w:rsidR="00FB1406" w:rsidDel="00371A11">
            <w:rPr>
              <w:rFonts w:ascii="Tahoma" w:hAnsi="Tahoma" w:cs="Tahoma"/>
              <w:sz w:val="20"/>
            </w:rPr>
            <w:delText xml:space="preserve">; </w:delText>
          </w:r>
        </w:del>
      </w:ins>
      <w:ins w:id="30770" w:author="Wong, Clarence" w:date="2010-09-23T13:55:00Z">
        <w:del w:id="30771" w:author="Sastry, Murali" w:date="2015-06-09T17:17:00Z">
          <w:r w:rsidDel="00371A11">
            <w:rPr>
              <w:rFonts w:ascii="Tahoma" w:hAnsi="Tahoma" w:cs="Tahoma"/>
              <w:sz w:val="20"/>
            </w:rPr>
            <w:delText>Pratha, Raj</w:delText>
          </w:r>
          <w:r w:rsidDel="00371A11">
            <w:rPr>
              <w:rFonts w:ascii="Tahoma" w:hAnsi="Tahoma" w:cs="Tahoma"/>
              <w:sz w:val="20"/>
            </w:rPr>
            <w:br/>
          </w:r>
          <w:r w:rsidDel="00371A11">
            <w:rPr>
              <w:rFonts w:ascii="Tahoma" w:hAnsi="Tahoma" w:cs="Tahoma"/>
              <w:b/>
              <w:bCs/>
              <w:sz w:val="20"/>
            </w:rPr>
            <w:delText>Cc:</w:delText>
          </w:r>
          <w:r w:rsidDel="00371A11">
            <w:rPr>
              <w:rFonts w:ascii="Tahoma" w:hAnsi="Tahoma" w:cs="Tahoma"/>
              <w:sz w:val="20"/>
            </w:rPr>
            <w:delText xml:space="preserve"> Tan, Alfred; undp-pcsw</w:delText>
          </w:r>
          <w:r w:rsidDel="00371A11">
            <w:rPr>
              <w:rFonts w:ascii="Tahoma" w:hAnsi="Tahoma" w:cs="Tahoma"/>
              <w:sz w:val="20"/>
            </w:rPr>
            <w:br/>
          </w:r>
          <w:r w:rsidDel="00371A11">
            <w:rPr>
              <w:rFonts w:ascii="Tahoma" w:hAnsi="Tahoma" w:cs="Tahoma"/>
              <w:b/>
              <w:bCs/>
              <w:sz w:val="20"/>
            </w:rPr>
            <w:delText>Subject:</w:delText>
          </w:r>
          <w:r w:rsidDel="00371A11">
            <w:rPr>
              <w:rFonts w:ascii="Tahoma" w:hAnsi="Tahoma" w:cs="Tahoma"/>
              <w:sz w:val="20"/>
            </w:rPr>
            <w:delText xml:space="preserve"> Gobi</w:delText>
          </w:r>
        </w:del>
      </w:ins>
      <w:ins w:id="30772" w:author="Wong, Clarence" w:date="2010-09-23T13:56:00Z">
        <w:del w:id="30773" w:author="Sastry, Murali" w:date="2015-06-09T17:17:00Z">
          <w:r w:rsidDel="00371A11">
            <w:rPr>
              <w:rFonts w:ascii="Tahoma" w:hAnsi="Tahoma" w:cs="Tahoma"/>
              <w:sz w:val="20"/>
            </w:rPr>
            <w:delText>2000</w:delText>
          </w:r>
        </w:del>
      </w:ins>
      <w:ins w:id="30774" w:author="Wong, Clarence" w:date="2010-09-23T13:55:00Z">
        <w:del w:id="30775" w:author="Sastry, Murali" w:date="2015-06-09T17:17:00Z">
          <w:r w:rsidDel="00371A11">
            <w:rPr>
              <w:rFonts w:ascii="Tahoma" w:hAnsi="Tahoma" w:cs="Tahoma"/>
              <w:sz w:val="20"/>
            </w:rPr>
            <w:delText xml:space="preserve"> Linux Drivers 1.0.10 posted to CAF</w:delText>
          </w:r>
        </w:del>
      </w:ins>
      <w:bookmarkStart w:id="30776" w:name="_Toc421704096"/>
      <w:bookmarkStart w:id="30777" w:name="_Toc421707290"/>
      <w:bookmarkStart w:id="30778" w:name="_Toc422907270"/>
      <w:bookmarkStart w:id="30779" w:name="_Toc422937901"/>
      <w:bookmarkStart w:id="30780" w:name="_Toc422940963"/>
      <w:bookmarkStart w:id="30781" w:name="_Toc422932398"/>
      <w:bookmarkStart w:id="30782" w:name="_Toc494290530"/>
      <w:bookmarkStart w:id="30783" w:name="_Toc494293346"/>
      <w:bookmarkStart w:id="30784" w:name="_Toc494296160"/>
      <w:bookmarkEnd w:id="30776"/>
      <w:bookmarkEnd w:id="30777"/>
      <w:bookmarkEnd w:id="30778"/>
      <w:bookmarkEnd w:id="30779"/>
      <w:bookmarkEnd w:id="30780"/>
      <w:bookmarkEnd w:id="30781"/>
      <w:bookmarkEnd w:id="30782"/>
      <w:bookmarkEnd w:id="30783"/>
      <w:bookmarkEnd w:id="30784"/>
    </w:p>
    <w:p w:rsidR="00A31CAF" w:rsidRPr="00A31CAF" w:rsidDel="00371A11" w:rsidRDefault="00A31CAF">
      <w:pPr>
        <w:pStyle w:val="body"/>
        <w:rPr>
          <w:ins w:id="30785" w:author="Wong, Clarence" w:date="2010-09-23T13:58:00Z"/>
          <w:del w:id="30786" w:author="Sastry, Murali" w:date="2015-06-09T17:17:00Z"/>
          <w:rFonts w:ascii="Tahoma" w:hAnsi="Tahoma" w:cs="Tahoma"/>
          <w:sz w:val="20"/>
          <w:rPrChange w:id="30787" w:author="Wong, Clarence" w:date="2010-09-23T13:58:00Z">
            <w:rPr>
              <w:ins w:id="30788" w:author="Wong, Clarence" w:date="2010-09-23T13:58:00Z"/>
              <w:del w:id="30789" w:author="Sastry, Murali" w:date="2015-06-09T17:17:00Z"/>
            </w:rPr>
          </w:rPrChange>
        </w:rPr>
      </w:pPr>
      <w:bookmarkStart w:id="30790" w:name="_Toc421704097"/>
      <w:bookmarkStart w:id="30791" w:name="_Toc421707291"/>
      <w:bookmarkStart w:id="30792" w:name="_Toc422907271"/>
      <w:bookmarkStart w:id="30793" w:name="_Toc422937902"/>
      <w:bookmarkStart w:id="30794" w:name="_Toc422940964"/>
      <w:bookmarkStart w:id="30795" w:name="_Toc422932399"/>
      <w:bookmarkStart w:id="30796" w:name="_Toc494290531"/>
      <w:bookmarkStart w:id="30797" w:name="_Toc494293347"/>
      <w:bookmarkStart w:id="30798" w:name="_Toc494296161"/>
      <w:bookmarkEnd w:id="30790"/>
      <w:bookmarkEnd w:id="30791"/>
      <w:bookmarkEnd w:id="30792"/>
      <w:bookmarkEnd w:id="30793"/>
      <w:bookmarkEnd w:id="30794"/>
      <w:bookmarkEnd w:id="30795"/>
      <w:bookmarkEnd w:id="30796"/>
      <w:bookmarkEnd w:id="30797"/>
      <w:bookmarkEnd w:id="30798"/>
    </w:p>
    <w:p w:rsidR="00F059EB" w:rsidDel="00371A11" w:rsidRDefault="00F059EB">
      <w:pPr>
        <w:pStyle w:val="body"/>
        <w:rPr>
          <w:ins w:id="30799" w:author="Wong, Clarence" w:date="2010-09-23T13:58:00Z"/>
          <w:del w:id="30800" w:author="Sastry, Murali" w:date="2015-06-09T17:17:00Z"/>
        </w:rPr>
        <w:pPrChange w:id="30801" w:author="Sastry, Murali" w:date="2015-06-10T10:23:00Z">
          <w:pPr/>
        </w:pPrChange>
      </w:pPr>
      <w:ins w:id="30802" w:author="Wong, Clarence" w:date="2010-09-23T13:58:00Z">
        <w:del w:id="30803" w:author="Sastry, Murali" w:date="2015-06-09T17:17:00Z">
          <w:r w:rsidDel="00371A11">
            <w:rPr>
              <w:color w:val="1F497D"/>
            </w:rPr>
            <w:delText xml:space="preserve">The following drivers were posted to CAF here: </w:delText>
          </w:r>
          <w:r w:rsidR="00A31CAF" w:rsidDel="00371A11">
            <w:rPr>
              <w:b/>
            </w:rPr>
            <w:fldChar w:fldCharType="begin"/>
          </w:r>
          <w:r w:rsidDel="00371A11">
            <w:delInstrText xml:space="preserve"> HYPERLINK "https://www.codeaurora.org/patches/quic/gobi/" </w:delInstrText>
          </w:r>
          <w:r w:rsidR="00A31CAF" w:rsidDel="00371A11">
            <w:rPr>
              <w:b/>
            </w:rPr>
            <w:fldChar w:fldCharType="separate"/>
          </w:r>
          <w:r w:rsidDel="00371A11">
            <w:rPr>
              <w:rStyle w:val="Hyperlink"/>
            </w:rPr>
            <w:delText>https://www.codeaurora.org/patches/quic/gobi/</w:delText>
          </w:r>
          <w:r w:rsidR="00A31CAF" w:rsidDel="00371A11">
            <w:rPr>
              <w:b/>
            </w:rPr>
            <w:fldChar w:fldCharType="end"/>
          </w:r>
          <w:bookmarkStart w:id="30804" w:name="_Toc421704098"/>
          <w:bookmarkStart w:id="30805" w:name="_Toc421707292"/>
          <w:bookmarkStart w:id="30806" w:name="_Toc422907272"/>
          <w:bookmarkStart w:id="30807" w:name="_Toc422937903"/>
          <w:bookmarkStart w:id="30808" w:name="_Toc422940965"/>
          <w:bookmarkStart w:id="30809" w:name="_Toc422932400"/>
          <w:bookmarkStart w:id="30810" w:name="_Toc494290532"/>
          <w:bookmarkStart w:id="30811" w:name="_Toc494293348"/>
          <w:bookmarkStart w:id="30812" w:name="_Toc494296162"/>
          <w:bookmarkEnd w:id="30804"/>
          <w:bookmarkEnd w:id="30805"/>
          <w:bookmarkEnd w:id="30806"/>
          <w:bookmarkEnd w:id="30807"/>
          <w:bookmarkEnd w:id="30808"/>
          <w:bookmarkEnd w:id="30809"/>
          <w:bookmarkEnd w:id="30810"/>
          <w:bookmarkEnd w:id="30811"/>
          <w:bookmarkEnd w:id="30812"/>
        </w:del>
      </w:ins>
    </w:p>
    <w:p w:rsidR="00F059EB" w:rsidDel="00371A11" w:rsidRDefault="00F059EB">
      <w:pPr>
        <w:pStyle w:val="body"/>
        <w:rPr>
          <w:ins w:id="30813" w:author="Wong, Clarence" w:date="2010-09-23T13:58:00Z"/>
          <w:del w:id="30814" w:author="Sastry, Murali" w:date="2015-06-09T17:17:00Z"/>
        </w:rPr>
        <w:pPrChange w:id="30815" w:author="Sastry, Murali" w:date="2015-06-10T10:23:00Z">
          <w:pPr>
            <w:pStyle w:val="PlainText"/>
          </w:pPr>
        </w:pPrChange>
      </w:pPr>
      <w:bookmarkStart w:id="30816" w:name="_Toc421704099"/>
      <w:bookmarkStart w:id="30817" w:name="_Toc421707293"/>
      <w:bookmarkStart w:id="30818" w:name="_Toc422907273"/>
      <w:bookmarkStart w:id="30819" w:name="_Toc422937904"/>
      <w:bookmarkStart w:id="30820" w:name="_Toc422940966"/>
      <w:bookmarkStart w:id="30821" w:name="_Toc422932401"/>
      <w:bookmarkStart w:id="30822" w:name="_Toc494290533"/>
      <w:bookmarkStart w:id="30823" w:name="_Toc494293349"/>
      <w:bookmarkStart w:id="30824" w:name="_Toc494296163"/>
      <w:bookmarkEnd w:id="30816"/>
      <w:bookmarkEnd w:id="30817"/>
      <w:bookmarkEnd w:id="30818"/>
      <w:bookmarkEnd w:id="30819"/>
      <w:bookmarkEnd w:id="30820"/>
      <w:bookmarkEnd w:id="30821"/>
      <w:bookmarkEnd w:id="30822"/>
      <w:bookmarkEnd w:id="30823"/>
      <w:bookmarkEnd w:id="30824"/>
    </w:p>
    <w:p w:rsidR="00F059EB" w:rsidDel="00371A11" w:rsidRDefault="00F059EB">
      <w:pPr>
        <w:pStyle w:val="body"/>
        <w:rPr>
          <w:ins w:id="30825" w:author="Wong, Clarence" w:date="2010-09-23T13:58:00Z"/>
          <w:del w:id="30826" w:author="Sastry, Murali" w:date="2015-06-09T17:17:00Z"/>
          <w:color w:val="1F497D"/>
        </w:rPr>
        <w:pPrChange w:id="30827" w:author="Sastry, Murali" w:date="2015-06-10T10:23:00Z">
          <w:pPr>
            <w:pStyle w:val="PlainText"/>
          </w:pPr>
        </w:pPrChange>
      </w:pPr>
      <w:ins w:id="30828" w:author="Wong, Clarence" w:date="2010-09-23T13:58:00Z">
        <w:del w:id="30829" w:author="Sastry, Murali" w:date="2015-06-09T17:17:00Z">
          <w:r w:rsidDel="00371A11">
            <w:rPr>
              <w:color w:val="1F497D"/>
            </w:rPr>
            <w:delText>Serial driver did not change. Net driver changes (as documented in Readme):</w:delText>
          </w:r>
          <w:bookmarkStart w:id="30830" w:name="_Toc421704100"/>
          <w:bookmarkStart w:id="30831" w:name="_Toc421707294"/>
          <w:bookmarkStart w:id="30832" w:name="_Toc422907274"/>
          <w:bookmarkStart w:id="30833" w:name="_Toc422937905"/>
          <w:bookmarkStart w:id="30834" w:name="_Toc422940967"/>
          <w:bookmarkStart w:id="30835" w:name="_Toc422932402"/>
          <w:bookmarkStart w:id="30836" w:name="_Toc494290534"/>
          <w:bookmarkStart w:id="30837" w:name="_Toc494293350"/>
          <w:bookmarkStart w:id="30838" w:name="_Toc494296164"/>
          <w:bookmarkEnd w:id="30830"/>
          <w:bookmarkEnd w:id="30831"/>
          <w:bookmarkEnd w:id="30832"/>
          <w:bookmarkEnd w:id="30833"/>
          <w:bookmarkEnd w:id="30834"/>
          <w:bookmarkEnd w:id="30835"/>
          <w:bookmarkEnd w:id="30836"/>
          <w:bookmarkEnd w:id="30837"/>
          <w:bookmarkEnd w:id="30838"/>
        </w:del>
      </w:ins>
    </w:p>
    <w:p w:rsidR="00F059EB" w:rsidDel="00371A11" w:rsidRDefault="00F059EB">
      <w:pPr>
        <w:pStyle w:val="body"/>
        <w:rPr>
          <w:ins w:id="30839" w:author="Wong, Clarence" w:date="2010-09-23T13:58:00Z"/>
          <w:del w:id="30840" w:author="Sastry, Murali" w:date="2015-06-09T17:17:00Z"/>
          <w:color w:val="1F497D"/>
        </w:rPr>
        <w:pPrChange w:id="30841" w:author="Sastry, Murali" w:date="2015-06-10T10:23:00Z">
          <w:pPr>
            <w:pStyle w:val="PlainText"/>
          </w:pPr>
        </w:pPrChange>
      </w:pPr>
      <w:bookmarkStart w:id="30842" w:name="_Toc421704101"/>
      <w:bookmarkStart w:id="30843" w:name="_Toc421707295"/>
      <w:bookmarkStart w:id="30844" w:name="_Toc422907275"/>
      <w:bookmarkStart w:id="30845" w:name="_Toc422937906"/>
      <w:bookmarkStart w:id="30846" w:name="_Toc422940968"/>
      <w:bookmarkStart w:id="30847" w:name="_Toc422932403"/>
      <w:bookmarkStart w:id="30848" w:name="_Toc494290535"/>
      <w:bookmarkStart w:id="30849" w:name="_Toc494293351"/>
      <w:bookmarkStart w:id="30850" w:name="_Toc494296165"/>
      <w:bookmarkEnd w:id="30842"/>
      <w:bookmarkEnd w:id="30843"/>
      <w:bookmarkEnd w:id="30844"/>
      <w:bookmarkEnd w:id="30845"/>
      <w:bookmarkEnd w:id="30846"/>
      <w:bookmarkEnd w:id="30847"/>
      <w:bookmarkEnd w:id="30848"/>
      <w:bookmarkEnd w:id="30849"/>
      <w:bookmarkEnd w:id="30850"/>
    </w:p>
    <w:p w:rsidR="00F059EB" w:rsidDel="00371A11" w:rsidRDefault="00F059EB">
      <w:pPr>
        <w:pStyle w:val="body"/>
        <w:rPr>
          <w:ins w:id="30851" w:author="Wong, Clarence" w:date="2010-09-23T13:58:00Z"/>
          <w:del w:id="30852" w:author="Sastry, Murali" w:date="2015-06-09T17:17:00Z"/>
          <w:color w:val="1F497D"/>
        </w:rPr>
        <w:pPrChange w:id="30853" w:author="Sastry, Murali" w:date="2015-06-10T10:23:00Z">
          <w:pPr>
            <w:pStyle w:val="PlainText"/>
          </w:pPr>
        </w:pPrChange>
      </w:pPr>
      <w:ins w:id="30854" w:author="Wong, Clarence" w:date="2010-09-23T13:58:00Z">
        <w:del w:id="30855" w:author="Sastry, Murali" w:date="2015-06-09T17:17:00Z">
          <w:r w:rsidDel="00371A11">
            <w:rPr>
              <w:color w:val="1F497D"/>
            </w:rPr>
            <w:delText>This Release (Gobi2000 network driver 1.0.120) 08/16/2010</w:delText>
          </w:r>
          <w:bookmarkStart w:id="30856" w:name="_Toc421704102"/>
          <w:bookmarkStart w:id="30857" w:name="_Toc421707296"/>
          <w:bookmarkStart w:id="30858" w:name="_Toc422907276"/>
          <w:bookmarkStart w:id="30859" w:name="_Toc422937907"/>
          <w:bookmarkStart w:id="30860" w:name="_Toc422940969"/>
          <w:bookmarkStart w:id="30861" w:name="_Toc422932404"/>
          <w:bookmarkStart w:id="30862" w:name="_Toc494290536"/>
          <w:bookmarkStart w:id="30863" w:name="_Toc494293352"/>
          <w:bookmarkStart w:id="30864" w:name="_Toc494296166"/>
          <w:bookmarkEnd w:id="30856"/>
          <w:bookmarkEnd w:id="30857"/>
          <w:bookmarkEnd w:id="30858"/>
          <w:bookmarkEnd w:id="30859"/>
          <w:bookmarkEnd w:id="30860"/>
          <w:bookmarkEnd w:id="30861"/>
          <w:bookmarkEnd w:id="30862"/>
          <w:bookmarkEnd w:id="30863"/>
          <w:bookmarkEnd w:id="30864"/>
        </w:del>
      </w:ins>
    </w:p>
    <w:p w:rsidR="00F059EB" w:rsidDel="00371A11" w:rsidRDefault="00F059EB">
      <w:pPr>
        <w:pStyle w:val="body"/>
        <w:rPr>
          <w:ins w:id="30865" w:author="Wong, Clarence" w:date="2010-09-23T13:58:00Z"/>
          <w:del w:id="30866" w:author="Sastry, Murali" w:date="2015-06-09T17:17:00Z"/>
          <w:color w:val="1F497D"/>
        </w:rPr>
        <w:pPrChange w:id="30867" w:author="Sastry, Murali" w:date="2015-06-10T10:23:00Z">
          <w:pPr>
            <w:pStyle w:val="PlainText"/>
          </w:pPr>
        </w:pPrChange>
      </w:pPr>
      <w:ins w:id="30868" w:author="Wong, Clarence" w:date="2010-09-23T13:58:00Z">
        <w:del w:id="30869" w:author="Sastry, Murali" w:date="2015-06-09T17:17:00Z">
          <w:r w:rsidDel="00371A11">
            <w:rPr>
              <w:color w:val="1F497D"/>
            </w:rPr>
            <w:delText>a. Change semaphore to completion type for thread notification.</w:delText>
          </w:r>
          <w:bookmarkStart w:id="30870" w:name="_Toc421704103"/>
          <w:bookmarkStart w:id="30871" w:name="_Toc421707297"/>
          <w:bookmarkStart w:id="30872" w:name="_Toc422907277"/>
          <w:bookmarkStart w:id="30873" w:name="_Toc422937908"/>
          <w:bookmarkStart w:id="30874" w:name="_Toc422940970"/>
          <w:bookmarkStart w:id="30875" w:name="_Toc422932405"/>
          <w:bookmarkStart w:id="30876" w:name="_Toc494290537"/>
          <w:bookmarkStart w:id="30877" w:name="_Toc494293353"/>
          <w:bookmarkStart w:id="30878" w:name="_Toc494296167"/>
          <w:bookmarkEnd w:id="30870"/>
          <w:bookmarkEnd w:id="30871"/>
          <w:bookmarkEnd w:id="30872"/>
          <w:bookmarkEnd w:id="30873"/>
          <w:bookmarkEnd w:id="30874"/>
          <w:bookmarkEnd w:id="30875"/>
          <w:bookmarkEnd w:id="30876"/>
          <w:bookmarkEnd w:id="30877"/>
          <w:bookmarkEnd w:id="30878"/>
        </w:del>
      </w:ins>
    </w:p>
    <w:p w:rsidR="00F059EB" w:rsidDel="00371A11" w:rsidRDefault="00F059EB">
      <w:pPr>
        <w:pStyle w:val="body"/>
        <w:rPr>
          <w:ins w:id="30879" w:author="Wong, Clarence" w:date="2010-09-23T13:58:00Z"/>
          <w:del w:id="30880" w:author="Sastry, Murali" w:date="2015-06-09T17:17:00Z"/>
          <w:color w:val="1F497D"/>
        </w:rPr>
        <w:pPrChange w:id="30881" w:author="Sastry, Murali" w:date="2015-06-10T10:23:00Z">
          <w:pPr>
            <w:pStyle w:val="PlainText"/>
          </w:pPr>
        </w:pPrChange>
      </w:pPr>
      <w:ins w:id="30882" w:author="Wong, Clarence" w:date="2010-09-23T13:58:00Z">
        <w:del w:id="30883" w:author="Sastry, Murali" w:date="2015-06-09T17:17:00Z">
          <w:r w:rsidDel="00371A11">
            <w:rPr>
              <w:color w:val="1F497D"/>
            </w:rPr>
            <w:delText>b. Add safeEnumDelay parameter to allow users to disable enumeration delay.</w:delText>
          </w:r>
          <w:bookmarkStart w:id="30884" w:name="_Toc421704104"/>
          <w:bookmarkStart w:id="30885" w:name="_Toc421707298"/>
          <w:bookmarkStart w:id="30886" w:name="_Toc422907278"/>
          <w:bookmarkStart w:id="30887" w:name="_Toc422937909"/>
          <w:bookmarkStart w:id="30888" w:name="_Toc422940971"/>
          <w:bookmarkStart w:id="30889" w:name="_Toc422932406"/>
          <w:bookmarkStart w:id="30890" w:name="_Toc494290538"/>
          <w:bookmarkStart w:id="30891" w:name="_Toc494293354"/>
          <w:bookmarkStart w:id="30892" w:name="_Toc494296168"/>
          <w:bookmarkEnd w:id="30884"/>
          <w:bookmarkEnd w:id="30885"/>
          <w:bookmarkEnd w:id="30886"/>
          <w:bookmarkEnd w:id="30887"/>
          <w:bookmarkEnd w:id="30888"/>
          <w:bookmarkEnd w:id="30889"/>
          <w:bookmarkEnd w:id="30890"/>
          <w:bookmarkEnd w:id="30891"/>
          <w:bookmarkEnd w:id="30892"/>
        </w:del>
      </w:ins>
    </w:p>
    <w:p w:rsidR="00F059EB" w:rsidDel="00371A11" w:rsidRDefault="00F059EB">
      <w:pPr>
        <w:pStyle w:val="body"/>
        <w:rPr>
          <w:ins w:id="30893" w:author="Wong, Clarence" w:date="2010-09-23T13:58:00Z"/>
          <w:del w:id="30894" w:author="Sastry, Murali" w:date="2015-06-09T17:17:00Z"/>
          <w:color w:val="1F497D"/>
        </w:rPr>
        <w:pPrChange w:id="30895" w:author="Sastry, Murali" w:date="2015-06-10T10:23:00Z">
          <w:pPr>
            <w:pStyle w:val="PlainText"/>
          </w:pPr>
        </w:pPrChange>
      </w:pPr>
      <w:ins w:id="30896" w:author="Wong, Clarence" w:date="2010-09-23T13:58:00Z">
        <w:del w:id="30897" w:author="Sastry, Murali" w:date="2015-06-09T17:17:00Z">
          <w:r w:rsidDel="00371A11">
            <w:rPr>
              <w:color w:val="1F497D"/>
            </w:rPr>
            <w:delText>c. Correct error handling during enumeration.</w:delText>
          </w:r>
          <w:bookmarkStart w:id="30898" w:name="_Toc421704105"/>
          <w:bookmarkStart w:id="30899" w:name="_Toc421707299"/>
          <w:bookmarkStart w:id="30900" w:name="_Toc422907279"/>
          <w:bookmarkStart w:id="30901" w:name="_Toc422937910"/>
          <w:bookmarkStart w:id="30902" w:name="_Toc422940972"/>
          <w:bookmarkStart w:id="30903" w:name="_Toc422932407"/>
          <w:bookmarkStart w:id="30904" w:name="_Toc494290539"/>
          <w:bookmarkStart w:id="30905" w:name="_Toc494293355"/>
          <w:bookmarkStart w:id="30906" w:name="_Toc494296169"/>
          <w:bookmarkEnd w:id="30898"/>
          <w:bookmarkEnd w:id="30899"/>
          <w:bookmarkEnd w:id="30900"/>
          <w:bookmarkEnd w:id="30901"/>
          <w:bookmarkEnd w:id="30902"/>
          <w:bookmarkEnd w:id="30903"/>
          <w:bookmarkEnd w:id="30904"/>
          <w:bookmarkEnd w:id="30905"/>
          <w:bookmarkEnd w:id="30906"/>
        </w:del>
      </w:ins>
    </w:p>
    <w:p w:rsidR="00F059EB" w:rsidDel="00371A11" w:rsidRDefault="00F059EB">
      <w:pPr>
        <w:pStyle w:val="body"/>
        <w:rPr>
          <w:ins w:id="30907" w:author="Wong, Clarence" w:date="2010-09-23T13:58:00Z"/>
          <w:del w:id="30908" w:author="Sastry, Murali" w:date="2015-06-09T17:17:00Z"/>
          <w:color w:val="1F497D"/>
        </w:rPr>
        <w:pPrChange w:id="30909" w:author="Sastry, Murali" w:date="2015-06-10T10:23:00Z">
          <w:pPr>
            <w:pStyle w:val="PlainText"/>
          </w:pPr>
        </w:pPrChange>
      </w:pPr>
      <w:ins w:id="30910" w:author="Wong, Clarence" w:date="2010-09-23T13:58:00Z">
        <w:del w:id="30911" w:author="Sastry, Murali" w:date="2015-06-09T17:17:00Z">
          <w:r w:rsidDel="00371A11">
            <w:rPr>
              <w:color w:val="1F497D"/>
            </w:rPr>
            <w:delText>d. Prevent possible initialization hang when using uhci-hcd driver.</w:delText>
          </w:r>
          <w:bookmarkStart w:id="30912" w:name="_Toc421704106"/>
          <w:bookmarkStart w:id="30913" w:name="_Toc421707300"/>
          <w:bookmarkStart w:id="30914" w:name="_Toc422907280"/>
          <w:bookmarkStart w:id="30915" w:name="_Toc422937911"/>
          <w:bookmarkStart w:id="30916" w:name="_Toc422940973"/>
          <w:bookmarkStart w:id="30917" w:name="_Toc422932408"/>
          <w:bookmarkStart w:id="30918" w:name="_Toc494290540"/>
          <w:bookmarkStart w:id="30919" w:name="_Toc494293356"/>
          <w:bookmarkStart w:id="30920" w:name="_Toc494296170"/>
          <w:bookmarkEnd w:id="30912"/>
          <w:bookmarkEnd w:id="30913"/>
          <w:bookmarkEnd w:id="30914"/>
          <w:bookmarkEnd w:id="30915"/>
          <w:bookmarkEnd w:id="30916"/>
          <w:bookmarkEnd w:id="30917"/>
          <w:bookmarkEnd w:id="30918"/>
          <w:bookmarkEnd w:id="30919"/>
          <w:bookmarkEnd w:id="30920"/>
        </w:del>
      </w:ins>
    </w:p>
    <w:p w:rsidR="00F059EB" w:rsidDel="00371A11" w:rsidRDefault="00F059EB">
      <w:pPr>
        <w:pStyle w:val="body"/>
        <w:rPr>
          <w:ins w:id="30921" w:author="Wong, Clarence" w:date="2010-09-23T13:58:00Z"/>
          <w:del w:id="30922" w:author="Sastry, Murali" w:date="2015-06-09T17:17:00Z"/>
        </w:rPr>
        <w:pPrChange w:id="30923" w:author="Sastry, Murali" w:date="2015-06-10T10:23:00Z">
          <w:pPr>
            <w:pStyle w:val="PlainText"/>
          </w:pPr>
        </w:pPrChange>
      </w:pPr>
      <w:bookmarkStart w:id="30924" w:name="_Toc421704107"/>
      <w:bookmarkStart w:id="30925" w:name="_Toc421707301"/>
      <w:bookmarkStart w:id="30926" w:name="_Toc422907281"/>
      <w:bookmarkStart w:id="30927" w:name="_Toc422937912"/>
      <w:bookmarkStart w:id="30928" w:name="_Toc422940974"/>
      <w:bookmarkStart w:id="30929" w:name="_Toc422932409"/>
      <w:bookmarkStart w:id="30930" w:name="_Toc494290541"/>
      <w:bookmarkStart w:id="30931" w:name="_Toc494293357"/>
      <w:bookmarkStart w:id="30932" w:name="_Toc494296171"/>
      <w:bookmarkEnd w:id="30924"/>
      <w:bookmarkEnd w:id="30925"/>
      <w:bookmarkEnd w:id="30926"/>
      <w:bookmarkEnd w:id="30927"/>
      <w:bookmarkEnd w:id="30928"/>
      <w:bookmarkEnd w:id="30929"/>
      <w:bookmarkEnd w:id="30930"/>
      <w:bookmarkEnd w:id="30931"/>
      <w:bookmarkEnd w:id="30932"/>
    </w:p>
    <w:p w:rsidR="00F059EB" w:rsidDel="00371A11" w:rsidRDefault="00F059EB">
      <w:pPr>
        <w:pStyle w:val="body"/>
        <w:rPr>
          <w:ins w:id="30933" w:author="Wong, Clarence" w:date="2010-09-23T13:58:00Z"/>
          <w:del w:id="30934" w:author="Sastry, Murali" w:date="2015-06-09T17:17:00Z"/>
          <w:color w:val="1F497D"/>
        </w:rPr>
        <w:pPrChange w:id="30935" w:author="Sastry, Murali" w:date="2015-06-10T10:23:00Z">
          <w:pPr>
            <w:pStyle w:val="PlainText"/>
          </w:pPr>
        </w:pPrChange>
      </w:pPr>
      <w:ins w:id="30936" w:author="Wong, Clarence" w:date="2010-09-23T13:58:00Z">
        <w:del w:id="30937" w:author="Sastry, Murali" w:date="2015-06-09T17:17:00Z">
          <w:r w:rsidDel="00371A11">
            <w:rPr>
              <w:color w:val="1F497D"/>
            </w:rPr>
            <w:delText xml:space="preserve">For internal info </w:delText>
          </w:r>
          <w:bookmarkStart w:id="30938" w:name="_Toc421704108"/>
          <w:bookmarkStart w:id="30939" w:name="_Toc421707302"/>
          <w:bookmarkStart w:id="30940" w:name="_Toc422907282"/>
          <w:bookmarkStart w:id="30941" w:name="_Toc422937913"/>
          <w:bookmarkStart w:id="30942" w:name="_Toc422940975"/>
          <w:bookmarkStart w:id="30943" w:name="_Toc422932410"/>
          <w:bookmarkStart w:id="30944" w:name="_Toc494290542"/>
          <w:bookmarkStart w:id="30945" w:name="_Toc494293358"/>
          <w:bookmarkStart w:id="30946" w:name="_Toc494296172"/>
          <w:bookmarkEnd w:id="30938"/>
          <w:bookmarkEnd w:id="30939"/>
          <w:bookmarkEnd w:id="30940"/>
          <w:bookmarkEnd w:id="30941"/>
          <w:bookmarkEnd w:id="30942"/>
          <w:bookmarkEnd w:id="30943"/>
          <w:bookmarkEnd w:id="30944"/>
          <w:bookmarkEnd w:id="30945"/>
          <w:bookmarkEnd w:id="30946"/>
        </w:del>
      </w:ins>
    </w:p>
    <w:p w:rsidR="005D2003" w:rsidRPr="005D2003" w:rsidDel="00371A11" w:rsidRDefault="005D2003">
      <w:pPr>
        <w:pStyle w:val="body"/>
        <w:rPr>
          <w:ins w:id="30947" w:author="Wong, Clarence" w:date="2010-09-23T14:03:00Z"/>
          <w:del w:id="30948" w:author="Sastry, Murali" w:date="2015-06-09T17:17:00Z"/>
          <w:color w:val="1F497D"/>
        </w:rPr>
        <w:pPrChange w:id="30949" w:author="Sastry, Murali" w:date="2015-06-10T10:23:00Z">
          <w:pPr>
            <w:pStyle w:val="PlainText"/>
          </w:pPr>
        </w:pPrChange>
      </w:pPr>
      <w:ins w:id="30950" w:author="Wong, Clarence" w:date="2010-09-23T14:03:00Z">
        <w:del w:id="30951" w:author="Sastry, Murali" w:date="2015-06-09T17:17:00Z">
          <w:r w:rsidRPr="005D2003" w:rsidDel="00371A11">
            <w:rPr>
              <w:color w:val="1F497D"/>
            </w:rPr>
            <w:delText>Dell :               VU936.Gobi2000Drivers.tar.gz</w:delText>
          </w:r>
          <w:bookmarkStart w:id="30952" w:name="_Toc421704109"/>
          <w:bookmarkStart w:id="30953" w:name="_Toc421707303"/>
          <w:bookmarkStart w:id="30954" w:name="_Toc422907283"/>
          <w:bookmarkStart w:id="30955" w:name="_Toc422937914"/>
          <w:bookmarkStart w:id="30956" w:name="_Toc422940976"/>
          <w:bookmarkStart w:id="30957" w:name="_Toc422932411"/>
          <w:bookmarkStart w:id="30958" w:name="_Toc494290543"/>
          <w:bookmarkStart w:id="30959" w:name="_Toc494293359"/>
          <w:bookmarkStart w:id="30960" w:name="_Toc494296173"/>
          <w:bookmarkEnd w:id="30952"/>
          <w:bookmarkEnd w:id="30953"/>
          <w:bookmarkEnd w:id="30954"/>
          <w:bookmarkEnd w:id="30955"/>
          <w:bookmarkEnd w:id="30956"/>
          <w:bookmarkEnd w:id="30957"/>
          <w:bookmarkEnd w:id="30958"/>
          <w:bookmarkEnd w:id="30959"/>
          <w:bookmarkEnd w:id="30960"/>
        </w:del>
      </w:ins>
    </w:p>
    <w:p w:rsidR="005D2003" w:rsidRPr="005D2003" w:rsidDel="00371A11" w:rsidRDefault="005D2003">
      <w:pPr>
        <w:pStyle w:val="body"/>
        <w:rPr>
          <w:ins w:id="30961" w:author="Wong, Clarence" w:date="2010-09-23T14:03:00Z"/>
          <w:del w:id="30962" w:author="Sastry, Murali" w:date="2015-06-09T17:17:00Z"/>
          <w:color w:val="1F497D"/>
        </w:rPr>
        <w:pPrChange w:id="30963" w:author="Sastry, Murali" w:date="2015-06-10T10:23:00Z">
          <w:pPr>
            <w:pStyle w:val="PlainText"/>
          </w:pPr>
        </w:pPrChange>
      </w:pPr>
      <w:ins w:id="30964" w:author="Wong, Clarence" w:date="2010-09-23T14:03:00Z">
        <w:del w:id="30965" w:author="Sastry, Murali" w:date="2015-06-09T17:17:00Z">
          <w:r w:rsidRPr="005D2003" w:rsidDel="00371A11">
            <w:rPr>
              <w:color w:val="1F497D"/>
            </w:rPr>
            <w:delText>DellARM :            N0218.Gobi2000Drivers.tar.gz</w:delText>
          </w:r>
          <w:bookmarkStart w:id="30966" w:name="_Toc421704110"/>
          <w:bookmarkStart w:id="30967" w:name="_Toc421707304"/>
          <w:bookmarkStart w:id="30968" w:name="_Toc422907284"/>
          <w:bookmarkStart w:id="30969" w:name="_Toc422937915"/>
          <w:bookmarkStart w:id="30970" w:name="_Toc422940977"/>
          <w:bookmarkStart w:id="30971" w:name="_Toc422932412"/>
          <w:bookmarkStart w:id="30972" w:name="_Toc494290544"/>
          <w:bookmarkStart w:id="30973" w:name="_Toc494293360"/>
          <w:bookmarkStart w:id="30974" w:name="_Toc494296174"/>
          <w:bookmarkEnd w:id="30966"/>
          <w:bookmarkEnd w:id="30967"/>
          <w:bookmarkEnd w:id="30968"/>
          <w:bookmarkEnd w:id="30969"/>
          <w:bookmarkEnd w:id="30970"/>
          <w:bookmarkEnd w:id="30971"/>
          <w:bookmarkEnd w:id="30972"/>
          <w:bookmarkEnd w:id="30973"/>
          <w:bookmarkEnd w:id="30974"/>
        </w:del>
      </w:ins>
    </w:p>
    <w:p w:rsidR="005D2003" w:rsidRPr="005D2003" w:rsidDel="00371A11" w:rsidRDefault="005D2003">
      <w:pPr>
        <w:pStyle w:val="body"/>
        <w:rPr>
          <w:ins w:id="30975" w:author="Wong, Clarence" w:date="2010-09-23T14:03:00Z"/>
          <w:del w:id="30976" w:author="Sastry, Murali" w:date="2015-06-09T17:17:00Z"/>
          <w:color w:val="1F497D"/>
        </w:rPr>
        <w:pPrChange w:id="30977" w:author="Sastry, Murali" w:date="2015-06-10T10:23:00Z">
          <w:pPr>
            <w:pStyle w:val="PlainText"/>
          </w:pPr>
        </w:pPrChange>
      </w:pPr>
      <w:ins w:id="30978" w:author="Wong, Clarence" w:date="2010-09-23T14:03:00Z">
        <w:del w:id="30979" w:author="Sastry, Murali" w:date="2015-06-09T17:17:00Z">
          <w:r w:rsidRPr="005D2003" w:rsidDel="00371A11">
            <w:rPr>
              <w:color w:val="1F497D"/>
            </w:rPr>
            <w:delText>HP:                  VP412.Gobi2000Drivers.tar.gz</w:delText>
          </w:r>
          <w:bookmarkStart w:id="30980" w:name="_Toc421704111"/>
          <w:bookmarkStart w:id="30981" w:name="_Toc421707305"/>
          <w:bookmarkStart w:id="30982" w:name="_Toc422907285"/>
          <w:bookmarkStart w:id="30983" w:name="_Toc422937916"/>
          <w:bookmarkStart w:id="30984" w:name="_Toc422940978"/>
          <w:bookmarkStart w:id="30985" w:name="_Toc422932413"/>
          <w:bookmarkStart w:id="30986" w:name="_Toc494290545"/>
          <w:bookmarkStart w:id="30987" w:name="_Toc494293361"/>
          <w:bookmarkStart w:id="30988" w:name="_Toc494296175"/>
          <w:bookmarkEnd w:id="30980"/>
          <w:bookmarkEnd w:id="30981"/>
          <w:bookmarkEnd w:id="30982"/>
          <w:bookmarkEnd w:id="30983"/>
          <w:bookmarkEnd w:id="30984"/>
          <w:bookmarkEnd w:id="30985"/>
          <w:bookmarkEnd w:id="30986"/>
          <w:bookmarkEnd w:id="30987"/>
          <w:bookmarkEnd w:id="30988"/>
        </w:del>
      </w:ins>
    </w:p>
    <w:p w:rsidR="005D2003" w:rsidRPr="005D2003" w:rsidDel="00371A11" w:rsidRDefault="005D2003">
      <w:pPr>
        <w:pStyle w:val="body"/>
        <w:rPr>
          <w:ins w:id="30989" w:author="Wong, Clarence" w:date="2010-09-23T14:03:00Z"/>
          <w:del w:id="30990" w:author="Sastry, Murali" w:date="2015-06-09T17:17:00Z"/>
          <w:color w:val="1F497D"/>
        </w:rPr>
        <w:pPrChange w:id="30991" w:author="Sastry, Murali" w:date="2015-06-10T10:23:00Z">
          <w:pPr>
            <w:pStyle w:val="PlainText"/>
          </w:pPr>
        </w:pPrChange>
      </w:pPr>
      <w:ins w:id="30992" w:author="Wong, Clarence" w:date="2010-09-23T14:03:00Z">
        <w:del w:id="30993" w:author="Sastry, Murali" w:date="2015-06-09T17:17:00Z">
          <w:r w:rsidRPr="005D2003" w:rsidDel="00371A11">
            <w:rPr>
              <w:color w:val="1F497D"/>
            </w:rPr>
            <w:delText>Asus:                VR305.Gobi2000Drivers.tar.gz</w:delText>
          </w:r>
          <w:bookmarkStart w:id="30994" w:name="_Toc421704112"/>
          <w:bookmarkStart w:id="30995" w:name="_Toc421707306"/>
          <w:bookmarkStart w:id="30996" w:name="_Toc422907286"/>
          <w:bookmarkStart w:id="30997" w:name="_Toc422937917"/>
          <w:bookmarkStart w:id="30998" w:name="_Toc422940979"/>
          <w:bookmarkStart w:id="30999" w:name="_Toc422932414"/>
          <w:bookmarkStart w:id="31000" w:name="_Toc494290546"/>
          <w:bookmarkStart w:id="31001" w:name="_Toc494293362"/>
          <w:bookmarkStart w:id="31002" w:name="_Toc494296176"/>
          <w:bookmarkEnd w:id="30994"/>
          <w:bookmarkEnd w:id="30995"/>
          <w:bookmarkEnd w:id="30996"/>
          <w:bookmarkEnd w:id="30997"/>
          <w:bookmarkEnd w:id="30998"/>
          <w:bookmarkEnd w:id="30999"/>
          <w:bookmarkEnd w:id="31000"/>
          <w:bookmarkEnd w:id="31001"/>
          <w:bookmarkEnd w:id="31002"/>
        </w:del>
      </w:ins>
    </w:p>
    <w:p w:rsidR="005D2003" w:rsidRPr="005D2003" w:rsidDel="00371A11" w:rsidRDefault="005D2003">
      <w:pPr>
        <w:pStyle w:val="body"/>
        <w:rPr>
          <w:ins w:id="31003" w:author="Wong, Clarence" w:date="2010-09-23T14:03:00Z"/>
          <w:del w:id="31004" w:author="Sastry, Murali" w:date="2015-06-09T17:17:00Z"/>
          <w:color w:val="1F497D"/>
        </w:rPr>
        <w:pPrChange w:id="31005" w:author="Sastry, Murali" w:date="2015-06-10T10:23:00Z">
          <w:pPr>
            <w:pStyle w:val="PlainText"/>
          </w:pPr>
        </w:pPrChange>
      </w:pPr>
      <w:ins w:id="31006" w:author="Wong, Clarence" w:date="2010-09-23T14:03:00Z">
        <w:del w:id="31007" w:author="Sastry, Murali" w:date="2015-06-09T17:17:00Z">
          <w:r w:rsidRPr="005D2003" w:rsidDel="00371A11">
            <w:rPr>
              <w:color w:val="1F497D"/>
            </w:rPr>
            <w:delText>TopGlobal:           VR306.Gobi2000Drivers.tar.gz</w:delText>
          </w:r>
          <w:bookmarkStart w:id="31008" w:name="_Toc421704113"/>
          <w:bookmarkStart w:id="31009" w:name="_Toc421707307"/>
          <w:bookmarkStart w:id="31010" w:name="_Toc422907287"/>
          <w:bookmarkStart w:id="31011" w:name="_Toc422937918"/>
          <w:bookmarkStart w:id="31012" w:name="_Toc422940980"/>
          <w:bookmarkStart w:id="31013" w:name="_Toc422932415"/>
          <w:bookmarkStart w:id="31014" w:name="_Toc494290547"/>
          <w:bookmarkStart w:id="31015" w:name="_Toc494293363"/>
          <w:bookmarkStart w:id="31016" w:name="_Toc494296177"/>
          <w:bookmarkEnd w:id="31008"/>
          <w:bookmarkEnd w:id="31009"/>
          <w:bookmarkEnd w:id="31010"/>
          <w:bookmarkEnd w:id="31011"/>
          <w:bookmarkEnd w:id="31012"/>
          <w:bookmarkEnd w:id="31013"/>
          <w:bookmarkEnd w:id="31014"/>
          <w:bookmarkEnd w:id="31015"/>
          <w:bookmarkEnd w:id="31016"/>
        </w:del>
      </w:ins>
    </w:p>
    <w:p w:rsidR="005D2003" w:rsidRPr="005D2003" w:rsidDel="00371A11" w:rsidRDefault="005D2003">
      <w:pPr>
        <w:pStyle w:val="body"/>
        <w:rPr>
          <w:ins w:id="31017" w:author="Wong, Clarence" w:date="2010-09-23T14:03:00Z"/>
          <w:del w:id="31018" w:author="Sastry, Murali" w:date="2015-06-09T17:17:00Z"/>
          <w:color w:val="1F497D"/>
        </w:rPr>
        <w:pPrChange w:id="31019" w:author="Sastry, Murali" w:date="2015-06-10T10:23:00Z">
          <w:pPr>
            <w:pStyle w:val="PlainText"/>
          </w:pPr>
        </w:pPrChange>
      </w:pPr>
      <w:ins w:id="31020" w:author="Wong, Clarence" w:date="2010-09-23T14:03:00Z">
        <w:del w:id="31021" w:author="Sastry, Murali" w:date="2015-06-09T17:17:00Z">
          <w:r w:rsidRPr="005D2003" w:rsidDel="00371A11">
            <w:rPr>
              <w:color w:val="1F497D"/>
            </w:rPr>
            <w:delText>Sierra:              VT773.Gobi2000Drivers.tar.gz</w:delText>
          </w:r>
          <w:bookmarkStart w:id="31022" w:name="_Toc421704114"/>
          <w:bookmarkStart w:id="31023" w:name="_Toc421707308"/>
          <w:bookmarkStart w:id="31024" w:name="_Toc422907288"/>
          <w:bookmarkStart w:id="31025" w:name="_Toc422937919"/>
          <w:bookmarkStart w:id="31026" w:name="_Toc422940981"/>
          <w:bookmarkStart w:id="31027" w:name="_Toc422932416"/>
          <w:bookmarkStart w:id="31028" w:name="_Toc494290548"/>
          <w:bookmarkStart w:id="31029" w:name="_Toc494293364"/>
          <w:bookmarkStart w:id="31030" w:name="_Toc494296178"/>
          <w:bookmarkEnd w:id="31022"/>
          <w:bookmarkEnd w:id="31023"/>
          <w:bookmarkEnd w:id="31024"/>
          <w:bookmarkEnd w:id="31025"/>
          <w:bookmarkEnd w:id="31026"/>
          <w:bookmarkEnd w:id="31027"/>
          <w:bookmarkEnd w:id="31028"/>
          <w:bookmarkEnd w:id="31029"/>
          <w:bookmarkEnd w:id="31030"/>
        </w:del>
      </w:ins>
    </w:p>
    <w:p w:rsidR="005D2003" w:rsidRPr="005D2003" w:rsidDel="00371A11" w:rsidRDefault="005D2003">
      <w:pPr>
        <w:pStyle w:val="body"/>
        <w:rPr>
          <w:ins w:id="31031" w:author="Wong, Clarence" w:date="2010-09-23T14:03:00Z"/>
          <w:del w:id="31032" w:author="Sastry, Murali" w:date="2015-06-09T17:17:00Z"/>
          <w:color w:val="1F497D"/>
        </w:rPr>
        <w:pPrChange w:id="31033" w:author="Sastry, Murali" w:date="2015-06-10T10:23:00Z">
          <w:pPr>
            <w:pStyle w:val="PlainText"/>
          </w:pPr>
        </w:pPrChange>
      </w:pPr>
      <w:ins w:id="31034" w:author="Wong, Clarence" w:date="2010-09-23T14:03:00Z">
        <w:del w:id="31035" w:author="Sastry, Murali" w:date="2015-06-09T17:17:00Z">
          <w:r w:rsidRPr="005D2003" w:rsidDel="00371A11">
            <w:rPr>
              <w:color w:val="1F497D"/>
            </w:rPr>
            <w:delText>Sony:                VU730.Gobi2000Drivers.tar.gz</w:delText>
          </w:r>
          <w:bookmarkStart w:id="31036" w:name="_Toc421704115"/>
          <w:bookmarkStart w:id="31037" w:name="_Toc421707309"/>
          <w:bookmarkStart w:id="31038" w:name="_Toc422907289"/>
          <w:bookmarkStart w:id="31039" w:name="_Toc422937920"/>
          <w:bookmarkStart w:id="31040" w:name="_Toc422940982"/>
          <w:bookmarkStart w:id="31041" w:name="_Toc422932417"/>
          <w:bookmarkStart w:id="31042" w:name="_Toc494290549"/>
          <w:bookmarkStart w:id="31043" w:name="_Toc494293365"/>
          <w:bookmarkStart w:id="31044" w:name="_Toc494296179"/>
          <w:bookmarkEnd w:id="31036"/>
          <w:bookmarkEnd w:id="31037"/>
          <w:bookmarkEnd w:id="31038"/>
          <w:bookmarkEnd w:id="31039"/>
          <w:bookmarkEnd w:id="31040"/>
          <w:bookmarkEnd w:id="31041"/>
          <w:bookmarkEnd w:id="31042"/>
          <w:bookmarkEnd w:id="31043"/>
          <w:bookmarkEnd w:id="31044"/>
        </w:del>
      </w:ins>
    </w:p>
    <w:p w:rsidR="005D2003" w:rsidRPr="005D2003" w:rsidDel="00371A11" w:rsidRDefault="005D2003">
      <w:pPr>
        <w:pStyle w:val="body"/>
        <w:rPr>
          <w:ins w:id="31045" w:author="Wong, Clarence" w:date="2010-09-23T14:03:00Z"/>
          <w:del w:id="31046" w:author="Sastry, Murali" w:date="2015-06-09T17:17:00Z"/>
          <w:color w:val="1F497D"/>
        </w:rPr>
        <w:pPrChange w:id="31047" w:author="Sastry, Murali" w:date="2015-06-10T10:23:00Z">
          <w:pPr>
            <w:pStyle w:val="PlainText"/>
          </w:pPr>
        </w:pPrChange>
      </w:pPr>
      <w:ins w:id="31048" w:author="Wong, Clarence" w:date="2010-09-23T14:03:00Z">
        <w:del w:id="31049" w:author="Sastry, Murali" w:date="2015-06-09T17:17:00Z">
          <w:r w:rsidRPr="005D2003" w:rsidDel="00371A11">
            <w:rPr>
              <w:color w:val="1F497D"/>
            </w:rPr>
            <w:delText xml:space="preserve">CMOTech:            </w:delText>
          </w:r>
        </w:del>
      </w:ins>
      <w:ins w:id="31050" w:author="Wong, Clarence" w:date="2010-09-23T14:04:00Z">
        <w:del w:id="31051" w:author="Sastry, Murali" w:date="2015-06-09T17:17:00Z">
          <w:r w:rsidDel="00371A11">
            <w:rPr>
              <w:color w:val="1F497D"/>
            </w:rPr>
            <w:delText xml:space="preserve"> </w:delText>
          </w:r>
        </w:del>
      </w:ins>
      <w:ins w:id="31052" w:author="Wong, Clarence" w:date="2010-09-23T14:03:00Z">
        <w:del w:id="31053" w:author="Sastry, Murali" w:date="2015-06-09T17:17:00Z">
          <w:r w:rsidRPr="005D2003" w:rsidDel="00371A11">
            <w:rPr>
              <w:color w:val="1F497D"/>
            </w:rPr>
            <w:delText>VU922.Gobi2000Drivers.tar.gz</w:delText>
          </w:r>
          <w:bookmarkStart w:id="31054" w:name="_Toc421704116"/>
          <w:bookmarkStart w:id="31055" w:name="_Toc421707310"/>
          <w:bookmarkStart w:id="31056" w:name="_Toc422907290"/>
          <w:bookmarkStart w:id="31057" w:name="_Toc422937921"/>
          <w:bookmarkStart w:id="31058" w:name="_Toc422940983"/>
          <w:bookmarkStart w:id="31059" w:name="_Toc422932418"/>
          <w:bookmarkStart w:id="31060" w:name="_Toc494290550"/>
          <w:bookmarkStart w:id="31061" w:name="_Toc494293366"/>
          <w:bookmarkStart w:id="31062" w:name="_Toc494296180"/>
          <w:bookmarkEnd w:id="31054"/>
          <w:bookmarkEnd w:id="31055"/>
          <w:bookmarkEnd w:id="31056"/>
          <w:bookmarkEnd w:id="31057"/>
          <w:bookmarkEnd w:id="31058"/>
          <w:bookmarkEnd w:id="31059"/>
          <w:bookmarkEnd w:id="31060"/>
          <w:bookmarkEnd w:id="31061"/>
          <w:bookmarkEnd w:id="31062"/>
        </w:del>
      </w:ins>
    </w:p>
    <w:p w:rsidR="005D2003" w:rsidRPr="005D2003" w:rsidDel="00371A11" w:rsidRDefault="005D2003">
      <w:pPr>
        <w:pStyle w:val="body"/>
        <w:rPr>
          <w:ins w:id="31063" w:author="Wong, Clarence" w:date="2010-09-23T14:03:00Z"/>
          <w:del w:id="31064" w:author="Sastry, Murali" w:date="2015-06-09T17:17:00Z"/>
          <w:color w:val="1F497D"/>
        </w:rPr>
        <w:pPrChange w:id="31065" w:author="Sastry, Murali" w:date="2015-06-10T10:23:00Z">
          <w:pPr>
            <w:pStyle w:val="PlainText"/>
          </w:pPr>
        </w:pPrChange>
      </w:pPr>
      <w:ins w:id="31066" w:author="Wong, Clarence" w:date="2010-09-23T14:03:00Z">
        <w:del w:id="31067" w:author="Sastry, Murali" w:date="2015-06-09T17:17:00Z">
          <w:r w:rsidRPr="005D2003" w:rsidDel="00371A11">
            <w:rPr>
              <w:color w:val="1F497D"/>
            </w:rPr>
            <w:delText>Acer:                VP413.Gobi2000Drivers.tar.gz</w:delText>
          </w:r>
          <w:bookmarkStart w:id="31068" w:name="_Toc421704117"/>
          <w:bookmarkStart w:id="31069" w:name="_Toc421707311"/>
          <w:bookmarkStart w:id="31070" w:name="_Toc422907291"/>
          <w:bookmarkStart w:id="31071" w:name="_Toc422937922"/>
          <w:bookmarkStart w:id="31072" w:name="_Toc422940984"/>
          <w:bookmarkStart w:id="31073" w:name="_Toc422932419"/>
          <w:bookmarkStart w:id="31074" w:name="_Toc494290551"/>
          <w:bookmarkStart w:id="31075" w:name="_Toc494293367"/>
          <w:bookmarkStart w:id="31076" w:name="_Toc494296181"/>
          <w:bookmarkEnd w:id="31068"/>
          <w:bookmarkEnd w:id="31069"/>
          <w:bookmarkEnd w:id="31070"/>
          <w:bookmarkEnd w:id="31071"/>
          <w:bookmarkEnd w:id="31072"/>
          <w:bookmarkEnd w:id="31073"/>
          <w:bookmarkEnd w:id="31074"/>
          <w:bookmarkEnd w:id="31075"/>
          <w:bookmarkEnd w:id="31076"/>
        </w:del>
      </w:ins>
    </w:p>
    <w:p w:rsidR="005D2003" w:rsidRPr="005D2003" w:rsidDel="00371A11" w:rsidRDefault="005D2003">
      <w:pPr>
        <w:pStyle w:val="body"/>
        <w:rPr>
          <w:ins w:id="31077" w:author="Wong, Clarence" w:date="2010-09-23T14:03:00Z"/>
          <w:del w:id="31078" w:author="Sastry, Murali" w:date="2015-06-09T17:17:00Z"/>
          <w:color w:val="1F497D"/>
        </w:rPr>
        <w:pPrChange w:id="31079" w:author="Sastry, Murali" w:date="2015-06-10T10:23:00Z">
          <w:pPr>
            <w:pStyle w:val="PlainText"/>
          </w:pPr>
        </w:pPrChange>
      </w:pPr>
      <w:ins w:id="31080" w:author="Wong, Clarence" w:date="2010-09-23T14:03:00Z">
        <w:del w:id="31081" w:author="Sastry, Murali" w:date="2015-06-09T17:17:00Z">
          <w:r w:rsidRPr="005D2003" w:rsidDel="00371A11">
            <w:rPr>
              <w:color w:val="1F497D"/>
            </w:rPr>
            <w:delText xml:space="preserve">SonyARM :           </w:delText>
          </w:r>
        </w:del>
      </w:ins>
      <w:ins w:id="31082" w:author="Wong, Clarence" w:date="2010-09-23T14:04:00Z">
        <w:del w:id="31083" w:author="Sastry, Murali" w:date="2015-06-09T17:17:00Z">
          <w:r w:rsidDel="00371A11">
            <w:rPr>
              <w:color w:val="1F497D"/>
            </w:rPr>
            <w:delText xml:space="preserve"> </w:delText>
          </w:r>
        </w:del>
      </w:ins>
      <w:ins w:id="31084" w:author="Wong, Clarence" w:date="2010-09-23T14:03:00Z">
        <w:del w:id="31085" w:author="Sastry, Murali" w:date="2015-06-09T17:17:00Z">
          <w:r w:rsidRPr="005D2003" w:rsidDel="00371A11">
            <w:rPr>
              <w:color w:val="1F497D"/>
            </w:rPr>
            <w:delText>N0279.Gobi2000Drivers.tar.gz</w:delText>
          </w:r>
          <w:bookmarkStart w:id="31086" w:name="_Toc421704118"/>
          <w:bookmarkStart w:id="31087" w:name="_Toc421707312"/>
          <w:bookmarkStart w:id="31088" w:name="_Toc422907292"/>
          <w:bookmarkStart w:id="31089" w:name="_Toc422937923"/>
          <w:bookmarkStart w:id="31090" w:name="_Toc422940985"/>
          <w:bookmarkStart w:id="31091" w:name="_Toc422932420"/>
          <w:bookmarkStart w:id="31092" w:name="_Toc494290552"/>
          <w:bookmarkStart w:id="31093" w:name="_Toc494293368"/>
          <w:bookmarkStart w:id="31094" w:name="_Toc494296182"/>
          <w:bookmarkEnd w:id="31086"/>
          <w:bookmarkEnd w:id="31087"/>
          <w:bookmarkEnd w:id="31088"/>
          <w:bookmarkEnd w:id="31089"/>
          <w:bookmarkEnd w:id="31090"/>
          <w:bookmarkEnd w:id="31091"/>
          <w:bookmarkEnd w:id="31092"/>
          <w:bookmarkEnd w:id="31093"/>
          <w:bookmarkEnd w:id="31094"/>
        </w:del>
      </w:ins>
    </w:p>
    <w:p w:rsidR="005D2003" w:rsidRPr="005D2003" w:rsidDel="00371A11" w:rsidRDefault="005D2003">
      <w:pPr>
        <w:pStyle w:val="body"/>
        <w:rPr>
          <w:ins w:id="31095" w:author="Wong, Clarence" w:date="2010-09-23T14:03:00Z"/>
          <w:del w:id="31096" w:author="Sastry, Murali" w:date="2015-06-09T17:17:00Z"/>
          <w:color w:val="1F497D"/>
        </w:rPr>
        <w:pPrChange w:id="31097" w:author="Sastry, Murali" w:date="2015-06-10T10:23:00Z">
          <w:pPr>
            <w:pStyle w:val="PlainText"/>
          </w:pPr>
        </w:pPrChange>
      </w:pPr>
      <w:ins w:id="31098" w:author="Wong, Clarence" w:date="2010-09-23T14:03:00Z">
        <w:del w:id="31099" w:author="Sastry, Murali" w:date="2015-06-09T17:17:00Z">
          <w:r w:rsidRPr="005D2003" w:rsidDel="00371A11">
            <w:rPr>
              <w:color w:val="1F497D"/>
            </w:rPr>
            <w:delText xml:space="preserve">Samsung :           </w:delText>
          </w:r>
        </w:del>
      </w:ins>
      <w:ins w:id="31100" w:author="Wong, Clarence" w:date="2010-09-23T14:04:00Z">
        <w:del w:id="31101" w:author="Sastry, Murali" w:date="2015-06-09T17:17:00Z">
          <w:r w:rsidDel="00371A11">
            <w:rPr>
              <w:color w:val="1F497D"/>
            </w:rPr>
            <w:delText xml:space="preserve"> </w:delText>
          </w:r>
        </w:del>
      </w:ins>
      <w:ins w:id="31102" w:author="Wong, Clarence" w:date="2010-09-23T14:03:00Z">
        <w:del w:id="31103" w:author="Sastry, Murali" w:date="2015-06-09T17:17:00Z">
          <w:r w:rsidRPr="005D2003" w:rsidDel="00371A11">
            <w:rPr>
              <w:color w:val="1F497D"/>
            </w:rPr>
            <w:delText>VL176.Gobi2000Drivers.tar.gz</w:delText>
          </w:r>
          <w:bookmarkStart w:id="31104" w:name="_Toc421704119"/>
          <w:bookmarkStart w:id="31105" w:name="_Toc421707313"/>
          <w:bookmarkStart w:id="31106" w:name="_Toc422907293"/>
          <w:bookmarkStart w:id="31107" w:name="_Toc422937924"/>
          <w:bookmarkStart w:id="31108" w:name="_Toc422940986"/>
          <w:bookmarkStart w:id="31109" w:name="_Toc422932421"/>
          <w:bookmarkStart w:id="31110" w:name="_Toc494290553"/>
          <w:bookmarkStart w:id="31111" w:name="_Toc494293369"/>
          <w:bookmarkStart w:id="31112" w:name="_Toc494296183"/>
          <w:bookmarkEnd w:id="31104"/>
          <w:bookmarkEnd w:id="31105"/>
          <w:bookmarkEnd w:id="31106"/>
          <w:bookmarkEnd w:id="31107"/>
          <w:bookmarkEnd w:id="31108"/>
          <w:bookmarkEnd w:id="31109"/>
          <w:bookmarkEnd w:id="31110"/>
          <w:bookmarkEnd w:id="31111"/>
          <w:bookmarkEnd w:id="31112"/>
        </w:del>
      </w:ins>
    </w:p>
    <w:p w:rsidR="005D2003" w:rsidRPr="005D2003" w:rsidDel="00371A11" w:rsidRDefault="005D2003">
      <w:pPr>
        <w:pStyle w:val="body"/>
        <w:rPr>
          <w:ins w:id="31113" w:author="Wong, Clarence" w:date="2010-09-23T14:03:00Z"/>
          <w:del w:id="31114" w:author="Sastry, Murali" w:date="2015-06-09T17:17:00Z"/>
          <w:color w:val="1F497D"/>
        </w:rPr>
        <w:pPrChange w:id="31115" w:author="Sastry, Murali" w:date="2015-06-10T10:23:00Z">
          <w:pPr>
            <w:pStyle w:val="PlainText"/>
          </w:pPr>
        </w:pPrChange>
      </w:pPr>
      <w:ins w:id="31116" w:author="Wong, Clarence" w:date="2010-09-23T14:03:00Z">
        <w:del w:id="31117" w:author="Sastry, Murali" w:date="2015-06-09T17:17:00Z">
          <w:r w:rsidRPr="005D2003" w:rsidDel="00371A11">
            <w:rPr>
              <w:color w:val="1F497D"/>
            </w:rPr>
            <w:delText>Lenovo :             N0383.Gobi2000Drivers.tar.gz</w:delText>
          </w:r>
          <w:bookmarkStart w:id="31118" w:name="_Toc421704120"/>
          <w:bookmarkStart w:id="31119" w:name="_Toc421707314"/>
          <w:bookmarkStart w:id="31120" w:name="_Toc422907294"/>
          <w:bookmarkStart w:id="31121" w:name="_Toc422937925"/>
          <w:bookmarkStart w:id="31122" w:name="_Toc422940987"/>
          <w:bookmarkStart w:id="31123" w:name="_Toc422932422"/>
          <w:bookmarkStart w:id="31124" w:name="_Toc494290554"/>
          <w:bookmarkStart w:id="31125" w:name="_Toc494293370"/>
          <w:bookmarkStart w:id="31126" w:name="_Toc494296184"/>
          <w:bookmarkEnd w:id="31118"/>
          <w:bookmarkEnd w:id="31119"/>
          <w:bookmarkEnd w:id="31120"/>
          <w:bookmarkEnd w:id="31121"/>
          <w:bookmarkEnd w:id="31122"/>
          <w:bookmarkEnd w:id="31123"/>
          <w:bookmarkEnd w:id="31124"/>
          <w:bookmarkEnd w:id="31125"/>
          <w:bookmarkEnd w:id="31126"/>
        </w:del>
      </w:ins>
    </w:p>
    <w:p w:rsidR="005D2003" w:rsidRPr="005D2003" w:rsidDel="00371A11" w:rsidRDefault="005D2003">
      <w:pPr>
        <w:pStyle w:val="body"/>
        <w:rPr>
          <w:ins w:id="31127" w:author="Wong, Clarence" w:date="2010-09-23T14:03:00Z"/>
          <w:del w:id="31128" w:author="Sastry, Murali" w:date="2015-06-09T17:17:00Z"/>
          <w:color w:val="1F497D"/>
        </w:rPr>
        <w:pPrChange w:id="31129" w:author="Sastry, Murali" w:date="2015-06-10T10:23:00Z">
          <w:pPr>
            <w:pStyle w:val="PlainText"/>
          </w:pPr>
        </w:pPrChange>
      </w:pPr>
      <w:ins w:id="31130" w:author="Wong, Clarence" w:date="2010-09-23T14:03:00Z">
        <w:del w:id="31131" w:author="Sastry, Murali" w:date="2015-06-09T17:17:00Z">
          <w:r w:rsidRPr="005D2003" w:rsidDel="00371A11">
            <w:rPr>
              <w:color w:val="1F497D"/>
            </w:rPr>
            <w:delText xml:space="preserve">EntourageARM :  </w:delText>
          </w:r>
        </w:del>
      </w:ins>
      <w:ins w:id="31132" w:author="Wong, Clarence" w:date="2010-09-23T14:04:00Z">
        <w:del w:id="31133" w:author="Sastry, Murali" w:date="2015-06-09T17:17:00Z">
          <w:r w:rsidDel="00371A11">
            <w:rPr>
              <w:color w:val="1F497D"/>
            </w:rPr>
            <w:delText xml:space="preserve">     </w:delText>
          </w:r>
        </w:del>
      </w:ins>
      <w:ins w:id="31134" w:author="Wong, Clarence" w:date="2010-09-23T14:03:00Z">
        <w:del w:id="31135" w:author="Sastry, Murali" w:date="2015-06-09T17:17:00Z">
          <w:r w:rsidRPr="005D2003" w:rsidDel="00371A11">
            <w:rPr>
              <w:color w:val="1F497D"/>
            </w:rPr>
            <w:delText>N0384.Gobi2000Drivers.tar.gz</w:delText>
          </w:r>
          <w:bookmarkStart w:id="31136" w:name="_Toc421704121"/>
          <w:bookmarkStart w:id="31137" w:name="_Toc421707315"/>
          <w:bookmarkStart w:id="31138" w:name="_Toc422907295"/>
          <w:bookmarkStart w:id="31139" w:name="_Toc422937926"/>
          <w:bookmarkStart w:id="31140" w:name="_Toc422940988"/>
          <w:bookmarkStart w:id="31141" w:name="_Toc422932423"/>
          <w:bookmarkStart w:id="31142" w:name="_Toc494290555"/>
          <w:bookmarkStart w:id="31143" w:name="_Toc494293371"/>
          <w:bookmarkStart w:id="31144" w:name="_Toc494296185"/>
          <w:bookmarkEnd w:id="31136"/>
          <w:bookmarkEnd w:id="31137"/>
          <w:bookmarkEnd w:id="31138"/>
          <w:bookmarkEnd w:id="31139"/>
          <w:bookmarkEnd w:id="31140"/>
          <w:bookmarkEnd w:id="31141"/>
          <w:bookmarkEnd w:id="31142"/>
          <w:bookmarkEnd w:id="31143"/>
          <w:bookmarkEnd w:id="31144"/>
        </w:del>
      </w:ins>
    </w:p>
    <w:p w:rsidR="00A31CAF" w:rsidDel="00371A11" w:rsidRDefault="005D2003">
      <w:pPr>
        <w:pStyle w:val="body"/>
        <w:rPr>
          <w:ins w:id="31145" w:author="Wong, Clarence" w:date="2010-09-23T14:00:00Z"/>
          <w:del w:id="31146" w:author="Sastry, Murali" w:date="2015-06-09T17:17:00Z"/>
          <w:color w:val="1F497D"/>
        </w:rPr>
        <w:pPrChange w:id="31147" w:author="Sastry, Murali" w:date="2015-06-10T10:23:00Z">
          <w:pPr/>
        </w:pPrChange>
      </w:pPr>
      <w:ins w:id="31148" w:author="Wong, Clarence" w:date="2010-09-23T14:03:00Z">
        <w:del w:id="31149" w:author="Sastry, Murali" w:date="2015-06-09T17:17:00Z">
          <w:r w:rsidRPr="005D2003" w:rsidDel="00371A11">
            <w:rPr>
              <w:color w:val="1F497D"/>
            </w:rPr>
            <w:delText>Panasonic :          N1456.Gobi2000Drivers.tar.gz</w:delText>
          </w:r>
        </w:del>
      </w:ins>
      <w:ins w:id="31150" w:author="Wong, Clarence" w:date="2010-09-23T13:58:00Z">
        <w:del w:id="31151" w:author="Sastry, Murali" w:date="2015-06-09T17:17:00Z">
          <w:r w:rsidR="00F059EB" w:rsidDel="00371A11">
            <w:rPr>
              <w:color w:val="1F497D"/>
            </w:rPr>
            <w:delText xml:space="preserve">   </w:delText>
          </w:r>
        </w:del>
      </w:ins>
      <w:bookmarkStart w:id="31152" w:name="_Toc421704122"/>
      <w:bookmarkStart w:id="31153" w:name="_Toc421707316"/>
      <w:bookmarkStart w:id="31154" w:name="_Toc422907296"/>
      <w:bookmarkStart w:id="31155" w:name="_Toc422937927"/>
      <w:bookmarkStart w:id="31156" w:name="_Toc422940989"/>
      <w:bookmarkStart w:id="31157" w:name="_Toc422932424"/>
      <w:bookmarkStart w:id="31158" w:name="_Toc494290556"/>
      <w:bookmarkStart w:id="31159" w:name="_Toc494293372"/>
      <w:bookmarkStart w:id="31160" w:name="_Toc494296186"/>
      <w:bookmarkEnd w:id="31152"/>
      <w:bookmarkEnd w:id="31153"/>
      <w:bookmarkEnd w:id="31154"/>
      <w:bookmarkEnd w:id="31155"/>
      <w:bookmarkEnd w:id="31156"/>
      <w:bookmarkEnd w:id="31157"/>
      <w:bookmarkEnd w:id="31158"/>
      <w:bookmarkEnd w:id="31159"/>
      <w:bookmarkEnd w:id="31160"/>
    </w:p>
    <w:p w:rsidR="005D2003" w:rsidDel="00371A11" w:rsidRDefault="005D2003">
      <w:pPr>
        <w:pStyle w:val="body"/>
        <w:rPr>
          <w:ins w:id="31161" w:author="Wong, Clarence" w:date="2010-09-23T13:58:00Z"/>
          <w:del w:id="31162" w:author="Sastry, Murali" w:date="2015-06-09T17:17:00Z"/>
          <w:color w:val="1F497D"/>
        </w:rPr>
        <w:pPrChange w:id="31163" w:author="Sastry, Murali" w:date="2015-06-10T10:23:00Z">
          <w:pPr/>
        </w:pPrChange>
      </w:pPr>
      <w:bookmarkStart w:id="31164" w:name="_Toc421704123"/>
      <w:bookmarkStart w:id="31165" w:name="_Toc421707317"/>
      <w:bookmarkStart w:id="31166" w:name="_Toc422907297"/>
      <w:bookmarkStart w:id="31167" w:name="_Toc422937928"/>
      <w:bookmarkStart w:id="31168" w:name="_Toc422940990"/>
      <w:bookmarkStart w:id="31169" w:name="_Toc422932425"/>
      <w:bookmarkStart w:id="31170" w:name="_Toc494290557"/>
      <w:bookmarkStart w:id="31171" w:name="_Toc494293373"/>
      <w:bookmarkStart w:id="31172" w:name="_Toc494296187"/>
      <w:bookmarkEnd w:id="31164"/>
      <w:bookmarkEnd w:id="31165"/>
      <w:bookmarkEnd w:id="31166"/>
      <w:bookmarkEnd w:id="31167"/>
      <w:bookmarkEnd w:id="31168"/>
      <w:bookmarkEnd w:id="31169"/>
      <w:bookmarkEnd w:id="31170"/>
      <w:bookmarkEnd w:id="31171"/>
      <w:bookmarkEnd w:id="31172"/>
    </w:p>
    <w:p w:rsidR="00F059EB" w:rsidDel="00371A11" w:rsidRDefault="00F059EB">
      <w:pPr>
        <w:pStyle w:val="body"/>
        <w:rPr>
          <w:ins w:id="31173" w:author="Wong, Clarence" w:date="2010-09-23T13:58:00Z"/>
          <w:del w:id="31174" w:author="Sastry, Murali" w:date="2015-06-09T17:17:00Z"/>
          <w:color w:val="1F497D"/>
        </w:rPr>
        <w:pPrChange w:id="31175" w:author="Sastry, Murali" w:date="2015-06-10T10:23:00Z">
          <w:pPr/>
        </w:pPrChange>
      </w:pPr>
      <w:ins w:id="31176" w:author="Wong, Clarence" w:date="2010-09-23T13:58:00Z">
        <w:del w:id="31177" w:author="Sastry, Murali" w:date="2015-06-09T17:17:00Z">
          <w:r w:rsidDel="00371A11">
            <w:rPr>
              <w:color w:val="1F497D"/>
            </w:rPr>
            <w:delText>Thanks,</w:delText>
          </w:r>
          <w:bookmarkStart w:id="31178" w:name="_Toc421704124"/>
          <w:bookmarkStart w:id="31179" w:name="_Toc421707318"/>
          <w:bookmarkStart w:id="31180" w:name="_Toc422907298"/>
          <w:bookmarkStart w:id="31181" w:name="_Toc422937929"/>
          <w:bookmarkStart w:id="31182" w:name="_Toc422940991"/>
          <w:bookmarkStart w:id="31183" w:name="_Toc422932426"/>
          <w:bookmarkStart w:id="31184" w:name="_Toc494290558"/>
          <w:bookmarkStart w:id="31185" w:name="_Toc494293374"/>
          <w:bookmarkStart w:id="31186" w:name="_Toc494296188"/>
          <w:bookmarkEnd w:id="31178"/>
          <w:bookmarkEnd w:id="31179"/>
          <w:bookmarkEnd w:id="31180"/>
          <w:bookmarkEnd w:id="31181"/>
          <w:bookmarkEnd w:id="31182"/>
          <w:bookmarkEnd w:id="31183"/>
          <w:bookmarkEnd w:id="31184"/>
          <w:bookmarkEnd w:id="31185"/>
          <w:bookmarkEnd w:id="31186"/>
        </w:del>
      </w:ins>
    </w:p>
    <w:p w:rsidR="00F059EB" w:rsidDel="00371A11" w:rsidRDefault="00F059EB">
      <w:pPr>
        <w:pStyle w:val="body"/>
        <w:rPr>
          <w:ins w:id="31187" w:author="Wong, Clarence" w:date="2010-09-23T13:58:00Z"/>
          <w:del w:id="31188" w:author="Sastry, Murali" w:date="2015-06-09T17:17:00Z"/>
          <w:color w:val="1F497D"/>
        </w:rPr>
        <w:pPrChange w:id="31189" w:author="Sastry, Murali" w:date="2015-06-10T10:23:00Z">
          <w:pPr/>
        </w:pPrChange>
      </w:pPr>
      <w:bookmarkStart w:id="31190" w:name="_Toc421704125"/>
      <w:bookmarkStart w:id="31191" w:name="_Toc421707319"/>
      <w:bookmarkStart w:id="31192" w:name="_Toc422907299"/>
      <w:bookmarkStart w:id="31193" w:name="_Toc422937930"/>
      <w:bookmarkStart w:id="31194" w:name="_Toc422940992"/>
      <w:bookmarkStart w:id="31195" w:name="_Toc422932427"/>
      <w:bookmarkStart w:id="31196" w:name="_Toc494290559"/>
      <w:bookmarkStart w:id="31197" w:name="_Toc494293375"/>
      <w:bookmarkStart w:id="31198" w:name="_Toc494296189"/>
      <w:bookmarkEnd w:id="31190"/>
      <w:bookmarkEnd w:id="31191"/>
      <w:bookmarkEnd w:id="31192"/>
      <w:bookmarkEnd w:id="31193"/>
      <w:bookmarkEnd w:id="31194"/>
      <w:bookmarkEnd w:id="31195"/>
      <w:bookmarkEnd w:id="31196"/>
      <w:bookmarkEnd w:id="31197"/>
      <w:bookmarkEnd w:id="31198"/>
    </w:p>
    <w:p w:rsidR="00A31CAF" w:rsidRPr="00A31CAF" w:rsidDel="00371A11" w:rsidRDefault="00F059EB">
      <w:pPr>
        <w:pStyle w:val="body"/>
        <w:rPr>
          <w:ins w:id="31199" w:author="Wong, Clarence" w:date="2010-09-23T13:24:00Z"/>
          <w:del w:id="31200" w:author="Sastry, Murali" w:date="2015-06-09T17:17:00Z"/>
          <w:color w:val="1F497D"/>
          <w:rPrChange w:id="31201" w:author="Wong, Clarence" w:date="2010-09-23T14:04:00Z">
            <w:rPr>
              <w:ins w:id="31202" w:author="Wong, Clarence" w:date="2010-09-23T13:24:00Z"/>
              <w:del w:id="31203" w:author="Sastry, Murali" w:date="2015-06-09T17:17:00Z"/>
            </w:rPr>
          </w:rPrChange>
        </w:rPr>
      </w:pPr>
      <w:ins w:id="31204" w:author="Wong, Clarence" w:date="2010-09-23T13:58:00Z">
        <w:del w:id="31205" w:author="Sastry, Murali" w:date="2015-06-09T17:17:00Z">
          <w:r w:rsidDel="00371A11">
            <w:rPr>
              <w:color w:val="1F497D"/>
            </w:rPr>
            <w:delText>Clarence</w:delText>
          </w:r>
        </w:del>
      </w:ins>
      <w:bookmarkStart w:id="31206" w:name="_Toc421704126"/>
      <w:bookmarkStart w:id="31207" w:name="_Toc421707320"/>
      <w:bookmarkStart w:id="31208" w:name="_Toc422907300"/>
      <w:bookmarkStart w:id="31209" w:name="_Toc422937931"/>
      <w:bookmarkStart w:id="31210" w:name="_Toc422940993"/>
      <w:bookmarkStart w:id="31211" w:name="_Toc422932428"/>
      <w:bookmarkStart w:id="31212" w:name="_Toc494290560"/>
      <w:bookmarkStart w:id="31213" w:name="_Toc494293376"/>
      <w:bookmarkStart w:id="31214" w:name="_Toc494296190"/>
      <w:bookmarkEnd w:id="31206"/>
      <w:bookmarkEnd w:id="31207"/>
      <w:bookmarkEnd w:id="31208"/>
      <w:bookmarkEnd w:id="31209"/>
      <w:bookmarkEnd w:id="31210"/>
      <w:bookmarkEnd w:id="31211"/>
      <w:bookmarkEnd w:id="31212"/>
      <w:bookmarkEnd w:id="31213"/>
      <w:bookmarkEnd w:id="31214"/>
    </w:p>
    <w:p w:rsidR="008271B2" w:rsidRPr="00E056B6" w:rsidDel="00371A11" w:rsidRDefault="00573FB7">
      <w:pPr>
        <w:pStyle w:val="body"/>
        <w:rPr>
          <w:del w:id="31215" w:author="Sastry, Murali" w:date="2015-06-09T17:17:00Z"/>
        </w:rPr>
      </w:pPr>
      <w:del w:id="31216" w:author="Sastry, Murali" w:date="2015-06-09T17:17:00Z">
        <w:r w:rsidRPr="00E056B6" w:rsidDel="00371A11">
          <w:delText>To provide QuIC warning of upcoming releases, please send an email in advance to Alfred Tan:</w:delText>
        </w:r>
        <w:bookmarkStart w:id="31217" w:name="_Toc421633218"/>
        <w:bookmarkStart w:id="31218" w:name="_Toc421633758"/>
        <w:bookmarkStart w:id="31219" w:name="_Toc421704127"/>
        <w:bookmarkStart w:id="31220" w:name="_Toc421707321"/>
        <w:bookmarkStart w:id="31221" w:name="_Toc422907301"/>
        <w:bookmarkStart w:id="31222" w:name="_Toc422937932"/>
        <w:bookmarkStart w:id="31223" w:name="_Toc422940994"/>
        <w:bookmarkStart w:id="31224" w:name="_Toc422932429"/>
        <w:bookmarkStart w:id="31225" w:name="_Toc494290561"/>
        <w:bookmarkStart w:id="31226" w:name="_Toc494293377"/>
        <w:bookmarkStart w:id="31227" w:name="_Toc494296191"/>
        <w:bookmarkEnd w:id="31217"/>
        <w:bookmarkEnd w:id="31218"/>
        <w:bookmarkEnd w:id="31219"/>
        <w:bookmarkEnd w:id="31220"/>
        <w:bookmarkEnd w:id="31221"/>
        <w:bookmarkEnd w:id="31222"/>
        <w:bookmarkEnd w:id="31223"/>
        <w:bookmarkEnd w:id="31224"/>
        <w:bookmarkEnd w:id="31225"/>
        <w:bookmarkEnd w:id="31226"/>
        <w:bookmarkEnd w:id="31227"/>
      </w:del>
    </w:p>
    <w:p w:rsidR="00573FB7" w:rsidRPr="00E056B6" w:rsidDel="00371A11" w:rsidRDefault="00573FB7">
      <w:pPr>
        <w:pStyle w:val="body"/>
        <w:rPr>
          <w:del w:id="31228" w:author="Sastry, Murali" w:date="2015-06-09T17:17:00Z"/>
          <w:rFonts w:ascii="Calibri" w:hAnsi="Calibri"/>
          <w:color w:val="1F497D"/>
          <w:szCs w:val="22"/>
        </w:rPr>
        <w:pPrChange w:id="31229" w:author="Sastry, Murali" w:date="2015-06-10T10:23:00Z">
          <w:pPr/>
        </w:pPrChange>
      </w:pPr>
      <w:bookmarkStart w:id="31230" w:name="_Toc421633219"/>
      <w:bookmarkStart w:id="31231" w:name="_Toc421633759"/>
      <w:bookmarkStart w:id="31232" w:name="_Toc421704128"/>
      <w:bookmarkStart w:id="31233" w:name="_Toc421707322"/>
      <w:bookmarkStart w:id="31234" w:name="_Toc422907302"/>
      <w:bookmarkStart w:id="31235" w:name="_Toc422937933"/>
      <w:bookmarkStart w:id="31236" w:name="_Toc422940995"/>
      <w:bookmarkStart w:id="31237" w:name="_Toc422932430"/>
      <w:bookmarkStart w:id="31238" w:name="_Toc494290562"/>
      <w:bookmarkStart w:id="31239" w:name="_Toc494293378"/>
      <w:bookmarkStart w:id="31240" w:name="_Toc494296192"/>
      <w:bookmarkEnd w:id="31230"/>
      <w:bookmarkEnd w:id="31231"/>
      <w:bookmarkEnd w:id="31232"/>
      <w:bookmarkEnd w:id="31233"/>
      <w:bookmarkEnd w:id="31234"/>
      <w:bookmarkEnd w:id="31235"/>
      <w:bookmarkEnd w:id="31236"/>
      <w:bookmarkEnd w:id="31237"/>
      <w:bookmarkEnd w:id="31238"/>
      <w:bookmarkEnd w:id="31239"/>
      <w:bookmarkEnd w:id="31240"/>
    </w:p>
    <w:p w:rsidR="00A31CAF" w:rsidDel="00371A11" w:rsidRDefault="00573FB7">
      <w:pPr>
        <w:pStyle w:val="body"/>
        <w:rPr>
          <w:del w:id="31241" w:author="Sastry, Murali" w:date="2015-06-09T17:17:00Z"/>
          <w:rFonts w:ascii="Calibri" w:hAnsi="Calibri"/>
          <w:szCs w:val="22"/>
        </w:rPr>
        <w:pPrChange w:id="31242" w:author="Sastry, Murali" w:date="2015-06-10T10:23:00Z">
          <w:pPr>
            <w:ind w:left="1440"/>
          </w:pPr>
        </w:pPrChange>
      </w:pPr>
      <w:del w:id="31243" w:author="Sastry, Murali" w:date="2015-06-09T17:17:00Z">
        <w:r w:rsidRPr="00E056B6" w:rsidDel="00371A11">
          <w:rPr>
            <w:rFonts w:ascii="Calibri" w:hAnsi="Calibri"/>
            <w:b/>
            <w:szCs w:val="22"/>
          </w:rPr>
          <w:delText>To:</w:delText>
        </w:r>
        <w:r w:rsidRPr="00E056B6" w:rsidDel="00371A11">
          <w:rPr>
            <w:rFonts w:ascii="Calibri" w:hAnsi="Calibri"/>
            <w:szCs w:val="22"/>
          </w:rPr>
          <w:delText xml:space="preserve"> atan</w:delText>
        </w:r>
        <w:bookmarkStart w:id="31244" w:name="_Toc421633220"/>
        <w:bookmarkStart w:id="31245" w:name="_Toc421633760"/>
        <w:bookmarkStart w:id="31246" w:name="_Toc421704129"/>
        <w:bookmarkStart w:id="31247" w:name="_Toc421707323"/>
        <w:bookmarkStart w:id="31248" w:name="_Toc422907303"/>
        <w:bookmarkStart w:id="31249" w:name="_Toc422937934"/>
        <w:bookmarkStart w:id="31250" w:name="_Toc422940996"/>
        <w:bookmarkStart w:id="31251" w:name="_Toc422932431"/>
        <w:bookmarkStart w:id="31252" w:name="_Toc494290563"/>
        <w:bookmarkStart w:id="31253" w:name="_Toc494293379"/>
        <w:bookmarkStart w:id="31254" w:name="_Toc494296193"/>
        <w:bookmarkEnd w:id="31244"/>
        <w:bookmarkEnd w:id="31245"/>
        <w:bookmarkEnd w:id="31246"/>
        <w:bookmarkEnd w:id="31247"/>
        <w:bookmarkEnd w:id="31248"/>
        <w:bookmarkEnd w:id="31249"/>
        <w:bookmarkEnd w:id="31250"/>
        <w:bookmarkEnd w:id="31251"/>
        <w:bookmarkEnd w:id="31252"/>
        <w:bookmarkEnd w:id="31253"/>
        <w:bookmarkEnd w:id="31254"/>
      </w:del>
    </w:p>
    <w:p w:rsidR="00A31CAF" w:rsidDel="00371A11" w:rsidRDefault="00573FB7">
      <w:pPr>
        <w:pStyle w:val="body"/>
        <w:rPr>
          <w:del w:id="31255" w:author="Sastry, Murali" w:date="2015-06-09T17:17:00Z"/>
          <w:rFonts w:ascii="Calibri" w:hAnsi="Calibri"/>
          <w:szCs w:val="22"/>
        </w:rPr>
        <w:pPrChange w:id="31256" w:author="Sastry, Murali" w:date="2015-06-10T10:23:00Z">
          <w:pPr>
            <w:ind w:left="1440"/>
          </w:pPr>
        </w:pPrChange>
      </w:pPr>
      <w:del w:id="31257" w:author="Sastry, Murali" w:date="2015-06-09T17:17:00Z">
        <w:r w:rsidRPr="00E056B6" w:rsidDel="00371A11">
          <w:rPr>
            <w:rFonts w:ascii="Calibri" w:hAnsi="Calibri"/>
            <w:b/>
            <w:szCs w:val="22"/>
          </w:rPr>
          <w:delText>Cc:</w:delText>
        </w:r>
        <w:r w:rsidRPr="00E056B6" w:rsidDel="00371A11">
          <w:rPr>
            <w:rFonts w:ascii="Calibri" w:hAnsi="Calibri"/>
            <w:szCs w:val="22"/>
          </w:rPr>
          <w:delText xml:space="preserve"> undp-pcsw</w:delText>
        </w:r>
        <w:bookmarkStart w:id="31258" w:name="_Toc421633221"/>
        <w:bookmarkStart w:id="31259" w:name="_Toc421633761"/>
        <w:bookmarkStart w:id="31260" w:name="_Toc421704130"/>
        <w:bookmarkStart w:id="31261" w:name="_Toc421707324"/>
        <w:bookmarkStart w:id="31262" w:name="_Toc422907304"/>
        <w:bookmarkStart w:id="31263" w:name="_Toc422937935"/>
        <w:bookmarkStart w:id="31264" w:name="_Toc422940997"/>
        <w:bookmarkStart w:id="31265" w:name="_Toc422932432"/>
        <w:bookmarkStart w:id="31266" w:name="_Toc494290564"/>
        <w:bookmarkStart w:id="31267" w:name="_Toc494293380"/>
        <w:bookmarkStart w:id="31268" w:name="_Toc494296194"/>
        <w:bookmarkEnd w:id="31258"/>
        <w:bookmarkEnd w:id="31259"/>
        <w:bookmarkEnd w:id="31260"/>
        <w:bookmarkEnd w:id="31261"/>
        <w:bookmarkEnd w:id="31262"/>
        <w:bookmarkEnd w:id="31263"/>
        <w:bookmarkEnd w:id="31264"/>
        <w:bookmarkEnd w:id="31265"/>
        <w:bookmarkEnd w:id="31266"/>
        <w:bookmarkEnd w:id="31267"/>
        <w:bookmarkEnd w:id="31268"/>
      </w:del>
    </w:p>
    <w:p w:rsidR="00A31CAF" w:rsidDel="00371A11" w:rsidRDefault="00573FB7">
      <w:pPr>
        <w:pStyle w:val="body"/>
        <w:rPr>
          <w:del w:id="31269" w:author="Sastry, Murali" w:date="2015-06-09T17:17:00Z"/>
          <w:rFonts w:ascii="Calibri" w:hAnsi="Calibri"/>
          <w:szCs w:val="22"/>
        </w:rPr>
        <w:pPrChange w:id="31270" w:author="Sastry, Murali" w:date="2015-06-10T10:23:00Z">
          <w:pPr>
            <w:ind w:left="1440"/>
          </w:pPr>
        </w:pPrChange>
      </w:pPr>
      <w:del w:id="31271" w:author="Sastry, Murali" w:date="2015-06-09T17:17:00Z">
        <w:r w:rsidRPr="00E056B6" w:rsidDel="00371A11">
          <w:rPr>
            <w:rFonts w:ascii="Calibri" w:hAnsi="Calibri"/>
            <w:b/>
            <w:szCs w:val="22"/>
          </w:rPr>
          <w:delText>Subject:</w:delText>
        </w:r>
        <w:r w:rsidRPr="00E056B6" w:rsidDel="00371A11">
          <w:rPr>
            <w:rFonts w:ascii="Calibri" w:hAnsi="Calibri"/>
            <w:szCs w:val="22"/>
          </w:rPr>
          <w:delText xml:space="preserve"> Upcoming Gobi2000 Linux Drivers release (5/13)</w:delText>
        </w:r>
        <w:bookmarkStart w:id="31272" w:name="_Toc421633222"/>
        <w:bookmarkStart w:id="31273" w:name="_Toc421633762"/>
        <w:bookmarkStart w:id="31274" w:name="_Toc421704131"/>
        <w:bookmarkStart w:id="31275" w:name="_Toc421707325"/>
        <w:bookmarkStart w:id="31276" w:name="_Toc422907305"/>
        <w:bookmarkStart w:id="31277" w:name="_Toc422937936"/>
        <w:bookmarkStart w:id="31278" w:name="_Toc422940998"/>
        <w:bookmarkStart w:id="31279" w:name="_Toc422932433"/>
        <w:bookmarkStart w:id="31280" w:name="_Toc494290565"/>
        <w:bookmarkStart w:id="31281" w:name="_Toc494293381"/>
        <w:bookmarkStart w:id="31282" w:name="_Toc494296195"/>
        <w:bookmarkEnd w:id="31272"/>
        <w:bookmarkEnd w:id="31273"/>
        <w:bookmarkEnd w:id="31274"/>
        <w:bookmarkEnd w:id="31275"/>
        <w:bookmarkEnd w:id="31276"/>
        <w:bookmarkEnd w:id="31277"/>
        <w:bookmarkEnd w:id="31278"/>
        <w:bookmarkEnd w:id="31279"/>
        <w:bookmarkEnd w:id="31280"/>
        <w:bookmarkEnd w:id="31281"/>
        <w:bookmarkEnd w:id="31282"/>
      </w:del>
    </w:p>
    <w:p w:rsidR="00A31CAF" w:rsidDel="00371A11" w:rsidRDefault="00A31CAF">
      <w:pPr>
        <w:pStyle w:val="body"/>
        <w:rPr>
          <w:del w:id="31283" w:author="Sastry, Murali" w:date="2015-06-09T17:17:00Z"/>
          <w:rFonts w:ascii="Calibri" w:hAnsi="Calibri"/>
          <w:szCs w:val="22"/>
        </w:rPr>
        <w:pPrChange w:id="31284" w:author="Sastry, Murali" w:date="2015-06-10T10:23:00Z">
          <w:pPr>
            <w:ind w:left="1440"/>
          </w:pPr>
        </w:pPrChange>
      </w:pPr>
      <w:bookmarkStart w:id="31285" w:name="_Toc421633223"/>
      <w:bookmarkStart w:id="31286" w:name="_Toc421633763"/>
      <w:bookmarkStart w:id="31287" w:name="_Toc421704132"/>
      <w:bookmarkStart w:id="31288" w:name="_Toc421707326"/>
      <w:bookmarkStart w:id="31289" w:name="_Toc422907306"/>
      <w:bookmarkStart w:id="31290" w:name="_Toc422937937"/>
      <w:bookmarkStart w:id="31291" w:name="_Toc422940999"/>
      <w:bookmarkStart w:id="31292" w:name="_Toc422932434"/>
      <w:bookmarkStart w:id="31293" w:name="_Toc494290566"/>
      <w:bookmarkStart w:id="31294" w:name="_Toc494293382"/>
      <w:bookmarkStart w:id="31295" w:name="_Toc494296196"/>
      <w:bookmarkEnd w:id="31285"/>
      <w:bookmarkEnd w:id="31286"/>
      <w:bookmarkEnd w:id="31287"/>
      <w:bookmarkEnd w:id="31288"/>
      <w:bookmarkEnd w:id="31289"/>
      <w:bookmarkEnd w:id="31290"/>
      <w:bookmarkEnd w:id="31291"/>
      <w:bookmarkEnd w:id="31292"/>
      <w:bookmarkEnd w:id="31293"/>
      <w:bookmarkEnd w:id="31294"/>
      <w:bookmarkEnd w:id="31295"/>
    </w:p>
    <w:p w:rsidR="00A31CAF" w:rsidDel="00371A11" w:rsidRDefault="00573FB7">
      <w:pPr>
        <w:pStyle w:val="body"/>
        <w:rPr>
          <w:del w:id="31296" w:author="Sastry, Murali" w:date="2015-06-09T17:17:00Z"/>
          <w:rFonts w:ascii="Calibri" w:hAnsi="Calibri"/>
          <w:szCs w:val="22"/>
        </w:rPr>
        <w:pPrChange w:id="31297" w:author="Sastry, Murali" w:date="2015-06-10T10:23:00Z">
          <w:pPr>
            <w:ind w:left="1440"/>
          </w:pPr>
        </w:pPrChange>
      </w:pPr>
      <w:del w:id="31298" w:author="Sastry, Murali" w:date="2015-06-09T17:17:00Z">
        <w:r w:rsidRPr="00E056B6" w:rsidDel="00371A11">
          <w:rPr>
            <w:rFonts w:ascii="Calibri" w:hAnsi="Calibri"/>
            <w:szCs w:val="22"/>
          </w:rPr>
          <w:delText>You can expect another set of drivers to be provided on 5/13 for all customers (14 now)</w:delText>
        </w:r>
        <w:bookmarkStart w:id="31299" w:name="_Toc421633224"/>
        <w:bookmarkStart w:id="31300" w:name="_Toc421633764"/>
        <w:bookmarkStart w:id="31301" w:name="_Toc421704133"/>
        <w:bookmarkStart w:id="31302" w:name="_Toc421707327"/>
        <w:bookmarkStart w:id="31303" w:name="_Toc422907307"/>
        <w:bookmarkStart w:id="31304" w:name="_Toc422937938"/>
        <w:bookmarkStart w:id="31305" w:name="_Toc422941000"/>
        <w:bookmarkStart w:id="31306" w:name="_Toc422932435"/>
        <w:bookmarkStart w:id="31307" w:name="_Toc494290567"/>
        <w:bookmarkStart w:id="31308" w:name="_Toc494293383"/>
        <w:bookmarkStart w:id="31309" w:name="_Toc494296197"/>
        <w:bookmarkEnd w:id="31299"/>
        <w:bookmarkEnd w:id="31300"/>
        <w:bookmarkEnd w:id="31301"/>
        <w:bookmarkEnd w:id="31302"/>
        <w:bookmarkEnd w:id="31303"/>
        <w:bookmarkEnd w:id="31304"/>
        <w:bookmarkEnd w:id="31305"/>
        <w:bookmarkEnd w:id="31306"/>
        <w:bookmarkEnd w:id="31307"/>
        <w:bookmarkEnd w:id="31308"/>
        <w:bookmarkEnd w:id="31309"/>
      </w:del>
    </w:p>
    <w:p w:rsidR="00A31CAF" w:rsidDel="00371A11" w:rsidRDefault="00A31CAF">
      <w:pPr>
        <w:pStyle w:val="body"/>
        <w:rPr>
          <w:del w:id="31310" w:author="Sastry, Murali" w:date="2015-06-09T17:17:00Z"/>
          <w:rFonts w:ascii="Calibri" w:hAnsi="Calibri"/>
          <w:szCs w:val="22"/>
        </w:rPr>
        <w:pPrChange w:id="31311" w:author="Sastry, Murali" w:date="2015-06-10T10:23:00Z">
          <w:pPr>
            <w:ind w:left="1440"/>
          </w:pPr>
        </w:pPrChange>
      </w:pPr>
      <w:bookmarkStart w:id="31312" w:name="_Toc421633225"/>
      <w:bookmarkStart w:id="31313" w:name="_Toc421633765"/>
      <w:bookmarkStart w:id="31314" w:name="_Toc421704134"/>
      <w:bookmarkStart w:id="31315" w:name="_Toc421707328"/>
      <w:bookmarkStart w:id="31316" w:name="_Toc422907308"/>
      <w:bookmarkStart w:id="31317" w:name="_Toc422937939"/>
      <w:bookmarkStart w:id="31318" w:name="_Toc422941001"/>
      <w:bookmarkStart w:id="31319" w:name="_Toc422932436"/>
      <w:bookmarkStart w:id="31320" w:name="_Toc494290568"/>
      <w:bookmarkStart w:id="31321" w:name="_Toc494293384"/>
      <w:bookmarkStart w:id="31322" w:name="_Toc494296198"/>
      <w:bookmarkEnd w:id="31312"/>
      <w:bookmarkEnd w:id="31313"/>
      <w:bookmarkEnd w:id="31314"/>
      <w:bookmarkEnd w:id="31315"/>
      <w:bookmarkEnd w:id="31316"/>
      <w:bookmarkEnd w:id="31317"/>
      <w:bookmarkEnd w:id="31318"/>
      <w:bookmarkEnd w:id="31319"/>
      <w:bookmarkEnd w:id="31320"/>
      <w:bookmarkEnd w:id="31321"/>
      <w:bookmarkEnd w:id="31322"/>
    </w:p>
    <w:p w:rsidR="00A31CAF" w:rsidDel="00371A11" w:rsidRDefault="00573FB7">
      <w:pPr>
        <w:pStyle w:val="body"/>
        <w:rPr>
          <w:del w:id="31323" w:author="Sastry, Murali" w:date="2015-06-09T17:17:00Z"/>
          <w:rFonts w:ascii="Calibri" w:hAnsi="Calibri"/>
          <w:szCs w:val="22"/>
        </w:rPr>
        <w:pPrChange w:id="31324" w:author="Sastry, Murali" w:date="2015-06-10T10:23:00Z">
          <w:pPr>
            <w:ind w:left="1440"/>
          </w:pPr>
        </w:pPrChange>
      </w:pPr>
      <w:del w:id="31325" w:author="Sastry, Murali" w:date="2015-06-09T17:17:00Z">
        <w:r w:rsidRPr="00E056B6" w:rsidDel="00371A11">
          <w:rPr>
            <w:rFonts w:ascii="Calibri" w:hAnsi="Calibri"/>
            <w:szCs w:val="22"/>
          </w:rPr>
          <w:delText>Thanks,</w:delText>
        </w:r>
        <w:bookmarkStart w:id="31326" w:name="_Toc421633226"/>
        <w:bookmarkStart w:id="31327" w:name="_Toc421633766"/>
        <w:bookmarkStart w:id="31328" w:name="_Toc421704135"/>
        <w:bookmarkStart w:id="31329" w:name="_Toc421707329"/>
        <w:bookmarkStart w:id="31330" w:name="_Toc422907309"/>
        <w:bookmarkStart w:id="31331" w:name="_Toc422937940"/>
        <w:bookmarkStart w:id="31332" w:name="_Toc422941002"/>
        <w:bookmarkStart w:id="31333" w:name="_Toc422932437"/>
        <w:bookmarkStart w:id="31334" w:name="_Toc494290569"/>
        <w:bookmarkStart w:id="31335" w:name="_Toc494293385"/>
        <w:bookmarkStart w:id="31336" w:name="_Toc494296199"/>
        <w:bookmarkEnd w:id="31326"/>
        <w:bookmarkEnd w:id="31327"/>
        <w:bookmarkEnd w:id="31328"/>
        <w:bookmarkEnd w:id="31329"/>
        <w:bookmarkEnd w:id="31330"/>
        <w:bookmarkEnd w:id="31331"/>
        <w:bookmarkEnd w:id="31332"/>
        <w:bookmarkEnd w:id="31333"/>
        <w:bookmarkEnd w:id="31334"/>
        <w:bookmarkEnd w:id="31335"/>
        <w:bookmarkEnd w:id="31336"/>
      </w:del>
    </w:p>
    <w:p w:rsidR="00A31CAF" w:rsidDel="00371A11" w:rsidRDefault="00573FB7">
      <w:pPr>
        <w:pStyle w:val="body"/>
        <w:rPr>
          <w:del w:id="31337" w:author="Sastry, Murali" w:date="2015-06-09T17:17:00Z"/>
          <w:rFonts w:ascii="Calibri" w:hAnsi="Calibri"/>
          <w:szCs w:val="22"/>
        </w:rPr>
        <w:pPrChange w:id="31338" w:author="Sastry, Murali" w:date="2015-06-10T10:23:00Z">
          <w:pPr>
            <w:ind w:left="1440"/>
          </w:pPr>
        </w:pPrChange>
      </w:pPr>
      <w:del w:id="31339" w:author="Sastry, Murali" w:date="2015-06-09T17:17:00Z">
        <w:r w:rsidRPr="00E056B6" w:rsidDel="00371A11">
          <w:rPr>
            <w:rFonts w:ascii="Calibri" w:hAnsi="Calibri"/>
            <w:szCs w:val="22"/>
          </w:rPr>
          <w:delText>Mat</w:delText>
        </w:r>
        <w:bookmarkStart w:id="31340" w:name="_Toc421633227"/>
        <w:bookmarkStart w:id="31341" w:name="_Toc421633767"/>
        <w:bookmarkStart w:id="31342" w:name="_Toc421704136"/>
        <w:bookmarkStart w:id="31343" w:name="_Toc421707330"/>
        <w:bookmarkStart w:id="31344" w:name="_Toc422907310"/>
        <w:bookmarkStart w:id="31345" w:name="_Toc422937941"/>
        <w:bookmarkStart w:id="31346" w:name="_Toc422941003"/>
        <w:bookmarkStart w:id="31347" w:name="_Toc422932438"/>
        <w:bookmarkStart w:id="31348" w:name="_Toc494290570"/>
        <w:bookmarkStart w:id="31349" w:name="_Toc494293386"/>
        <w:bookmarkStart w:id="31350" w:name="_Toc494296200"/>
        <w:bookmarkEnd w:id="31340"/>
        <w:bookmarkEnd w:id="31341"/>
        <w:bookmarkEnd w:id="31342"/>
        <w:bookmarkEnd w:id="31343"/>
        <w:bookmarkEnd w:id="31344"/>
        <w:bookmarkEnd w:id="31345"/>
        <w:bookmarkEnd w:id="31346"/>
        <w:bookmarkEnd w:id="31347"/>
        <w:bookmarkEnd w:id="31348"/>
        <w:bookmarkEnd w:id="31349"/>
        <w:bookmarkEnd w:id="31350"/>
      </w:del>
    </w:p>
    <w:p w:rsidR="00A31CAF" w:rsidDel="00371A11" w:rsidRDefault="00A31CAF">
      <w:pPr>
        <w:pStyle w:val="body"/>
        <w:rPr>
          <w:del w:id="31351" w:author="Sastry, Murali" w:date="2015-06-09T17:17:00Z"/>
          <w:rFonts w:ascii="Calibri" w:hAnsi="Calibri"/>
          <w:color w:val="1F497D"/>
          <w:szCs w:val="22"/>
        </w:rPr>
        <w:pPrChange w:id="31352" w:author="Sastry, Murali" w:date="2015-06-10T10:23:00Z">
          <w:pPr>
            <w:ind w:left="1440"/>
          </w:pPr>
        </w:pPrChange>
      </w:pPr>
      <w:bookmarkStart w:id="31353" w:name="_Toc421633228"/>
      <w:bookmarkStart w:id="31354" w:name="_Toc421633768"/>
      <w:bookmarkStart w:id="31355" w:name="_Toc421704137"/>
      <w:bookmarkStart w:id="31356" w:name="_Toc421707331"/>
      <w:bookmarkStart w:id="31357" w:name="_Toc422907311"/>
      <w:bookmarkStart w:id="31358" w:name="_Toc422937942"/>
      <w:bookmarkStart w:id="31359" w:name="_Toc422941004"/>
      <w:bookmarkStart w:id="31360" w:name="_Toc422932439"/>
      <w:bookmarkStart w:id="31361" w:name="_Toc494290571"/>
      <w:bookmarkStart w:id="31362" w:name="_Toc494293387"/>
      <w:bookmarkStart w:id="31363" w:name="_Toc494296201"/>
      <w:bookmarkEnd w:id="31353"/>
      <w:bookmarkEnd w:id="31354"/>
      <w:bookmarkEnd w:id="31355"/>
      <w:bookmarkEnd w:id="31356"/>
      <w:bookmarkEnd w:id="31357"/>
      <w:bookmarkEnd w:id="31358"/>
      <w:bookmarkEnd w:id="31359"/>
      <w:bookmarkEnd w:id="31360"/>
      <w:bookmarkEnd w:id="31361"/>
      <w:bookmarkEnd w:id="31362"/>
      <w:bookmarkEnd w:id="31363"/>
    </w:p>
    <w:p w:rsidR="00A31CAF" w:rsidDel="00371A11" w:rsidRDefault="00573FB7">
      <w:pPr>
        <w:pStyle w:val="body"/>
        <w:rPr>
          <w:del w:id="31364" w:author="Sastry, Murali" w:date="2015-06-09T17:17:00Z"/>
          <w:rFonts w:ascii="Tahoma" w:hAnsi="Tahoma" w:cs="Tahoma"/>
          <w:sz w:val="20"/>
        </w:rPr>
        <w:pPrChange w:id="31365" w:author="Sastry, Murali" w:date="2015-06-10T10:23:00Z">
          <w:pPr>
            <w:ind w:left="1440"/>
          </w:pPr>
        </w:pPrChange>
      </w:pPr>
      <w:del w:id="31366" w:author="Sastry, Murali" w:date="2015-06-09T17:17:00Z">
        <w:r w:rsidRPr="00E056B6" w:rsidDel="00371A11">
          <w:rPr>
            <w:rFonts w:ascii="Tahoma" w:hAnsi="Tahoma" w:cs="Tahoma"/>
            <w:b/>
            <w:bCs/>
            <w:sz w:val="20"/>
          </w:rPr>
          <w:delText>From:</w:delText>
        </w:r>
        <w:r w:rsidRPr="00E056B6" w:rsidDel="00371A11">
          <w:rPr>
            <w:rFonts w:ascii="Tahoma" w:hAnsi="Tahoma" w:cs="Tahoma"/>
            <w:sz w:val="20"/>
          </w:rPr>
          <w:delText xml:space="preserve"> Winn, Mathew </w:delText>
        </w:r>
        <w:r w:rsidRPr="00E056B6" w:rsidDel="00371A11">
          <w:rPr>
            <w:rFonts w:ascii="Tahoma" w:hAnsi="Tahoma" w:cs="Tahoma"/>
            <w:sz w:val="20"/>
          </w:rPr>
          <w:br/>
        </w:r>
        <w:r w:rsidRPr="00E056B6" w:rsidDel="00371A11">
          <w:rPr>
            <w:rFonts w:ascii="Tahoma" w:hAnsi="Tahoma" w:cs="Tahoma"/>
            <w:b/>
            <w:bCs/>
            <w:sz w:val="20"/>
          </w:rPr>
          <w:delText>Sent:</w:delText>
        </w:r>
        <w:r w:rsidRPr="00E056B6" w:rsidDel="00371A11">
          <w:rPr>
            <w:rFonts w:ascii="Tahoma" w:hAnsi="Tahoma" w:cs="Tahoma"/>
            <w:sz w:val="20"/>
          </w:rPr>
          <w:delText xml:space="preserve"> Wednesday, April 21, 2010 9:00 AM</w:delText>
        </w:r>
        <w:r w:rsidRPr="00E056B6" w:rsidDel="00371A11">
          <w:rPr>
            <w:rFonts w:ascii="Tahoma" w:hAnsi="Tahoma" w:cs="Tahoma"/>
            <w:sz w:val="20"/>
          </w:rPr>
          <w:br/>
        </w:r>
        <w:r w:rsidRPr="00E056B6" w:rsidDel="00371A11">
          <w:rPr>
            <w:rFonts w:ascii="Tahoma" w:hAnsi="Tahoma" w:cs="Tahoma"/>
            <w:b/>
            <w:bCs/>
            <w:sz w:val="20"/>
          </w:rPr>
          <w:delText>To:</w:delText>
        </w:r>
        <w:r w:rsidRPr="00E056B6" w:rsidDel="00371A11">
          <w:rPr>
            <w:rFonts w:ascii="Tahoma" w:hAnsi="Tahoma" w:cs="Tahoma"/>
            <w:sz w:val="20"/>
          </w:rPr>
          <w:delText xml:space="preserve"> Tan, Alfred</w:delText>
        </w:r>
        <w:r w:rsidRPr="00E056B6" w:rsidDel="00371A11">
          <w:rPr>
            <w:rFonts w:ascii="Tahoma" w:hAnsi="Tahoma" w:cs="Tahoma"/>
            <w:sz w:val="20"/>
          </w:rPr>
          <w:br/>
        </w:r>
        <w:r w:rsidRPr="00E056B6" w:rsidDel="00371A11">
          <w:rPr>
            <w:rFonts w:ascii="Tahoma" w:hAnsi="Tahoma" w:cs="Tahoma"/>
            <w:b/>
            <w:bCs/>
            <w:sz w:val="20"/>
          </w:rPr>
          <w:delText>Cc:</w:delText>
        </w:r>
        <w:r w:rsidRPr="00E056B6" w:rsidDel="00371A11">
          <w:rPr>
            <w:rFonts w:ascii="Tahoma" w:hAnsi="Tahoma" w:cs="Tahoma"/>
            <w:sz w:val="20"/>
          </w:rPr>
          <w:delText xml:space="preserve"> Harris, Steve; Willkie, Jim; DeGraw, Shawn; undp-pcsw; Neiss, David; Bouchard, Nancy</w:delText>
        </w:r>
        <w:r w:rsidRPr="00E056B6" w:rsidDel="00371A11">
          <w:rPr>
            <w:rFonts w:ascii="Tahoma" w:hAnsi="Tahoma" w:cs="Tahoma"/>
            <w:sz w:val="20"/>
          </w:rPr>
          <w:br/>
        </w:r>
        <w:r w:rsidRPr="00E056B6" w:rsidDel="00371A11">
          <w:rPr>
            <w:rFonts w:ascii="Tahoma" w:hAnsi="Tahoma" w:cs="Tahoma"/>
            <w:b/>
            <w:bCs/>
            <w:sz w:val="20"/>
          </w:rPr>
          <w:delText>Subject:</w:delText>
        </w:r>
        <w:r w:rsidRPr="00E056B6" w:rsidDel="00371A11">
          <w:rPr>
            <w:rFonts w:ascii="Tahoma" w:hAnsi="Tahoma" w:cs="Tahoma"/>
            <w:sz w:val="20"/>
          </w:rPr>
          <w:delText xml:space="preserve"> Gobi2000 Linux Drivers release</w:delText>
        </w:r>
        <w:bookmarkStart w:id="31367" w:name="_Toc421633229"/>
        <w:bookmarkStart w:id="31368" w:name="_Toc421633769"/>
        <w:bookmarkStart w:id="31369" w:name="_Toc421704138"/>
        <w:bookmarkStart w:id="31370" w:name="_Toc421707332"/>
        <w:bookmarkStart w:id="31371" w:name="_Toc422907312"/>
        <w:bookmarkStart w:id="31372" w:name="_Toc422937943"/>
        <w:bookmarkStart w:id="31373" w:name="_Toc422941005"/>
        <w:bookmarkStart w:id="31374" w:name="_Toc422932440"/>
        <w:bookmarkStart w:id="31375" w:name="_Toc494290572"/>
        <w:bookmarkStart w:id="31376" w:name="_Toc494293388"/>
        <w:bookmarkStart w:id="31377" w:name="_Toc494296202"/>
        <w:bookmarkEnd w:id="31367"/>
        <w:bookmarkEnd w:id="31368"/>
        <w:bookmarkEnd w:id="31369"/>
        <w:bookmarkEnd w:id="31370"/>
        <w:bookmarkEnd w:id="31371"/>
        <w:bookmarkEnd w:id="31372"/>
        <w:bookmarkEnd w:id="31373"/>
        <w:bookmarkEnd w:id="31374"/>
        <w:bookmarkEnd w:id="31375"/>
        <w:bookmarkEnd w:id="31376"/>
        <w:bookmarkEnd w:id="31377"/>
      </w:del>
    </w:p>
    <w:p w:rsidR="00A31CAF" w:rsidDel="00371A11" w:rsidRDefault="00A31CAF">
      <w:pPr>
        <w:pStyle w:val="body"/>
        <w:rPr>
          <w:del w:id="31378" w:author="Sastry, Murali" w:date="2015-06-09T17:17:00Z"/>
          <w:sz w:val="24"/>
          <w:szCs w:val="24"/>
        </w:rPr>
        <w:pPrChange w:id="31379" w:author="Sastry, Murali" w:date="2015-06-10T10:23:00Z">
          <w:pPr>
            <w:ind w:left="1440"/>
          </w:pPr>
        </w:pPrChange>
      </w:pPr>
      <w:bookmarkStart w:id="31380" w:name="_Toc421633230"/>
      <w:bookmarkStart w:id="31381" w:name="_Toc421633770"/>
      <w:bookmarkStart w:id="31382" w:name="_Toc421704139"/>
      <w:bookmarkStart w:id="31383" w:name="_Toc421707333"/>
      <w:bookmarkStart w:id="31384" w:name="_Toc422907313"/>
      <w:bookmarkStart w:id="31385" w:name="_Toc422937944"/>
      <w:bookmarkStart w:id="31386" w:name="_Toc422941006"/>
      <w:bookmarkStart w:id="31387" w:name="_Toc422932441"/>
      <w:bookmarkStart w:id="31388" w:name="_Toc494290573"/>
      <w:bookmarkStart w:id="31389" w:name="_Toc494293389"/>
      <w:bookmarkStart w:id="31390" w:name="_Toc494296203"/>
      <w:bookmarkEnd w:id="31380"/>
      <w:bookmarkEnd w:id="31381"/>
      <w:bookmarkEnd w:id="31382"/>
      <w:bookmarkEnd w:id="31383"/>
      <w:bookmarkEnd w:id="31384"/>
      <w:bookmarkEnd w:id="31385"/>
      <w:bookmarkEnd w:id="31386"/>
      <w:bookmarkEnd w:id="31387"/>
      <w:bookmarkEnd w:id="31388"/>
      <w:bookmarkEnd w:id="31389"/>
      <w:bookmarkEnd w:id="31390"/>
    </w:p>
    <w:p w:rsidR="00A31CAF" w:rsidDel="00371A11" w:rsidRDefault="00573FB7">
      <w:pPr>
        <w:pStyle w:val="body"/>
        <w:rPr>
          <w:del w:id="31391" w:author="Sastry, Murali" w:date="2015-06-09T17:17:00Z"/>
          <w:rFonts w:ascii="Calibri" w:hAnsi="Calibri"/>
          <w:szCs w:val="22"/>
        </w:rPr>
        <w:pPrChange w:id="31392" w:author="Sastry, Murali" w:date="2015-06-10T10:23:00Z">
          <w:pPr>
            <w:ind w:left="1440"/>
          </w:pPr>
        </w:pPrChange>
      </w:pPr>
      <w:del w:id="31393" w:author="Sastry, Murali" w:date="2015-06-09T17:17:00Z">
        <w:r w:rsidRPr="00E056B6" w:rsidDel="00371A11">
          <w:rPr>
            <w:rFonts w:ascii="Calibri" w:hAnsi="Calibri"/>
            <w:szCs w:val="22"/>
          </w:rPr>
          <w:delText xml:space="preserve">Attached is a new set of drivers to be posted to CAF/QuIC.  </w:delText>
        </w:r>
        <w:bookmarkStart w:id="31394" w:name="_Toc421633231"/>
        <w:bookmarkStart w:id="31395" w:name="_Toc421633771"/>
        <w:bookmarkStart w:id="31396" w:name="_Toc421704140"/>
        <w:bookmarkStart w:id="31397" w:name="_Toc421707334"/>
        <w:bookmarkStart w:id="31398" w:name="_Toc422907314"/>
        <w:bookmarkStart w:id="31399" w:name="_Toc422937945"/>
        <w:bookmarkStart w:id="31400" w:name="_Toc422941007"/>
        <w:bookmarkStart w:id="31401" w:name="_Toc422932442"/>
        <w:bookmarkStart w:id="31402" w:name="_Toc494290574"/>
        <w:bookmarkStart w:id="31403" w:name="_Toc494293390"/>
        <w:bookmarkStart w:id="31404" w:name="_Toc494296204"/>
        <w:bookmarkEnd w:id="31394"/>
        <w:bookmarkEnd w:id="31395"/>
        <w:bookmarkEnd w:id="31396"/>
        <w:bookmarkEnd w:id="31397"/>
        <w:bookmarkEnd w:id="31398"/>
        <w:bookmarkEnd w:id="31399"/>
        <w:bookmarkEnd w:id="31400"/>
        <w:bookmarkEnd w:id="31401"/>
        <w:bookmarkEnd w:id="31402"/>
        <w:bookmarkEnd w:id="31403"/>
        <w:bookmarkEnd w:id="31404"/>
      </w:del>
    </w:p>
    <w:p w:rsidR="00A31CAF" w:rsidDel="00371A11" w:rsidRDefault="00A31CAF">
      <w:pPr>
        <w:pStyle w:val="body"/>
        <w:rPr>
          <w:del w:id="31405" w:author="Sastry, Murali" w:date="2015-06-09T17:17:00Z"/>
          <w:rFonts w:ascii="Calibri" w:hAnsi="Calibri"/>
          <w:szCs w:val="22"/>
        </w:rPr>
        <w:pPrChange w:id="31406" w:author="Sastry, Murali" w:date="2015-06-10T10:23:00Z">
          <w:pPr>
            <w:ind w:left="1440"/>
          </w:pPr>
        </w:pPrChange>
      </w:pPr>
      <w:bookmarkStart w:id="31407" w:name="_Toc421633232"/>
      <w:bookmarkStart w:id="31408" w:name="_Toc421633772"/>
      <w:bookmarkStart w:id="31409" w:name="_Toc421704141"/>
      <w:bookmarkStart w:id="31410" w:name="_Toc421707335"/>
      <w:bookmarkStart w:id="31411" w:name="_Toc422907315"/>
      <w:bookmarkStart w:id="31412" w:name="_Toc422937946"/>
      <w:bookmarkStart w:id="31413" w:name="_Toc422941008"/>
      <w:bookmarkStart w:id="31414" w:name="_Toc422932443"/>
      <w:bookmarkStart w:id="31415" w:name="_Toc494290575"/>
      <w:bookmarkStart w:id="31416" w:name="_Toc494293391"/>
      <w:bookmarkStart w:id="31417" w:name="_Toc494296205"/>
      <w:bookmarkEnd w:id="31407"/>
      <w:bookmarkEnd w:id="31408"/>
      <w:bookmarkEnd w:id="31409"/>
      <w:bookmarkEnd w:id="31410"/>
      <w:bookmarkEnd w:id="31411"/>
      <w:bookmarkEnd w:id="31412"/>
      <w:bookmarkEnd w:id="31413"/>
      <w:bookmarkEnd w:id="31414"/>
      <w:bookmarkEnd w:id="31415"/>
      <w:bookmarkEnd w:id="31416"/>
      <w:bookmarkEnd w:id="31417"/>
    </w:p>
    <w:p w:rsidR="00A31CAF" w:rsidDel="00371A11" w:rsidRDefault="00573FB7">
      <w:pPr>
        <w:pStyle w:val="body"/>
        <w:rPr>
          <w:del w:id="31418" w:author="Sastry, Murali" w:date="2015-06-09T17:17:00Z"/>
          <w:rFonts w:ascii="Calibri" w:hAnsi="Calibri"/>
          <w:szCs w:val="22"/>
        </w:rPr>
        <w:pPrChange w:id="31419" w:author="Sastry, Murali" w:date="2015-06-10T10:23:00Z">
          <w:pPr>
            <w:ind w:left="1440"/>
          </w:pPr>
        </w:pPrChange>
      </w:pPr>
      <w:del w:id="31420" w:author="Sastry, Murali" w:date="2015-06-09T17:17:00Z">
        <w:r w:rsidRPr="00E056B6" w:rsidDel="00371A11">
          <w:rPr>
            <w:rFonts w:ascii="Calibri" w:hAnsi="Calibri"/>
            <w:szCs w:val="22"/>
          </w:rPr>
          <w:delText>As always,</w:delText>
        </w:r>
        <w:r w:rsidRPr="00E056B6" w:rsidDel="00371A11">
          <w:rPr>
            <w:rFonts w:ascii="Calibri" w:hAnsi="Calibri"/>
            <w:color w:val="1F497D"/>
            <w:szCs w:val="22"/>
          </w:rPr>
          <w:delText xml:space="preserve"> </w:delText>
        </w:r>
        <w:r w:rsidRPr="00E056B6" w:rsidDel="00371A11">
          <w:rPr>
            <w:rFonts w:ascii="Calibri" w:hAnsi="Calibri"/>
            <w:color w:val="FF0000"/>
            <w:szCs w:val="22"/>
          </w:rPr>
          <w:delText>you must update the files with the correct copyright and MODULE_LICENSE (due to legal reason)</w:delText>
        </w:r>
        <w:r w:rsidRPr="00E056B6" w:rsidDel="00371A11">
          <w:rPr>
            <w:rFonts w:ascii="Calibri" w:hAnsi="Calibri"/>
            <w:color w:val="1F497D"/>
            <w:szCs w:val="22"/>
          </w:rPr>
          <w:delText xml:space="preserve">.  </w:delText>
        </w:r>
        <w:r w:rsidRPr="00E056B6" w:rsidDel="00371A11">
          <w:rPr>
            <w:rFonts w:ascii="Calibri" w:hAnsi="Calibri"/>
            <w:szCs w:val="22"/>
          </w:rPr>
          <w:delText>Let me know if you have any questions.</w:delText>
        </w:r>
        <w:bookmarkStart w:id="31421" w:name="_Toc421633233"/>
        <w:bookmarkStart w:id="31422" w:name="_Toc421633773"/>
        <w:bookmarkStart w:id="31423" w:name="_Toc421704142"/>
        <w:bookmarkStart w:id="31424" w:name="_Toc421707336"/>
        <w:bookmarkStart w:id="31425" w:name="_Toc422907316"/>
        <w:bookmarkStart w:id="31426" w:name="_Toc422937947"/>
        <w:bookmarkStart w:id="31427" w:name="_Toc422941009"/>
        <w:bookmarkStart w:id="31428" w:name="_Toc422932444"/>
        <w:bookmarkStart w:id="31429" w:name="_Toc494290576"/>
        <w:bookmarkStart w:id="31430" w:name="_Toc494293392"/>
        <w:bookmarkStart w:id="31431" w:name="_Toc494296206"/>
        <w:bookmarkEnd w:id="31421"/>
        <w:bookmarkEnd w:id="31422"/>
        <w:bookmarkEnd w:id="31423"/>
        <w:bookmarkEnd w:id="31424"/>
        <w:bookmarkEnd w:id="31425"/>
        <w:bookmarkEnd w:id="31426"/>
        <w:bookmarkEnd w:id="31427"/>
        <w:bookmarkEnd w:id="31428"/>
        <w:bookmarkEnd w:id="31429"/>
        <w:bookmarkEnd w:id="31430"/>
        <w:bookmarkEnd w:id="31431"/>
      </w:del>
    </w:p>
    <w:p w:rsidR="00A31CAF" w:rsidDel="00371A11" w:rsidRDefault="00A31CAF">
      <w:pPr>
        <w:pStyle w:val="body"/>
        <w:rPr>
          <w:del w:id="31432" w:author="Sastry, Murali" w:date="2015-06-09T17:17:00Z"/>
          <w:rFonts w:ascii="Calibri" w:hAnsi="Calibri"/>
          <w:szCs w:val="22"/>
        </w:rPr>
        <w:pPrChange w:id="31433" w:author="Sastry, Murali" w:date="2015-06-10T10:23:00Z">
          <w:pPr>
            <w:ind w:left="1440"/>
          </w:pPr>
        </w:pPrChange>
      </w:pPr>
      <w:bookmarkStart w:id="31434" w:name="_Toc421633234"/>
      <w:bookmarkStart w:id="31435" w:name="_Toc421633774"/>
      <w:bookmarkStart w:id="31436" w:name="_Toc421704143"/>
      <w:bookmarkStart w:id="31437" w:name="_Toc421707337"/>
      <w:bookmarkStart w:id="31438" w:name="_Toc422907317"/>
      <w:bookmarkStart w:id="31439" w:name="_Toc422937948"/>
      <w:bookmarkStart w:id="31440" w:name="_Toc422941010"/>
      <w:bookmarkStart w:id="31441" w:name="_Toc422932445"/>
      <w:bookmarkStart w:id="31442" w:name="_Toc494290577"/>
      <w:bookmarkStart w:id="31443" w:name="_Toc494293393"/>
      <w:bookmarkStart w:id="31444" w:name="_Toc494296207"/>
      <w:bookmarkEnd w:id="31434"/>
      <w:bookmarkEnd w:id="31435"/>
      <w:bookmarkEnd w:id="31436"/>
      <w:bookmarkEnd w:id="31437"/>
      <w:bookmarkEnd w:id="31438"/>
      <w:bookmarkEnd w:id="31439"/>
      <w:bookmarkEnd w:id="31440"/>
      <w:bookmarkEnd w:id="31441"/>
      <w:bookmarkEnd w:id="31442"/>
      <w:bookmarkEnd w:id="31443"/>
      <w:bookmarkEnd w:id="31444"/>
    </w:p>
    <w:p w:rsidR="00A31CAF" w:rsidDel="00371A11" w:rsidRDefault="00573FB7">
      <w:pPr>
        <w:pStyle w:val="body"/>
        <w:rPr>
          <w:del w:id="31445" w:author="Sastry, Murali" w:date="2015-06-09T17:17:00Z"/>
          <w:rFonts w:ascii="Calibri" w:hAnsi="Calibri"/>
          <w:szCs w:val="22"/>
        </w:rPr>
        <w:pPrChange w:id="31446" w:author="Sastry, Murali" w:date="2015-06-10T10:23:00Z">
          <w:pPr>
            <w:ind w:left="1440"/>
          </w:pPr>
        </w:pPrChange>
      </w:pPr>
      <w:del w:id="31447" w:author="Sastry, Murali" w:date="2015-06-09T17:17:00Z">
        <w:r w:rsidRPr="00E056B6" w:rsidDel="00371A11">
          <w:rPr>
            <w:rFonts w:ascii="Calibri" w:hAnsi="Calibri"/>
            <w:szCs w:val="22"/>
          </w:rPr>
          <w:delText>Note: QCSerial2k for Acer (VP413) is version 1.0.60.  This is intentional.</w:delText>
        </w:r>
        <w:bookmarkStart w:id="31448" w:name="_Toc421633235"/>
        <w:bookmarkStart w:id="31449" w:name="_Toc421633775"/>
        <w:bookmarkStart w:id="31450" w:name="_Toc421704144"/>
        <w:bookmarkStart w:id="31451" w:name="_Toc421707338"/>
        <w:bookmarkStart w:id="31452" w:name="_Toc422907318"/>
        <w:bookmarkStart w:id="31453" w:name="_Toc422937949"/>
        <w:bookmarkStart w:id="31454" w:name="_Toc422941011"/>
        <w:bookmarkStart w:id="31455" w:name="_Toc422932446"/>
        <w:bookmarkStart w:id="31456" w:name="_Toc494290578"/>
        <w:bookmarkStart w:id="31457" w:name="_Toc494293394"/>
        <w:bookmarkStart w:id="31458" w:name="_Toc494296208"/>
        <w:bookmarkEnd w:id="31448"/>
        <w:bookmarkEnd w:id="31449"/>
        <w:bookmarkEnd w:id="31450"/>
        <w:bookmarkEnd w:id="31451"/>
        <w:bookmarkEnd w:id="31452"/>
        <w:bookmarkEnd w:id="31453"/>
        <w:bookmarkEnd w:id="31454"/>
        <w:bookmarkEnd w:id="31455"/>
        <w:bookmarkEnd w:id="31456"/>
        <w:bookmarkEnd w:id="31457"/>
        <w:bookmarkEnd w:id="31458"/>
      </w:del>
    </w:p>
    <w:p w:rsidR="00A31CAF" w:rsidDel="00371A11" w:rsidRDefault="00A31CAF">
      <w:pPr>
        <w:pStyle w:val="body"/>
        <w:rPr>
          <w:del w:id="31459" w:author="Sastry, Murali" w:date="2015-06-09T17:17:00Z"/>
          <w:rFonts w:ascii="Calibri" w:hAnsi="Calibri"/>
          <w:szCs w:val="22"/>
        </w:rPr>
        <w:pPrChange w:id="31460" w:author="Sastry, Murali" w:date="2015-06-10T10:23:00Z">
          <w:pPr>
            <w:ind w:left="1440"/>
          </w:pPr>
        </w:pPrChange>
      </w:pPr>
      <w:bookmarkStart w:id="31461" w:name="_Toc421633236"/>
      <w:bookmarkStart w:id="31462" w:name="_Toc421633776"/>
      <w:bookmarkStart w:id="31463" w:name="_Toc421704145"/>
      <w:bookmarkStart w:id="31464" w:name="_Toc421707339"/>
      <w:bookmarkStart w:id="31465" w:name="_Toc422907319"/>
      <w:bookmarkStart w:id="31466" w:name="_Toc422937950"/>
      <w:bookmarkStart w:id="31467" w:name="_Toc422941012"/>
      <w:bookmarkStart w:id="31468" w:name="_Toc422932447"/>
      <w:bookmarkStart w:id="31469" w:name="_Toc494290579"/>
      <w:bookmarkStart w:id="31470" w:name="_Toc494293395"/>
      <w:bookmarkStart w:id="31471" w:name="_Toc494296209"/>
      <w:bookmarkEnd w:id="31461"/>
      <w:bookmarkEnd w:id="31462"/>
      <w:bookmarkEnd w:id="31463"/>
      <w:bookmarkEnd w:id="31464"/>
      <w:bookmarkEnd w:id="31465"/>
      <w:bookmarkEnd w:id="31466"/>
      <w:bookmarkEnd w:id="31467"/>
      <w:bookmarkEnd w:id="31468"/>
      <w:bookmarkEnd w:id="31469"/>
      <w:bookmarkEnd w:id="31470"/>
      <w:bookmarkEnd w:id="31471"/>
    </w:p>
    <w:p w:rsidR="00A31CAF" w:rsidDel="00371A11" w:rsidRDefault="00573FB7">
      <w:pPr>
        <w:pStyle w:val="body"/>
        <w:rPr>
          <w:del w:id="31472" w:author="Sastry, Murali" w:date="2015-06-09T17:17:00Z"/>
          <w:rFonts w:ascii="Calibri" w:hAnsi="Calibri"/>
          <w:szCs w:val="22"/>
        </w:rPr>
        <w:pPrChange w:id="31473" w:author="Sastry, Murali" w:date="2015-06-10T10:23:00Z">
          <w:pPr>
            <w:ind w:left="1440"/>
          </w:pPr>
        </w:pPrChange>
      </w:pPr>
      <w:del w:id="31474" w:author="Sastry, Murali" w:date="2015-06-09T17:17:00Z">
        <w:r w:rsidRPr="00E056B6" w:rsidDel="00371A11">
          <w:rPr>
            <w:rFonts w:ascii="Calibri" w:hAnsi="Calibri"/>
            <w:szCs w:val="22"/>
          </w:rPr>
          <w:delText>For internal info</w:delText>
        </w:r>
        <w:bookmarkStart w:id="31475" w:name="_Toc421633237"/>
        <w:bookmarkStart w:id="31476" w:name="_Toc421633777"/>
        <w:bookmarkStart w:id="31477" w:name="_Toc421704146"/>
        <w:bookmarkStart w:id="31478" w:name="_Toc421707340"/>
        <w:bookmarkStart w:id="31479" w:name="_Toc422907320"/>
        <w:bookmarkStart w:id="31480" w:name="_Toc422937951"/>
        <w:bookmarkStart w:id="31481" w:name="_Toc422941013"/>
        <w:bookmarkStart w:id="31482" w:name="_Toc422932448"/>
        <w:bookmarkStart w:id="31483" w:name="_Toc494290580"/>
        <w:bookmarkStart w:id="31484" w:name="_Toc494293396"/>
        <w:bookmarkStart w:id="31485" w:name="_Toc494296210"/>
        <w:bookmarkEnd w:id="31475"/>
        <w:bookmarkEnd w:id="31476"/>
        <w:bookmarkEnd w:id="31477"/>
        <w:bookmarkEnd w:id="31478"/>
        <w:bookmarkEnd w:id="31479"/>
        <w:bookmarkEnd w:id="31480"/>
        <w:bookmarkEnd w:id="31481"/>
        <w:bookmarkEnd w:id="31482"/>
        <w:bookmarkEnd w:id="31483"/>
        <w:bookmarkEnd w:id="31484"/>
        <w:bookmarkEnd w:id="31485"/>
      </w:del>
    </w:p>
    <w:p w:rsidR="00A31CAF" w:rsidDel="00371A11" w:rsidRDefault="00573FB7">
      <w:pPr>
        <w:pStyle w:val="body"/>
        <w:rPr>
          <w:del w:id="31486" w:author="Sastry, Murali" w:date="2015-06-09T17:17:00Z"/>
          <w:rFonts w:ascii="Calibri" w:hAnsi="Calibri"/>
          <w:szCs w:val="22"/>
        </w:rPr>
        <w:pPrChange w:id="31487" w:author="Sastry, Murali" w:date="2015-06-10T10:23:00Z">
          <w:pPr>
            <w:ind w:left="2160"/>
          </w:pPr>
        </w:pPrChange>
      </w:pPr>
      <w:del w:id="31488" w:author="Sastry, Murali" w:date="2015-06-09T17:17:00Z">
        <w:r w:rsidRPr="00E056B6" w:rsidDel="00371A11">
          <w:rPr>
            <w:rFonts w:ascii="Calibri" w:hAnsi="Calibri"/>
            <w:szCs w:val="22"/>
          </w:rPr>
          <w:delText>HP:                         VP412.Gobi2000Drivers.tar.gz</w:delText>
        </w:r>
        <w:bookmarkStart w:id="31489" w:name="_Toc421633238"/>
        <w:bookmarkStart w:id="31490" w:name="_Toc421633778"/>
        <w:bookmarkStart w:id="31491" w:name="_Toc421704147"/>
        <w:bookmarkStart w:id="31492" w:name="_Toc421707341"/>
        <w:bookmarkStart w:id="31493" w:name="_Toc422907321"/>
        <w:bookmarkStart w:id="31494" w:name="_Toc422937952"/>
        <w:bookmarkStart w:id="31495" w:name="_Toc422941014"/>
        <w:bookmarkStart w:id="31496" w:name="_Toc422932449"/>
        <w:bookmarkStart w:id="31497" w:name="_Toc494290581"/>
        <w:bookmarkStart w:id="31498" w:name="_Toc494293397"/>
        <w:bookmarkStart w:id="31499" w:name="_Toc494296211"/>
        <w:bookmarkEnd w:id="31489"/>
        <w:bookmarkEnd w:id="31490"/>
        <w:bookmarkEnd w:id="31491"/>
        <w:bookmarkEnd w:id="31492"/>
        <w:bookmarkEnd w:id="31493"/>
        <w:bookmarkEnd w:id="31494"/>
        <w:bookmarkEnd w:id="31495"/>
        <w:bookmarkEnd w:id="31496"/>
        <w:bookmarkEnd w:id="31497"/>
        <w:bookmarkEnd w:id="31498"/>
        <w:bookmarkEnd w:id="31499"/>
      </w:del>
    </w:p>
    <w:p w:rsidR="00A31CAF" w:rsidDel="00371A11" w:rsidRDefault="00573FB7">
      <w:pPr>
        <w:pStyle w:val="body"/>
        <w:rPr>
          <w:del w:id="31500" w:author="Sastry, Murali" w:date="2015-06-09T17:17:00Z"/>
          <w:rFonts w:ascii="Calibri" w:hAnsi="Calibri"/>
          <w:szCs w:val="22"/>
        </w:rPr>
        <w:pPrChange w:id="31501" w:author="Sastry, Murali" w:date="2015-06-10T10:23:00Z">
          <w:pPr>
            <w:ind w:left="2160"/>
          </w:pPr>
        </w:pPrChange>
      </w:pPr>
      <w:del w:id="31502" w:author="Sastry, Murali" w:date="2015-06-09T17:17:00Z">
        <w:r w:rsidRPr="00E056B6" w:rsidDel="00371A11">
          <w:rPr>
            <w:rFonts w:ascii="Calibri" w:hAnsi="Calibri"/>
            <w:szCs w:val="22"/>
          </w:rPr>
          <w:delText>Acer:                     VP413.Gobi2000Drivers.tar.gz</w:delText>
        </w:r>
        <w:bookmarkStart w:id="31503" w:name="_Toc421633239"/>
        <w:bookmarkStart w:id="31504" w:name="_Toc421633779"/>
        <w:bookmarkStart w:id="31505" w:name="_Toc421704148"/>
        <w:bookmarkStart w:id="31506" w:name="_Toc421707342"/>
        <w:bookmarkStart w:id="31507" w:name="_Toc422907322"/>
        <w:bookmarkStart w:id="31508" w:name="_Toc422937953"/>
        <w:bookmarkStart w:id="31509" w:name="_Toc422941015"/>
        <w:bookmarkStart w:id="31510" w:name="_Toc422932450"/>
        <w:bookmarkStart w:id="31511" w:name="_Toc494290582"/>
        <w:bookmarkStart w:id="31512" w:name="_Toc494293398"/>
        <w:bookmarkStart w:id="31513" w:name="_Toc494296212"/>
        <w:bookmarkEnd w:id="31503"/>
        <w:bookmarkEnd w:id="31504"/>
        <w:bookmarkEnd w:id="31505"/>
        <w:bookmarkEnd w:id="31506"/>
        <w:bookmarkEnd w:id="31507"/>
        <w:bookmarkEnd w:id="31508"/>
        <w:bookmarkEnd w:id="31509"/>
        <w:bookmarkEnd w:id="31510"/>
        <w:bookmarkEnd w:id="31511"/>
        <w:bookmarkEnd w:id="31512"/>
        <w:bookmarkEnd w:id="31513"/>
      </w:del>
    </w:p>
    <w:p w:rsidR="00A31CAF" w:rsidDel="00371A11" w:rsidRDefault="00A31CAF">
      <w:pPr>
        <w:pStyle w:val="body"/>
        <w:rPr>
          <w:del w:id="31514" w:author="Sastry, Murali" w:date="2015-06-09T17:17:00Z"/>
          <w:rFonts w:ascii="Calibri" w:hAnsi="Calibri"/>
          <w:szCs w:val="22"/>
        </w:rPr>
        <w:pPrChange w:id="31515" w:author="Sastry, Murali" w:date="2015-06-10T10:23:00Z">
          <w:pPr>
            <w:ind w:left="2160"/>
          </w:pPr>
        </w:pPrChange>
      </w:pPr>
      <w:bookmarkStart w:id="31516" w:name="_Toc421633240"/>
      <w:bookmarkStart w:id="31517" w:name="_Toc421633780"/>
      <w:bookmarkStart w:id="31518" w:name="_Toc421704149"/>
      <w:bookmarkStart w:id="31519" w:name="_Toc421707343"/>
      <w:bookmarkStart w:id="31520" w:name="_Toc422907323"/>
      <w:bookmarkStart w:id="31521" w:name="_Toc422937954"/>
      <w:bookmarkStart w:id="31522" w:name="_Toc422941016"/>
      <w:bookmarkStart w:id="31523" w:name="_Toc422932451"/>
      <w:bookmarkStart w:id="31524" w:name="_Toc494290583"/>
      <w:bookmarkStart w:id="31525" w:name="_Toc494293399"/>
      <w:bookmarkStart w:id="31526" w:name="_Toc494296213"/>
      <w:bookmarkEnd w:id="31516"/>
      <w:bookmarkEnd w:id="31517"/>
      <w:bookmarkEnd w:id="31518"/>
      <w:bookmarkEnd w:id="31519"/>
      <w:bookmarkEnd w:id="31520"/>
      <w:bookmarkEnd w:id="31521"/>
      <w:bookmarkEnd w:id="31522"/>
      <w:bookmarkEnd w:id="31523"/>
      <w:bookmarkEnd w:id="31524"/>
      <w:bookmarkEnd w:id="31525"/>
      <w:bookmarkEnd w:id="31526"/>
    </w:p>
    <w:p w:rsidR="00A31CAF" w:rsidDel="00371A11" w:rsidRDefault="00573FB7">
      <w:pPr>
        <w:pStyle w:val="body"/>
        <w:rPr>
          <w:del w:id="31527" w:author="Sastry, Murali" w:date="2015-06-09T17:17:00Z"/>
          <w:rFonts w:ascii="Calibri" w:hAnsi="Calibri"/>
          <w:szCs w:val="22"/>
        </w:rPr>
        <w:pPrChange w:id="31528" w:author="Sastry, Murali" w:date="2015-06-10T10:23:00Z">
          <w:pPr>
            <w:ind w:left="2160"/>
          </w:pPr>
        </w:pPrChange>
      </w:pPr>
      <w:del w:id="31529" w:author="Sastry, Murali" w:date="2015-06-09T17:17:00Z">
        <w:r w:rsidRPr="00E056B6" w:rsidDel="00371A11">
          <w:rPr>
            <w:rFonts w:ascii="Calibri" w:hAnsi="Calibri"/>
            <w:szCs w:val="22"/>
          </w:rPr>
          <w:delText>These are releasing in concurrence with the GOBI2000_LINUX_PACKAGE 1.0.80</w:delText>
        </w:r>
        <w:bookmarkStart w:id="31530" w:name="_Toc421633241"/>
        <w:bookmarkStart w:id="31531" w:name="_Toc421633781"/>
        <w:bookmarkStart w:id="31532" w:name="_Toc421704150"/>
        <w:bookmarkStart w:id="31533" w:name="_Toc421707344"/>
        <w:bookmarkStart w:id="31534" w:name="_Toc422907324"/>
        <w:bookmarkStart w:id="31535" w:name="_Toc422937955"/>
        <w:bookmarkStart w:id="31536" w:name="_Toc422941017"/>
        <w:bookmarkStart w:id="31537" w:name="_Toc422932452"/>
        <w:bookmarkStart w:id="31538" w:name="_Toc494290584"/>
        <w:bookmarkStart w:id="31539" w:name="_Toc494293400"/>
        <w:bookmarkStart w:id="31540" w:name="_Toc494296214"/>
        <w:bookmarkEnd w:id="31530"/>
        <w:bookmarkEnd w:id="31531"/>
        <w:bookmarkEnd w:id="31532"/>
        <w:bookmarkEnd w:id="31533"/>
        <w:bookmarkEnd w:id="31534"/>
        <w:bookmarkEnd w:id="31535"/>
        <w:bookmarkEnd w:id="31536"/>
        <w:bookmarkEnd w:id="31537"/>
        <w:bookmarkEnd w:id="31538"/>
        <w:bookmarkEnd w:id="31539"/>
        <w:bookmarkEnd w:id="31540"/>
      </w:del>
    </w:p>
    <w:p w:rsidR="00A31CAF" w:rsidDel="00371A11" w:rsidRDefault="00A31CAF">
      <w:pPr>
        <w:pStyle w:val="body"/>
        <w:rPr>
          <w:del w:id="31541" w:author="Sastry, Murali" w:date="2015-06-09T17:17:00Z"/>
          <w:rFonts w:ascii="Calibri" w:hAnsi="Calibri"/>
          <w:szCs w:val="22"/>
        </w:rPr>
        <w:pPrChange w:id="31542" w:author="Sastry, Murali" w:date="2015-06-10T10:23:00Z">
          <w:pPr>
            <w:ind w:left="1440"/>
          </w:pPr>
        </w:pPrChange>
      </w:pPr>
      <w:bookmarkStart w:id="31543" w:name="_Toc421633242"/>
      <w:bookmarkStart w:id="31544" w:name="_Toc421633782"/>
      <w:bookmarkStart w:id="31545" w:name="_Toc421704151"/>
      <w:bookmarkStart w:id="31546" w:name="_Toc421707345"/>
      <w:bookmarkStart w:id="31547" w:name="_Toc422907325"/>
      <w:bookmarkStart w:id="31548" w:name="_Toc422937956"/>
      <w:bookmarkStart w:id="31549" w:name="_Toc422941018"/>
      <w:bookmarkStart w:id="31550" w:name="_Toc422932453"/>
      <w:bookmarkStart w:id="31551" w:name="_Toc494290585"/>
      <w:bookmarkStart w:id="31552" w:name="_Toc494293401"/>
      <w:bookmarkStart w:id="31553" w:name="_Toc494296215"/>
      <w:bookmarkEnd w:id="31543"/>
      <w:bookmarkEnd w:id="31544"/>
      <w:bookmarkEnd w:id="31545"/>
      <w:bookmarkEnd w:id="31546"/>
      <w:bookmarkEnd w:id="31547"/>
      <w:bookmarkEnd w:id="31548"/>
      <w:bookmarkEnd w:id="31549"/>
      <w:bookmarkEnd w:id="31550"/>
      <w:bookmarkEnd w:id="31551"/>
      <w:bookmarkEnd w:id="31552"/>
      <w:bookmarkEnd w:id="31553"/>
    </w:p>
    <w:p w:rsidR="00A31CAF" w:rsidDel="00371A11" w:rsidRDefault="00573FB7">
      <w:pPr>
        <w:pStyle w:val="body"/>
        <w:rPr>
          <w:del w:id="31554" w:author="Sastry, Murali" w:date="2015-06-09T17:17:00Z"/>
          <w:rFonts w:ascii="Calibri" w:hAnsi="Calibri"/>
          <w:szCs w:val="22"/>
        </w:rPr>
        <w:pPrChange w:id="31555" w:author="Sastry, Murali" w:date="2015-06-10T10:23:00Z">
          <w:pPr>
            <w:ind w:left="1440"/>
          </w:pPr>
        </w:pPrChange>
      </w:pPr>
      <w:del w:id="31556" w:author="Sastry, Murali" w:date="2015-06-09T17:17:00Z">
        <w:r w:rsidRPr="00E056B6" w:rsidDel="00371A11">
          <w:rPr>
            <w:rFonts w:ascii="Calibri" w:hAnsi="Calibri"/>
            <w:szCs w:val="22"/>
          </w:rPr>
          <w:delText>Thanks,</w:delText>
        </w:r>
        <w:bookmarkStart w:id="31557" w:name="_Toc421633243"/>
        <w:bookmarkStart w:id="31558" w:name="_Toc421633783"/>
        <w:bookmarkStart w:id="31559" w:name="_Toc421704152"/>
        <w:bookmarkStart w:id="31560" w:name="_Toc421707346"/>
        <w:bookmarkStart w:id="31561" w:name="_Toc422907326"/>
        <w:bookmarkStart w:id="31562" w:name="_Toc422937957"/>
        <w:bookmarkStart w:id="31563" w:name="_Toc422941019"/>
        <w:bookmarkStart w:id="31564" w:name="_Toc422932454"/>
        <w:bookmarkStart w:id="31565" w:name="_Toc494290586"/>
        <w:bookmarkStart w:id="31566" w:name="_Toc494293402"/>
        <w:bookmarkStart w:id="31567" w:name="_Toc494296216"/>
        <w:bookmarkEnd w:id="31557"/>
        <w:bookmarkEnd w:id="31558"/>
        <w:bookmarkEnd w:id="31559"/>
        <w:bookmarkEnd w:id="31560"/>
        <w:bookmarkEnd w:id="31561"/>
        <w:bookmarkEnd w:id="31562"/>
        <w:bookmarkEnd w:id="31563"/>
        <w:bookmarkEnd w:id="31564"/>
        <w:bookmarkEnd w:id="31565"/>
        <w:bookmarkEnd w:id="31566"/>
        <w:bookmarkEnd w:id="31567"/>
      </w:del>
    </w:p>
    <w:p w:rsidR="00A31CAF" w:rsidDel="00371A11" w:rsidRDefault="00573FB7">
      <w:pPr>
        <w:pStyle w:val="body"/>
        <w:rPr>
          <w:del w:id="31568" w:author="Sastry, Murali" w:date="2015-06-09T17:17:00Z"/>
          <w:rFonts w:ascii="Calibri" w:hAnsi="Calibri"/>
          <w:szCs w:val="22"/>
        </w:rPr>
        <w:pPrChange w:id="31569" w:author="Sastry, Murali" w:date="2015-06-10T10:23:00Z">
          <w:pPr>
            <w:ind w:left="1440"/>
          </w:pPr>
        </w:pPrChange>
      </w:pPr>
      <w:del w:id="31570" w:author="Sastry, Murali" w:date="2015-06-09T17:17:00Z">
        <w:r w:rsidRPr="00E056B6" w:rsidDel="00371A11">
          <w:rPr>
            <w:rFonts w:ascii="Calibri" w:hAnsi="Calibri"/>
            <w:szCs w:val="22"/>
          </w:rPr>
          <w:delText>&lt;Name&gt;</w:delText>
        </w:r>
        <w:bookmarkStart w:id="31571" w:name="_Toc421633244"/>
        <w:bookmarkStart w:id="31572" w:name="_Toc421633784"/>
        <w:bookmarkStart w:id="31573" w:name="_Toc421704153"/>
        <w:bookmarkStart w:id="31574" w:name="_Toc421707347"/>
        <w:bookmarkStart w:id="31575" w:name="_Toc422907327"/>
        <w:bookmarkStart w:id="31576" w:name="_Toc422937958"/>
        <w:bookmarkStart w:id="31577" w:name="_Toc422941020"/>
        <w:bookmarkStart w:id="31578" w:name="_Toc422932455"/>
        <w:bookmarkStart w:id="31579" w:name="_Toc494290587"/>
        <w:bookmarkStart w:id="31580" w:name="_Toc494293403"/>
        <w:bookmarkStart w:id="31581" w:name="_Toc494296217"/>
        <w:bookmarkEnd w:id="31571"/>
        <w:bookmarkEnd w:id="31572"/>
        <w:bookmarkEnd w:id="31573"/>
        <w:bookmarkEnd w:id="31574"/>
        <w:bookmarkEnd w:id="31575"/>
        <w:bookmarkEnd w:id="31576"/>
        <w:bookmarkEnd w:id="31577"/>
        <w:bookmarkEnd w:id="31578"/>
        <w:bookmarkEnd w:id="31579"/>
        <w:bookmarkEnd w:id="31580"/>
        <w:bookmarkEnd w:id="31581"/>
      </w:del>
    </w:p>
    <w:p w:rsidR="00A31CAF" w:rsidDel="00371A11" w:rsidRDefault="00A31CAF">
      <w:pPr>
        <w:pStyle w:val="body"/>
        <w:rPr>
          <w:del w:id="31582" w:author="Sastry, Murali" w:date="2015-06-09T17:17:00Z"/>
        </w:rPr>
      </w:pPr>
      <w:bookmarkStart w:id="31583" w:name="_Toc421633245"/>
      <w:bookmarkStart w:id="31584" w:name="_Toc421633785"/>
      <w:bookmarkStart w:id="31585" w:name="_Toc421704154"/>
      <w:bookmarkStart w:id="31586" w:name="_Toc421707348"/>
      <w:bookmarkStart w:id="31587" w:name="_Toc422907328"/>
      <w:bookmarkStart w:id="31588" w:name="_Toc422937959"/>
      <w:bookmarkStart w:id="31589" w:name="_Toc422941021"/>
      <w:bookmarkStart w:id="31590" w:name="_Toc422932456"/>
      <w:bookmarkStart w:id="31591" w:name="_Toc494290588"/>
      <w:bookmarkStart w:id="31592" w:name="_Toc494293404"/>
      <w:bookmarkStart w:id="31593" w:name="_Toc494296218"/>
      <w:bookmarkEnd w:id="31583"/>
      <w:bookmarkEnd w:id="31584"/>
      <w:bookmarkEnd w:id="31585"/>
      <w:bookmarkEnd w:id="31586"/>
      <w:bookmarkEnd w:id="31587"/>
      <w:bookmarkEnd w:id="31588"/>
      <w:bookmarkEnd w:id="31589"/>
      <w:bookmarkEnd w:id="31590"/>
      <w:bookmarkEnd w:id="31591"/>
      <w:bookmarkEnd w:id="31592"/>
      <w:bookmarkEnd w:id="31593"/>
    </w:p>
    <w:p w:rsidR="00EF4D47" w:rsidRPr="00E056B6" w:rsidDel="00371A11" w:rsidRDefault="00C0468B">
      <w:pPr>
        <w:pStyle w:val="body"/>
        <w:rPr>
          <w:del w:id="31594" w:author="Sastry, Murali" w:date="2015-06-09T17:17:00Z"/>
        </w:rPr>
        <w:pPrChange w:id="31595" w:author="Sastry, Murali" w:date="2015-06-10T10:23:00Z">
          <w:pPr>
            <w:pStyle w:val="Heading2"/>
          </w:pPr>
        </w:pPrChange>
      </w:pPr>
      <w:del w:id="31596" w:author="Sastry, Murali" w:date="2015-06-09T17:17:00Z">
        <w:r w:rsidRPr="00E056B6" w:rsidDel="00371A11">
          <w:delText>Build script description</w:delText>
        </w:r>
        <w:bookmarkStart w:id="31597" w:name="_Toc421704155"/>
        <w:bookmarkStart w:id="31598" w:name="_Toc421707349"/>
        <w:bookmarkStart w:id="31599" w:name="_Toc422907329"/>
        <w:bookmarkStart w:id="31600" w:name="_Toc422937960"/>
        <w:bookmarkStart w:id="31601" w:name="_Toc422941022"/>
        <w:bookmarkStart w:id="31602" w:name="_Toc422932457"/>
        <w:bookmarkStart w:id="31603" w:name="_Toc494290589"/>
        <w:bookmarkStart w:id="31604" w:name="_Toc494293405"/>
        <w:bookmarkStart w:id="31605" w:name="_Toc494296219"/>
        <w:bookmarkEnd w:id="31597"/>
        <w:bookmarkEnd w:id="31598"/>
        <w:bookmarkEnd w:id="31599"/>
        <w:bookmarkEnd w:id="31600"/>
        <w:bookmarkEnd w:id="31601"/>
        <w:bookmarkEnd w:id="31602"/>
        <w:bookmarkEnd w:id="31603"/>
        <w:bookmarkEnd w:id="31604"/>
        <w:bookmarkEnd w:id="31605"/>
      </w:del>
    </w:p>
    <w:p w:rsidR="00EF4D47" w:rsidRPr="00E056B6" w:rsidDel="00371A11" w:rsidRDefault="00C0468B">
      <w:pPr>
        <w:pStyle w:val="body"/>
        <w:rPr>
          <w:del w:id="31606" w:author="Sastry, Murali" w:date="2015-06-09T17:17:00Z"/>
        </w:rPr>
        <w:pPrChange w:id="31607" w:author="Sastry, Murali" w:date="2015-06-10T10:23:00Z">
          <w:pPr>
            <w:pStyle w:val="Heading3"/>
          </w:pPr>
        </w:pPrChange>
      </w:pPr>
      <w:del w:id="31608" w:author="Sastry, Murali" w:date="2015-06-09T17:17:00Z">
        <w:r w:rsidRPr="00E056B6" w:rsidDel="00371A11">
          <w:delText xml:space="preserve">Syntax  </w:delText>
        </w:r>
        <w:bookmarkStart w:id="31609" w:name="_Toc421704156"/>
        <w:bookmarkStart w:id="31610" w:name="_Toc421707350"/>
        <w:bookmarkStart w:id="31611" w:name="_Toc422907330"/>
        <w:bookmarkStart w:id="31612" w:name="_Toc422937961"/>
        <w:bookmarkStart w:id="31613" w:name="_Toc422941023"/>
        <w:bookmarkStart w:id="31614" w:name="_Toc422932458"/>
        <w:bookmarkStart w:id="31615" w:name="_Toc494290590"/>
        <w:bookmarkStart w:id="31616" w:name="_Toc494293406"/>
        <w:bookmarkStart w:id="31617" w:name="_Toc494296220"/>
        <w:bookmarkEnd w:id="31609"/>
        <w:bookmarkEnd w:id="31610"/>
        <w:bookmarkEnd w:id="31611"/>
        <w:bookmarkEnd w:id="31612"/>
        <w:bookmarkEnd w:id="31613"/>
        <w:bookmarkEnd w:id="31614"/>
        <w:bookmarkEnd w:id="31615"/>
        <w:bookmarkEnd w:id="31616"/>
        <w:bookmarkEnd w:id="31617"/>
      </w:del>
    </w:p>
    <w:p w:rsidR="00EF4D47" w:rsidRPr="00E056B6" w:rsidDel="00371A11" w:rsidRDefault="00C0468B">
      <w:pPr>
        <w:pStyle w:val="body"/>
        <w:rPr>
          <w:del w:id="31618" w:author="Sastry, Murali" w:date="2015-06-09T17:17:00Z"/>
        </w:rPr>
      </w:pPr>
      <w:del w:id="31619" w:author="Sastry, Murali" w:date="2015-06-09T17:17:00Z">
        <w:r w:rsidRPr="00E056B6" w:rsidDel="00371A11">
          <w:delText>Perl buildDrivers.pl [options]</w:delText>
        </w:r>
        <w:bookmarkStart w:id="31620" w:name="_Toc421704157"/>
        <w:bookmarkStart w:id="31621" w:name="_Toc421707351"/>
        <w:bookmarkStart w:id="31622" w:name="_Toc422907331"/>
        <w:bookmarkStart w:id="31623" w:name="_Toc422937962"/>
        <w:bookmarkStart w:id="31624" w:name="_Toc422941024"/>
        <w:bookmarkStart w:id="31625" w:name="_Toc422932459"/>
        <w:bookmarkStart w:id="31626" w:name="_Toc494290591"/>
        <w:bookmarkStart w:id="31627" w:name="_Toc494293407"/>
        <w:bookmarkStart w:id="31628" w:name="_Toc494296221"/>
        <w:bookmarkEnd w:id="31620"/>
        <w:bookmarkEnd w:id="31621"/>
        <w:bookmarkEnd w:id="31622"/>
        <w:bookmarkEnd w:id="31623"/>
        <w:bookmarkEnd w:id="31624"/>
        <w:bookmarkEnd w:id="31625"/>
        <w:bookmarkEnd w:id="31626"/>
        <w:bookmarkEnd w:id="31627"/>
        <w:bookmarkEnd w:id="31628"/>
      </w:del>
    </w:p>
    <w:p w:rsidR="00EF4D47" w:rsidRPr="00E056B6" w:rsidDel="00371A11" w:rsidRDefault="00C0468B">
      <w:pPr>
        <w:pStyle w:val="body"/>
        <w:rPr>
          <w:del w:id="31629" w:author="Sastry, Murali" w:date="2015-06-09T17:17:00Z"/>
        </w:rPr>
        <w:pPrChange w:id="31630" w:author="Sastry, Murali" w:date="2015-06-10T10:23:00Z">
          <w:pPr>
            <w:pStyle w:val="body"/>
            <w:spacing w:before="0" w:after="0"/>
          </w:pPr>
        </w:pPrChange>
      </w:pPr>
      <w:del w:id="31631" w:author="Sastry, Murali" w:date="2015-06-09T17:17:00Z">
        <w:r w:rsidRPr="00E056B6" w:rsidDel="00371A11">
          <w:delText>Command line parameters:</w:delText>
        </w:r>
        <w:bookmarkStart w:id="31632" w:name="_Toc421704158"/>
        <w:bookmarkStart w:id="31633" w:name="_Toc421707352"/>
        <w:bookmarkStart w:id="31634" w:name="_Toc422907332"/>
        <w:bookmarkStart w:id="31635" w:name="_Toc422937963"/>
        <w:bookmarkStart w:id="31636" w:name="_Toc422941025"/>
        <w:bookmarkStart w:id="31637" w:name="_Toc422932460"/>
        <w:bookmarkStart w:id="31638" w:name="_Toc494290592"/>
        <w:bookmarkStart w:id="31639" w:name="_Toc494293408"/>
        <w:bookmarkStart w:id="31640" w:name="_Toc494296222"/>
        <w:bookmarkEnd w:id="31632"/>
        <w:bookmarkEnd w:id="31633"/>
        <w:bookmarkEnd w:id="31634"/>
        <w:bookmarkEnd w:id="31635"/>
        <w:bookmarkEnd w:id="31636"/>
        <w:bookmarkEnd w:id="31637"/>
        <w:bookmarkEnd w:id="31638"/>
        <w:bookmarkEnd w:id="31639"/>
        <w:bookmarkEnd w:id="31640"/>
      </w:del>
    </w:p>
    <w:p w:rsidR="00EF4D47" w:rsidRPr="00E056B6" w:rsidDel="00371A11" w:rsidRDefault="00C0468B">
      <w:pPr>
        <w:pStyle w:val="body"/>
        <w:rPr>
          <w:del w:id="31641" w:author="Sastry, Murali" w:date="2015-06-09T17:17:00Z"/>
        </w:rPr>
        <w:pPrChange w:id="31642" w:author="Sastry, Murali" w:date="2015-06-10T10:23:00Z">
          <w:pPr>
            <w:pStyle w:val="body"/>
            <w:spacing w:before="0" w:after="0"/>
            <w:ind w:left="1440"/>
          </w:pPr>
        </w:pPrChange>
      </w:pPr>
      <w:del w:id="31643" w:author="Sastry, Murali" w:date="2015-06-09T17:17:00Z">
        <w:r w:rsidRPr="00E056B6" w:rsidDel="00371A11">
          <w:delText>-help</w:delText>
        </w:r>
        <w:r w:rsidRPr="00E056B6" w:rsidDel="00371A11">
          <w:tab/>
        </w:r>
        <w:r w:rsidRPr="00E056B6" w:rsidDel="00371A11">
          <w:tab/>
        </w:r>
        <w:r w:rsidRPr="00E056B6" w:rsidDel="00371A11">
          <w:tab/>
          <w:delText>Displays syntax and parameters, then quits</w:delText>
        </w:r>
        <w:bookmarkStart w:id="31644" w:name="_Toc421704159"/>
        <w:bookmarkStart w:id="31645" w:name="_Toc421707353"/>
        <w:bookmarkStart w:id="31646" w:name="_Toc422907333"/>
        <w:bookmarkStart w:id="31647" w:name="_Toc422937964"/>
        <w:bookmarkStart w:id="31648" w:name="_Toc422941026"/>
        <w:bookmarkStart w:id="31649" w:name="_Toc422932461"/>
        <w:bookmarkStart w:id="31650" w:name="_Toc494290593"/>
        <w:bookmarkStart w:id="31651" w:name="_Toc494293409"/>
        <w:bookmarkStart w:id="31652" w:name="_Toc494296223"/>
        <w:bookmarkEnd w:id="31644"/>
        <w:bookmarkEnd w:id="31645"/>
        <w:bookmarkEnd w:id="31646"/>
        <w:bookmarkEnd w:id="31647"/>
        <w:bookmarkEnd w:id="31648"/>
        <w:bookmarkEnd w:id="31649"/>
        <w:bookmarkEnd w:id="31650"/>
        <w:bookmarkEnd w:id="31651"/>
        <w:bookmarkEnd w:id="31652"/>
      </w:del>
    </w:p>
    <w:p w:rsidR="00EF4D47" w:rsidRPr="00E056B6" w:rsidDel="00371A11" w:rsidRDefault="00C0468B">
      <w:pPr>
        <w:pStyle w:val="body"/>
        <w:rPr>
          <w:del w:id="31653" w:author="Sastry, Murali" w:date="2015-06-09T17:17:00Z"/>
        </w:rPr>
        <w:pPrChange w:id="31654" w:author="Sastry, Murali" w:date="2015-06-10T10:23:00Z">
          <w:pPr>
            <w:pStyle w:val="body"/>
            <w:spacing w:before="0" w:after="0"/>
            <w:ind w:left="1440"/>
          </w:pPr>
        </w:pPrChange>
      </w:pPr>
      <w:del w:id="31655" w:author="Sastry, Murali" w:date="2015-06-09T17:17:00Z">
        <w:r w:rsidRPr="00E056B6" w:rsidDel="00371A11">
          <w:delText>-OEM=</w:delText>
        </w:r>
        <w:r w:rsidRPr="00E056B6" w:rsidDel="00371A11">
          <w:tab/>
        </w:r>
        <w:r w:rsidRPr="00E056B6" w:rsidDel="00371A11">
          <w:tab/>
        </w:r>
        <w:r w:rsidRPr="00E056B6" w:rsidDel="00371A11">
          <w:tab/>
          <w:delText>Only generate drivers for this one OEM</w:delText>
        </w:r>
        <w:bookmarkStart w:id="31656" w:name="_Toc421704160"/>
        <w:bookmarkStart w:id="31657" w:name="_Toc421707354"/>
        <w:bookmarkStart w:id="31658" w:name="_Toc422907334"/>
        <w:bookmarkStart w:id="31659" w:name="_Toc422937965"/>
        <w:bookmarkStart w:id="31660" w:name="_Toc422941027"/>
        <w:bookmarkStart w:id="31661" w:name="_Toc422932462"/>
        <w:bookmarkStart w:id="31662" w:name="_Toc494290594"/>
        <w:bookmarkStart w:id="31663" w:name="_Toc494293410"/>
        <w:bookmarkStart w:id="31664" w:name="_Toc494296224"/>
        <w:bookmarkEnd w:id="31656"/>
        <w:bookmarkEnd w:id="31657"/>
        <w:bookmarkEnd w:id="31658"/>
        <w:bookmarkEnd w:id="31659"/>
        <w:bookmarkEnd w:id="31660"/>
        <w:bookmarkEnd w:id="31661"/>
        <w:bookmarkEnd w:id="31662"/>
        <w:bookmarkEnd w:id="31663"/>
        <w:bookmarkEnd w:id="31664"/>
      </w:del>
    </w:p>
    <w:p w:rsidR="00EF4D47" w:rsidRPr="00E056B6" w:rsidDel="00371A11" w:rsidRDefault="00C0468B">
      <w:pPr>
        <w:pStyle w:val="body"/>
        <w:rPr>
          <w:del w:id="31665" w:author="Sastry, Murali" w:date="2015-06-09T17:17:00Z"/>
        </w:rPr>
        <w:pPrChange w:id="31666" w:author="Sastry, Murali" w:date="2015-06-10T10:23:00Z">
          <w:pPr>
            <w:pStyle w:val="Heading3"/>
            <w:pageBreakBefore/>
          </w:pPr>
        </w:pPrChange>
      </w:pPr>
      <w:del w:id="31667" w:author="Sastry, Murali" w:date="2015-06-09T17:17:00Z">
        <w:r w:rsidRPr="00E056B6" w:rsidDel="00371A11">
          <w:delText>OEMs.conf</w:delText>
        </w:r>
        <w:bookmarkStart w:id="31668" w:name="_Toc421704161"/>
        <w:bookmarkStart w:id="31669" w:name="_Toc421707355"/>
        <w:bookmarkStart w:id="31670" w:name="_Toc422907335"/>
        <w:bookmarkStart w:id="31671" w:name="_Toc422937966"/>
        <w:bookmarkStart w:id="31672" w:name="_Toc422941028"/>
        <w:bookmarkStart w:id="31673" w:name="_Toc422932463"/>
        <w:bookmarkStart w:id="31674" w:name="_Toc494290595"/>
        <w:bookmarkStart w:id="31675" w:name="_Toc494293411"/>
        <w:bookmarkStart w:id="31676" w:name="_Toc494296225"/>
        <w:bookmarkEnd w:id="31668"/>
        <w:bookmarkEnd w:id="31669"/>
        <w:bookmarkEnd w:id="31670"/>
        <w:bookmarkEnd w:id="31671"/>
        <w:bookmarkEnd w:id="31672"/>
        <w:bookmarkEnd w:id="31673"/>
        <w:bookmarkEnd w:id="31674"/>
        <w:bookmarkEnd w:id="31675"/>
        <w:bookmarkEnd w:id="31676"/>
      </w:del>
    </w:p>
    <w:tbl>
      <w:tblPr>
        <w:tblW w:w="855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330"/>
        <w:gridCol w:w="3330"/>
      </w:tblGrid>
      <w:tr w:rsidR="00EF4D47" w:rsidRPr="00E056B6" w:rsidDel="00371A11" w:rsidTr="00273E1A">
        <w:trPr>
          <w:cantSplit/>
          <w:tblHeader/>
          <w:del w:id="31677" w:author="Sastry, Murali" w:date="2015-06-09T17:17:00Z"/>
        </w:trPr>
        <w:tc>
          <w:tcPr>
            <w:tcW w:w="1890" w:type="dxa"/>
            <w:tcBorders>
              <w:bottom w:val="single" w:sz="12" w:space="0" w:color="auto"/>
            </w:tcBorders>
          </w:tcPr>
          <w:p w:rsidR="00EF4D47" w:rsidRPr="00E056B6" w:rsidDel="00371A11" w:rsidRDefault="00C0468B">
            <w:pPr>
              <w:pStyle w:val="body"/>
              <w:rPr>
                <w:del w:id="31678" w:author="Sastry, Murali" w:date="2015-06-09T17:17:00Z"/>
              </w:rPr>
              <w:pPrChange w:id="31679" w:author="Sastry, Murali" w:date="2015-06-10T10:23:00Z">
                <w:pPr>
                  <w:pStyle w:val="tableheading"/>
                </w:pPr>
              </w:pPrChange>
            </w:pPr>
            <w:del w:id="31680" w:author="Sastry, Murali" w:date="2015-06-09T17:17:00Z">
              <w:r w:rsidRPr="00E056B6" w:rsidDel="00371A11">
                <w:delText>Keywords</w:delText>
              </w:r>
              <w:bookmarkStart w:id="31681" w:name="_Toc421704162"/>
              <w:bookmarkStart w:id="31682" w:name="_Toc421707356"/>
              <w:bookmarkStart w:id="31683" w:name="_Toc422907336"/>
              <w:bookmarkStart w:id="31684" w:name="_Toc422937967"/>
              <w:bookmarkStart w:id="31685" w:name="_Toc422941029"/>
              <w:bookmarkStart w:id="31686" w:name="_Toc422932464"/>
              <w:bookmarkStart w:id="31687" w:name="_Toc494290596"/>
              <w:bookmarkStart w:id="31688" w:name="_Toc494293412"/>
              <w:bookmarkStart w:id="31689" w:name="_Toc494296226"/>
              <w:bookmarkEnd w:id="31681"/>
              <w:bookmarkEnd w:id="31682"/>
              <w:bookmarkEnd w:id="31683"/>
              <w:bookmarkEnd w:id="31684"/>
              <w:bookmarkEnd w:id="31685"/>
              <w:bookmarkEnd w:id="31686"/>
              <w:bookmarkEnd w:id="31687"/>
              <w:bookmarkEnd w:id="31688"/>
              <w:bookmarkEnd w:id="31689"/>
            </w:del>
          </w:p>
        </w:tc>
        <w:tc>
          <w:tcPr>
            <w:tcW w:w="3330" w:type="dxa"/>
            <w:tcBorders>
              <w:bottom w:val="single" w:sz="12" w:space="0" w:color="auto"/>
            </w:tcBorders>
          </w:tcPr>
          <w:p w:rsidR="00EF4D47" w:rsidRPr="00E056B6" w:rsidDel="00371A11" w:rsidRDefault="00C0468B">
            <w:pPr>
              <w:pStyle w:val="body"/>
              <w:rPr>
                <w:del w:id="31690" w:author="Sastry, Murali" w:date="2015-06-09T17:17:00Z"/>
              </w:rPr>
              <w:pPrChange w:id="31691" w:author="Sastry, Murali" w:date="2015-06-10T10:23:00Z">
                <w:pPr>
                  <w:pStyle w:val="tableheading"/>
                </w:pPr>
              </w:pPrChange>
            </w:pPr>
            <w:del w:id="31692" w:author="Sastry, Murali" w:date="2015-06-09T17:17:00Z">
              <w:r w:rsidRPr="00E056B6" w:rsidDel="00371A11">
                <w:delText>Value</w:delText>
              </w:r>
              <w:bookmarkStart w:id="31693" w:name="_Toc421704163"/>
              <w:bookmarkStart w:id="31694" w:name="_Toc421707357"/>
              <w:bookmarkStart w:id="31695" w:name="_Toc422907337"/>
              <w:bookmarkStart w:id="31696" w:name="_Toc422937968"/>
              <w:bookmarkStart w:id="31697" w:name="_Toc422941030"/>
              <w:bookmarkStart w:id="31698" w:name="_Toc422932465"/>
              <w:bookmarkStart w:id="31699" w:name="_Toc494290597"/>
              <w:bookmarkStart w:id="31700" w:name="_Toc494293413"/>
              <w:bookmarkStart w:id="31701" w:name="_Toc494296227"/>
              <w:bookmarkEnd w:id="31693"/>
              <w:bookmarkEnd w:id="31694"/>
              <w:bookmarkEnd w:id="31695"/>
              <w:bookmarkEnd w:id="31696"/>
              <w:bookmarkEnd w:id="31697"/>
              <w:bookmarkEnd w:id="31698"/>
              <w:bookmarkEnd w:id="31699"/>
              <w:bookmarkEnd w:id="31700"/>
              <w:bookmarkEnd w:id="31701"/>
            </w:del>
          </w:p>
        </w:tc>
        <w:tc>
          <w:tcPr>
            <w:tcW w:w="3330" w:type="dxa"/>
            <w:tcBorders>
              <w:bottom w:val="single" w:sz="12" w:space="0" w:color="auto"/>
            </w:tcBorders>
          </w:tcPr>
          <w:p w:rsidR="00EF4D47" w:rsidRPr="00E056B6" w:rsidDel="00371A11" w:rsidRDefault="00C0468B">
            <w:pPr>
              <w:pStyle w:val="body"/>
              <w:rPr>
                <w:del w:id="31702" w:author="Sastry, Murali" w:date="2015-06-09T17:17:00Z"/>
              </w:rPr>
              <w:pPrChange w:id="31703" w:author="Sastry, Murali" w:date="2015-06-10T10:23:00Z">
                <w:pPr>
                  <w:pStyle w:val="tableheading"/>
                </w:pPr>
              </w:pPrChange>
            </w:pPr>
            <w:del w:id="31704" w:author="Sastry, Murali" w:date="2015-06-09T17:17:00Z">
              <w:r w:rsidRPr="00E056B6" w:rsidDel="00371A11">
                <w:delText>Description</w:delText>
              </w:r>
              <w:bookmarkStart w:id="31705" w:name="_Toc421704164"/>
              <w:bookmarkStart w:id="31706" w:name="_Toc421707358"/>
              <w:bookmarkStart w:id="31707" w:name="_Toc422907338"/>
              <w:bookmarkStart w:id="31708" w:name="_Toc422937969"/>
              <w:bookmarkStart w:id="31709" w:name="_Toc422941031"/>
              <w:bookmarkStart w:id="31710" w:name="_Toc422932466"/>
              <w:bookmarkStart w:id="31711" w:name="_Toc494290598"/>
              <w:bookmarkStart w:id="31712" w:name="_Toc494293414"/>
              <w:bookmarkStart w:id="31713" w:name="_Toc494296228"/>
              <w:bookmarkEnd w:id="31705"/>
              <w:bookmarkEnd w:id="31706"/>
              <w:bookmarkEnd w:id="31707"/>
              <w:bookmarkEnd w:id="31708"/>
              <w:bookmarkEnd w:id="31709"/>
              <w:bookmarkEnd w:id="31710"/>
              <w:bookmarkEnd w:id="31711"/>
              <w:bookmarkEnd w:id="31712"/>
              <w:bookmarkEnd w:id="31713"/>
            </w:del>
          </w:p>
        </w:tc>
        <w:bookmarkStart w:id="31714" w:name="_Toc421704165"/>
        <w:bookmarkStart w:id="31715" w:name="_Toc421707359"/>
        <w:bookmarkStart w:id="31716" w:name="_Toc422907339"/>
        <w:bookmarkStart w:id="31717" w:name="_Toc422937970"/>
        <w:bookmarkStart w:id="31718" w:name="_Toc422941032"/>
        <w:bookmarkStart w:id="31719" w:name="_Toc422932467"/>
        <w:bookmarkStart w:id="31720" w:name="_Toc494290599"/>
        <w:bookmarkStart w:id="31721" w:name="_Toc494293415"/>
        <w:bookmarkStart w:id="31722" w:name="_Toc494296229"/>
        <w:bookmarkEnd w:id="31714"/>
        <w:bookmarkEnd w:id="31715"/>
        <w:bookmarkEnd w:id="31716"/>
        <w:bookmarkEnd w:id="31717"/>
        <w:bookmarkEnd w:id="31718"/>
        <w:bookmarkEnd w:id="31719"/>
        <w:bookmarkEnd w:id="31720"/>
        <w:bookmarkEnd w:id="31721"/>
        <w:bookmarkEnd w:id="31722"/>
      </w:tr>
      <w:tr w:rsidR="00EF4D47" w:rsidRPr="00E056B6" w:rsidDel="00371A11" w:rsidTr="00EF4D47">
        <w:trPr>
          <w:cantSplit/>
          <w:del w:id="31723" w:author="Sastry, Murali" w:date="2015-06-09T17:17:00Z"/>
        </w:trPr>
        <w:tc>
          <w:tcPr>
            <w:tcW w:w="1890" w:type="dxa"/>
            <w:tcBorders>
              <w:top w:val="nil"/>
              <w:bottom w:val="single" w:sz="6" w:space="0" w:color="auto"/>
            </w:tcBorders>
          </w:tcPr>
          <w:p w:rsidR="00EF4D47" w:rsidRPr="00E056B6" w:rsidDel="00371A11" w:rsidRDefault="00C0468B">
            <w:pPr>
              <w:pStyle w:val="body"/>
              <w:rPr>
                <w:del w:id="31724" w:author="Sastry, Murali" w:date="2015-06-09T17:17:00Z"/>
              </w:rPr>
              <w:pPrChange w:id="31725" w:author="Sastry, Murali" w:date="2015-06-10T10:23:00Z">
                <w:pPr>
                  <w:pStyle w:val="tableentry"/>
                </w:pPr>
              </w:pPrChange>
            </w:pPr>
            <w:del w:id="31726" w:author="Sastry, Murali" w:date="2015-06-09T17:17:00Z">
              <w:r w:rsidRPr="00E056B6" w:rsidDel="00371A11">
                <w:delText>OEMs</w:delText>
              </w:r>
              <w:bookmarkStart w:id="31727" w:name="_Toc421704166"/>
              <w:bookmarkStart w:id="31728" w:name="_Toc421707360"/>
              <w:bookmarkStart w:id="31729" w:name="_Toc422907340"/>
              <w:bookmarkStart w:id="31730" w:name="_Toc422937971"/>
              <w:bookmarkStart w:id="31731" w:name="_Toc422941033"/>
              <w:bookmarkStart w:id="31732" w:name="_Toc422932468"/>
              <w:bookmarkStart w:id="31733" w:name="_Toc494290600"/>
              <w:bookmarkStart w:id="31734" w:name="_Toc494293416"/>
              <w:bookmarkStart w:id="31735" w:name="_Toc494296230"/>
              <w:bookmarkEnd w:id="31727"/>
              <w:bookmarkEnd w:id="31728"/>
              <w:bookmarkEnd w:id="31729"/>
              <w:bookmarkEnd w:id="31730"/>
              <w:bookmarkEnd w:id="31731"/>
              <w:bookmarkEnd w:id="31732"/>
              <w:bookmarkEnd w:id="31733"/>
              <w:bookmarkEnd w:id="31734"/>
              <w:bookmarkEnd w:id="31735"/>
            </w:del>
          </w:p>
        </w:tc>
        <w:tc>
          <w:tcPr>
            <w:tcW w:w="3330" w:type="dxa"/>
            <w:tcBorders>
              <w:top w:val="nil"/>
              <w:bottom w:val="single" w:sz="6" w:space="0" w:color="auto"/>
            </w:tcBorders>
          </w:tcPr>
          <w:p w:rsidR="00EF4D47" w:rsidRPr="00E056B6" w:rsidDel="00371A11" w:rsidRDefault="00C0468B">
            <w:pPr>
              <w:pStyle w:val="body"/>
              <w:rPr>
                <w:del w:id="31736" w:author="Sastry, Murali" w:date="2015-06-09T17:17:00Z"/>
              </w:rPr>
              <w:pPrChange w:id="31737" w:author="Sastry, Murali" w:date="2015-06-10T10:23:00Z">
                <w:pPr>
                  <w:pStyle w:val="tableentry"/>
                </w:pPr>
              </w:pPrChange>
            </w:pPr>
            <w:del w:id="31738" w:author="Sastry, Murali" w:date="2015-06-09T17:17:00Z">
              <w:r w:rsidRPr="00E056B6" w:rsidDel="00371A11">
                <w:delText>&lt;List of OEMs&gt;</w:delText>
              </w:r>
              <w:bookmarkStart w:id="31739" w:name="_Toc421704167"/>
              <w:bookmarkStart w:id="31740" w:name="_Toc421707361"/>
              <w:bookmarkStart w:id="31741" w:name="_Toc422907341"/>
              <w:bookmarkStart w:id="31742" w:name="_Toc422937972"/>
              <w:bookmarkStart w:id="31743" w:name="_Toc422941034"/>
              <w:bookmarkStart w:id="31744" w:name="_Toc422932469"/>
              <w:bookmarkStart w:id="31745" w:name="_Toc494290601"/>
              <w:bookmarkStart w:id="31746" w:name="_Toc494293417"/>
              <w:bookmarkStart w:id="31747" w:name="_Toc494296231"/>
              <w:bookmarkEnd w:id="31739"/>
              <w:bookmarkEnd w:id="31740"/>
              <w:bookmarkEnd w:id="31741"/>
              <w:bookmarkEnd w:id="31742"/>
              <w:bookmarkEnd w:id="31743"/>
              <w:bookmarkEnd w:id="31744"/>
              <w:bookmarkEnd w:id="31745"/>
              <w:bookmarkEnd w:id="31746"/>
              <w:bookmarkEnd w:id="31747"/>
            </w:del>
          </w:p>
        </w:tc>
        <w:tc>
          <w:tcPr>
            <w:tcW w:w="3330" w:type="dxa"/>
            <w:tcBorders>
              <w:top w:val="nil"/>
              <w:bottom w:val="single" w:sz="6" w:space="0" w:color="auto"/>
            </w:tcBorders>
          </w:tcPr>
          <w:p w:rsidR="00EF4D47" w:rsidRPr="00E056B6" w:rsidDel="00371A11" w:rsidRDefault="00C0468B">
            <w:pPr>
              <w:pStyle w:val="body"/>
              <w:rPr>
                <w:del w:id="31748" w:author="Sastry, Murali" w:date="2015-06-09T17:17:00Z"/>
              </w:rPr>
              <w:pPrChange w:id="31749" w:author="Sastry, Murali" w:date="2015-06-10T10:23:00Z">
                <w:pPr>
                  <w:pStyle w:val="tableentry"/>
                </w:pPr>
              </w:pPrChange>
            </w:pPr>
            <w:del w:id="31750" w:author="Sastry, Murali" w:date="2015-06-09T17:17:00Z">
              <w:r w:rsidRPr="00E056B6" w:rsidDel="00371A11">
                <w:delText>Drivers will be created for these OEMs</w:delText>
              </w:r>
              <w:bookmarkStart w:id="31751" w:name="_Toc421704168"/>
              <w:bookmarkStart w:id="31752" w:name="_Toc421707362"/>
              <w:bookmarkStart w:id="31753" w:name="_Toc422907342"/>
              <w:bookmarkStart w:id="31754" w:name="_Toc422937973"/>
              <w:bookmarkStart w:id="31755" w:name="_Toc422941035"/>
              <w:bookmarkStart w:id="31756" w:name="_Toc422932470"/>
              <w:bookmarkStart w:id="31757" w:name="_Toc494290602"/>
              <w:bookmarkStart w:id="31758" w:name="_Toc494293418"/>
              <w:bookmarkStart w:id="31759" w:name="_Toc494296232"/>
              <w:bookmarkEnd w:id="31751"/>
              <w:bookmarkEnd w:id="31752"/>
              <w:bookmarkEnd w:id="31753"/>
              <w:bookmarkEnd w:id="31754"/>
              <w:bookmarkEnd w:id="31755"/>
              <w:bookmarkEnd w:id="31756"/>
              <w:bookmarkEnd w:id="31757"/>
              <w:bookmarkEnd w:id="31758"/>
              <w:bookmarkEnd w:id="31759"/>
            </w:del>
          </w:p>
        </w:tc>
        <w:bookmarkStart w:id="31760" w:name="_Toc421704169"/>
        <w:bookmarkStart w:id="31761" w:name="_Toc421707363"/>
        <w:bookmarkStart w:id="31762" w:name="_Toc422907343"/>
        <w:bookmarkStart w:id="31763" w:name="_Toc422937974"/>
        <w:bookmarkStart w:id="31764" w:name="_Toc422941036"/>
        <w:bookmarkStart w:id="31765" w:name="_Toc422932471"/>
        <w:bookmarkStart w:id="31766" w:name="_Toc494290603"/>
        <w:bookmarkStart w:id="31767" w:name="_Toc494293419"/>
        <w:bookmarkStart w:id="31768" w:name="_Toc494296233"/>
        <w:bookmarkEnd w:id="31760"/>
        <w:bookmarkEnd w:id="31761"/>
        <w:bookmarkEnd w:id="31762"/>
        <w:bookmarkEnd w:id="31763"/>
        <w:bookmarkEnd w:id="31764"/>
        <w:bookmarkEnd w:id="31765"/>
        <w:bookmarkEnd w:id="31766"/>
        <w:bookmarkEnd w:id="31767"/>
        <w:bookmarkEnd w:id="31768"/>
      </w:tr>
      <w:tr w:rsidR="00EF4D47" w:rsidRPr="00E056B6" w:rsidDel="00371A11" w:rsidTr="00EF4D47">
        <w:trPr>
          <w:cantSplit/>
          <w:del w:id="31769" w:author="Sastry, Murali" w:date="2015-06-09T17:17:00Z"/>
        </w:trPr>
        <w:tc>
          <w:tcPr>
            <w:tcW w:w="1890" w:type="dxa"/>
            <w:tcBorders>
              <w:top w:val="single" w:sz="6" w:space="0" w:color="auto"/>
              <w:bottom w:val="single" w:sz="6" w:space="0" w:color="auto"/>
            </w:tcBorders>
          </w:tcPr>
          <w:p w:rsidR="00EF4D47" w:rsidRPr="00E056B6" w:rsidDel="00371A11" w:rsidRDefault="00C0468B">
            <w:pPr>
              <w:pStyle w:val="body"/>
              <w:rPr>
                <w:del w:id="31770" w:author="Sastry, Murali" w:date="2015-06-09T17:17:00Z"/>
              </w:rPr>
              <w:pPrChange w:id="31771" w:author="Sastry, Murali" w:date="2015-06-10T10:23:00Z">
                <w:pPr>
                  <w:pStyle w:val="tableentry"/>
                </w:pPr>
              </w:pPrChange>
            </w:pPr>
            <w:del w:id="31772" w:author="Sastry, Murali" w:date="2015-06-09T17:17:00Z">
              <w:r w:rsidRPr="00E056B6" w:rsidDel="00371A11">
                <w:delText>Drivers</w:delText>
              </w:r>
              <w:bookmarkStart w:id="31773" w:name="_Toc421704170"/>
              <w:bookmarkStart w:id="31774" w:name="_Toc421707364"/>
              <w:bookmarkStart w:id="31775" w:name="_Toc422907344"/>
              <w:bookmarkStart w:id="31776" w:name="_Toc422937975"/>
              <w:bookmarkStart w:id="31777" w:name="_Toc422941037"/>
              <w:bookmarkStart w:id="31778" w:name="_Toc422932472"/>
              <w:bookmarkStart w:id="31779" w:name="_Toc494290604"/>
              <w:bookmarkStart w:id="31780" w:name="_Toc494293420"/>
              <w:bookmarkStart w:id="31781" w:name="_Toc494296234"/>
              <w:bookmarkEnd w:id="31773"/>
              <w:bookmarkEnd w:id="31774"/>
              <w:bookmarkEnd w:id="31775"/>
              <w:bookmarkEnd w:id="31776"/>
              <w:bookmarkEnd w:id="31777"/>
              <w:bookmarkEnd w:id="31778"/>
              <w:bookmarkEnd w:id="31779"/>
              <w:bookmarkEnd w:id="31780"/>
              <w:bookmarkEnd w:id="31781"/>
            </w:del>
          </w:p>
        </w:tc>
        <w:tc>
          <w:tcPr>
            <w:tcW w:w="3330" w:type="dxa"/>
            <w:tcBorders>
              <w:top w:val="single" w:sz="6" w:space="0" w:color="auto"/>
              <w:bottom w:val="single" w:sz="6" w:space="0" w:color="auto"/>
            </w:tcBorders>
          </w:tcPr>
          <w:p w:rsidR="00EF4D47" w:rsidRPr="00E056B6" w:rsidDel="00371A11" w:rsidRDefault="00C0468B">
            <w:pPr>
              <w:pStyle w:val="body"/>
              <w:rPr>
                <w:del w:id="31782" w:author="Sastry, Murali" w:date="2015-06-09T17:17:00Z"/>
              </w:rPr>
              <w:pPrChange w:id="31783" w:author="Sastry, Murali" w:date="2015-06-10T10:23:00Z">
                <w:pPr>
                  <w:pStyle w:val="tableentry"/>
                </w:pPr>
              </w:pPrChange>
            </w:pPr>
            <w:del w:id="31784" w:author="Sastry, Murali" w:date="2015-06-09T17:17:00Z">
              <w:r w:rsidRPr="00E056B6" w:rsidDel="00371A11">
                <w:delText>&lt;List of Drivers&gt;</w:delText>
              </w:r>
              <w:bookmarkStart w:id="31785" w:name="_Toc421704171"/>
              <w:bookmarkStart w:id="31786" w:name="_Toc421707365"/>
              <w:bookmarkStart w:id="31787" w:name="_Toc422907345"/>
              <w:bookmarkStart w:id="31788" w:name="_Toc422937976"/>
              <w:bookmarkStart w:id="31789" w:name="_Toc422941038"/>
              <w:bookmarkStart w:id="31790" w:name="_Toc422932473"/>
              <w:bookmarkStart w:id="31791" w:name="_Toc494290605"/>
              <w:bookmarkStart w:id="31792" w:name="_Toc494293421"/>
              <w:bookmarkStart w:id="31793" w:name="_Toc494296235"/>
              <w:bookmarkEnd w:id="31785"/>
              <w:bookmarkEnd w:id="31786"/>
              <w:bookmarkEnd w:id="31787"/>
              <w:bookmarkEnd w:id="31788"/>
              <w:bookmarkEnd w:id="31789"/>
              <w:bookmarkEnd w:id="31790"/>
              <w:bookmarkEnd w:id="31791"/>
              <w:bookmarkEnd w:id="31792"/>
              <w:bookmarkEnd w:id="31793"/>
            </w:del>
          </w:p>
        </w:tc>
        <w:tc>
          <w:tcPr>
            <w:tcW w:w="3330" w:type="dxa"/>
            <w:tcBorders>
              <w:top w:val="single" w:sz="6" w:space="0" w:color="auto"/>
              <w:bottom w:val="single" w:sz="6" w:space="0" w:color="auto"/>
            </w:tcBorders>
          </w:tcPr>
          <w:p w:rsidR="00EF4D47" w:rsidRPr="00E056B6" w:rsidDel="00371A11" w:rsidRDefault="00C0468B">
            <w:pPr>
              <w:pStyle w:val="body"/>
              <w:rPr>
                <w:del w:id="31794" w:author="Sastry, Murali" w:date="2015-06-09T17:17:00Z"/>
              </w:rPr>
              <w:pPrChange w:id="31795" w:author="Sastry, Murali" w:date="2015-06-10T10:23:00Z">
                <w:pPr>
                  <w:pStyle w:val="tableentry"/>
                </w:pPr>
              </w:pPrChange>
            </w:pPr>
            <w:del w:id="31796" w:author="Sastry, Murali" w:date="2015-06-09T17:17:00Z">
              <w:r w:rsidRPr="00E056B6" w:rsidDel="00371A11">
                <w:delText>List of folders where drivers exist</w:delText>
              </w:r>
              <w:bookmarkStart w:id="31797" w:name="_Toc421704172"/>
              <w:bookmarkStart w:id="31798" w:name="_Toc421707366"/>
              <w:bookmarkStart w:id="31799" w:name="_Toc422907346"/>
              <w:bookmarkStart w:id="31800" w:name="_Toc422937977"/>
              <w:bookmarkStart w:id="31801" w:name="_Toc422941039"/>
              <w:bookmarkStart w:id="31802" w:name="_Toc422932474"/>
              <w:bookmarkStart w:id="31803" w:name="_Toc494290606"/>
              <w:bookmarkStart w:id="31804" w:name="_Toc494293422"/>
              <w:bookmarkStart w:id="31805" w:name="_Toc494296236"/>
              <w:bookmarkEnd w:id="31797"/>
              <w:bookmarkEnd w:id="31798"/>
              <w:bookmarkEnd w:id="31799"/>
              <w:bookmarkEnd w:id="31800"/>
              <w:bookmarkEnd w:id="31801"/>
              <w:bookmarkEnd w:id="31802"/>
              <w:bookmarkEnd w:id="31803"/>
              <w:bookmarkEnd w:id="31804"/>
              <w:bookmarkEnd w:id="31805"/>
            </w:del>
          </w:p>
        </w:tc>
        <w:bookmarkStart w:id="31806" w:name="_Toc421704173"/>
        <w:bookmarkStart w:id="31807" w:name="_Toc421707367"/>
        <w:bookmarkStart w:id="31808" w:name="_Toc422907347"/>
        <w:bookmarkStart w:id="31809" w:name="_Toc422937978"/>
        <w:bookmarkStart w:id="31810" w:name="_Toc422941040"/>
        <w:bookmarkStart w:id="31811" w:name="_Toc422932475"/>
        <w:bookmarkStart w:id="31812" w:name="_Toc494290607"/>
        <w:bookmarkStart w:id="31813" w:name="_Toc494293423"/>
        <w:bookmarkStart w:id="31814" w:name="_Toc494296237"/>
        <w:bookmarkEnd w:id="31806"/>
        <w:bookmarkEnd w:id="31807"/>
        <w:bookmarkEnd w:id="31808"/>
        <w:bookmarkEnd w:id="31809"/>
        <w:bookmarkEnd w:id="31810"/>
        <w:bookmarkEnd w:id="31811"/>
        <w:bookmarkEnd w:id="31812"/>
        <w:bookmarkEnd w:id="31813"/>
        <w:bookmarkEnd w:id="31814"/>
      </w:tr>
      <w:tr w:rsidR="00EF4D47" w:rsidRPr="00E056B6" w:rsidDel="00371A11" w:rsidTr="00EF4D47">
        <w:trPr>
          <w:cantSplit/>
          <w:del w:id="31815" w:author="Sastry, Murali" w:date="2015-06-09T17:17:00Z"/>
        </w:trPr>
        <w:tc>
          <w:tcPr>
            <w:tcW w:w="1890" w:type="dxa"/>
            <w:tcBorders>
              <w:top w:val="single" w:sz="6" w:space="0" w:color="auto"/>
              <w:bottom w:val="single" w:sz="6" w:space="0" w:color="auto"/>
            </w:tcBorders>
          </w:tcPr>
          <w:p w:rsidR="00EF4D47" w:rsidRPr="00E056B6" w:rsidDel="00371A11" w:rsidRDefault="00C0468B">
            <w:pPr>
              <w:pStyle w:val="body"/>
              <w:rPr>
                <w:del w:id="31816" w:author="Sastry, Murali" w:date="2015-06-09T17:17:00Z"/>
              </w:rPr>
              <w:pPrChange w:id="31817" w:author="Sastry, Murali" w:date="2015-06-10T10:23:00Z">
                <w:pPr>
                  <w:pStyle w:val="tableentry"/>
                </w:pPr>
              </w:pPrChange>
            </w:pPr>
            <w:del w:id="31818" w:author="Sastry, Murali" w:date="2015-06-09T17:17:00Z">
              <w:r w:rsidRPr="00E056B6" w:rsidDel="00371A11">
                <w:delText>&lt;OEM&gt;-LongName</w:delText>
              </w:r>
              <w:bookmarkStart w:id="31819" w:name="_Toc421704174"/>
              <w:bookmarkStart w:id="31820" w:name="_Toc421707368"/>
              <w:bookmarkStart w:id="31821" w:name="_Toc422907348"/>
              <w:bookmarkStart w:id="31822" w:name="_Toc422937979"/>
              <w:bookmarkStart w:id="31823" w:name="_Toc422941041"/>
              <w:bookmarkStart w:id="31824" w:name="_Toc422932476"/>
              <w:bookmarkStart w:id="31825" w:name="_Toc494290608"/>
              <w:bookmarkStart w:id="31826" w:name="_Toc494293424"/>
              <w:bookmarkStart w:id="31827" w:name="_Toc494296238"/>
              <w:bookmarkEnd w:id="31819"/>
              <w:bookmarkEnd w:id="31820"/>
              <w:bookmarkEnd w:id="31821"/>
              <w:bookmarkEnd w:id="31822"/>
              <w:bookmarkEnd w:id="31823"/>
              <w:bookmarkEnd w:id="31824"/>
              <w:bookmarkEnd w:id="31825"/>
              <w:bookmarkEnd w:id="31826"/>
              <w:bookmarkEnd w:id="31827"/>
            </w:del>
          </w:p>
        </w:tc>
        <w:tc>
          <w:tcPr>
            <w:tcW w:w="3330" w:type="dxa"/>
            <w:tcBorders>
              <w:top w:val="single" w:sz="6" w:space="0" w:color="auto"/>
              <w:bottom w:val="single" w:sz="6" w:space="0" w:color="auto"/>
            </w:tcBorders>
          </w:tcPr>
          <w:p w:rsidR="00EF4D47" w:rsidRPr="00E056B6" w:rsidDel="00371A11" w:rsidRDefault="00C0468B">
            <w:pPr>
              <w:pStyle w:val="body"/>
              <w:rPr>
                <w:del w:id="31828" w:author="Sastry, Murali" w:date="2015-06-09T17:17:00Z"/>
              </w:rPr>
              <w:pPrChange w:id="31829" w:author="Sastry, Murali" w:date="2015-06-10T10:23:00Z">
                <w:pPr>
                  <w:pStyle w:val="tableentry"/>
                </w:pPr>
              </w:pPrChange>
            </w:pPr>
            <w:del w:id="31830" w:author="Sastry, Murali" w:date="2015-06-09T17:17:00Z">
              <w:r w:rsidRPr="00E056B6" w:rsidDel="00371A11">
                <w:delText>IE: Qualcomm Inc</w:delText>
              </w:r>
              <w:bookmarkStart w:id="31831" w:name="_Toc421704175"/>
              <w:bookmarkStart w:id="31832" w:name="_Toc421707369"/>
              <w:bookmarkStart w:id="31833" w:name="_Toc422907349"/>
              <w:bookmarkStart w:id="31834" w:name="_Toc422937980"/>
              <w:bookmarkStart w:id="31835" w:name="_Toc422941042"/>
              <w:bookmarkStart w:id="31836" w:name="_Toc422932477"/>
              <w:bookmarkStart w:id="31837" w:name="_Toc494290609"/>
              <w:bookmarkStart w:id="31838" w:name="_Toc494293425"/>
              <w:bookmarkStart w:id="31839" w:name="_Toc494296239"/>
              <w:bookmarkEnd w:id="31831"/>
              <w:bookmarkEnd w:id="31832"/>
              <w:bookmarkEnd w:id="31833"/>
              <w:bookmarkEnd w:id="31834"/>
              <w:bookmarkEnd w:id="31835"/>
              <w:bookmarkEnd w:id="31836"/>
              <w:bookmarkEnd w:id="31837"/>
              <w:bookmarkEnd w:id="31838"/>
              <w:bookmarkEnd w:id="31839"/>
            </w:del>
          </w:p>
        </w:tc>
        <w:tc>
          <w:tcPr>
            <w:tcW w:w="3330" w:type="dxa"/>
            <w:tcBorders>
              <w:top w:val="single" w:sz="6" w:space="0" w:color="auto"/>
              <w:bottom w:val="single" w:sz="6" w:space="0" w:color="auto"/>
            </w:tcBorders>
          </w:tcPr>
          <w:p w:rsidR="00107148" w:rsidRPr="00E056B6" w:rsidDel="00371A11" w:rsidRDefault="00C0468B">
            <w:pPr>
              <w:pStyle w:val="body"/>
              <w:rPr>
                <w:del w:id="31840" w:author="Sastry, Murali" w:date="2015-06-09T17:17:00Z"/>
              </w:rPr>
              <w:pPrChange w:id="31841" w:author="Sastry, Murali" w:date="2015-06-10T10:23:00Z">
                <w:pPr>
                  <w:pStyle w:val="tableentry"/>
                </w:pPr>
              </w:pPrChange>
            </w:pPr>
            <w:del w:id="31842" w:author="Sastry, Murali" w:date="2015-06-09T17:17:00Z">
              <w:r w:rsidRPr="00E056B6" w:rsidDel="00371A11">
                <w:delText>Full name of OEM.</w:delText>
              </w:r>
              <w:bookmarkStart w:id="31843" w:name="_Toc421704176"/>
              <w:bookmarkStart w:id="31844" w:name="_Toc421707370"/>
              <w:bookmarkStart w:id="31845" w:name="_Toc422907350"/>
              <w:bookmarkStart w:id="31846" w:name="_Toc422937981"/>
              <w:bookmarkStart w:id="31847" w:name="_Toc422941043"/>
              <w:bookmarkStart w:id="31848" w:name="_Toc422932478"/>
              <w:bookmarkStart w:id="31849" w:name="_Toc494290610"/>
              <w:bookmarkStart w:id="31850" w:name="_Toc494293426"/>
              <w:bookmarkStart w:id="31851" w:name="_Toc494296240"/>
              <w:bookmarkEnd w:id="31843"/>
              <w:bookmarkEnd w:id="31844"/>
              <w:bookmarkEnd w:id="31845"/>
              <w:bookmarkEnd w:id="31846"/>
              <w:bookmarkEnd w:id="31847"/>
              <w:bookmarkEnd w:id="31848"/>
              <w:bookmarkEnd w:id="31849"/>
              <w:bookmarkEnd w:id="31850"/>
              <w:bookmarkEnd w:id="31851"/>
            </w:del>
          </w:p>
          <w:p w:rsidR="00EF4D47" w:rsidRPr="00E056B6" w:rsidDel="00371A11" w:rsidRDefault="00C0468B">
            <w:pPr>
              <w:pStyle w:val="body"/>
              <w:rPr>
                <w:del w:id="31852" w:author="Sastry, Murali" w:date="2015-06-09T17:17:00Z"/>
              </w:rPr>
              <w:pPrChange w:id="31853" w:author="Sastry, Murali" w:date="2015-06-10T10:23:00Z">
                <w:pPr>
                  <w:pStyle w:val="tableentry"/>
                </w:pPr>
              </w:pPrChange>
            </w:pPr>
            <w:del w:id="31854" w:author="Sastry, Murali" w:date="2015-06-09T17:17:00Z">
              <w:r w:rsidRPr="00E056B6" w:rsidDel="00371A11">
                <w:delText xml:space="preserve">Only used for code comments, not for string values. </w:delText>
              </w:r>
              <w:bookmarkStart w:id="31855" w:name="_Toc421704177"/>
              <w:bookmarkStart w:id="31856" w:name="_Toc421707371"/>
              <w:bookmarkStart w:id="31857" w:name="_Toc422907351"/>
              <w:bookmarkStart w:id="31858" w:name="_Toc422937982"/>
              <w:bookmarkStart w:id="31859" w:name="_Toc422941044"/>
              <w:bookmarkStart w:id="31860" w:name="_Toc422932479"/>
              <w:bookmarkStart w:id="31861" w:name="_Toc494290611"/>
              <w:bookmarkStart w:id="31862" w:name="_Toc494293427"/>
              <w:bookmarkStart w:id="31863" w:name="_Toc494296241"/>
              <w:bookmarkEnd w:id="31855"/>
              <w:bookmarkEnd w:id="31856"/>
              <w:bookmarkEnd w:id="31857"/>
              <w:bookmarkEnd w:id="31858"/>
              <w:bookmarkEnd w:id="31859"/>
              <w:bookmarkEnd w:id="31860"/>
              <w:bookmarkEnd w:id="31861"/>
              <w:bookmarkEnd w:id="31862"/>
              <w:bookmarkEnd w:id="31863"/>
            </w:del>
          </w:p>
        </w:tc>
        <w:bookmarkStart w:id="31864" w:name="_Toc421704178"/>
        <w:bookmarkStart w:id="31865" w:name="_Toc421707372"/>
        <w:bookmarkStart w:id="31866" w:name="_Toc422907352"/>
        <w:bookmarkStart w:id="31867" w:name="_Toc422937983"/>
        <w:bookmarkStart w:id="31868" w:name="_Toc422941045"/>
        <w:bookmarkStart w:id="31869" w:name="_Toc422932480"/>
        <w:bookmarkStart w:id="31870" w:name="_Toc494290612"/>
        <w:bookmarkStart w:id="31871" w:name="_Toc494293428"/>
        <w:bookmarkStart w:id="31872" w:name="_Toc494296242"/>
        <w:bookmarkEnd w:id="31864"/>
        <w:bookmarkEnd w:id="31865"/>
        <w:bookmarkEnd w:id="31866"/>
        <w:bookmarkEnd w:id="31867"/>
        <w:bookmarkEnd w:id="31868"/>
        <w:bookmarkEnd w:id="31869"/>
        <w:bookmarkEnd w:id="31870"/>
        <w:bookmarkEnd w:id="31871"/>
        <w:bookmarkEnd w:id="31872"/>
      </w:tr>
      <w:tr w:rsidR="00EF4D47" w:rsidRPr="00E056B6" w:rsidDel="00371A11" w:rsidTr="00EF4D47">
        <w:trPr>
          <w:cantSplit/>
          <w:del w:id="31873" w:author="Sastry, Murali" w:date="2015-06-09T17:17:00Z"/>
        </w:trPr>
        <w:tc>
          <w:tcPr>
            <w:tcW w:w="1890" w:type="dxa"/>
            <w:tcBorders>
              <w:top w:val="single" w:sz="6" w:space="0" w:color="auto"/>
              <w:bottom w:val="single" w:sz="6" w:space="0" w:color="auto"/>
            </w:tcBorders>
          </w:tcPr>
          <w:p w:rsidR="00EF4D47" w:rsidRPr="00E056B6" w:rsidDel="00371A11" w:rsidRDefault="00C0468B">
            <w:pPr>
              <w:pStyle w:val="body"/>
              <w:rPr>
                <w:del w:id="31874" w:author="Sastry, Murali" w:date="2015-06-09T17:17:00Z"/>
              </w:rPr>
              <w:pPrChange w:id="31875" w:author="Sastry, Murali" w:date="2015-06-10T10:23:00Z">
                <w:pPr>
                  <w:pStyle w:val="tableentry"/>
                </w:pPr>
              </w:pPrChange>
            </w:pPr>
            <w:del w:id="31876" w:author="Sastry, Murali" w:date="2015-06-09T17:17:00Z">
              <w:r w:rsidRPr="00E056B6" w:rsidDel="00371A11">
                <w:delText>&lt;OEM&gt;-VID</w:delText>
              </w:r>
              <w:bookmarkStart w:id="31877" w:name="_Toc421704179"/>
              <w:bookmarkStart w:id="31878" w:name="_Toc421707373"/>
              <w:bookmarkStart w:id="31879" w:name="_Toc422907353"/>
              <w:bookmarkStart w:id="31880" w:name="_Toc422937984"/>
              <w:bookmarkStart w:id="31881" w:name="_Toc422941046"/>
              <w:bookmarkStart w:id="31882" w:name="_Toc422932481"/>
              <w:bookmarkStart w:id="31883" w:name="_Toc494290613"/>
              <w:bookmarkStart w:id="31884" w:name="_Toc494293429"/>
              <w:bookmarkStart w:id="31885" w:name="_Toc494296243"/>
              <w:bookmarkEnd w:id="31877"/>
              <w:bookmarkEnd w:id="31878"/>
              <w:bookmarkEnd w:id="31879"/>
              <w:bookmarkEnd w:id="31880"/>
              <w:bookmarkEnd w:id="31881"/>
              <w:bookmarkEnd w:id="31882"/>
              <w:bookmarkEnd w:id="31883"/>
              <w:bookmarkEnd w:id="31884"/>
              <w:bookmarkEnd w:id="31885"/>
            </w:del>
          </w:p>
        </w:tc>
        <w:tc>
          <w:tcPr>
            <w:tcW w:w="3330" w:type="dxa"/>
            <w:tcBorders>
              <w:top w:val="single" w:sz="6" w:space="0" w:color="auto"/>
              <w:bottom w:val="single" w:sz="6" w:space="0" w:color="auto"/>
            </w:tcBorders>
          </w:tcPr>
          <w:p w:rsidR="00EF4D47" w:rsidRPr="00E056B6" w:rsidDel="00371A11" w:rsidRDefault="00C0468B">
            <w:pPr>
              <w:pStyle w:val="body"/>
              <w:rPr>
                <w:del w:id="31886" w:author="Sastry, Murali" w:date="2015-06-09T17:17:00Z"/>
              </w:rPr>
              <w:pPrChange w:id="31887" w:author="Sastry, Murali" w:date="2015-06-10T10:23:00Z">
                <w:pPr>
                  <w:pStyle w:val="tableentry"/>
                </w:pPr>
              </w:pPrChange>
            </w:pPr>
            <w:del w:id="31888" w:author="Sastry, Murali" w:date="2015-06-09T17:17:00Z">
              <w:r w:rsidRPr="00E056B6" w:rsidDel="00371A11">
                <w:delText>IE: 05c6</w:delText>
              </w:r>
              <w:bookmarkStart w:id="31889" w:name="_Toc421704180"/>
              <w:bookmarkStart w:id="31890" w:name="_Toc421707374"/>
              <w:bookmarkStart w:id="31891" w:name="_Toc422907354"/>
              <w:bookmarkStart w:id="31892" w:name="_Toc422937985"/>
              <w:bookmarkStart w:id="31893" w:name="_Toc422941047"/>
              <w:bookmarkStart w:id="31894" w:name="_Toc422932482"/>
              <w:bookmarkStart w:id="31895" w:name="_Toc494290614"/>
              <w:bookmarkStart w:id="31896" w:name="_Toc494293430"/>
              <w:bookmarkStart w:id="31897" w:name="_Toc494296244"/>
              <w:bookmarkEnd w:id="31889"/>
              <w:bookmarkEnd w:id="31890"/>
              <w:bookmarkEnd w:id="31891"/>
              <w:bookmarkEnd w:id="31892"/>
              <w:bookmarkEnd w:id="31893"/>
              <w:bookmarkEnd w:id="31894"/>
              <w:bookmarkEnd w:id="31895"/>
              <w:bookmarkEnd w:id="31896"/>
              <w:bookmarkEnd w:id="31897"/>
            </w:del>
          </w:p>
        </w:tc>
        <w:tc>
          <w:tcPr>
            <w:tcW w:w="3330" w:type="dxa"/>
            <w:tcBorders>
              <w:top w:val="single" w:sz="6" w:space="0" w:color="auto"/>
              <w:bottom w:val="single" w:sz="6" w:space="0" w:color="auto"/>
            </w:tcBorders>
          </w:tcPr>
          <w:p w:rsidR="00EF4D47" w:rsidRPr="00E056B6" w:rsidDel="00371A11" w:rsidRDefault="00C0468B">
            <w:pPr>
              <w:pStyle w:val="body"/>
              <w:rPr>
                <w:del w:id="31898" w:author="Sastry, Murali" w:date="2015-06-09T17:17:00Z"/>
              </w:rPr>
              <w:pPrChange w:id="31899" w:author="Sastry, Murali" w:date="2015-06-10T10:23:00Z">
                <w:pPr>
                  <w:pStyle w:val="tableentry"/>
                </w:pPr>
              </w:pPrChange>
            </w:pPr>
            <w:del w:id="31900" w:author="Sastry, Murali" w:date="2015-06-09T17:17:00Z">
              <w:r w:rsidRPr="00E056B6" w:rsidDel="00371A11">
                <w:delText>Lower case Vendor ID</w:delText>
              </w:r>
              <w:bookmarkStart w:id="31901" w:name="_Toc421704181"/>
              <w:bookmarkStart w:id="31902" w:name="_Toc421707375"/>
              <w:bookmarkStart w:id="31903" w:name="_Toc422907355"/>
              <w:bookmarkStart w:id="31904" w:name="_Toc422937986"/>
              <w:bookmarkStart w:id="31905" w:name="_Toc422941048"/>
              <w:bookmarkStart w:id="31906" w:name="_Toc422932483"/>
              <w:bookmarkStart w:id="31907" w:name="_Toc494290615"/>
              <w:bookmarkStart w:id="31908" w:name="_Toc494293431"/>
              <w:bookmarkStart w:id="31909" w:name="_Toc494296245"/>
              <w:bookmarkEnd w:id="31901"/>
              <w:bookmarkEnd w:id="31902"/>
              <w:bookmarkEnd w:id="31903"/>
              <w:bookmarkEnd w:id="31904"/>
              <w:bookmarkEnd w:id="31905"/>
              <w:bookmarkEnd w:id="31906"/>
              <w:bookmarkEnd w:id="31907"/>
              <w:bookmarkEnd w:id="31908"/>
              <w:bookmarkEnd w:id="31909"/>
            </w:del>
          </w:p>
        </w:tc>
        <w:bookmarkStart w:id="31910" w:name="_Toc421704182"/>
        <w:bookmarkStart w:id="31911" w:name="_Toc421707376"/>
        <w:bookmarkStart w:id="31912" w:name="_Toc422907356"/>
        <w:bookmarkStart w:id="31913" w:name="_Toc422937987"/>
        <w:bookmarkStart w:id="31914" w:name="_Toc422941049"/>
        <w:bookmarkStart w:id="31915" w:name="_Toc422932484"/>
        <w:bookmarkStart w:id="31916" w:name="_Toc494290616"/>
        <w:bookmarkStart w:id="31917" w:name="_Toc494293432"/>
        <w:bookmarkStart w:id="31918" w:name="_Toc494296246"/>
        <w:bookmarkEnd w:id="31910"/>
        <w:bookmarkEnd w:id="31911"/>
        <w:bookmarkEnd w:id="31912"/>
        <w:bookmarkEnd w:id="31913"/>
        <w:bookmarkEnd w:id="31914"/>
        <w:bookmarkEnd w:id="31915"/>
        <w:bookmarkEnd w:id="31916"/>
        <w:bookmarkEnd w:id="31917"/>
        <w:bookmarkEnd w:id="31918"/>
      </w:tr>
      <w:tr w:rsidR="00EF4D47" w:rsidRPr="00E056B6" w:rsidDel="00371A11" w:rsidTr="00EF4D47">
        <w:trPr>
          <w:cantSplit/>
          <w:del w:id="31919" w:author="Sastry, Murali" w:date="2015-06-09T17:17:00Z"/>
        </w:trPr>
        <w:tc>
          <w:tcPr>
            <w:tcW w:w="1890" w:type="dxa"/>
            <w:tcBorders>
              <w:top w:val="single" w:sz="6" w:space="0" w:color="auto"/>
              <w:bottom w:val="single" w:sz="6" w:space="0" w:color="auto"/>
            </w:tcBorders>
          </w:tcPr>
          <w:p w:rsidR="00EF4D47" w:rsidRPr="00E056B6" w:rsidDel="00371A11" w:rsidRDefault="00C0468B">
            <w:pPr>
              <w:pStyle w:val="body"/>
              <w:rPr>
                <w:del w:id="31920" w:author="Sastry, Murali" w:date="2015-06-09T17:17:00Z"/>
              </w:rPr>
              <w:pPrChange w:id="31921" w:author="Sastry, Murali" w:date="2015-06-10T10:23:00Z">
                <w:pPr>
                  <w:pStyle w:val="tableentry"/>
                </w:pPr>
              </w:pPrChange>
            </w:pPr>
            <w:del w:id="31922" w:author="Sastry, Murali" w:date="2015-06-09T17:17:00Z">
              <w:r w:rsidRPr="00E056B6" w:rsidDel="00371A11">
                <w:delText>&lt;OEM&gt;-BootPID</w:delText>
              </w:r>
              <w:bookmarkStart w:id="31923" w:name="_Toc421704183"/>
              <w:bookmarkStart w:id="31924" w:name="_Toc421707377"/>
              <w:bookmarkStart w:id="31925" w:name="_Toc422907357"/>
              <w:bookmarkStart w:id="31926" w:name="_Toc422937988"/>
              <w:bookmarkStart w:id="31927" w:name="_Toc422941050"/>
              <w:bookmarkStart w:id="31928" w:name="_Toc422932485"/>
              <w:bookmarkStart w:id="31929" w:name="_Toc494290617"/>
              <w:bookmarkStart w:id="31930" w:name="_Toc494293433"/>
              <w:bookmarkStart w:id="31931" w:name="_Toc494296247"/>
              <w:bookmarkEnd w:id="31923"/>
              <w:bookmarkEnd w:id="31924"/>
              <w:bookmarkEnd w:id="31925"/>
              <w:bookmarkEnd w:id="31926"/>
              <w:bookmarkEnd w:id="31927"/>
              <w:bookmarkEnd w:id="31928"/>
              <w:bookmarkEnd w:id="31929"/>
              <w:bookmarkEnd w:id="31930"/>
              <w:bookmarkEnd w:id="31931"/>
            </w:del>
          </w:p>
        </w:tc>
        <w:tc>
          <w:tcPr>
            <w:tcW w:w="3330" w:type="dxa"/>
            <w:tcBorders>
              <w:top w:val="single" w:sz="6" w:space="0" w:color="auto"/>
              <w:bottom w:val="single" w:sz="6" w:space="0" w:color="auto"/>
            </w:tcBorders>
          </w:tcPr>
          <w:p w:rsidR="00EF4D47" w:rsidRPr="00E056B6" w:rsidDel="00371A11" w:rsidRDefault="00C0468B">
            <w:pPr>
              <w:pStyle w:val="body"/>
              <w:rPr>
                <w:del w:id="31932" w:author="Sastry, Murali" w:date="2015-06-09T17:17:00Z"/>
              </w:rPr>
              <w:pPrChange w:id="31933" w:author="Sastry, Murali" w:date="2015-06-10T10:23:00Z">
                <w:pPr>
                  <w:pStyle w:val="tableentry"/>
                </w:pPr>
              </w:pPrChange>
            </w:pPr>
            <w:del w:id="31934" w:author="Sastry, Murali" w:date="2015-06-09T17:17:00Z">
              <w:r w:rsidRPr="00E056B6" w:rsidDel="00371A11">
                <w:delText>IE: 9208</w:delText>
              </w:r>
              <w:bookmarkStart w:id="31935" w:name="_Toc421704184"/>
              <w:bookmarkStart w:id="31936" w:name="_Toc421707378"/>
              <w:bookmarkStart w:id="31937" w:name="_Toc422907358"/>
              <w:bookmarkStart w:id="31938" w:name="_Toc422937989"/>
              <w:bookmarkStart w:id="31939" w:name="_Toc422941051"/>
              <w:bookmarkStart w:id="31940" w:name="_Toc422932486"/>
              <w:bookmarkStart w:id="31941" w:name="_Toc494290618"/>
              <w:bookmarkStart w:id="31942" w:name="_Toc494293434"/>
              <w:bookmarkStart w:id="31943" w:name="_Toc494296248"/>
              <w:bookmarkEnd w:id="31935"/>
              <w:bookmarkEnd w:id="31936"/>
              <w:bookmarkEnd w:id="31937"/>
              <w:bookmarkEnd w:id="31938"/>
              <w:bookmarkEnd w:id="31939"/>
              <w:bookmarkEnd w:id="31940"/>
              <w:bookmarkEnd w:id="31941"/>
              <w:bookmarkEnd w:id="31942"/>
              <w:bookmarkEnd w:id="31943"/>
            </w:del>
          </w:p>
        </w:tc>
        <w:tc>
          <w:tcPr>
            <w:tcW w:w="3330" w:type="dxa"/>
            <w:tcBorders>
              <w:top w:val="single" w:sz="6" w:space="0" w:color="auto"/>
              <w:bottom w:val="single" w:sz="6" w:space="0" w:color="auto"/>
            </w:tcBorders>
          </w:tcPr>
          <w:p w:rsidR="00EF4D47" w:rsidRPr="00E056B6" w:rsidDel="00371A11" w:rsidRDefault="00C0468B">
            <w:pPr>
              <w:pStyle w:val="body"/>
              <w:rPr>
                <w:del w:id="31944" w:author="Sastry, Murali" w:date="2015-06-09T17:17:00Z"/>
              </w:rPr>
              <w:pPrChange w:id="31945" w:author="Sastry, Murali" w:date="2015-06-10T10:23:00Z">
                <w:pPr>
                  <w:pStyle w:val="tableentry"/>
                </w:pPr>
              </w:pPrChange>
            </w:pPr>
            <w:del w:id="31946" w:author="Sastry, Murali" w:date="2015-06-09T17:17:00Z">
              <w:r w:rsidRPr="00E056B6" w:rsidDel="00371A11">
                <w:delText>Lower case Boot Product ID</w:delText>
              </w:r>
              <w:bookmarkStart w:id="31947" w:name="_Toc421704185"/>
              <w:bookmarkStart w:id="31948" w:name="_Toc421707379"/>
              <w:bookmarkStart w:id="31949" w:name="_Toc422907359"/>
              <w:bookmarkStart w:id="31950" w:name="_Toc422937990"/>
              <w:bookmarkStart w:id="31951" w:name="_Toc422941052"/>
              <w:bookmarkStart w:id="31952" w:name="_Toc422932487"/>
              <w:bookmarkStart w:id="31953" w:name="_Toc494290619"/>
              <w:bookmarkStart w:id="31954" w:name="_Toc494293435"/>
              <w:bookmarkStart w:id="31955" w:name="_Toc494296249"/>
              <w:bookmarkEnd w:id="31947"/>
              <w:bookmarkEnd w:id="31948"/>
              <w:bookmarkEnd w:id="31949"/>
              <w:bookmarkEnd w:id="31950"/>
              <w:bookmarkEnd w:id="31951"/>
              <w:bookmarkEnd w:id="31952"/>
              <w:bookmarkEnd w:id="31953"/>
              <w:bookmarkEnd w:id="31954"/>
              <w:bookmarkEnd w:id="31955"/>
            </w:del>
          </w:p>
        </w:tc>
        <w:bookmarkStart w:id="31956" w:name="_Toc421704186"/>
        <w:bookmarkStart w:id="31957" w:name="_Toc421707380"/>
        <w:bookmarkStart w:id="31958" w:name="_Toc422907360"/>
        <w:bookmarkStart w:id="31959" w:name="_Toc422937991"/>
        <w:bookmarkStart w:id="31960" w:name="_Toc422941053"/>
        <w:bookmarkStart w:id="31961" w:name="_Toc422932488"/>
        <w:bookmarkStart w:id="31962" w:name="_Toc494290620"/>
        <w:bookmarkStart w:id="31963" w:name="_Toc494293436"/>
        <w:bookmarkStart w:id="31964" w:name="_Toc494296250"/>
        <w:bookmarkEnd w:id="31956"/>
        <w:bookmarkEnd w:id="31957"/>
        <w:bookmarkEnd w:id="31958"/>
        <w:bookmarkEnd w:id="31959"/>
        <w:bookmarkEnd w:id="31960"/>
        <w:bookmarkEnd w:id="31961"/>
        <w:bookmarkEnd w:id="31962"/>
        <w:bookmarkEnd w:id="31963"/>
        <w:bookmarkEnd w:id="31964"/>
      </w:tr>
      <w:tr w:rsidR="00414125" w:rsidRPr="00E056B6" w:rsidDel="00371A11" w:rsidTr="00EF4D47">
        <w:trPr>
          <w:cantSplit/>
          <w:del w:id="31965" w:author="Sastry, Murali" w:date="2015-06-09T17:17:00Z"/>
        </w:trPr>
        <w:tc>
          <w:tcPr>
            <w:tcW w:w="1890" w:type="dxa"/>
            <w:tcBorders>
              <w:top w:val="single" w:sz="6" w:space="0" w:color="auto"/>
              <w:bottom w:val="single" w:sz="6" w:space="0" w:color="auto"/>
            </w:tcBorders>
          </w:tcPr>
          <w:p w:rsidR="00414125" w:rsidRPr="00E056B6" w:rsidDel="00371A11" w:rsidRDefault="00C0468B">
            <w:pPr>
              <w:pStyle w:val="body"/>
              <w:rPr>
                <w:del w:id="31966" w:author="Sastry, Murali" w:date="2015-06-09T17:17:00Z"/>
              </w:rPr>
              <w:pPrChange w:id="31967" w:author="Sastry, Murali" w:date="2015-06-10T10:23:00Z">
                <w:pPr>
                  <w:pStyle w:val="tableentry"/>
                </w:pPr>
              </w:pPrChange>
            </w:pPr>
            <w:del w:id="31968" w:author="Sastry, Murali" w:date="2015-06-09T17:17:00Z">
              <w:r w:rsidRPr="00E056B6" w:rsidDel="00371A11">
                <w:delText>&lt;OEM&gt;-MainPID</w:delText>
              </w:r>
              <w:bookmarkStart w:id="31969" w:name="_Toc421704187"/>
              <w:bookmarkStart w:id="31970" w:name="_Toc421707381"/>
              <w:bookmarkStart w:id="31971" w:name="_Toc422907361"/>
              <w:bookmarkStart w:id="31972" w:name="_Toc422937992"/>
              <w:bookmarkStart w:id="31973" w:name="_Toc422941054"/>
              <w:bookmarkStart w:id="31974" w:name="_Toc422932489"/>
              <w:bookmarkStart w:id="31975" w:name="_Toc494290621"/>
              <w:bookmarkStart w:id="31976" w:name="_Toc494293437"/>
              <w:bookmarkStart w:id="31977" w:name="_Toc494296251"/>
              <w:bookmarkEnd w:id="31969"/>
              <w:bookmarkEnd w:id="31970"/>
              <w:bookmarkEnd w:id="31971"/>
              <w:bookmarkEnd w:id="31972"/>
              <w:bookmarkEnd w:id="31973"/>
              <w:bookmarkEnd w:id="31974"/>
              <w:bookmarkEnd w:id="31975"/>
              <w:bookmarkEnd w:id="31976"/>
              <w:bookmarkEnd w:id="31977"/>
            </w:del>
          </w:p>
        </w:tc>
        <w:tc>
          <w:tcPr>
            <w:tcW w:w="3330" w:type="dxa"/>
            <w:tcBorders>
              <w:top w:val="single" w:sz="6" w:space="0" w:color="auto"/>
              <w:bottom w:val="single" w:sz="6" w:space="0" w:color="auto"/>
            </w:tcBorders>
          </w:tcPr>
          <w:p w:rsidR="00414125" w:rsidRPr="00E056B6" w:rsidDel="00371A11" w:rsidRDefault="00C0468B">
            <w:pPr>
              <w:pStyle w:val="body"/>
              <w:rPr>
                <w:del w:id="31978" w:author="Sastry, Murali" w:date="2015-06-09T17:17:00Z"/>
              </w:rPr>
              <w:pPrChange w:id="31979" w:author="Sastry, Murali" w:date="2015-06-10T10:23:00Z">
                <w:pPr>
                  <w:pStyle w:val="tableentry"/>
                </w:pPr>
              </w:pPrChange>
            </w:pPr>
            <w:del w:id="31980" w:author="Sastry, Murali" w:date="2015-06-09T17:17:00Z">
              <w:r w:rsidRPr="00E056B6" w:rsidDel="00371A11">
                <w:delText>IE: 920b</w:delText>
              </w:r>
              <w:bookmarkStart w:id="31981" w:name="_Toc421704188"/>
              <w:bookmarkStart w:id="31982" w:name="_Toc421707382"/>
              <w:bookmarkStart w:id="31983" w:name="_Toc422907362"/>
              <w:bookmarkStart w:id="31984" w:name="_Toc422937993"/>
              <w:bookmarkStart w:id="31985" w:name="_Toc422941055"/>
              <w:bookmarkStart w:id="31986" w:name="_Toc422932490"/>
              <w:bookmarkStart w:id="31987" w:name="_Toc494290622"/>
              <w:bookmarkStart w:id="31988" w:name="_Toc494293438"/>
              <w:bookmarkStart w:id="31989" w:name="_Toc494296252"/>
              <w:bookmarkEnd w:id="31981"/>
              <w:bookmarkEnd w:id="31982"/>
              <w:bookmarkEnd w:id="31983"/>
              <w:bookmarkEnd w:id="31984"/>
              <w:bookmarkEnd w:id="31985"/>
              <w:bookmarkEnd w:id="31986"/>
              <w:bookmarkEnd w:id="31987"/>
              <w:bookmarkEnd w:id="31988"/>
              <w:bookmarkEnd w:id="31989"/>
            </w:del>
          </w:p>
        </w:tc>
        <w:tc>
          <w:tcPr>
            <w:tcW w:w="3330" w:type="dxa"/>
            <w:tcBorders>
              <w:top w:val="single" w:sz="6" w:space="0" w:color="auto"/>
              <w:bottom w:val="single" w:sz="6" w:space="0" w:color="auto"/>
            </w:tcBorders>
          </w:tcPr>
          <w:p w:rsidR="00414125" w:rsidRPr="00E056B6" w:rsidDel="00371A11" w:rsidRDefault="00C0468B">
            <w:pPr>
              <w:pStyle w:val="body"/>
              <w:rPr>
                <w:del w:id="31990" w:author="Sastry, Murali" w:date="2015-06-09T17:17:00Z"/>
              </w:rPr>
              <w:pPrChange w:id="31991" w:author="Sastry, Murali" w:date="2015-06-10T10:23:00Z">
                <w:pPr>
                  <w:pStyle w:val="tableentry"/>
                </w:pPr>
              </w:pPrChange>
            </w:pPr>
            <w:del w:id="31992" w:author="Sastry, Murali" w:date="2015-06-09T17:17:00Z">
              <w:r w:rsidRPr="00E056B6" w:rsidDel="00371A11">
                <w:delText>Lower case Main Product ID</w:delText>
              </w:r>
              <w:bookmarkStart w:id="31993" w:name="_Toc421704189"/>
              <w:bookmarkStart w:id="31994" w:name="_Toc421707383"/>
              <w:bookmarkStart w:id="31995" w:name="_Toc422907363"/>
              <w:bookmarkStart w:id="31996" w:name="_Toc422937994"/>
              <w:bookmarkStart w:id="31997" w:name="_Toc422941056"/>
              <w:bookmarkStart w:id="31998" w:name="_Toc422932491"/>
              <w:bookmarkStart w:id="31999" w:name="_Toc494290623"/>
              <w:bookmarkStart w:id="32000" w:name="_Toc494293439"/>
              <w:bookmarkStart w:id="32001" w:name="_Toc494296253"/>
              <w:bookmarkEnd w:id="31993"/>
              <w:bookmarkEnd w:id="31994"/>
              <w:bookmarkEnd w:id="31995"/>
              <w:bookmarkEnd w:id="31996"/>
              <w:bookmarkEnd w:id="31997"/>
              <w:bookmarkEnd w:id="31998"/>
              <w:bookmarkEnd w:id="31999"/>
              <w:bookmarkEnd w:id="32000"/>
              <w:bookmarkEnd w:id="32001"/>
            </w:del>
          </w:p>
          <w:p w:rsidR="00107148" w:rsidRPr="00E056B6" w:rsidDel="00371A11" w:rsidRDefault="00C0468B">
            <w:pPr>
              <w:pStyle w:val="body"/>
              <w:rPr>
                <w:del w:id="32002" w:author="Sastry, Murali" w:date="2015-06-09T17:17:00Z"/>
              </w:rPr>
              <w:pPrChange w:id="32003" w:author="Sastry, Murali" w:date="2015-06-10T10:23:00Z">
                <w:pPr>
                  <w:pStyle w:val="tableentry"/>
                </w:pPr>
              </w:pPrChange>
            </w:pPr>
            <w:del w:id="32004" w:author="Sastry, Murali" w:date="2015-06-09T17:17:00Z">
              <w:r w:rsidRPr="00E056B6" w:rsidDel="00371A11">
                <w:delText>May include multiple PIDs (See Sierra)</w:delText>
              </w:r>
              <w:bookmarkStart w:id="32005" w:name="_Toc421704190"/>
              <w:bookmarkStart w:id="32006" w:name="_Toc421707384"/>
              <w:bookmarkStart w:id="32007" w:name="_Toc422907364"/>
              <w:bookmarkStart w:id="32008" w:name="_Toc422937995"/>
              <w:bookmarkStart w:id="32009" w:name="_Toc422941057"/>
              <w:bookmarkStart w:id="32010" w:name="_Toc422932492"/>
              <w:bookmarkStart w:id="32011" w:name="_Toc494290624"/>
              <w:bookmarkStart w:id="32012" w:name="_Toc494293440"/>
              <w:bookmarkStart w:id="32013" w:name="_Toc494296254"/>
              <w:bookmarkEnd w:id="32005"/>
              <w:bookmarkEnd w:id="32006"/>
              <w:bookmarkEnd w:id="32007"/>
              <w:bookmarkEnd w:id="32008"/>
              <w:bookmarkEnd w:id="32009"/>
              <w:bookmarkEnd w:id="32010"/>
              <w:bookmarkEnd w:id="32011"/>
              <w:bookmarkEnd w:id="32012"/>
              <w:bookmarkEnd w:id="32013"/>
            </w:del>
          </w:p>
        </w:tc>
        <w:bookmarkStart w:id="32014" w:name="_Toc421704191"/>
        <w:bookmarkStart w:id="32015" w:name="_Toc421707385"/>
        <w:bookmarkStart w:id="32016" w:name="_Toc422907365"/>
        <w:bookmarkStart w:id="32017" w:name="_Toc422937996"/>
        <w:bookmarkStart w:id="32018" w:name="_Toc422941058"/>
        <w:bookmarkStart w:id="32019" w:name="_Toc422932493"/>
        <w:bookmarkStart w:id="32020" w:name="_Toc494290625"/>
        <w:bookmarkStart w:id="32021" w:name="_Toc494293441"/>
        <w:bookmarkStart w:id="32022" w:name="_Toc494296255"/>
        <w:bookmarkEnd w:id="32014"/>
        <w:bookmarkEnd w:id="32015"/>
        <w:bookmarkEnd w:id="32016"/>
        <w:bookmarkEnd w:id="32017"/>
        <w:bookmarkEnd w:id="32018"/>
        <w:bookmarkEnd w:id="32019"/>
        <w:bookmarkEnd w:id="32020"/>
        <w:bookmarkEnd w:id="32021"/>
        <w:bookmarkEnd w:id="32022"/>
      </w:tr>
    </w:tbl>
    <w:p w:rsidR="00EF4D47" w:rsidRPr="00E056B6" w:rsidDel="00371A11" w:rsidRDefault="00C0468B">
      <w:pPr>
        <w:pStyle w:val="body"/>
        <w:rPr>
          <w:del w:id="32023" w:author="Sastry, Murali" w:date="2015-06-09T17:17:00Z"/>
        </w:rPr>
        <w:pPrChange w:id="32024" w:author="Sastry, Murali" w:date="2015-06-10T10:23:00Z">
          <w:pPr>
            <w:pStyle w:val="Heading3"/>
            <w:pageBreakBefore/>
          </w:pPr>
        </w:pPrChange>
      </w:pPr>
      <w:del w:id="32025" w:author="Sastry, Murali" w:date="2015-06-09T17:17:00Z">
        <w:r w:rsidRPr="00E056B6" w:rsidDel="00371A11">
          <w:delText xml:space="preserve">Description </w:delText>
        </w:r>
        <w:bookmarkStart w:id="32026" w:name="_Toc421704192"/>
        <w:bookmarkStart w:id="32027" w:name="_Toc421707386"/>
        <w:bookmarkStart w:id="32028" w:name="_Toc422907366"/>
        <w:bookmarkStart w:id="32029" w:name="_Toc422937997"/>
        <w:bookmarkStart w:id="32030" w:name="_Toc422941059"/>
        <w:bookmarkStart w:id="32031" w:name="_Toc422932494"/>
        <w:bookmarkStart w:id="32032" w:name="_Toc494290626"/>
        <w:bookmarkStart w:id="32033" w:name="_Toc494293442"/>
        <w:bookmarkStart w:id="32034" w:name="_Toc494296256"/>
        <w:bookmarkEnd w:id="32026"/>
        <w:bookmarkEnd w:id="32027"/>
        <w:bookmarkEnd w:id="32028"/>
        <w:bookmarkEnd w:id="32029"/>
        <w:bookmarkEnd w:id="32030"/>
        <w:bookmarkEnd w:id="32031"/>
        <w:bookmarkEnd w:id="32032"/>
        <w:bookmarkEnd w:id="32033"/>
        <w:bookmarkEnd w:id="32034"/>
      </w:del>
    </w:p>
    <w:p w:rsidR="002E2B8D" w:rsidRPr="00E056B6" w:rsidDel="00371A11" w:rsidRDefault="00C0468B">
      <w:pPr>
        <w:pStyle w:val="body"/>
        <w:rPr>
          <w:del w:id="32035" w:author="Sastry, Murali" w:date="2015-06-09T17:17:00Z"/>
        </w:rPr>
      </w:pPr>
      <w:del w:id="32036" w:author="Sastry, Murali" w:date="2015-06-09T17:17:00Z">
        <w:r w:rsidRPr="00E056B6" w:rsidDel="00371A11">
          <w:delText>This script copies the template files in the &lt;Drivers&gt; directories to an &lt;OEM&gt; directory.  It then uses regular expressions to fill in OEM specific values for the names and contents of the files.</w:delText>
        </w:r>
        <w:bookmarkStart w:id="32037" w:name="_Toc421704193"/>
        <w:bookmarkStart w:id="32038" w:name="_Toc421707387"/>
        <w:bookmarkStart w:id="32039" w:name="_Toc422907367"/>
        <w:bookmarkStart w:id="32040" w:name="_Toc422937998"/>
        <w:bookmarkStart w:id="32041" w:name="_Toc422941060"/>
        <w:bookmarkStart w:id="32042" w:name="_Toc422932495"/>
        <w:bookmarkStart w:id="32043" w:name="_Toc494290627"/>
        <w:bookmarkStart w:id="32044" w:name="_Toc494293443"/>
        <w:bookmarkStart w:id="32045" w:name="_Toc494296257"/>
        <w:bookmarkEnd w:id="32037"/>
        <w:bookmarkEnd w:id="32038"/>
        <w:bookmarkEnd w:id="32039"/>
        <w:bookmarkEnd w:id="32040"/>
        <w:bookmarkEnd w:id="32041"/>
        <w:bookmarkEnd w:id="32042"/>
        <w:bookmarkEnd w:id="32043"/>
        <w:bookmarkEnd w:id="32044"/>
        <w:bookmarkEnd w:id="32045"/>
      </w:del>
    </w:p>
    <w:p w:rsidR="003E27AF" w:rsidRPr="00E056B6" w:rsidDel="00371A11" w:rsidRDefault="00C0468B">
      <w:pPr>
        <w:pStyle w:val="body"/>
        <w:rPr>
          <w:del w:id="32046" w:author="Sastry, Murali" w:date="2015-06-09T17:17:00Z"/>
        </w:rPr>
      </w:pPr>
      <w:del w:id="32047" w:author="Sastry, Murali" w:date="2015-06-09T17:17:00Z">
        <w:r w:rsidRPr="00E056B6" w:rsidDel="00371A11">
          <w:delText>After this is completed, the Qualcomm license is replaced with the QAF/QuIC license.</w:delText>
        </w:r>
        <w:bookmarkStart w:id="32048" w:name="_Toc421704194"/>
        <w:bookmarkStart w:id="32049" w:name="_Toc421707388"/>
        <w:bookmarkStart w:id="32050" w:name="_Toc422907368"/>
        <w:bookmarkStart w:id="32051" w:name="_Toc422937999"/>
        <w:bookmarkStart w:id="32052" w:name="_Toc422941061"/>
        <w:bookmarkStart w:id="32053" w:name="_Toc422932496"/>
        <w:bookmarkStart w:id="32054" w:name="_Toc494290628"/>
        <w:bookmarkStart w:id="32055" w:name="_Toc494293444"/>
        <w:bookmarkStart w:id="32056" w:name="_Toc494296258"/>
        <w:bookmarkEnd w:id="32048"/>
        <w:bookmarkEnd w:id="32049"/>
        <w:bookmarkEnd w:id="32050"/>
        <w:bookmarkEnd w:id="32051"/>
        <w:bookmarkEnd w:id="32052"/>
        <w:bookmarkEnd w:id="32053"/>
        <w:bookmarkEnd w:id="32054"/>
        <w:bookmarkEnd w:id="32055"/>
        <w:bookmarkEnd w:id="32056"/>
      </w:del>
    </w:p>
    <w:p w:rsidR="00EF4D47" w:rsidRPr="00E056B6" w:rsidDel="00371A11" w:rsidRDefault="00C0468B">
      <w:pPr>
        <w:pStyle w:val="body"/>
        <w:rPr>
          <w:del w:id="32057" w:author="Sastry, Murali" w:date="2015-06-09T17:17:00Z"/>
        </w:rPr>
        <w:pPrChange w:id="32058" w:author="Sastry, Murali" w:date="2015-06-10T10:23:00Z">
          <w:pPr>
            <w:pStyle w:val="Heading3"/>
          </w:pPr>
        </w:pPrChange>
      </w:pPr>
      <w:del w:id="32059" w:author="Sastry, Murali" w:date="2015-06-09T17:17:00Z">
        <w:r w:rsidRPr="00E056B6" w:rsidDel="00371A11">
          <w:delText>Output folder file structure</w:delText>
        </w:r>
        <w:bookmarkStart w:id="32060" w:name="_Toc421704195"/>
        <w:bookmarkStart w:id="32061" w:name="_Toc421707389"/>
        <w:bookmarkStart w:id="32062" w:name="_Toc422907369"/>
        <w:bookmarkStart w:id="32063" w:name="_Toc422938000"/>
        <w:bookmarkStart w:id="32064" w:name="_Toc422941062"/>
        <w:bookmarkStart w:id="32065" w:name="_Toc422932497"/>
        <w:bookmarkStart w:id="32066" w:name="_Toc494290629"/>
        <w:bookmarkStart w:id="32067" w:name="_Toc494293445"/>
        <w:bookmarkStart w:id="32068" w:name="_Toc494296259"/>
        <w:bookmarkEnd w:id="32060"/>
        <w:bookmarkEnd w:id="32061"/>
        <w:bookmarkEnd w:id="32062"/>
        <w:bookmarkEnd w:id="32063"/>
        <w:bookmarkEnd w:id="32064"/>
        <w:bookmarkEnd w:id="32065"/>
        <w:bookmarkEnd w:id="32066"/>
        <w:bookmarkEnd w:id="32067"/>
        <w:bookmarkEnd w:id="32068"/>
      </w:del>
    </w:p>
    <w:p w:rsidR="003E27AF" w:rsidRPr="00E056B6" w:rsidDel="00371A11" w:rsidRDefault="00C0468B">
      <w:pPr>
        <w:pStyle w:val="body"/>
        <w:rPr>
          <w:del w:id="32069" w:author="Sastry, Murali" w:date="2015-06-09T17:17:00Z"/>
        </w:rPr>
      </w:pPr>
      <w:del w:id="32070" w:author="Sastry, Murali" w:date="2015-06-09T17:17:00Z">
        <w:r w:rsidRPr="00E056B6" w:rsidDel="00371A11">
          <w:delText>&lt;OEM&gt;/&lt;Driver&gt;/&lt;Files&gt;</w:delText>
        </w:r>
        <w:bookmarkStart w:id="32071" w:name="_Toc421704196"/>
        <w:bookmarkStart w:id="32072" w:name="_Toc421707390"/>
        <w:bookmarkStart w:id="32073" w:name="_Toc422907370"/>
        <w:bookmarkStart w:id="32074" w:name="_Toc422938001"/>
        <w:bookmarkStart w:id="32075" w:name="_Toc422941063"/>
        <w:bookmarkStart w:id="32076" w:name="_Toc422932498"/>
        <w:bookmarkStart w:id="32077" w:name="_Toc494290630"/>
        <w:bookmarkStart w:id="32078" w:name="_Toc494293446"/>
        <w:bookmarkStart w:id="32079" w:name="_Toc494296260"/>
        <w:bookmarkEnd w:id="32071"/>
        <w:bookmarkEnd w:id="32072"/>
        <w:bookmarkEnd w:id="32073"/>
        <w:bookmarkEnd w:id="32074"/>
        <w:bookmarkEnd w:id="32075"/>
        <w:bookmarkEnd w:id="32076"/>
        <w:bookmarkEnd w:id="32077"/>
        <w:bookmarkEnd w:id="32078"/>
        <w:bookmarkEnd w:id="32079"/>
      </w:del>
    </w:p>
    <w:p w:rsidR="00EF4D47" w:rsidRPr="00E056B6" w:rsidDel="00371A11" w:rsidRDefault="00C0468B">
      <w:pPr>
        <w:pStyle w:val="body"/>
        <w:rPr>
          <w:del w:id="32080" w:author="Sastry, Murali" w:date="2015-06-09T17:17:00Z"/>
        </w:rPr>
        <w:pPrChange w:id="32081" w:author="Sastry, Murali" w:date="2015-06-10T10:23:00Z">
          <w:pPr>
            <w:pStyle w:val="Heading2"/>
            <w:pageBreakBefore/>
          </w:pPr>
        </w:pPrChange>
      </w:pPr>
      <w:del w:id="32082" w:author="Sastry, Murali" w:date="2015-06-09T17:17:00Z">
        <w:r w:rsidRPr="00E056B6" w:rsidDel="00371A11">
          <w:delText>P4 files to update</w:delText>
        </w:r>
        <w:bookmarkStart w:id="32083" w:name="_Toc421704197"/>
        <w:bookmarkStart w:id="32084" w:name="_Toc421707391"/>
        <w:bookmarkStart w:id="32085" w:name="_Toc422907371"/>
        <w:bookmarkStart w:id="32086" w:name="_Toc422938002"/>
        <w:bookmarkStart w:id="32087" w:name="_Toc422941064"/>
        <w:bookmarkStart w:id="32088" w:name="_Toc422932499"/>
        <w:bookmarkStart w:id="32089" w:name="_Toc494290631"/>
        <w:bookmarkStart w:id="32090" w:name="_Toc494293447"/>
        <w:bookmarkStart w:id="32091" w:name="_Toc494296261"/>
        <w:bookmarkEnd w:id="32083"/>
        <w:bookmarkEnd w:id="32084"/>
        <w:bookmarkEnd w:id="32085"/>
        <w:bookmarkEnd w:id="32086"/>
        <w:bookmarkEnd w:id="32087"/>
        <w:bookmarkEnd w:id="32088"/>
        <w:bookmarkEnd w:id="32089"/>
        <w:bookmarkEnd w:id="32090"/>
        <w:bookmarkEnd w:id="32091"/>
      </w:del>
    </w:p>
    <w:p w:rsidR="00EF4D47" w:rsidRPr="00E056B6" w:rsidDel="00371A11" w:rsidRDefault="00C0468B">
      <w:pPr>
        <w:pStyle w:val="body"/>
        <w:rPr>
          <w:del w:id="32092" w:author="Sastry, Murali" w:date="2015-06-09T17:17:00Z"/>
        </w:rPr>
      </w:pPr>
      <w:del w:id="32093" w:author="Sastry, Murali" w:date="2015-06-09T17:17:00Z">
        <w:r w:rsidRPr="00E056B6" w:rsidDel="00371A11">
          <w:delText xml:space="preserve">NOTE: Linux and Windows have different line ending formats.  If editing any files for a Linux build, always use Linux editors or Visual Studio (and select Unicode line endings).  The build script will attempt to standardize the necessary files, but should not be depended on. </w:delText>
        </w:r>
        <w:bookmarkStart w:id="32094" w:name="_Toc421704198"/>
        <w:bookmarkStart w:id="32095" w:name="_Toc421707392"/>
        <w:bookmarkStart w:id="32096" w:name="_Toc422907372"/>
        <w:bookmarkStart w:id="32097" w:name="_Toc422938003"/>
        <w:bookmarkStart w:id="32098" w:name="_Toc422941065"/>
        <w:bookmarkStart w:id="32099" w:name="_Toc422932500"/>
        <w:bookmarkStart w:id="32100" w:name="_Toc494290632"/>
        <w:bookmarkStart w:id="32101" w:name="_Toc494293448"/>
        <w:bookmarkStart w:id="32102" w:name="_Toc494296262"/>
        <w:bookmarkEnd w:id="32094"/>
        <w:bookmarkEnd w:id="32095"/>
        <w:bookmarkEnd w:id="32096"/>
        <w:bookmarkEnd w:id="32097"/>
        <w:bookmarkEnd w:id="32098"/>
        <w:bookmarkEnd w:id="32099"/>
        <w:bookmarkEnd w:id="32100"/>
        <w:bookmarkEnd w:id="32101"/>
        <w:bookmarkEnd w:id="32102"/>
      </w:del>
    </w:p>
    <w:p w:rsidR="00EF4D47" w:rsidRPr="00E056B6" w:rsidDel="00371A11" w:rsidRDefault="00C0468B">
      <w:pPr>
        <w:pStyle w:val="body"/>
        <w:rPr>
          <w:del w:id="32103" w:author="Sastry, Murali" w:date="2015-06-09T17:17:00Z"/>
        </w:rPr>
        <w:pPrChange w:id="32104" w:author="Sastry, Murali" w:date="2015-06-10T10:23:00Z">
          <w:pPr>
            <w:pStyle w:val="Caption"/>
            <w:keepNext/>
          </w:pPr>
        </w:pPrChange>
      </w:pPr>
      <w:bookmarkStart w:id="32105" w:name="_Toc262040460"/>
      <w:del w:id="32106" w:author="Sastry, Murali" w:date="2015-06-09T17:17:00Z">
        <w:r w:rsidRPr="00E056B6" w:rsidDel="00371A11">
          <w:delText>Table 40 GOBI2000_LINUX_SDK Files to edit</w:delText>
        </w:r>
        <w:bookmarkStart w:id="32107" w:name="_Toc421704199"/>
        <w:bookmarkStart w:id="32108" w:name="_Toc421707393"/>
        <w:bookmarkStart w:id="32109" w:name="_Toc422907373"/>
        <w:bookmarkStart w:id="32110" w:name="_Toc422938004"/>
        <w:bookmarkStart w:id="32111" w:name="_Toc422941066"/>
        <w:bookmarkStart w:id="32112" w:name="_Toc422932501"/>
        <w:bookmarkStart w:id="32113" w:name="_Toc494290633"/>
        <w:bookmarkStart w:id="32114" w:name="_Toc494293449"/>
        <w:bookmarkStart w:id="32115" w:name="_Toc494296263"/>
        <w:bookmarkEnd w:id="32105"/>
        <w:bookmarkEnd w:id="32107"/>
        <w:bookmarkEnd w:id="32108"/>
        <w:bookmarkEnd w:id="32109"/>
        <w:bookmarkEnd w:id="32110"/>
        <w:bookmarkEnd w:id="32111"/>
        <w:bookmarkEnd w:id="32112"/>
        <w:bookmarkEnd w:id="32113"/>
        <w:bookmarkEnd w:id="32114"/>
        <w:bookmarkEnd w:id="32115"/>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6120"/>
      </w:tblGrid>
      <w:tr w:rsidR="00EF4D47" w:rsidRPr="00E056B6" w:rsidDel="00371A11" w:rsidTr="00273E1A">
        <w:trPr>
          <w:cantSplit/>
          <w:tblHeader/>
          <w:del w:id="32116" w:author="Sastry, Murali" w:date="2015-06-09T17:17:00Z"/>
        </w:trPr>
        <w:tc>
          <w:tcPr>
            <w:tcW w:w="2520" w:type="dxa"/>
            <w:tcBorders>
              <w:bottom w:val="single" w:sz="12" w:space="0" w:color="auto"/>
            </w:tcBorders>
          </w:tcPr>
          <w:p w:rsidR="00EF4D47" w:rsidRPr="00E056B6" w:rsidDel="00371A11" w:rsidRDefault="00C0468B">
            <w:pPr>
              <w:pStyle w:val="body"/>
              <w:rPr>
                <w:del w:id="32117" w:author="Sastry, Murali" w:date="2015-06-09T17:17:00Z"/>
              </w:rPr>
              <w:pPrChange w:id="32118" w:author="Sastry, Murali" w:date="2015-06-10T10:23:00Z">
                <w:pPr>
                  <w:pStyle w:val="tableheading"/>
                  <w:jc w:val="left"/>
                  <w:outlineLvl w:val="1"/>
                </w:pPr>
              </w:pPrChange>
            </w:pPr>
            <w:del w:id="32119" w:author="Sastry, Murali" w:date="2015-06-09T17:17:00Z">
              <w:r w:rsidRPr="00E056B6" w:rsidDel="00371A11">
                <w:delText>File</w:delText>
              </w:r>
              <w:bookmarkStart w:id="32120" w:name="_Toc421704200"/>
              <w:bookmarkStart w:id="32121" w:name="_Toc421707394"/>
              <w:bookmarkStart w:id="32122" w:name="_Toc422907374"/>
              <w:bookmarkStart w:id="32123" w:name="_Toc422938005"/>
              <w:bookmarkStart w:id="32124" w:name="_Toc422941067"/>
              <w:bookmarkStart w:id="32125" w:name="_Toc422932502"/>
              <w:bookmarkStart w:id="32126" w:name="_Toc494290634"/>
              <w:bookmarkStart w:id="32127" w:name="_Toc494293450"/>
              <w:bookmarkStart w:id="32128" w:name="_Toc494296264"/>
              <w:bookmarkEnd w:id="32120"/>
              <w:bookmarkEnd w:id="32121"/>
              <w:bookmarkEnd w:id="32122"/>
              <w:bookmarkEnd w:id="32123"/>
              <w:bookmarkEnd w:id="32124"/>
              <w:bookmarkEnd w:id="32125"/>
              <w:bookmarkEnd w:id="32126"/>
              <w:bookmarkEnd w:id="32127"/>
              <w:bookmarkEnd w:id="32128"/>
            </w:del>
          </w:p>
        </w:tc>
        <w:tc>
          <w:tcPr>
            <w:tcW w:w="6120" w:type="dxa"/>
            <w:tcBorders>
              <w:bottom w:val="single" w:sz="12" w:space="0" w:color="auto"/>
            </w:tcBorders>
          </w:tcPr>
          <w:p w:rsidR="00EF4D47" w:rsidRPr="00E056B6" w:rsidDel="00371A11" w:rsidRDefault="00C0468B">
            <w:pPr>
              <w:pStyle w:val="body"/>
              <w:rPr>
                <w:del w:id="32129" w:author="Sastry, Murali" w:date="2015-06-09T17:17:00Z"/>
              </w:rPr>
              <w:pPrChange w:id="32130" w:author="Sastry, Murali" w:date="2015-06-10T10:23:00Z">
                <w:pPr>
                  <w:pStyle w:val="tableheading"/>
                  <w:jc w:val="left"/>
                  <w:outlineLvl w:val="1"/>
                </w:pPr>
              </w:pPrChange>
            </w:pPr>
            <w:del w:id="32131" w:author="Sastry, Murali" w:date="2015-06-09T17:17:00Z">
              <w:r w:rsidRPr="00E056B6" w:rsidDel="00371A11">
                <w:delText>Description</w:delText>
              </w:r>
              <w:bookmarkStart w:id="32132" w:name="_Toc421704201"/>
              <w:bookmarkStart w:id="32133" w:name="_Toc421707395"/>
              <w:bookmarkStart w:id="32134" w:name="_Toc422907375"/>
              <w:bookmarkStart w:id="32135" w:name="_Toc422938006"/>
              <w:bookmarkStart w:id="32136" w:name="_Toc422941068"/>
              <w:bookmarkStart w:id="32137" w:name="_Toc422932503"/>
              <w:bookmarkStart w:id="32138" w:name="_Toc494290635"/>
              <w:bookmarkStart w:id="32139" w:name="_Toc494293451"/>
              <w:bookmarkStart w:id="32140" w:name="_Toc494296265"/>
              <w:bookmarkEnd w:id="32132"/>
              <w:bookmarkEnd w:id="32133"/>
              <w:bookmarkEnd w:id="32134"/>
              <w:bookmarkEnd w:id="32135"/>
              <w:bookmarkEnd w:id="32136"/>
              <w:bookmarkEnd w:id="32137"/>
              <w:bookmarkEnd w:id="32138"/>
              <w:bookmarkEnd w:id="32139"/>
              <w:bookmarkEnd w:id="32140"/>
            </w:del>
          </w:p>
        </w:tc>
        <w:bookmarkStart w:id="32141" w:name="_Toc421704202"/>
        <w:bookmarkStart w:id="32142" w:name="_Toc421707396"/>
        <w:bookmarkStart w:id="32143" w:name="_Toc422907376"/>
        <w:bookmarkStart w:id="32144" w:name="_Toc422938007"/>
        <w:bookmarkStart w:id="32145" w:name="_Toc422941069"/>
        <w:bookmarkStart w:id="32146" w:name="_Toc422932504"/>
        <w:bookmarkStart w:id="32147" w:name="_Toc494290636"/>
        <w:bookmarkStart w:id="32148" w:name="_Toc494293452"/>
        <w:bookmarkStart w:id="32149" w:name="_Toc494296266"/>
        <w:bookmarkEnd w:id="32141"/>
        <w:bookmarkEnd w:id="32142"/>
        <w:bookmarkEnd w:id="32143"/>
        <w:bookmarkEnd w:id="32144"/>
        <w:bookmarkEnd w:id="32145"/>
        <w:bookmarkEnd w:id="32146"/>
        <w:bookmarkEnd w:id="32147"/>
        <w:bookmarkEnd w:id="32148"/>
        <w:bookmarkEnd w:id="32149"/>
      </w:tr>
      <w:tr w:rsidR="003E27AF" w:rsidRPr="00E056B6" w:rsidDel="00371A11" w:rsidTr="00273E1A">
        <w:trPr>
          <w:cantSplit/>
          <w:del w:id="32150" w:author="Sastry, Murali" w:date="2015-06-09T17:17:00Z"/>
        </w:trPr>
        <w:tc>
          <w:tcPr>
            <w:tcW w:w="2520" w:type="dxa"/>
            <w:tcBorders>
              <w:top w:val="single" w:sz="6" w:space="0" w:color="auto"/>
              <w:bottom w:val="single" w:sz="6" w:space="0" w:color="auto"/>
            </w:tcBorders>
          </w:tcPr>
          <w:p w:rsidR="003E27AF" w:rsidRPr="00E056B6" w:rsidDel="00371A11" w:rsidRDefault="00C0468B">
            <w:pPr>
              <w:pStyle w:val="body"/>
              <w:rPr>
                <w:del w:id="32151" w:author="Sastry, Murali" w:date="2015-06-09T17:17:00Z"/>
              </w:rPr>
              <w:pPrChange w:id="32152" w:author="Sastry, Murali" w:date="2015-06-10T10:23:00Z">
                <w:pPr>
                  <w:pStyle w:val="tableentry"/>
                  <w:keepNext/>
                  <w:outlineLvl w:val="1"/>
                </w:pPr>
              </w:pPrChange>
            </w:pPr>
            <w:del w:id="32153" w:author="Sastry, Murali" w:date="2015-06-09T17:17:00Z">
              <w:r w:rsidRPr="00E056B6" w:rsidDel="00371A11">
                <w:delText>New Customers</w:delText>
              </w:r>
              <w:bookmarkStart w:id="32154" w:name="_Toc421704203"/>
              <w:bookmarkStart w:id="32155" w:name="_Toc421707397"/>
              <w:bookmarkStart w:id="32156" w:name="_Toc422907377"/>
              <w:bookmarkStart w:id="32157" w:name="_Toc422938008"/>
              <w:bookmarkStart w:id="32158" w:name="_Toc422941070"/>
              <w:bookmarkStart w:id="32159" w:name="_Toc422932505"/>
              <w:bookmarkStart w:id="32160" w:name="_Toc494290637"/>
              <w:bookmarkStart w:id="32161" w:name="_Toc494293453"/>
              <w:bookmarkStart w:id="32162" w:name="_Toc494296267"/>
              <w:bookmarkEnd w:id="32154"/>
              <w:bookmarkEnd w:id="32155"/>
              <w:bookmarkEnd w:id="32156"/>
              <w:bookmarkEnd w:id="32157"/>
              <w:bookmarkEnd w:id="32158"/>
              <w:bookmarkEnd w:id="32159"/>
              <w:bookmarkEnd w:id="32160"/>
              <w:bookmarkEnd w:id="32161"/>
              <w:bookmarkEnd w:id="32162"/>
            </w:del>
          </w:p>
        </w:tc>
        <w:tc>
          <w:tcPr>
            <w:tcW w:w="6120" w:type="dxa"/>
            <w:tcBorders>
              <w:top w:val="single" w:sz="6" w:space="0" w:color="auto"/>
              <w:bottom w:val="single" w:sz="6" w:space="0" w:color="auto"/>
            </w:tcBorders>
          </w:tcPr>
          <w:p w:rsidR="003E27AF" w:rsidRPr="00E056B6" w:rsidDel="00371A11" w:rsidRDefault="00C0468B">
            <w:pPr>
              <w:pStyle w:val="body"/>
              <w:rPr>
                <w:del w:id="32163" w:author="Sastry, Murali" w:date="2015-06-09T17:17:00Z"/>
              </w:rPr>
              <w:pPrChange w:id="32164" w:author="Sastry, Murali" w:date="2015-06-10T10:23:00Z">
                <w:pPr>
                  <w:pStyle w:val="tableentry"/>
                  <w:keepNext/>
                  <w:outlineLvl w:val="1"/>
                </w:pPr>
              </w:pPrChange>
            </w:pPr>
            <w:del w:id="32165" w:author="Sastry, Murali" w:date="2015-06-09T17:17:00Z">
              <w:r w:rsidRPr="00E056B6" w:rsidDel="00371A11">
                <w:delText xml:space="preserve">If any new customers are being added, see </w:delText>
              </w:r>
              <w:r w:rsidR="00E2103E" w:rsidDel="00371A11">
                <w:fldChar w:fldCharType="begin"/>
              </w:r>
              <w:r w:rsidR="00E2103E" w:rsidDel="00371A11">
                <w:delInstrText xml:space="preserve"> HYPERLINK \l "_Adding_a_new_2" </w:delInstrText>
              </w:r>
              <w:r w:rsidR="00E2103E" w:rsidDel="00371A11">
                <w:fldChar w:fldCharType="separate"/>
              </w:r>
              <w:r w:rsidR="00573FB7" w:rsidRPr="00E056B6" w:rsidDel="00371A11">
                <w:rPr>
                  <w:rStyle w:val="Hyperlink"/>
                </w:rPr>
                <w:delText>Section 19</w:delText>
              </w:r>
              <w:r w:rsidR="00E2103E" w:rsidDel="00371A11">
                <w:rPr>
                  <w:rStyle w:val="Hyperlink"/>
                  <w:b/>
                </w:rPr>
                <w:fldChar w:fldCharType="end"/>
              </w:r>
              <w:r w:rsidRPr="00E056B6" w:rsidDel="00371A11">
                <w:delText xml:space="preserve"> for what files need to be updated.</w:delText>
              </w:r>
              <w:bookmarkStart w:id="32166" w:name="_Toc421704204"/>
              <w:bookmarkStart w:id="32167" w:name="_Toc421707398"/>
              <w:bookmarkStart w:id="32168" w:name="_Toc422907378"/>
              <w:bookmarkStart w:id="32169" w:name="_Toc422938009"/>
              <w:bookmarkStart w:id="32170" w:name="_Toc422941071"/>
              <w:bookmarkStart w:id="32171" w:name="_Toc422932506"/>
              <w:bookmarkStart w:id="32172" w:name="_Toc494290638"/>
              <w:bookmarkStart w:id="32173" w:name="_Toc494293454"/>
              <w:bookmarkStart w:id="32174" w:name="_Toc494296268"/>
              <w:bookmarkEnd w:id="32166"/>
              <w:bookmarkEnd w:id="32167"/>
              <w:bookmarkEnd w:id="32168"/>
              <w:bookmarkEnd w:id="32169"/>
              <w:bookmarkEnd w:id="32170"/>
              <w:bookmarkEnd w:id="32171"/>
              <w:bookmarkEnd w:id="32172"/>
              <w:bookmarkEnd w:id="32173"/>
              <w:bookmarkEnd w:id="32174"/>
            </w:del>
          </w:p>
        </w:tc>
        <w:bookmarkStart w:id="32175" w:name="_Toc421704205"/>
        <w:bookmarkStart w:id="32176" w:name="_Toc421707399"/>
        <w:bookmarkStart w:id="32177" w:name="_Toc422907379"/>
        <w:bookmarkStart w:id="32178" w:name="_Toc422938010"/>
        <w:bookmarkStart w:id="32179" w:name="_Toc422941072"/>
        <w:bookmarkStart w:id="32180" w:name="_Toc422932507"/>
        <w:bookmarkStart w:id="32181" w:name="_Toc494290639"/>
        <w:bookmarkStart w:id="32182" w:name="_Toc494293455"/>
        <w:bookmarkStart w:id="32183" w:name="_Toc494296269"/>
        <w:bookmarkEnd w:id="32175"/>
        <w:bookmarkEnd w:id="32176"/>
        <w:bookmarkEnd w:id="32177"/>
        <w:bookmarkEnd w:id="32178"/>
        <w:bookmarkEnd w:id="32179"/>
        <w:bookmarkEnd w:id="32180"/>
        <w:bookmarkEnd w:id="32181"/>
        <w:bookmarkEnd w:id="32182"/>
        <w:bookmarkEnd w:id="32183"/>
      </w:tr>
    </w:tbl>
    <w:p w:rsidR="00EF4D47" w:rsidRPr="00E056B6" w:rsidDel="00371A11" w:rsidRDefault="00EF4D47">
      <w:pPr>
        <w:pStyle w:val="body"/>
        <w:rPr>
          <w:del w:id="32184" w:author="Sastry, Murali" w:date="2015-06-09T17:17:00Z"/>
        </w:rPr>
        <w:pPrChange w:id="32185" w:author="Sastry, Murali" w:date="2015-06-10T10:23:00Z">
          <w:pPr>
            <w:pStyle w:val="tablecode"/>
          </w:pPr>
        </w:pPrChange>
      </w:pPr>
      <w:bookmarkStart w:id="32186" w:name="_Toc421704206"/>
      <w:bookmarkStart w:id="32187" w:name="_Toc421707400"/>
      <w:bookmarkStart w:id="32188" w:name="_Toc422907380"/>
      <w:bookmarkStart w:id="32189" w:name="_Toc422938011"/>
      <w:bookmarkStart w:id="32190" w:name="_Toc422941073"/>
      <w:bookmarkStart w:id="32191" w:name="_Toc422932508"/>
      <w:bookmarkStart w:id="32192" w:name="_Toc494290640"/>
      <w:bookmarkStart w:id="32193" w:name="_Toc494293456"/>
      <w:bookmarkStart w:id="32194" w:name="_Toc494296270"/>
      <w:bookmarkEnd w:id="32186"/>
      <w:bookmarkEnd w:id="32187"/>
      <w:bookmarkEnd w:id="32188"/>
      <w:bookmarkEnd w:id="32189"/>
      <w:bookmarkEnd w:id="32190"/>
      <w:bookmarkEnd w:id="32191"/>
      <w:bookmarkEnd w:id="32192"/>
      <w:bookmarkEnd w:id="32193"/>
      <w:bookmarkEnd w:id="32194"/>
    </w:p>
    <w:p w:rsidR="00EF4D47" w:rsidRPr="00E056B6" w:rsidDel="00371A11" w:rsidRDefault="00C0468B">
      <w:pPr>
        <w:pStyle w:val="body"/>
        <w:rPr>
          <w:del w:id="32195" w:author="Sastry, Murali" w:date="2015-06-09T17:17:00Z"/>
        </w:rPr>
        <w:pPrChange w:id="32196" w:author="Sastry, Murali" w:date="2015-06-10T10:23:00Z">
          <w:pPr>
            <w:pStyle w:val="Heading2"/>
          </w:pPr>
        </w:pPrChange>
      </w:pPr>
      <w:del w:id="32197" w:author="Sastry, Murali" w:date="2015-06-09T17:17:00Z">
        <w:r w:rsidRPr="00E056B6" w:rsidDel="00371A11">
          <w:delText>Build the Open Source drivers</w:delText>
        </w:r>
        <w:bookmarkStart w:id="32198" w:name="_Toc421704207"/>
        <w:bookmarkStart w:id="32199" w:name="_Toc421707401"/>
        <w:bookmarkStart w:id="32200" w:name="_Toc422907381"/>
        <w:bookmarkStart w:id="32201" w:name="_Toc422938012"/>
        <w:bookmarkStart w:id="32202" w:name="_Toc422941074"/>
        <w:bookmarkStart w:id="32203" w:name="_Toc422932509"/>
        <w:bookmarkStart w:id="32204" w:name="_Toc494290641"/>
        <w:bookmarkStart w:id="32205" w:name="_Toc494293457"/>
        <w:bookmarkStart w:id="32206" w:name="_Toc494296271"/>
        <w:bookmarkEnd w:id="32198"/>
        <w:bookmarkEnd w:id="32199"/>
        <w:bookmarkEnd w:id="32200"/>
        <w:bookmarkEnd w:id="32201"/>
        <w:bookmarkEnd w:id="32202"/>
        <w:bookmarkEnd w:id="32203"/>
        <w:bookmarkEnd w:id="32204"/>
        <w:bookmarkEnd w:id="32205"/>
        <w:bookmarkEnd w:id="32206"/>
      </w:del>
    </w:p>
    <w:p w:rsidR="00EF4D47" w:rsidRPr="00E056B6" w:rsidDel="00371A11" w:rsidRDefault="00C0468B">
      <w:pPr>
        <w:pStyle w:val="body"/>
        <w:rPr>
          <w:del w:id="32207" w:author="Sastry, Murali" w:date="2015-06-09T17:17:00Z"/>
        </w:rPr>
        <w:pPrChange w:id="32208" w:author="Sastry, Murali" w:date="2015-06-10T10:23:00Z">
          <w:pPr>
            <w:pStyle w:val="body"/>
            <w:spacing w:before="0" w:after="0"/>
          </w:pPr>
        </w:pPrChange>
      </w:pPr>
      <w:del w:id="32209" w:author="Sastry, Murali" w:date="2015-06-09T17:17:00Z">
        <w:r w:rsidRPr="00E056B6" w:rsidDel="00371A11">
          <w:delText>Sync perforce (creates a “perforce2k” directory in current directory)</w:delText>
        </w:r>
        <w:bookmarkStart w:id="32210" w:name="_Toc421704208"/>
        <w:bookmarkStart w:id="32211" w:name="_Toc421707402"/>
        <w:bookmarkStart w:id="32212" w:name="_Toc422907382"/>
        <w:bookmarkStart w:id="32213" w:name="_Toc422938013"/>
        <w:bookmarkStart w:id="32214" w:name="_Toc422941075"/>
        <w:bookmarkStart w:id="32215" w:name="_Toc422932510"/>
        <w:bookmarkStart w:id="32216" w:name="_Toc494290642"/>
        <w:bookmarkStart w:id="32217" w:name="_Toc494293458"/>
        <w:bookmarkStart w:id="32218" w:name="_Toc494296272"/>
        <w:bookmarkEnd w:id="32210"/>
        <w:bookmarkEnd w:id="32211"/>
        <w:bookmarkEnd w:id="32212"/>
        <w:bookmarkEnd w:id="32213"/>
        <w:bookmarkEnd w:id="32214"/>
        <w:bookmarkEnd w:id="32215"/>
        <w:bookmarkEnd w:id="32216"/>
        <w:bookmarkEnd w:id="32217"/>
        <w:bookmarkEnd w:id="32218"/>
      </w:del>
    </w:p>
    <w:p w:rsidR="00EF4D47" w:rsidRPr="00E056B6" w:rsidDel="00371A11" w:rsidRDefault="00C0468B">
      <w:pPr>
        <w:pStyle w:val="body"/>
        <w:rPr>
          <w:del w:id="32219" w:author="Sastry, Murali" w:date="2015-06-09T17:17:00Z"/>
        </w:rPr>
        <w:pPrChange w:id="32220" w:author="Sastry, Murali" w:date="2015-06-10T10:23:00Z">
          <w:pPr>
            <w:pStyle w:val="body"/>
            <w:spacing w:before="0" w:after="0"/>
            <w:ind w:left="1440"/>
          </w:pPr>
        </w:pPrChange>
      </w:pPr>
      <w:del w:id="32221" w:author="Sastry, Murali" w:date="2015-06-09T17:17:00Z">
        <w:r w:rsidRPr="00E056B6" w:rsidDel="00371A11">
          <w:delText># export P4USER=mwinn</w:delText>
        </w:r>
        <w:bookmarkStart w:id="32222" w:name="_Toc421704209"/>
        <w:bookmarkStart w:id="32223" w:name="_Toc421707403"/>
        <w:bookmarkStart w:id="32224" w:name="_Toc422907383"/>
        <w:bookmarkStart w:id="32225" w:name="_Toc422938014"/>
        <w:bookmarkStart w:id="32226" w:name="_Toc422941076"/>
        <w:bookmarkStart w:id="32227" w:name="_Toc422932511"/>
        <w:bookmarkStart w:id="32228" w:name="_Toc494290643"/>
        <w:bookmarkStart w:id="32229" w:name="_Toc494293459"/>
        <w:bookmarkStart w:id="32230" w:name="_Toc494296273"/>
        <w:bookmarkEnd w:id="32222"/>
        <w:bookmarkEnd w:id="32223"/>
        <w:bookmarkEnd w:id="32224"/>
        <w:bookmarkEnd w:id="32225"/>
        <w:bookmarkEnd w:id="32226"/>
        <w:bookmarkEnd w:id="32227"/>
        <w:bookmarkEnd w:id="32228"/>
        <w:bookmarkEnd w:id="32229"/>
        <w:bookmarkEnd w:id="32230"/>
      </w:del>
    </w:p>
    <w:p w:rsidR="00EF4D47" w:rsidRPr="00E056B6" w:rsidDel="00371A11" w:rsidRDefault="00C0468B">
      <w:pPr>
        <w:pStyle w:val="body"/>
        <w:rPr>
          <w:del w:id="32231" w:author="Sastry, Murali" w:date="2015-06-09T17:17:00Z"/>
        </w:rPr>
        <w:pPrChange w:id="32232" w:author="Sastry, Murali" w:date="2015-06-10T10:23:00Z">
          <w:pPr>
            <w:pStyle w:val="body"/>
            <w:spacing w:before="0" w:after="0"/>
            <w:ind w:left="1440"/>
          </w:pPr>
        </w:pPrChange>
      </w:pPr>
      <w:del w:id="32233" w:author="Sastry, Murali" w:date="2015-06-09T17:17:00Z">
        <w:r w:rsidRPr="00E056B6" w:rsidDel="00371A11">
          <w:delText># p4 -p aswp402:1666 -u mwinn login</w:delText>
        </w:r>
        <w:bookmarkStart w:id="32234" w:name="_Toc421704210"/>
        <w:bookmarkStart w:id="32235" w:name="_Toc421707404"/>
        <w:bookmarkStart w:id="32236" w:name="_Toc422907384"/>
        <w:bookmarkStart w:id="32237" w:name="_Toc422938015"/>
        <w:bookmarkStart w:id="32238" w:name="_Toc422941077"/>
        <w:bookmarkStart w:id="32239" w:name="_Toc422932512"/>
        <w:bookmarkStart w:id="32240" w:name="_Toc494290644"/>
        <w:bookmarkStart w:id="32241" w:name="_Toc494293460"/>
        <w:bookmarkStart w:id="32242" w:name="_Toc494296274"/>
        <w:bookmarkEnd w:id="32234"/>
        <w:bookmarkEnd w:id="32235"/>
        <w:bookmarkEnd w:id="32236"/>
        <w:bookmarkEnd w:id="32237"/>
        <w:bookmarkEnd w:id="32238"/>
        <w:bookmarkEnd w:id="32239"/>
        <w:bookmarkEnd w:id="32240"/>
        <w:bookmarkEnd w:id="32241"/>
        <w:bookmarkEnd w:id="32242"/>
      </w:del>
    </w:p>
    <w:p w:rsidR="00EF4D47" w:rsidRPr="00E056B6" w:rsidDel="00371A11" w:rsidRDefault="00C0468B">
      <w:pPr>
        <w:pStyle w:val="body"/>
        <w:rPr>
          <w:del w:id="32243" w:author="Sastry, Murali" w:date="2015-06-09T17:17:00Z"/>
        </w:rPr>
        <w:pPrChange w:id="32244" w:author="Sastry, Murali" w:date="2015-06-10T10:23:00Z">
          <w:pPr>
            <w:pStyle w:val="body"/>
            <w:spacing w:before="0" w:after="0"/>
            <w:ind w:left="2160"/>
          </w:pPr>
        </w:pPrChange>
      </w:pPr>
      <w:del w:id="32245" w:author="Sastry, Murali" w:date="2015-06-09T17:17:00Z">
        <w:r w:rsidRPr="00E056B6" w:rsidDel="00371A11">
          <w:delText>(use p4 password when prompted)</w:delText>
        </w:r>
        <w:bookmarkStart w:id="32246" w:name="_Toc421704211"/>
        <w:bookmarkStart w:id="32247" w:name="_Toc421707405"/>
        <w:bookmarkStart w:id="32248" w:name="_Toc422907385"/>
        <w:bookmarkStart w:id="32249" w:name="_Toc422938016"/>
        <w:bookmarkStart w:id="32250" w:name="_Toc422941078"/>
        <w:bookmarkStart w:id="32251" w:name="_Toc422932513"/>
        <w:bookmarkStart w:id="32252" w:name="_Toc494290645"/>
        <w:bookmarkStart w:id="32253" w:name="_Toc494293461"/>
        <w:bookmarkStart w:id="32254" w:name="_Toc494296275"/>
        <w:bookmarkEnd w:id="32246"/>
        <w:bookmarkEnd w:id="32247"/>
        <w:bookmarkEnd w:id="32248"/>
        <w:bookmarkEnd w:id="32249"/>
        <w:bookmarkEnd w:id="32250"/>
        <w:bookmarkEnd w:id="32251"/>
        <w:bookmarkEnd w:id="32252"/>
        <w:bookmarkEnd w:id="32253"/>
        <w:bookmarkEnd w:id="32254"/>
      </w:del>
    </w:p>
    <w:p w:rsidR="00EF4D47" w:rsidRPr="00E056B6" w:rsidDel="00371A11" w:rsidRDefault="00C0468B">
      <w:pPr>
        <w:pStyle w:val="body"/>
        <w:rPr>
          <w:del w:id="32255" w:author="Sastry, Murali" w:date="2015-06-09T17:17:00Z"/>
        </w:rPr>
        <w:pPrChange w:id="32256" w:author="Sastry, Murali" w:date="2015-06-10T10:23:00Z">
          <w:pPr>
            <w:pStyle w:val="body"/>
            <w:spacing w:before="0" w:after="0"/>
            <w:ind w:left="1440"/>
          </w:pPr>
        </w:pPrChange>
      </w:pPr>
      <w:del w:id="32257" w:author="Sastry, Murali" w:date="2015-06-09T17:17:00Z">
        <w:r w:rsidRPr="00E056B6" w:rsidDel="00371A11">
          <w:delText># p4 -p aswp402:1666 -c UNDP-Linux2k sync –f</w:delText>
        </w:r>
        <w:bookmarkStart w:id="32258" w:name="_Toc421704212"/>
        <w:bookmarkStart w:id="32259" w:name="_Toc421707406"/>
        <w:bookmarkStart w:id="32260" w:name="_Toc422907386"/>
        <w:bookmarkStart w:id="32261" w:name="_Toc422938017"/>
        <w:bookmarkStart w:id="32262" w:name="_Toc422941079"/>
        <w:bookmarkStart w:id="32263" w:name="_Toc422932514"/>
        <w:bookmarkStart w:id="32264" w:name="_Toc494290646"/>
        <w:bookmarkStart w:id="32265" w:name="_Toc494293462"/>
        <w:bookmarkStart w:id="32266" w:name="_Toc494296276"/>
        <w:bookmarkEnd w:id="32258"/>
        <w:bookmarkEnd w:id="32259"/>
        <w:bookmarkEnd w:id="32260"/>
        <w:bookmarkEnd w:id="32261"/>
        <w:bookmarkEnd w:id="32262"/>
        <w:bookmarkEnd w:id="32263"/>
        <w:bookmarkEnd w:id="32264"/>
        <w:bookmarkEnd w:id="32265"/>
        <w:bookmarkEnd w:id="32266"/>
      </w:del>
    </w:p>
    <w:p w:rsidR="00EF4D47" w:rsidRPr="00E056B6" w:rsidDel="00371A11" w:rsidRDefault="00C0468B">
      <w:pPr>
        <w:pStyle w:val="body"/>
        <w:rPr>
          <w:del w:id="32267" w:author="Sastry, Murali" w:date="2015-06-09T17:17:00Z"/>
        </w:rPr>
        <w:pPrChange w:id="32268" w:author="Sastry, Murali" w:date="2015-06-10T10:23:00Z">
          <w:pPr>
            <w:pStyle w:val="body"/>
            <w:spacing w:before="0" w:after="0"/>
          </w:pPr>
        </w:pPrChange>
      </w:pPr>
      <w:del w:id="32269" w:author="Sastry, Murali" w:date="2015-06-09T17:17:00Z">
        <w:r w:rsidRPr="00E056B6" w:rsidDel="00371A11">
          <w:delText>Go to and run build script</w:delText>
        </w:r>
        <w:bookmarkStart w:id="32270" w:name="_Toc421704213"/>
        <w:bookmarkStart w:id="32271" w:name="_Toc421707407"/>
        <w:bookmarkStart w:id="32272" w:name="_Toc422907387"/>
        <w:bookmarkStart w:id="32273" w:name="_Toc422938018"/>
        <w:bookmarkStart w:id="32274" w:name="_Toc422941080"/>
        <w:bookmarkStart w:id="32275" w:name="_Toc422932515"/>
        <w:bookmarkStart w:id="32276" w:name="_Toc494290647"/>
        <w:bookmarkStart w:id="32277" w:name="_Toc494293463"/>
        <w:bookmarkStart w:id="32278" w:name="_Toc494296277"/>
        <w:bookmarkEnd w:id="32270"/>
        <w:bookmarkEnd w:id="32271"/>
        <w:bookmarkEnd w:id="32272"/>
        <w:bookmarkEnd w:id="32273"/>
        <w:bookmarkEnd w:id="32274"/>
        <w:bookmarkEnd w:id="32275"/>
        <w:bookmarkEnd w:id="32276"/>
        <w:bookmarkEnd w:id="32277"/>
        <w:bookmarkEnd w:id="32278"/>
      </w:del>
    </w:p>
    <w:p w:rsidR="00EF4D47" w:rsidRPr="00E056B6" w:rsidDel="00371A11" w:rsidRDefault="00C0468B">
      <w:pPr>
        <w:pStyle w:val="body"/>
        <w:rPr>
          <w:del w:id="32279" w:author="Sastry, Murali" w:date="2015-06-09T17:17:00Z"/>
        </w:rPr>
        <w:pPrChange w:id="32280" w:author="Sastry, Murali" w:date="2015-06-10T10:23:00Z">
          <w:pPr>
            <w:pStyle w:val="body"/>
            <w:spacing w:before="0" w:after="0"/>
            <w:ind w:left="1440"/>
          </w:pPr>
        </w:pPrChange>
      </w:pPr>
      <w:del w:id="32281" w:author="Sastry, Murali" w:date="2015-06-09T17:17:00Z">
        <w:r w:rsidRPr="00E056B6" w:rsidDel="00371A11">
          <w:delText># cd perforce2k/Drivers2k/BuildDrivers</w:delText>
        </w:r>
        <w:bookmarkStart w:id="32282" w:name="_Toc421704214"/>
        <w:bookmarkStart w:id="32283" w:name="_Toc421707408"/>
        <w:bookmarkStart w:id="32284" w:name="_Toc422907388"/>
        <w:bookmarkStart w:id="32285" w:name="_Toc422938019"/>
        <w:bookmarkStart w:id="32286" w:name="_Toc422941081"/>
        <w:bookmarkStart w:id="32287" w:name="_Toc422932516"/>
        <w:bookmarkStart w:id="32288" w:name="_Toc494290648"/>
        <w:bookmarkStart w:id="32289" w:name="_Toc494293464"/>
        <w:bookmarkStart w:id="32290" w:name="_Toc494296278"/>
        <w:bookmarkEnd w:id="32282"/>
        <w:bookmarkEnd w:id="32283"/>
        <w:bookmarkEnd w:id="32284"/>
        <w:bookmarkEnd w:id="32285"/>
        <w:bookmarkEnd w:id="32286"/>
        <w:bookmarkEnd w:id="32287"/>
        <w:bookmarkEnd w:id="32288"/>
        <w:bookmarkEnd w:id="32289"/>
        <w:bookmarkEnd w:id="32290"/>
      </w:del>
    </w:p>
    <w:p w:rsidR="00EF4D47" w:rsidRPr="00E056B6" w:rsidDel="00371A11" w:rsidRDefault="00C0468B">
      <w:pPr>
        <w:pStyle w:val="body"/>
        <w:rPr>
          <w:del w:id="32291" w:author="Sastry, Murali" w:date="2015-06-09T17:17:00Z"/>
        </w:rPr>
        <w:pPrChange w:id="32292" w:author="Sastry, Murali" w:date="2015-06-10T10:23:00Z">
          <w:pPr>
            <w:pStyle w:val="body"/>
            <w:ind w:left="1440"/>
          </w:pPr>
        </w:pPrChange>
      </w:pPr>
      <w:del w:id="32293" w:author="Sastry, Murali" w:date="2015-06-09T17:17:00Z">
        <w:r w:rsidRPr="00E056B6" w:rsidDel="00371A11">
          <w:delText># perl buildDrivers.pl</w:delText>
        </w:r>
        <w:bookmarkStart w:id="32294" w:name="_Toc421704215"/>
        <w:bookmarkStart w:id="32295" w:name="_Toc421707409"/>
        <w:bookmarkStart w:id="32296" w:name="_Toc422907389"/>
        <w:bookmarkStart w:id="32297" w:name="_Toc422938020"/>
        <w:bookmarkStart w:id="32298" w:name="_Toc422941082"/>
        <w:bookmarkStart w:id="32299" w:name="_Toc422932517"/>
        <w:bookmarkStart w:id="32300" w:name="_Toc494290649"/>
        <w:bookmarkStart w:id="32301" w:name="_Toc494293465"/>
        <w:bookmarkStart w:id="32302" w:name="_Toc494296279"/>
        <w:bookmarkEnd w:id="32294"/>
        <w:bookmarkEnd w:id="32295"/>
        <w:bookmarkEnd w:id="32296"/>
        <w:bookmarkEnd w:id="32297"/>
        <w:bookmarkEnd w:id="32298"/>
        <w:bookmarkEnd w:id="32299"/>
        <w:bookmarkEnd w:id="32300"/>
        <w:bookmarkEnd w:id="32301"/>
        <w:bookmarkEnd w:id="32302"/>
      </w:del>
    </w:p>
    <w:p w:rsidR="00E056B6" w:rsidRPr="00E056B6" w:rsidDel="00371A11" w:rsidRDefault="00E056B6">
      <w:pPr>
        <w:pStyle w:val="body"/>
        <w:rPr>
          <w:del w:id="32303" w:author="Sastry, Murali" w:date="2015-06-09T17:17:00Z"/>
        </w:rPr>
        <w:pPrChange w:id="32304" w:author="Sastry, Murali" w:date="2015-06-10T10:23:00Z">
          <w:pPr>
            <w:pStyle w:val="Heading2"/>
          </w:pPr>
        </w:pPrChange>
      </w:pPr>
      <w:bookmarkStart w:id="32305" w:name="_Toc262131885"/>
      <w:del w:id="32306" w:author="Sastry, Murali" w:date="2015-06-09T17:17:00Z">
        <w:r w:rsidRPr="00E056B6" w:rsidDel="00371A11">
          <w:delText>Build Open Source drivers on build server</w:delText>
        </w:r>
        <w:bookmarkStart w:id="32307" w:name="_Toc421704216"/>
        <w:bookmarkStart w:id="32308" w:name="_Toc421707410"/>
        <w:bookmarkStart w:id="32309" w:name="_Toc422907390"/>
        <w:bookmarkStart w:id="32310" w:name="_Toc422938021"/>
        <w:bookmarkStart w:id="32311" w:name="_Toc422941083"/>
        <w:bookmarkStart w:id="32312" w:name="_Toc422932518"/>
        <w:bookmarkStart w:id="32313" w:name="_Toc494290650"/>
        <w:bookmarkStart w:id="32314" w:name="_Toc494293466"/>
        <w:bookmarkStart w:id="32315" w:name="_Toc494296280"/>
        <w:bookmarkEnd w:id="32305"/>
        <w:bookmarkEnd w:id="32307"/>
        <w:bookmarkEnd w:id="32308"/>
        <w:bookmarkEnd w:id="32309"/>
        <w:bookmarkEnd w:id="32310"/>
        <w:bookmarkEnd w:id="32311"/>
        <w:bookmarkEnd w:id="32312"/>
        <w:bookmarkEnd w:id="32313"/>
        <w:bookmarkEnd w:id="32314"/>
        <w:bookmarkEnd w:id="32315"/>
      </w:del>
    </w:p>
    <w:p w:rsidR="00E056B6" w:rsidRPr="00E056B6" w:rsidDel="00371A11" w:rsidRDefault="00E056B6">
      <w:pPr>
        <w:pStyle w:val="body"/>
        <w:rPr>
          <w:del w:id="32316" w:author="Sastry, Murali" w:date="2015-06-09T17:17:00Z"/>
        </w:rPr>
        <w:pPrChange w:id="32317" w:author="Sastry, Murali" w:date="2015-06-10T10:23:00Z">
          <w:pPr>
            <w:pStyle w:val="body"/>
            <w:spacing w:before="0" w:after="0"/>
          </w:pPr>
        </w:pPrChange>
      </w:pPr>
      <w:del w:id="32318" w:author="Sastry, Murali" w:date="2015-06-09T17:17:00Z">
        <w:r w:rsidRPr="00E056B6" w:rsidDel="00371A11">
          <w:delText xml:space="preserve">It is preferable to use the build server since it is what the CRM team uses to build. See section </w:delText>
        </w:r>
        <w:r w:rsidR="00A31CAF" w:rsidRPr="00E056B6" w:rsidDel="00371A11">
          <w:rPr>
            <w:b/>
          </w:rPr>
          <w:fldChar w:fldCharType="begin"/>
        </w:r>
        <w:r w:rsidRPr="00E056B6" w:rsidDel="00371A11">
          <w:delInstrText xml:space="preserve"> REF _Ref262033430 \r \h </w:delInstrText>
        </w:r>
        <w:r w:rsidR="00A31CAF" w:rsidRPr="00E056B6" w:rsidDel="00371A11">
          <w:rPr>
            <w:b/>
          </w:rPr>
        </w:r>
        <w:r w:rsidR="00A31CAF" w:rsidRPr="00E056B6" w:rsidDel="00371A11">
          <w:rPr>
            <w:b/>
          </w:rPr>
          <w:fldChar w:fldCharType="separate"/>
        </w:r>
        <w:r w:rsidR="005516A5" w:rsidDel="00371A11">
          <w:delText>15.5</w:delText>
        </w:r>
        <w:r w:rsidR="00A31CAF" w:rsidRPr="00E056B6" w:rsidDel="00371A11">
          <w:rPr>
            <w:b/>
          </w:rPr>
          <w:fldChar w:fldCharType="end"/>
        </w:r>
        <w:r w:rsidRPr="00E056B6" w:rsidDel="00371A11">
          <w:delText xml:space="preserve"> substituting in build script BuildDrivers as described in section </w:delText>
        </w:r>
        <w:r w:rsidR="00A31CAF" w:rsidRPr="00E056B6" w:rsidDel="00371A11">
          <w:rPr>
            <w:b/>
          </w:rPr>
          <w:fldChar w:fldCharType="begin"/>
        </w:r>
        <w:r w:rsidRPr="00E056B6" w:rsidDel="00371A11">
          <w:delInstrText xml:space="preserve"> REF _Ref262033763 \r \h </w:delInstrText>
        </w:r>
        <w:r w:rsidR="00A31CAF" w:rsidRPr="00E056B6" w:rsidDel="00371A11">
          <w:rPr>
            <w:b/>
          </w:rPr>
        </w:r>
        <w:r w:rsidR="00A31CAF" w:rsidRPr="00E056B6" w:rsidDel="00371A11">
          <w:rPr>
            <w:b/>
          </w:rPr>
          <w:fldChar w:fldCharType="separate"/>
        </w:r>
        <w:r w:rsidR="005516A5" w:rsidDel="00371A11">
          <w:rPr>
            <w:b/>
            <w:bCs/>
          </w:rPr>
          <w:delText>Error! Reference source not found.</w:delText>
        </w:r>
        <w:r w:rsidR="00A31CAF" w:rsidRPr="00E056B6" w:rsidDel="00371A11">
          <w:rPr>
            <w:b/>
          </w:rPr>
          <w:fldChar w:fldCharType="end"/>
        </w:r>
        <w:r w:rsidRPr="00E056B6" w:rsidDel="00371A11">
          <w:delText>.</w:delText>
        </w:r>
        <w:bookmarkStart w:id="32319" w:name="_Toc421704217"/>
        <w:bookmarkStart w:id="32320" w:name="_Toc421707411"/>
        <w:bookmarkStart w:id="32321" w:name="_Toc422907391"/>
        <w:bookmarkStart w:id="32322" w:name="_Toc422938022"/>
        <w:bookmarkStart w:id="32323" w:name="_Toc422941084"/>
        <w:bookmarkStart w:id="32324" w:name="_Toc422932519"/>
        <w:bookmarkStart w:id="32325" w:name="_Toc494290651"/>
        <w:bookmarkStart w:id="32326" w:name="_Toc494293467"/>
        <w:bookmarkStart w:id="32327" w:name="_Toc494296281"/>
        <w:bookmarkEnd w:id="32319"/>
        <w:bookmarkEnd w:id="32320"/>
        <w:bookmarkEnd w:id="32321"/>
        <w:bookmarkEnd w:id="32322"/>
        <w:bookmarkEnd w:id="32323"/>
        <w:bookmarkEnd w:id="32324"/>
        <w:bookmarkEnd w:id="32325"/>
        <w:bookmarkEnd w:id="32326"/>
        <w:bookmarkEnd w:id="32327"/>
      </w:del>
    </w:p>
    <w:p w:rsidR="00E056B6" w:rsidRPr="00E056B6" w:rsidDel="00371A11" w:rsidRDefault="00E056B6">
      <w:pPr>
        <w:pStyle w:val="body"/>
        <w:rPr>
          <w:del w:id="32328" w:author="Sastry, Murali" w:date="2015-06-09T17:17:00Z"/>
        </w:rPr>
        <w:pPrChange w:id="32329" w:author="Sastry, Murali" w:date="2015-06-10T10:23:00Z">
          <w:pPr>
            <w:pStyle w:val="body"/>
            <w:ind w:left="1440"/>
          </w:pPr>
        </w:pPrChange>
      </w:pPr>
      <w:bookmarkStart w:id="32330" w:name="_Toc421704218"/>
      <w:bookmarkStart w:id="32331" w:name="_Toc421707412"/>
      <w:bookmarkStart w:id="32332" w:name="_Toc422907392"/>
      <w:bookmarkStart w:id="32333" w:name="_Toc422938023"/>
      <w:bookmarkStart w:id="32334" w:name="_Toc422941085"/>
      <w:bookmarkStart w:id="32335" w:name="_Toc422932520"/>
      <w:bookmarkStart w:id="32336" w:name="_Toc494290652"/>
      <w:bookmarkStart w:id="32337" w:name="_Toc494293468"/>
      <w:bookmarkStart w:id="32338" w:name="_Toc494296282"/>
      <w:bookmarkEnd w:id="32330"/>
      <w:bookmarkEnd w:id="32331"/>
      <w:bookmarkEnd w:id="32332"/>
      <w:bookmarkEnd w:id="32333"/>
      <w:bookmarkEnd w:id="32334"/>
      <w:bookmarkEnd w:id="32335"/>
      <w:bookmarkEnd w:id="32336"/>
      <w:bookmarkEnd w:id="32337"/>
      <w:bookmarkEnd w:id="32338"/>
    </w:p>
    <w:p w:rsidR="009B66D1" w:rsidRPr="00E056B6" w:rsidDel="00371A11" w:rsidRDefault="00C0468B">
      <w:pPr>
        <w:pStyle w:val="body"/>
        <w:rPr>
          <w:del w:id="32339" w:author="Sastry, Murali" w:date="2015-06-09T17:17:00Z"/>
        </w:rPr>
        <w:pPrChange w:id="32340" w:author="Sastry, Murali" w:date="2015-06-10T10:23:00Z">
          <w:pPr>
            <w:pStyle w:val="Heading2"/>
            <w:pageBreakBefore/>
          </w:pPr>
        </w:pPrChange>
      </w:pPr>
      <w:del w:id="32341" w:author="Sastry, Murali" w:date="2015-06-09T17:17:00Z">
        <w:r w:rsidRPr="00E056B6" w:rsidDel="00371A11">
          <w:delText>Build testing for the Open Source drivers</w:delText>
        </w:r>
        <w:bookmarkStart w:id="32342" w:name="_Toc421704219"/>
        <w:bookmarkStart w:id="32343" w:name="_Toc421707413"/>
        <w:bookmarkStart w:id="32344" w:name="_Toc422907393"/>
        <w:bookmarkStart w:id="32345" w:name="_Toc422938024"/>
        <w:bookmarkStart w:id="32346" w:name="_Toc422941086"/>
        <w:bookmarkStart w:id="32347" w:name="_Toc422932521"/>
        <w:bookmarkStart w:id="32348" w:name="_Toc494290653"/>
        <w:bookmarkStart w:id="32349" w:name="_Toc494293469"/>
        <w:bookmarkStart w:id="32350" w:name="_Toc494296283"/>
        <w:bookmarkEnd w:id="32342"/>
        <w:bookmarkEnd w:id="32343"/>
        <w:bookmarkEnd w:id="32344"/>
        <w:bookmarkEnd w:id="32345"/>
        <w:bookmarkEnd w:id="32346"/>
        <w:bookmarkEnd w:id="32347"/>
        <w:bookmarkEnd w:id="32348"/>
        <w:bookmarkEnd w:id="32349"/>
        <w:bookmarkEnd w:id="32350"/>
      </w:del>
    </w:p>
    <w:p w:rsidR="009B66D1" w:rsidRPr="00E056B6" w:rsidDel="00371A11" w:rsidRDefault="00C0468B">
      <w:pPr>
        <w:pStyle w:val="body"/>
        <w:rPr>
          <w:del w:id="32351" w:author="Sastry, Murali" w:date="2015-06-09T17:17:00Z"/>
        </w:rPr>
      </w:pPr>
      <w:del w:id="32352" w:author="Sastry, Murali" w:date="2015-06-09T17:17:00Z">
        <w:r w:rsidRPr="00E056B6" w:rsidDel="00371A11">
          <w:delText>Generally, only platform specific testing will be needed.  Copy the created files to the desired platform, then in each of the &lt;Driver&gt; directories, run the command:</w:delText>
        </w:r>
        <w:bookmarkStart w:id="32353" w:name="_Toc421704220"/>
        <w:bookmarkStart w:id="32354" w:name="_Toc421707414"/>
        <w:bookmarkStart w:id="32355" w:name="_Toc422907394"/>
        <w:bookmarkStart w:id="32356" w:name="_Toc422938025"/>
        <w:bookmarkStart w:id="32357" w:name="_Toc422941087"/>
        <w:bookmarkStart w:id="32358" w:name="_Toc422932522"/>
        <w:bookmarkStart w:id="32359" w:name="_Toc494290654"/>
        <w:bookmarkStart w:id="32360" w:name="_Toc494293470"/>
        <w:bookmarkStart w:id="32361" w:name="_Toc494296284"/>
        <w:bookmarkEnd w:id="32353"/>
        <w:bookmarkEnd w:id="32354"/>
        <w:bookmarkEnd w:id="32355"/>
        <w:bookmarkEnd w:id="32356"/>
        <w:bookmarkEnd w:id="32357"/>
        <w:bookmarkEnd w:id="32358"/>
        <w:bookmarkEnd w:id="32359"/>
        <w:bookmarkEnd w:id="32360"/>
        <w:bookmarkEnd w:id="32361"/>
      </w:del>
    </w:p>
    <w:p w:rsidR="009B66D1" w:rsidRPr="00E056B6" w:rsidDel="00371A11" w:rsidRDefault="00C0468B">
      <w:pPr>
        <w:pStyle w:val="body"/>
        <w:rPr>
          <w:del w:id="32362" w:author="Sastry, Murali" w:date="2015-06-09T17:17:00Z"/>
        </w:rPr>
        <w:pPrChange w:id="32363" w:author="Sastry, Murali" w:date="2015-06-10T10:23:00Z">
          <w:pPr>
            <w:pStyle w:val="body"/>
            <w:ind w:left="1440"/>
          </w:pPr>
        </w:pPrChange>
      </w:pPr>
      <w:del w:id="32364" w:author="Sastry, Murali" w:date="2015-06-09T17:17:00Z">
        <w:r w:rsidRPr="00E056B6" w:rsidDel="00371A11">
          <w:delText>make</w:delText>
        </w:r>
        <w:bookmarkStart w:id="32365" w:name="_Toc421704221"/>
        <w:bookmarkStart w:id="32366" w:name="_Toc421707415"/>
        <w:bookmarkStart w:id="32367" w:name="_Toc422907395"/>
        <w:bookmarkStart w:id="32368" w:name="_Toc422938026"/>
        <w:bookmarkStart w:id="32369" w:name="_Toc422941088"/>
        <w:bookmarkStart w:id="32370" w:name="_Toc422932523"/>
        <w:bookmarkStart w:id="32371" w:name="_Toc494290655"/>
        <w:bookmarkStart w:id="32372" w:name="_Toc494293471"/>
        <w:bookmarkStart w:id="32373" w:name="_Toc494296285"/>
        <w:bookmarkEnd w:id="32365"/>
        <w:bookmarkEnd w:id="32366"/>
        <w:bookmarkEnd w:id="32367"/>
        <w:bookmarkEnd w:id="32368"/>
        <w:bookmarkEnd w:id="32369"/>
        <w:bookmarkEnd w:id="32370"/>
        <w:bookmarkEnd w:id="32371"/>
        <w:bookmarkEnd w:id="32372"/>
        <w:bookmarkEnd w:id="32373"/>
      </w:del>
    </w:p>
    <w:p w:rsidR="009B66D1" w:rsidRPr="00E056B6" w:rsidDel="00371A11" w:rsidRDefault="00C0468B">
      <w:pPr>
        <w:pStyle w:val="body"/>
        <w:rPr>
          <w:del w:id="32374" w:author="Sastry, Murali" w:date="2015-06-09T17:17:00Z"/>
        </w:rPr>
      </w:pPr>
      <w:del w:id="32375" w:author="Sastry, Murali" w:date="2015-06-09T17:17:00Z">
        <w:r w:rsidRPr="00E056B6" w:rsidDel="00371A11">
          <w:delText>If everything works correctly, this will create a &lt;Driver&gt;&lt;OEM&gt;.ko file.  Copy this to the kernel driver directory, IE:</w:delText>
        </w:r>
        <w:bookmarkStart w:id="32376" w:name="_Toc421704222"/>
        <w:bookmarkStart w:id="32377" w:name="_Toc421707416"/>
        <w:bookmarkStart w:id="32378" w:name="_Toc422907396"/>
        <w:bookmarkStart w:id="32379" w:name="_Toc422938027"/>
        <w:bookmarkStart w:id="32380" w:name="_Toc422941089"/>
        <w:bookmarkStart w:id="32381" w:name="_Toc422932524"/>
        <w:bookmarkStart w:id="32382" w:name="_Toc494290656"/>
        <w:bookmarkStart w:id="32383" w:name="_Toc494293472"/>
        <w:bookmarkStart w:id="32384" w:name="_Toc494296286"/>
        <w:bookmarkEnd w:id="32376"/>
        <w:bookmarkEnd w:id="32377"/>
        <w:bookmarkEnd w:id="32378"/>
        <w:bookmarkEnd w:id="32379"/>
        <w:bookmarkEnd w:id="32380"/>
        <w:bookmarkEnd w:id="32381"/>
        <w:bookmarkEnd w:id="32382"/>
        <w:bookmarkEnd w:id="32383"/>
        <w:bookmarkEnd w:id="32384"/>
      </w:del>
    </w:p>
    <w:p w:rsidR="009B66D1" w:rsidRPr="00E056B6" w:rsidDel="00371A11" w:rsidRDefault="00C0468B">
      <w:pPr>
        <w:pStyle w:val="body"/>
        <w:rPr>
          <w:del w:id="32385" w:author="Sastry, Murali" w:date="2015-06-09T17:17:00Z"/>
        </w:rPr>
        <w:pPrChange w:id="32386" w:author="Sastry, Murali" w:date="2015-06-10T10:23:00Z">
          <w:pPr>
            <w:pStyle w:val="body"/>
            <w:ind w:left="1440"/>
          </w:pPr>
        </w:pPrChange>
      </w:pPr>
      <w:del w:id="32387" w:author="Sastry, Murali" w:date="2015-06-09T17:17:00Z">
        <w:r w:rsidRPr="00E056B6" w:rsidDel="00371A11">
          <w:delText>cp QCUSBNet2kHP.ko /lib/modules/`uname –r`/kernel/drivers/net/usb/</w:delText>
        </w:r>
        <w:bookmarkStart w:id="32388" w:name="_Toc421704223"/>
        <w:bookmarkStart w:id="32389" w:name="_Toc421707417"/>
        <w:bookmarkStart w:id="32390" w:name="_Toc422907397"/>
        <w:bookmarkStart w:id="32391" w:name="_Toc422938028"/>
        <w:bookmarkStart w:id="32392" w:name="_Toc422941090"/>
        <w:bookmarkStart w:id="32393" w:name="_Toc422932525"/>
        <w:bookmarkStart w:id="32394" w:name="_Toc494290657"/>
        <w:bookmarkStart w:id="32395" w:name="_Toc494293473"/>
        <w:bookmarkStart w:id="32396" w:name="_Toc494296287"/>
        <w:bookmarkEnd w:id="32388"/>
        <w:bookmarkEnd w:id="32389"/>
        <w:bookmarkEnd w:id="32390"/>
        <w:bookmarkEnd w:id="32391"/>
        <w:bookmarkEnd w:id="32392"/>
        <w:bookmarkEnd w:id="32393"/>
        <w:bookmarkEnd w:id="32394"/>
        <w:bookmarkEnd w:id="32395"/>
        <w:bookmarkEnd w:id="32396"/>
      </w:del>
    </w:p>
    <w:p w:rsidR="009B66D1" w:rsidRPr="00E056B6" w:rsidDel="00371A11" w:rsidRDefault="00C0468B">
      <w:pPr>
        <w:pStyle w:val="body"/>
        <w:rPr>
          <w:del w:id="32397" w:author="Sastry, Murali" w:date="2015-06-09T17:17:00Z"/>
        </w:rPr>
      </w:pPr>
      <w:del w:id="32398" w:author="Sastry, Murali" w:date="2015-06-09T17:17:00Z">
        <w:r w:rsidRPr="00E056B6" w:rsidDel="00371A11">
          <w:delText>Regenerate kernel dependencies with the command:</w:delText>
        </w:r>
        <w:bookmarkStart w:id="32399" w:name="_Toc421704224"/>
        <w:bookmarkStart w:id="32400" w:name="_Toc421707418"/>
        <w:bookmarkStart w:id="32401" w:name="_Toc422907398"/>
        <w:bookmarkStart w:id="32402" w:name="_Toc422938029"/>
        <w:bookmarkStart w:id="32403" w:name="_Toc422941091"/>
        <w:bookmarkStart w:id="32404" w:name="_Toc422932526"/>
        <w:bookmarkStart w:id="32405" w:name="_Toc494290658"/>
        <w:bookmarkStart w:id="32406" w:name="_Toc494293474"/>
        <w:bookmarkStart w:id="32407" w:name="_Toc494296288"/>
        <w:bookmarkEnd w:id="32399"/>
        <w:bookmarkEnd w:id="32400"/>
        <w:bookmarkEnd w:id="32401"/>
        <w:bookmarkEnd w:id="32402"/>
        <w:bookmarkEnd w:id="32403"/>
        <w:bookmarkEnd w:id="32404"/>
        <w:bookmarkEnd w:id="32405"/>
        <w:bookmarkEnd w:id="32406"/>
        <w:bookmarkEnd w:id="32407"/>
      </w:del>
    </w:p>
    <w:p w:rsidR="009B66D1" w:rsidRPr="00E056B6" w:rsidDel="00371A11" w:rsidRDefault="00C0468B">
      <w:pPr>
        <w:pStyle w:val="body"/>
        <w:rPr>
          <w:del w:id="32408" w:author="Sastry, Murali" w:date="2015-06-09T17:17:00Z"/>
        </w:rPr>
        <w:pPrChange w:id="32409" w:author="Sastry, Murali" w:date="2015-06-10T10:23:00Z">
          <w:pPr>
            <w:pStyle w:val="body"/>
            <w:ind w:left="1440"/>
          </w:pPr>
        </w:pPrChange>
      </w:pPr>
      <w:del w:id="32410" w:author="Sastry, Murali" w:date="2015-06-09T17:17:00Z">
        <w:r w:rsidRPr="00E056B6" w:rsidDel="00371A11">
          <w:delText>depmod</w:delText>
        </w:r>
        <w:bookmarkStart w:id="32411" w:name="_Toc421704225"/>
        <w:bookmarkStart w:id="32412" w:name="_Toc421707419"/>
        <w:bookmarkStart w:id="32413" w:name="_Toc422907399"/>
        <w:bookmarkStart w:id="32414" w:name="_Toc422938030"/>
        <w:bookmarkStart w:id="32415" w:name="_Toc422941092"/>
        <w:bookmarkStart w:id="32416" w:name="_Toc422932527"/>
        <w:bookmarkStart w:id="32417" w:name="_Toc494290659"/>
        <w:bookmarkStart w:id="32418" w:name="_Toc494293475"/>
        <w:bookmarkStart w:id="32419" w:name="_Toc494296289"/>
        <w:bookmarkEnd w:id="32411"/>
        <w:bookmarkEnd w:id="32412"/>
        <w:bookmarkEnd w:id="32413"/>
        <w:bookmarkEnd w:id="32414"/>
        <w:bookmarkEnd w:id="32415"/>
        <w:bookmarkEnd w:id="32416"/>
        <w:bookmarkEnd w:id="32417"/>
        <w:bookmarkEnd w:id="32418"/>
        <w:bookmarkEnd w:id="32419"/>
      </w:del>
    </w:p>
    <w:p w:rsidR="009B66D1" w:rsidRPr="00E056B6" w:rsidDel="00371A11" w:rsidRDefault="00C0468B">
      <w:pPr>
        <w:pStyle w:val="body"/>
        <w:rPr>
          <w:del w:id="32420" w:author="Sastry, Murali" w:date="2015-06-09T17:17:00Z"/>
        </w:rPr>
      </w:pPr>
      <w:del w:id="32421" w:author="Sastry, Murali" w:date="2015-06-09T17:17:00Z">
        <w:r w:rsidRPr="00E056B6" w:rsidDel="00371A11">
          <w:delText>Plug in the appropriate device and the driver should be loaded.  Additional testing can be done using the GOBI2000_LINUX_PACKAGE and GOBI2000_LINUX_SDK.</w:delText>
        </w:r>
        <w:bookmarkStart w:id="32422" w:name="_Toc421704226"/>
        <w:bookmarkStart w:id="32423" w:name="_Toc421707420"/>
        <w:bookmarkStart w:id="32424" w:name="_Toc422907400"/>
        <w:bookmarkStart w:id="32425" w:name="_Toc422938031"/>
        <w:bookmarkStart w:id="32426" w:name="_Toc422941093"/>
        <w:bookmarkStart w:id="32427" w:name="_Toc422932528"/>
        <w:bookmarkStart w:id="32428" w:name="_Toc494290660"/>
        <w:bookmarkStart w:id="32429" w:name="_Toc494293476"/>
        <w:bookmarkStart w:id="32430" w:name="_Toc494296290"/>
        <w:bookmarkEnd w:id="32422"/>
        <w:bookmarkEnd w:id="32423"/>
        <w:bookmarkEnd w:id="32424"/>
        <w:bookmarkEnd w:id="32425"/>
        <w:bookmarkEnd w:id="32426"/>
        <w:bookmarkEnd w:id="32427"/>
        <w:bookmarkEnd w:id="32428"/>
        <w:bookmarkEnd w:id="32429"/>
        <w:bookmarkEnd w:id="32430"/>
      </w:del>
    </w:p>
    <w:p w:rsidR="009B66D1" w:rsidRPr="00E056B6" w:rsidDel="00371A11" w:rsidRDefault="009B66D1">
      <w:pPr>
        <w:pStyle w:val="body"/>
        <w:rPr>
          <w:del w:id="32431" w:author="Sastry, Murali" w:date="2015-06-09T17:17:00Z"/>
        </w:rPr>
      </w:pPr>
      <w:bookmarkStart w:id="32432" w:name="_Toc421704227"/>
      <w:bookmarkStart w:id="32433" w:name="_Toc421707421"/>
      <w:bookmarkStart w:id="32434" w:name="_Toc422907401"/>
      <w:bookmarkStart w:id="32435" w:name="_Toc422938032"/>
      <w:bookmarkStart w:id="32436" w:name="_Toc422941094"/>
      <w:bookmarkStart w:id="32437" w:name="_Toc422932529"/>
      <w:bookmarkStart w:id="32438" w:name="_Toc494290661"/>
      <w:bookmarkStart w:id="32439" w:name="_Toc494293477"/>
      <w:bookmarkStart w:id="32440" w:name="_Toc494296291"/>
      <w:bookmarkEnd w:id="32432"/>
      <w:bookmarkEnd w:id="32433"/>
      <w:bookmarkEnd w:id="32434"/>
      <w:bookmarkEnd w:id="32435"/>
      <w:bookmarkEnd w:id="32436"/>
      <w:bookmarkEnd w:id="32437"/>
      <w:bookmarkEnd w:id="32438"/>
      <w:bookmarkEnd w:id="32439"/>
      <w:bookmarkEnd w:id="32440"/>
    </w:p>
    <w:p w:rsidR="00E056B6" w:rsidRPr="00E056B6" w:rsidDel="00371A11" w:rsidRDefault="00E056B6">
      <w:pPr>
        <w:pStyle w:val="body"/>
        <w:rPr>
          <w:del w:id="32441" w:author="Sastry, Murali" w:date="2015-06-09T17:17:00Z"/>
        </w:rPr>
        <w:pPrChange w:id="32442" w:author="Sastry, Murali" w:date="2015-06-10T10:23:00Z">
          <w:pPr>
            <w:pStyle w:val="Heading2"/>
          </w:pPr>
        </w:pPrChange>
      </w:pPr>
      <w:bookmarkStart w:id="32443" w:name="_Toc262131888"/>
      <w:del w:id="32444" w:author="Sastry, Murali" w:date="2015-06-09T17:17:00Z">
        <w:r w:rsidRPr="00E056B6" w:rsidDel="00371A11">
          <w:delText>Posting drivers to CAF/QuIC</w:delText>
        </w:r>
        <w:bookmarkStart w:id="32445" w:name="_Toc421704228"/>
        <w:bookmarkStart w:id="32446" w:name="_Toc421707422"/>
        <w:bookmarkStart w:id="32447" w:name="_Toc422907402"/>
        <w:bookmarkStart w:id="32448" w:name="_Toc422938033"/>
        <w:bookmarkStart w:id="32449" w:name="_Toc422941095"/>
        <w:bookmarkStart w:id="32450" w:name="_Toc422932530"/>
        <w:bookmarkStart w:id="32451" w:name="_Toc494290662"/>
        <w:bookmarkStart w:id="32452" w:name="_Toc494293478"/>
        <w:bookmarkStart w:id="32453" w:name="_Toc494296292"/>
        <w:bookmarkEnd w:id="32443"/>
        <w:bookmarkEnd w:id="32445"/>
        <w:bookmarkEnd w:id="32446"/>
        <w:bookmarkEnd w:id="32447"/>
        <w:bookmarkEnd w:id="32448"/>
        <w:bookmarkEnd w:id="32449"/>
        <w:bookmarkEnd w:id="32450"/>
        <w:bookmarkEnd w:id="32451"/>
        <w:bookmarkEnd w:id="32452"/>
        <w:bookmarkEnd w:id="32453"/>
      </w:del>
    </w:p>
    <w:p w:rsidR="00E056B6" w:rsidRPr="00E056B6" w:rsidDel="00371A11" w:rsidRDefault="00E056B6">
      <w:pPr>
        <w:pStyle w:val="body"/>
        <w:rPr>
          <w:del w:id="32454" w:author="Sastry, Murali" w:date="2015-06-09T17:17:00Z"/>
        </w:rPr>
      </w:pPr>
      <w:del w:id="32455" w:author="Sastry, Murali" w:date="2015-06-09T17:17:00Z">
        <w:r w:rsidRPr="00E056B6" w:rsidDel="00371A11">
          <w:delText>Before posting drivers to CAF/QuIC, a form must be filled out at whiteduck.qualcomm.com. If it is an incremental change, select the code snippet link. Alfred Tan is the point of contact for this process.</w:delText>
        </w:r>
        <w:bookmarkStart w:id="32456" w:name="_Toc421704229"/>
        <w:bookmarkStart w:id="32457" w:name="_Toc421707423"/>
        <w:bookmarkStart w:id="32458" w:name="_Toc422907403"/>
        <w:bookmarkStart w:id="32459" w:name="_Toc422938034"/>
        <w:bookmarkStart w:id="32460" w:name="_Toc422941096"/>
        <w:bookmarkStart w:id="32461" w:name="_Toc422932531"/>
        <w:bookmarkStart w:id="32462" w:name="_Toc494290663"/>
        <w:bookmarkStart w:id="32463" w:name="_Toc494293479"/>
        <w:bookmarkStart w:id="32464" w:name="_Toc494296293"/>
        <w:bookmarkEnd w:id="32456"/>
        <w:bookmarkEnd w:id="32457"/>
        <w:bookmarkEnd w:id="32458"/>
        <w:bookmarkEnd w:id="32459"/>
        <w:bookmarkEnd w:id="32460"/>
        <w:bookmarkEnd w:id="32461"/>
        <w:bookmarkEnd w:id="32462"/>
        <w:bookmarkEnd w:id="32463"/>
        <w:bookmarkEnd w:id="32464"/>
      </w:del>
    </w:p>
    <w:p w:rsidR="00E056B6" w:rsidRPr="00E056B6" w:rsidDel="00371A11" w:rsidRDefault="00E056B6">
      <w:pPr>
        <w:pStyle w:val="body"/>
        <w:rPr>
          <w:del w:id="32465" w:author="Sastry, Murali" w:date="2015-06-09T17:17:00Z"/>
        </w:rPr>
      </w:pPr>
      <w:del w:id="32466" w:author="Sastry, Murali" w:date="2015-06-09T17:17:00Z">
        <w:r w:rsidRPr="00E056B6" w:rsidDel="00371A11">
          <w:delText>Once drivers have been approved by Product Test, post the drivers to CAF/QuIC by sending an e-mail:</w:delText>
        </w:r>
        <w:bookmarkStart w:id="32467" w:name="_Toc421704230"/>
        <w:bookmarkStart w:id="32468" w:name="_Toc421707424"/>
        <w:bookmarkStart w:id="32469" w:name="_Toc422907404"/>
        <w:bookmarkStart w:id="32470" w:name="_Toc422938035"/>
        <w:bookmarkStart w:id="32471" w:name="_Toc422941097"/>
        <w:bookmarkStart w:id="32472" w:name="_Toc422932532"/>
        <w:bookmarkStart w:id="32473" w:name="_Toc494290664"/>
        <w:bookmarkStart w:id="32474" w:name="_Toc494293480"/>
        <w:bookmarkStart w:id="32475" w:name="_Toc494296294"/>
        <w:bookmarkEnd w:id="32467"/>
        <w:bookmarkEnd w:id="32468"/>
        <w:bookmarkEnd w:id="32469"/>
        <w:bookmarkEnd w:id="32470"/>
        <w:bookmarkEnd w:id="32471"/>
        <w:bookmarkEnd w:id="32472"/>
        <w:bookmarkEnd w:id="32473"/>
        <w:bookmarkEnd w:id="32474"/>
        <w:bookmarkEnd w:id="32475"/>
      </w:del>
    </w:p>
    <w:p w:rsidR="00E056B6" w:rsidRPr="00E056B6" w:rsidDel="00371A11" w:rsidRDefault="00E056B6">
      <w:pPr>
        <w:pStyle w:val="body"/>
        <w:rPr>
          <w:del w:id="32476" w:author="Sastry, Murali" w:date="2015-06-09T17:17:00Z"/>
          <w:rFonts w:ascii="Tahoma" w:hAnsi="Tahoma" w:cs="Tahoma"/>
          <w:sz w:val="20"/>
        </w:rPr>
        <w:pPrChange w:id="32477" w:author="Sastry, Murali" w:date="2015-06-10T10:23:00Z">
          <w:pPr>
            <w:ind w:left="1440"/>
          </w:pPr>
        </w:pPrChange>
      </w:pPr>
      <w:del w:id="32478" w:author="Sastry, Murali" w:date="2015-06-09T17:17:00Z">
        <w:r w:rsidRPr="00E056B6" w:rsidDel="00371A11">
          <w:rPr>
            <w:rFonts w:ascii="Tahoma" w:hAnsi="Tahoma" w:cs="Tahoma"/>
            <w:b/>
            <w:bCs/>
            <w:sz w:val="20"/>
          </w:rPr>
          <w:delText>To:</w:delText>
        </w:r>
        <w:r w:rsidRPr="00E056B6" w:rsidDel="00371A11">
          <w:rPr>
            <w:rFonts w:ascii="Tahoma" w:hAnsi="Tahoma" w:cs="Tahoma"/>
            <w:sz w:val="20"/>
          </w:rPr>
          <w:delText xml:space="preserve"> Tan, Alfred</w:delText>
        </w:r>
        <w:r w:rsidRPr="00E056B6" w:rsidDel="00371A11">
          <w:rPr>
            <w:rFonts w:ascii="Tahoma" w:hAnsi="Tahoma" w:cs="Tahoma"/>
            <w:sz w:val="20"/>
          </w:rPr>
          <w:br/>
        </w:r>
        <w:r w:rsidRPr="00E056B6" w:rsidDel="00371A11">
          <w:rPr>
            <w:rFonts w:ascii="Tahoma" w:hAnsi="Tahoma" w:cs="Tahoma"/>
            <w:b/>
            <w:bCs/>
            <w:sz w:val="20"/>
          </w:rPr>
          <w:delText>Cc:</w:delText>
        </w:r>
        <w:r w:rsidRPr="00E056B6" w:rsidDel="00371A11">
          <w:rPr>
            <w:rFonts w:ascii="Tahoma" w:hAnsi="Tahoma" w:cs="Tahoma"/>
            <w:sz w:val="20"/>
          </w:rPr>
          <w:delText xml:space="preserve"> Harris, Steve; Willkie, Jim; DeGraw, Shawn; undp-pcsw; Neiss, David; Bouchard, Nancy</w:delText>
        </w:r>
        <w:r w:rsidRPr="00E056B6" w:rsidDel="00371A11">
          <w:rPr>
            <w:rFonts w:ascii="Tahoma" w:hAnsi="Tahoma" w:cs="Tahoma"/>
            <w:sz w:val="20"/>
          </w:rPr>
          <w:br/>
        </w:r>
        <w:r w:rsidRPr="00E056B6" w:rsidDel="00371A11">
          <w:rPr>
            <w:rFonts w:ascii="Tahoma" w:hAnsi="Tahoma" w:cs="Tahoma"/>
            <w:b/>
            <w:bCs/>
            <w:sz w:val="20"/>
          </w:rPr>
          <w:delText>Subject:</w:delText>
        </w:r>
        <w:r w:rsidRPr="00E056B6" w:rsidDel="00371A11">
          <w:rPr>
            <w:rFonts w:ascii="Tahoma" w:hAnsi="Tahoma" w:cs="Tahoma"/>
            <w:sz w:val="20"/>
          </w:rPr>
          <w:delText xml:space="preserve"> Gobi2000 Linux Drivers release</w:delText>
        </w:r>
        <w:bookmarkStart w:id="32479" w:name="_Toc421704231"/>
        <w:bookmarkStart w:id="32480" w:name="_Toc421707425"/>
        <w:bookmarkStart w:id="32481" w:name="_Toc422907405"/>
        <w:bookmarkStart w:id="32482" w:name="_Toc422938036"/>
        <w:bookmarkStart w:id="32483" w:name="_Toc422941098"/>
        <w:bookmarkStart w:id="32484" w:name="_Toc422932533"/>
        <w:bookmarkStart w:id="32485" w:name="_Toc494290665"/>
        <w:bookmarkStart w:id="32486" w:name="_Toc494293481"/>
        <w:bookmarkStart w:id="32487" w:name="_Toc494296295"/>
        <w:bookmarkEnd w:id="32479"/>
        <w:bookmarkEnd w:id="32480"/>
        <w:bookmarkEnd w:id="32481"/>
        <w:bookmarkEnd w:id="32482"/>
        <w:bookmarkEnd w:id="32483"/>
        <w:bookmarkEnd w:id="32484"/>
        <w:bookmarkEnd w:id="32485"/>
        <w:bookmarkEnd w:id="32486"/>
        <w:bookmarkEnd w:id="32487"/>
      </w:del>
    </w:p>
    <w:p w:rsidR="00E056B6" w:rsidRPr="00E056B6" w:rsidDel="00371A11" w:rsidRDefault="00E056B6">
      <w:pPr>
        <w:pStyle w:val="body"/>
        <w:rPr>
          <w:del w:id="32488" w:author="Sastry, Murali" w:date="2015-06-09T17:17:00Z"/>
        </w:rPr>
        <w:pPrChange w:id="32489" w:author="Sastry, Murali" w:date="2015-06-10T10:23:00Z">
          <w:pPr>
            <w:ind w:left="1440"/>
          </w:pPr>
        </w:pPrChange>
      </w:pPr>
      <w:del w:id="32490" w:author="Sastry, Murali" w:date="2015-06-09T17:17:00Z">
        <w:r w:rsidRPr="00E056B6" w:rsidDel="00371A11">
          <w:rPr>
            <w:b/>
          </w:rPr>
          <w:delText>Attachment:</w:delText>
        </w:r>
        <w:r w:rsidRPr="00E056B6" w:rsidDel="00371A11">
          <w:delText xml:space="preserve"> &lt;Include &lt;DNC&gt;.Gobi2000Drivers.tar.gz for each customer&gt;</w:delText>
        </w:r>
        <w:bookmarkStart w:id="32491" w:name="_Toc421704232"/>
        <w:bookmarkStart w:id="32492" w:name="_Toc421707426"/>
        <w:bookmarkStart w:id="32493" w:name="_Toc422907406"/>
        <w:bookmarkStart w:id="32494" w:name="_Toc422938037"/>
        <w:bookmarkStart w:id="32495" w:name="_Toc422941099"/>
        <w:bookmarkStart w:id="32496" w:name="_Toc422932534"/>
        <w:bookmarkStart w:id="32497" w:name="_Toc494290666"/>
        <w:bookmarkStart w:id="32498" w:name="_Toc494293482"/>
        <w:bookmarkStart w:id="32499" w:name="_Toc494296296"/>
        <w:bookmarkEnd w:id="32491"/>
        <w:bookmarkEnd w:id="32492"/>
        <w:bookmarkEnd w:id="32493"/>
        <w:bookmarkEnd w:id="32494"/>
        <w:bookmarkEnd w:id="32495"/>
        <w:bookmarkEnd w:id="32496"/>
        <w:bookmarkEnd w:id="32497"/>
        <w:bookmarkEnd w:id="32498"/>
        <w:bookmarkEnd w:id="32499"/>
      </w:del>
    </w:p>
    <w:p w:rsidR="00E056B6" w:rsidRPr="00E056B6" w:rsidDel="00371A11" w:rsidRDefault="00E056B6">
      <w:pPr>
        <w:pStyle w:val="body"/>
        <w:rPr>
          <w:del w:id="32500" w:author="Sastry, Murali" w:date="2015-06-09T17:17:00Z"/>
          <w:rFonts w:ascii="Tahoma" w:hAnsi="Tahoma" w:cs="Tahoma"/>
          <w:sz w:val="20"/>
        </w:rPr>
        <w:pPrChange w:id="32501" w:author="Sastry, Murali" w:date="2015-06-10T10:23:00Z">
          <w:pPr>
            <w:ind w:left="1440"/>
          </w:pPr>
        </w:pPrChange>
      </w:pPr>
      <w:bookmarkStart w:id="32502" w:name="_Toc421704233"/>
      <w:bookmarkStart w:id="32503" w:name="_Toc421707427"/>
      <w:bookmarkStart w:id="32504" w:name="_Toc422907407"/>
      <w:bookmarkStart w:id="32505" w:name="_Toc422938038"/>
      <w:bookmarkStart w:id="32506" w:name="_Toc422941100"/>
      <w:bookmarkStart w:id="32507" w:name="_Toc422932535"/>
      <w:bookmarkStart w:id="32508" w:name="_Toc494290667"/>
      <w:bookmarkStart w:id="32509" w:name="_Toc494293483"/>
      <w:bookmarkStart w:id="32510" w:name="_Toc494296297"/>
      <w:bookmarkEnd w:id="32502"/>
      <w:bookmarkEnd w:id="32503"/>
      <w:bookmarkEnd w:id="32504"/>
      <w:bookmarkEnd w:id="32505"/>
      <w:bookmarkEnd w:id="32506"/>
      <w:bookmarkEnd w:id="32507"/>
      <w:bookmarkEnd w:id="32508"/>
      <w:bookmarkEnd w:id="32509"/>
      <w:bookmarkEnd w:id="32510"/>
    </w:p>
    <w:p w:rsidR="00E056B6" w:rsidRPr="00E056B6" w:rsidDel="00371A11" w:rsidRDefault="00E056B6">
      <w:pPr>
        <w:pStyle w:val="body"/>
        <w:rPr>
          <w:del w:id="32511" w:author="Sastry, Murali" w:date="2015-06-09T17:17:00Z"/>
          <w:rFonts w:ascii="Calibri" w:hAnsi="Calibri"/>
          <w:szCs w:val="22"/>
        </w:rPr>
        <w:pPrChange w:id="32512" w:author="Sastry, Murali" w:date="2015-06-10T10:23:00Z">
          <w:pPr>
            <w:ind w:left="1440"/>
          </w:pPr>
        </w:pPrChange>
      </w:pPr>
      <w:del w:id="32513" w:author="Sastry, Murali" w:date="2015-06-09T17:17:00Z">
        <w:r w:rsidRPr="00E056B6" w:rsidDel="00371A11">
          <w:rPr>
            <w:rFonts w:ascii="Calibri" w:hAnsi="Calibri"/>
            <w:szCs w:val="22"/>
          </w:rPr>
          <w:delText xml:space="preserve">Attached is a new set of drivers to be posted to CAF/QuIC.  </w:delText>
        </w:r>
        <w:bookmarkStart w:id="32514" w:name="_Toc421704234"/>
        <w:bookmarkStart w:id="32515" w:name="_Toc421707428"/>
        <w:bookmarkStart w:id="32516" w:name="_Toc422907408"/>
        <w:bookmarkStart w:id="32517" w:name="_Toc422938039"/>
        <w:bookmarkStart w:id="32518" w:name="_Toc422941101"/>
        <w:bookmarkStart w:id="32519" w:name="_Toc422932536"/>
        <w:bookmarkStart w:id="32520" w:name="_Toc494290668"/>
        <w:bookmarkStart w:id="32521" w:name="_Toc494293484"/>
        <w:bookmarkStart w:id="32522" w:name="_Toc494296298"/>
        <w:bookmarkEnd w:id="32514"/>
        <w:bookmarkEnd w:id="32515"/>
        <w:bookmarkEnd w:id="32516"/>
        <w:bookmarkEnd w:id="32517"/>
        <w:bookmarkEnd w:id="32518"/>
        <w:bookmarkEnd w:id="32519"/>
        <w:bookmarkEnd w:id="32520"/>
        <w:bookmarkEnd w:id="32521"/>
        <w:bookmarkEnd w:id="32522"/>
      </w:del>
    </w:p>
    <w:p w:rsidR="00E056B6" w:rsidRPr="00E056B6" w:rsidDel="00371A11" w:rsidRDefault="00E056B6">
      <w:pPr>
        <w:pStyle w:val="body"/>
        <w:rPr>
          <w:del w:id="32523" w:author="Sastry, Murali" w:date="2015-06-09T17:17:00Z"/>
          <w:rFonts w:ascii="Calibri" w:hAnsi="Calibri"/>
          <w:szCs w:val="22"/>
        </w:rPr>
        <w:pPrChange w:id="32524" w:author="Sastry, Murali" w:date="2015-06-10T10:23:00Z">
          <w:pPr>
            <w:ind w:left="1440"/>
          </w:pPr>
        </w:pPrChange>
      </w:pPr>
      <w:bookmarkStart w:id="32525" w:name="_Toc421704235"/>
      <w:bookmarkStart w:id="32526" w:name="_Toc421707429"/>
      <w:bookmarkStart w:id="32527" w:name="_Toc422907409"/>
      <w:bookmarkStart w:id="32528" w:name="_Toc422938040"/>
      <w:bookmarkStart w:id="32529" w:name="_Toc422941102"/>
      <w:bookmarkStart w:id="32530" w:name="_Toc422932537"/>
      <w:bookmarkStart w:id="32531" w:name="_Toc494290669"/>
      <w:bookmarkStart w:id="32532" w:name="_Toc494293485"/>
      <w:bookmarkStart w:id="32533" w:name="_Toc494296299"/>
      <w:bookmarkEnd w:id="32525"/>
      <w:bookmarkEnd w:id="32526"/>
      <w:bookmarkEnd w:id="32527"/>
      <w:bookmarkEnd w:id="32528"/>
      <w:bookmarkEnd w:id="32529"/>
      <w:bookmarkEnd w:id="32530"/>
      <w:bookmarkEnd w:id="32531"/>
      <w:bookmarkEnd w:id="32532"/>
      <w:bookmarkEnd w:id="32533"/>
    </w:p>
    <w:p w:rsidR="00E056B6" w:rsidRPr="00E056B6" w:rsidDel="00371A11" w:rsidRDefault="00E056B6">
      <w:pPr>
        <w:pStyle w:val="body"/>
        <w:rPr>
          <w:del w:id="32534" w:author="Sastry, Murali" w:date="2015-06-09T17:17:00Z"/>
          <w:rFonts w:ascii="Calibri" w:hAnsi="Calibri"/>
          <w:szCs w:val="22"/>
        </w:rPr>
        <w:pPrChange w:id="32535" w:author="Sastry, Murali" w:date="2015-06-10T10:23:00Z">
          <w:pPr>
            <w:ind w:left="1440"/>
          </w:pPr>
        </w:pPrChange>
      </w:pPr>
      <w:del w:id="32536" w:author="Sastry, Murali" w:date="2015-06-09T17:17:00Z">
        <w:r w:rsidRPr="00E056B6" w:rsidDel="00371A11">
          <w:rPr>
            <w:rFonts w:ascii="Calibri" w:hAnsi="Calibri"/>
            <w:szCs w:val="22"/>
          </w:rPr>
          <w:delText>As always,</w:delText>
        </w:r>
        <w:r w:rsidRPr="00E056B6" w:rsidDel="00371A11">
          <w:rPr>
            <w:rFonts w:ascii="Calibri" w:hAnsi="Calibri"/>
            <w:color w:val="1F497D"/>
            <w:szCs w:val="22"/>
          </w:rPr>
          <w:delText xml:space="preserve"> </w:delText>
        </w:r>
        <w:r w:rsidRPr="00E056B6" w:rsidDel="00371A11">
          <w:rPr>
            <w:rFonts w:ascii="Calibri" w:hAnsi="Calibri"/>
            <w:color w:val="FF0000"/>
            <w:szCs w:val="22"/>
          </w:rPr>
          <w:delText>you must update the files with the correct copyright and MODULE_LICENSE (due to legal reason</w:delText>
        </w:r>
        <w:r w:rsidRPr="00E056B6" w:rsidDel="00371A11">
          <w:rPr>
            <w:rFonts w:ascii="Calibri" w:hAnsi="Calibri"/>
            <w:szCs w:val="22"/>
          </w:rPr>
          <w:delText>).  Let me know if you have any questions.</w:delText>
        </w:r>
        <w:bookmarkStart w:id="32537" w:name="_Toc421704236"/>
        <w:bookmarkStart w:id="32538" w:name="_Toc421707430"/>
        <w:bookmarkStart w:id="32539" w:name="_Toc422907410"/>
        <w:bookmarkStart w:id="32540" w:name="_Toc422938041"/>
        <w:bookmarkStart w:id="32541" w:name="_Toc422941103"/>
        <w:bookmarkStart w:id="32542" w:name="_Toc422932538"/>
        <w:bookmarkStart w:id="32543" w:name="_Toc494290670"/>
        <w:bookmarkStart w:id="32544" w:name="_Toc494293486"/>
        <w:bookmarkStart w:id="32545" w:name="_Toc494296300"/>
        <w:bookmarkEnd w:id="32537"/>
        <w:bookmarkEnd w:id="32538"/>
        <w:bookmarkEnd w:id="32539"/>
        <w:bookmarkEnd w:id="32540"/>
        <w:bookmarkEnd w:id="32541"/>
        <w:bookmarkEnd w:id="32542"/>
        <w:bookmarkEnd w:id="32543"/>
        <w:bookmarkEnd w:id="32544"/>
        <w:bookmarkEnd w:id="32545"/>
      </w:del>
    </w:p>
    <w:p w:rsidR="00E056B6" w:rsidRPr="00E056B6" w:rsidDel="00371A11" w:rsidRDefault="00E056B6">
      <w:pPr>
        <w:pStyle w:val="body"/>
        <w:rPr>
          <w:del w:id="32546" w:author="Sastry, Murali" w:date="2015-06-09T17:17:00Z"/>
          <w:rFonts w:ascii="Calibri" w:hAnsi="Calibri"/>
          <w:szCs w:val="22"/>
        </w:rPr>
        <w:pPrChange w:id="32547" w:author="Sastry, Murali" w:date="2015-06-10T10:23:00Z">
          <w:pPr>
            <w:ind w:left="1440"/>
          </w:pPr>
        </w:pPrChange>
      </w:pPr>
      <w:bookmarkStart w:id="32548" w:name="_Toc421704237"/>
      <w:bookmarkStart w:id="32549" w:name="_Toc421707431"/>
      <w:bookmarkStart w:id="32550" w:name="_Toc422907411"/>
      <w:bookmarkStart w:id="32551" w:name="_Toc422938042"/>
      <w:bookmarkStart w:id="32552" w:name="_Toc422941104"/>
      <w:bookmarkStart w:id="32553" w:name="_Toc422932539"/>
      <w:bookmarkStart w:id="32554" w:name="_Toc494290671"/>
      <w:bookmarkStart w:id="32555" w:name="_Toc494293487"/>
      <w:bookmarkStart w:id="32556" w:name="_Toc494296301"/>
      <w:bookmarkEnd w:id="32548"/>
      <w:bookmarkEnd w:id="32549"/>
      <w:bookmarkEnd w:id="32550"/>
      <w:bookmarkEnd w:id="32551"/>
      <w:bookmarkEnd w:id="32552"/>
      <w:bookmarkEnd w:id="32553"/>
      <w:bookmarkEnd w:id="32554"/>
      <w:bookmarkEnd w:id="32555"/>
      <w:bookmarkEnd w:id="32556"/>
    </w:p>
    <w:p w:rsidR="00E056B6" w:rsidRPr="00E056B6" w:rsidDel="00371A11" w:rsidRDefault="00E056B6">
      <w:pPr>
        <w:pStyle w:val="body"/>
        <w:rPr>
          <w:del w:id="32557" w:author="Sastry, Murali" w:date="2015-06-09T17:17:00Z"/>
          <w:rFonts w:ascii="Calibri" w:hAnsi="Calibri"/>
          <w:szCs w:val="22"/>
        </w:rPr>
        <w:pPrChange w:id="32558" w:author="Sastry, Murali" w:date="2015-06-10T10:23:00Z">
          <w:pPr>
            <w:ind w:left="1440"/>
          </w:pPr>
        </w:pPrChange>
      </w:pPr>
      <w:del w:id="32559" w:author="Sastry, Murali" w:date="2015-06-09T17:17:00Z">
        <w:r w:rsidRPr="00E056B6" w:rsidDel="00371A11">
          <w:rPr>
            <w:rFonts w:ascii="Calibri" w:hAnsi="Calibri"/>
            <w:szCs w:val="22"/>
          </w:rPr>
          <w:delText>Note: QCSerial2k for Acer (VP413) is version 1.0.60.  QCSerial2k for Panasonic (N1456) is version 1.0.90. This is intentional.</w:delText>
        </w:r>
        <w:bookmarkStart w:id="32560" w:name="_Toc421704238"/>
        <w:bookmarkStart w:id="32561" w:name="_Toc421707432"/>
        <w:bookmarkStart w:id="32562" w:name="_Toc422907412"/>
        <w:bookmarkStart w:id="32563" w:name="_Toc422938043"/>
        <w:bookmarkStart w:id="32564" w:name="_Toc422941105"/>
        <w:bookmarkStart w:id="32565" w:name="_Toc422932540"/>
        <w:bookmarkStart w:id="32566" w:name="_Toc494290672"/>
        <w:bookmarkStart w:id="32567" w:name="_Toc494293488"/>
        <w:bookmarkStart w:id="32568" w:name="_Toc494296302"/>
        <w:bookmarkEnd w:id="32560"/>
        <w:bookmarkEnd w:id="32561"/>
        <w:bookmarkEnd w:id="32562"/>
        <w:bookmarkEnd w:id="32563"/>
        <w:bookmarkEnd w:id="32564"/>
        <w:bookmarkEnd w:id="32565"/>
        <w:bookmarkEnd w:id="32566"/>
        <w:bookmarkEnd w:id="32567"/>
        <w:bookmarkEnd w:id="32568"/>
      </w:del>
    </w:p>
    <w:p w:rsidR="00E056B6" w:rsidRPr="00E056B6" w:rsidDel="00371A11" w:rsidRDefault="00E056B6">
      <w:pPr>
        <w:pStyle w:val="body"/>
        <w:rPr>
          <w:del w:id="32569" w:author="Sastry, Murali" w:date="2015-06-09T17:17:00Z"/>
          <w:rFonts w:ascii="Calibri" w:hAnsi="Calibri"/>
          <w:szCs w:val="22"/>
        </w:rPr>
        <w:pPrChange w:id="32570" w:author="Sastry, Murali" w:date="2015-06-10T10:23:00Z">
          <w:pPr>
            <w:ind w:left="1440"/>
          </w:pPr>
        </w:pPrChange>
      </w:pPr>
      <w:bookmarkStart w:id="32571" w:name="_Toc421704239"/>
      <w:bookmarkStart w:id="32572" w:name="_Toc421707433"/>
      <w:bookmarkStart w:id="32573" w:name="_Toc422907413"/>
      <w:bookmarkStart w:id="32574" w:name="_Toc422938044"/>
      <w:bookmarkStart w:id="32575" w:name="_Toc422941106"/>
      <w:bookmarkStart w:id="32576" w:name="_Toc422932541"/>
      <w:bookmarkStart w:id="32577" w:name="_Toc494290673"/>
      <w:bookmarkStart w:id="32578" w:name="_Toc494293489"/>
      <w:bookmarkStart w:id="32579" w:name="_Toc494296303"/>
      <w:bookmarkEnd w:id="32571"/>
      <w:bookmarkEnd w:id="32572"/>
      <w:bookmarkEnd w:id="32573"/>
      <w:bookmarkEnd w:id="32574"/>
      <w:bookmarkEnd w:id="32575"/>
      <w:bookmarkEnd w:id="32576"/>
      <w:bookmarkEnd w:id="32577"/>
      <w:bookmarkEnd w:id="32578"/>
      <w:bookmarkEnd w:id="32579"/>
    </w:p>
    <w:p w:rsidR="00E056B6" w:rsidRPr="00E056B6" w:rsidDel="00371A11" w:rsidRDefault="00E056B6">
      <w:pPr>
        <w:pStyle w:val="body"/>
        <w:rPr>
          <w:del w:id="32580" w:author="Sastry, Murali" w:date="2015-06-09T17:17:00Z"/>
          <w:rFonts w:ascii="Calibri" w:hAnsi="Calibri"/>
          <w:szCs w:val="22"/>
        </w:rPr>
        <w:pPrChange w:id="32581" w:author="Sastry, Murali" w:date="2015-06-10T10:23:00Z">
          <w:pPr>
            <w:ind w:left="1440"/>
          </w:pPr>
        </w:pPrChange>
      </w:pPr>
      <w:del w:id="32582" w:author="Sastry, Murali" w:date="2015-06-09T17:17:00Z">
        <w:r w:rsidRPr="00E056B6" w:rsidDel="00371A11">
          <w:rPr>
            <w:rFonts w:ascii="Calibri" w:hAnsi="Calibri"/>
            <w:szCs w:val="22"/>
          </w:rPr>
          <w:delText>For internal info</w:delText>
        </w:r>
        <w:bookmarkStart w:id="32583" w:name="_Toc421704240"/>
        <w:bookmarkStart w:id="32584" w:name="_Toc421707434"/>
        <w:bookmarkStart w:id="32585" w:name="_Toc422907414"/>
        <w:bookmarkStart w:id="32586" w:name="_Toc422938045"/>
        <w:bookmarkStart w:id="32587" w:name="_Toc422941107"/>
        <w:bookmarkStart w:id="32588" w:name="_Toc422932542"/>
        <w:bookmarkStart w:id="32589" w:name="_Toc494290674"/>
        <w:bookmarkStart w:id="32590" w:name="_Toc494293490"/>
        <w:bookmarkStart w:id="32591" w:name="_Toc494296304"/>
        <w:bookmarkEnd w:id="32583"/>
        <w:bookmarkEnd w:id="32584"/>
        <w:bookmarkEnd w:id="32585"/>
        <w:bookmarkEnd w:id="32586"/>
        <w:bookmarkEnd w:id="32587"/>
        <w:bookmarkEnd w:id="32588"/>
        <w:bookmarkEnd w:id="32589"/>
        <w:bookmarkEnd w:id="32590"/>
        <w:bookmarkEnd w:id="32591"/>
      </w:del>
    </w:p>
    <w:p w:rsidR="00E056B6" w:rsidRPr="00E056B6" w:rsidDel="00371A11" w:rsidRDefault="00E056B6">
      <w:pPr>
        <w:pStyle w:val="body"/>
        <w:rPr>
          <w:del w:id="32592" w:author="Sastry, Murali" w:date="2015-06-09T17:17:00Z"/>
          <w:rFonts w:ascii="Calibri" w:hAnsi="Calibri"/>
          <w:szCs w:val="22"/>
        </w:rPr>
        <w:pPrChange w:id="32593" w:author="Sastry, Murali" w:date="2015-06-10T10:23:00Z">
          <w:pPr>
            <w:ind w:left="2160"/>
          </w:pPr>
        </w:pPrChange>
      </w:pPr>
      <w:del w:id="32594" w:author="Sastry, Murali" w:date="2015-06-09T17:17:00Z">
        <w:r w:rsidRPr="00E056B6" w:rsidDel="00371A11">
          <w:rPr>
            <w:rFonts w:ascii="Calibri" w:hAnsi="Calibri"/>
            <w:szCs w:val="22"/>
          </w:rPr>
          <w:delText>Dell:                          VU936.Gobi2000Drivers.tar.gz</w:delText>
        </w:r>
        <w:r w:rsidRPr="00E056B6" w:rsidDel="00371A11">
          <w:rPr>
            <w:rFonts w:ascii="Calibri" w:hAnsi="Calibri"/>
            <w:szCs w:val="22"/>
          </w:rPr>
          <w:br/>
          <w:delText>DellARM:                N0218.Gobi2000Drivers.tar.gz</w:delText>
        </w:r>
        <w:r w:rsidRPr="00E056B6" w:rsidDel="00371A11">
          <w:rPr>
            <w:rFonts w:ascii="Calibri" w:hAnsi="Calibri"/>
            <w:szCs w:val="22"/>
          </w:rPr>
          <w:br/>
          <w:delText>HP:                            VP412.Gobi2000Drivers.tar.gz</w:delText>
        </w:r>
        <w:r w:rsidRPr="00E056B6" w:rsidDel="00371A11">
          <w:rPr>
            <w:rFonts w:ascii="Calibri" w:hAnsi="Calibri"/>
            <w:szCs w:val="22"/>
          </w:rPr>
          <w:br/>
          <w:delText>ASUSTek:               VR305.Gobi2000Drivers.tar.gz</w:delText>
        </w:r>
        <w:r w:rsidRPr="00E056B6" w:rsidDel="00371A11">
          <w:rPr>
            <w:rFonts w:ascii="Calibri" w:hAnsi="Calibri"/>
            <w:szCs w:val="22"/>
          </w:rPr>
          <w:br/>
          <w:delText>TopGlobal:             VR306.Gobi2000Drivers.tar.gz</w:delText>
        </w:r>
        <w:r w:rsidRPr="00E056B6" w:rsidDel="00371A11">
          <w:rPr>
            <w:rFonts w:ascii="Calibri" w:hAnsi="Calibri"/>
            <w:szCs w:val="22"/>
          </w:rPr>
          <w:br/>
          <w:delText>iRex:                         VR307.Gobi2000Drivers.tar.gz</w:delText>
        </w:r>
        <w:r w:rsidRPr="00E056B6" w:rsidDel="00371A11">
          <w:rPr>
            <w:rFonts w:ascii="Calibri" w:hAnsi="Calibri"/>
            <w:szCs w:val="22"/>
          </w:rPr>
          <w:br/>
          <w:delText>Sierra Wireless:    VT773.Gobi2000Drivers.tar.gz</w:delText>
        </w:r>
        <w:r w:rsidRPr="00E056B6" w:rsidDel="00371A11">
          <w:rPr>
            <w:rFonts w:ascii="Calibri" w:hAnsi="Calibri"/>
            <w:szCs w:val="22"/>
          </w:rPr>
          <w:br/>
          <w:delText>Sony:                        VU730.Gobi2000Drivers.tar.gz</w:delText>
        </w:r>
        <w:r w:rsidRPr="00E056B6" w:rsidDel="00371A11">
          <w:rPr>
            <w:rFonts w:ascii="Calibri" w:hAnsi="Calibri"/>
            <w:szCs w:val="22"/>
          </w:rPr>
          <w:br/>
          <w:delText>CMOTech:              VU922.Gobi2000Drivers.tar.gz</w:delText>
        </w:r>
        <w:r w:rsidRPr="00E056B6" w:rsidDel="00371A11">
          <w:rPr>
            <w:rFonts w:ascii="Calibri" w:hAnsi="Calibri"/>
            <w:szCs w:val="22"/>
          </w:rPr>
          <w:br/>
          <w:delText>Acer:                         VP413.Gobi2000Drivers.tar.gz</w:delText>
        </w:r>
        <w:r w:rsidRPr="00E056B6" w:rsidDel="00371A11">
          <w:rPr>
            <w:rFonts w:ascii="Calibri" w:hAnsi="Calibri"/>
            <w:szCs w:val="22"/>
          </w:rPr>
          <w:br/>
          <w:delText>SonyARM:              N0279.Gobi2000Drivers.tar.gz</w:delText>
        </w:r>
        <w:r w:rsidRPr="00E056B6" w:rsidDel="00371A11">
          <w:rPr>
            <w:rFonts w:ascii="Calibri" w:hAnsi="Calibri"/>
            <w:szCs w:val="22"/>
          </w:rPr>
          <w:br/>
          <w:delText>Samsung:                VL176.Gobi2000Drivers.tar.gz</w:delText>
        </w:r>
        <w:r w:rsidRPr="00E056B6" w:rsidDel="00371A11">
          <w:rPr>
            <w:rFonts w:ascii="Calibri" w:hAnsi="Calibri"/>
            <w:szCs w:val="22"/>
          </w:rPr>
          <w:br/>
          <w:delText>Lenovo:                   N0383.Gobi2000Drivers.tar.gz</w:delText>
        </w:r>
        <w:r w:rsidRPr="00E056B6" w:rsidDel="00371A11">
          <w:rPr>
            <w:rFonts w:ascii="Calibri" w:hAnsi="Calibri"/>
            <w:szCs w:val="22"/>
          </w:rPr>
          <w:br/>
          <w:delText>Entourage:             N0384.Gobi2000Drivers.tar.gz</w:delText>
        </w:r>
        <w:bookmarkStart w:id="32595" w:name="_Toc421704241"/>
        <w:bookmarkStart w:id="32596" w:name="_Toc421707435"/>
        <w:bookmarkStart w:id="32597" w:name="_Toc422907415"/>
        <w:bookmarkStart w:id="32598" w:name="_Toc422938046"/>
        <w:bookmarkStart w:id="32599" w:name="_Toc422941108"/>
        <w:bookmarkStart w:id="32600" w:name="_Toc422932543"/>
        <w:bookmarkStart w:id="32601" w:name="_Toc494290675"/>
        <w:bookmarkStart w:id="32602" w:name="_Toc494293491"/>
        <w:bookmarkStart w:id="32603" w:name="_Toc494296305"/>
        <w:bookmarkEnd w:id="32595"/>
        <w:bookmarkEnd w:id="32596"/>
        <w:bookmarkEnd w:id="32597"/>
        <w:bookmarkEnd w:id="32598"/>
        <w:bookmarkEnd w:id="32599"/>
        <w:bookmarkEnd w:id="32600"/>
        <w:bookmarkEnd w:id="32601"/>
        <w:bookmarkEnd w:id="32602"/>
        <w:bookmarkEnd w:id="32603"/>
      </w:del>
    </w:p>
    <w:p w:rsidR="00E056B6" w:rsidRPr="00E056B6" w:rsidDel="00371A11" w:rsidRDefault="00E056B6">
      <w:pPr>
        <w:pStyle w:val="body"/>
        <w:rPr>
          <w:del w:id="32604" w:author="Sastry, Murali" w:date="2015-06-09T17:17:00Z"/>
          <w:rFonts w:ascii="Calibri" w:hAnsi="Calibri"/>
          <w:szCs w:val="22"/>
        </w:rPr>
        <w:pPrChange w:id="32605" w:author="Sastry, Murali" w:date="2015-06-10T10:23:00Z">
          <w:pPr>
            <w:ind w:left="2160"/>
          </w:pPr>
        </w:pPrChange>
      </w:pPr>
      <w:del w:id="32606" w:author="Sastry, Murali" w:date="2015-06-09T17:17:00Z">
        <w:r w:rsidRPr="00E056B6" w:rsidDel="00371A11">
          <w:rPr>
            <w:rFonts w:ascii="Calibri" w:hAnsi="Calibri"/>
            <w:szCs w:val="22"/>
          </w:rPr>
          <w:delText>Panasonic :             N1456.Gobi2000Drivers.tar.gz</w:delText>
        </w:r>
        <w:bookmarkStart w:id="32607" w:name="_Toc421704242"/>
        <w:bookmarkStart w:id="32608" w:name="_Toc421707436"/>
        <w:bookmarkStart w:id="32609" w:name="_Toc422907416"/>
        <w:bookmarkStart w:id="32610" w:name="_Toc422938047"/>
        <w:bookmarkStart w:id="32611" w:name="_Toc422941109"/>
        <w:bookmarkStart w:id="32612" w:name="_Toc422932544"/>
        <w:bookmarkStart w:id="32613" w:name="_Toc494290676"/>
        <w:bookmarkStart w:id="32614" w:name="_Toc494293492"/>
        <w:bookmarkStart w:id="32615" w:name="_Toc494296306"/>
        <w:bookmarkEnd w:id="32607"/>
        <w:bookmarkEnd w:id="32608"/>
        <w:bookmarkEnd w:id="32609"/>
        <w:bookmarkEnd w:id="32610"/>
        <w:bookmarkEnd w:id="32611"/>
        <w:bookmarkEnd w:id="32612"/>
        <w:bookmarkEnd w:id="32613"/>
        <w:bookmarkEnd w:id="32614"/>
        <w:bookmarkEnd w:id="32615"/>
      </w:del>
    </w:p>
    <w:p w:rsidR="00E056B6" w:rsidRPr="00E056B6" w:rsidDel="00371A11" w:rsidRDefault="00E056B6">
      <w:pPr>
        <w:pStyle w:val="body"/>
        <w:rPr>
          <w:del w:id="32616" w:author="Sastry, Murali" w:date="2015-06-09T17:17:00Z"/>
          <w:rFonts w:ascii="Calibri" w:hAnsi="Calibri"/>
          <w:szCs w:val="22"/>
        </w:rPr>
        <w:pPrChange w:id="32617" w:author="Sastry, Murali" w:date="2015-06-10T10:23:00Z">
          <w:pPr>
            <w:ind w:left="1440"/>
          </w:pPr>
        </w:pPrChange>
      </w:pPr>
      <w:bookmarkStart w:id="32618" w:name="_Toc421704243"/>
      <w:bookmarkStart w:id="32619" w:name="_Toc421707437"/>
      <w:bookmarkStart w:id="32620" w:name="_Toc422907417"/>
      <w:bookmarkStart w:id="32621" w:name="_Toc422938048"/>
      <w:bookmarkStart w:id="32622" w:name="_Toc422941110"/>
      <w:bookmarkStart w:id="32623" w:name="_Toc422932545"/>
      <w:bookmarkStart w:id="32624" w:name="_Toc494290677"/>
      <w:bookmarkStart w:id="32625" w:name="_Toc494293493"/>
      <w:bookmarkStart w:id="32626" w:name="_Toc494296307"/>
      <w:bookmarkEnd w:id="32618"/>
      <w:bookmarkEnd w:id="32619"/>
      <w:bookmarkEnd w:id="32620"/>
      <w:bookmarkEnd w:id="32621"/>
      <w:bookmarkEnd w:id="32622"/>
      <w:bookmarkEnd w:id="32623"/>
      <w:bookmarkEnd w:id="32624"/>
      <w:bookmarkEnd w:id="32625"/>
      <w:bookmarkEnd w:id="32626"/>
    </w:p>
    <w:p w:rsidR="00E056B6" w:rsidRPr="00E056B6" w:rsidDel="00371A11" w:rsidRDefault="00E056B6">
      <w:pPr>
        <w:pStyle w:val="body"/>
        <w:rPr>
          <w:del w:id="32627" w:author="Sastry, Murali" w:date="2015-06-09T17:17:00Z"/>
          <w:rFonts w:ascii="Calibri" w:hAnsi="Calibri"/>
          <w:szCs w:val="22"/>
        </w:rPr>
        <w:pPrChange w:id="32628" w:author="Sastry, Murali" w:date="2015-06-10T10:23:00Z">
          <w:pPr>
            <w:ind w:left="2160"/>
          </w:pPr>
        </w:pPrChange>
      </w:pPr>
      <w:del w:id="32629" w:author="Sastry, Murali" w:date="2015-06-09T17:17:00Z">
        <w:r w:rsidRPr="00E056B6" w:rsidDel="00371A11">
          <w:rPr>
            <w:rFonts w:ascii="Calibri" w:hAnsi="Calibri"/>
            <w:szCs w:val="22"/>
          </w:rPr>
          <w:delText>These are releasing in concurrence with the GOBI2000_LINUX_PACKAGE 1.0.90</w:delText>
        </w:r>
        <w:bookmarkStart w:id="32630" w:name="_Toc421704244"/>
        <w:bookmarkStart w:id="32631" w:name="_Toc421707438"/>
        <w:bookmarkStart w:id="32632" w:name="_Toc422907418"/>
        <w:bookmarkStart w:id="32633" w:name="_Toc422938049"/>
        <w:bookmarkStart w:id="32634" w:name="_Toc422941111"/>
        <w:bookmarkStart w:id="32635" w:name="_Toc422932546"/>
        <w:bookmarkStart w:id="32636" w:name="_Toc494290678"/>
        <w:bookmarkStart w:id="32637" w:name="_Toc494293494"/>
        <w:bookmarkStart w:id="32638" w:name="_Toc494296308"/>
        <w:bookmarkEnd w:id="32630"/>
        <w:bookmarkEnd w:id="32631"/>
        <w:bookmarkEnd w:id="32632"/>
        <w:bookmarkEnd w:id="32633"/>
        <w:bookmarkEnd w:id="32634"/>
        <w:bookmarkEnd w:id="32635"/>
        <w:bookmarkEnd w:id="32636"/>
        <w:bookmarkEnd w:id="32637"/>
        <w:bookmarkEnd w:id="32638"/>
      </w:del>
    </w:p>
    <w:p w:rsidR="00E056B6" w:rsidRPr="00E056B6" w:rsidDel="00371A11" w:rsidRDefault="00E056B6">
      <w:pPr>
        <w:pStyle w:val="body"/>
        <w:rPr>
          <w:del w:id="32639" w:author="Sastry, Murali" w:date="2015-06-09T17:17:00Z"/>
          <w:rFonts w:ascii="Calibri" w:hAnsi="Calibri"/>
          <w:szCs w:val="22"/>
        </w:rPr>
        <w:pPrChange w:id="32640" w:author="Sastry, Murali" w:date="2015-06-10T10:23:00Z">
          <w:pPr>
            <w:ind w:left="1440"/>
          </w:pPr>
        </w:pPrChange>
      </w:pPr>
      <w:bookmarkStart w:id="32641" w:name="_Toc421704245"/>
      <w:bookmarkStart w:id="32642" w:name="_Toc421707439"/>
      <w:bookmarkStart w:id="32643" w:name="_Toc422907419"/>
      <w:bookmarkStart w:id="32644" w:name="_Toc422938050"/>
      <w:bookmarkStart w:id="32645" w:name="_Toc422941112"/>
      <w:bookmarkStart w:id="32646" w:name="_Toc422932547"/>
      <w:bookmarkStart w:id="32647" w:name="_Toc494290679"/>
      <w:bookmarkStart w:id="32648" w:name="_Toc494293495"/>
      <w:bookmarkStart w:id="32649" w:name="_Toc494296309"/>
      <w:bookmarkEnd w:id="32641"/>
      <w:bookmarkEnd w:id="32642"/>
      <w:bookmarkEnd w:id="32643"/>
      <w:bookmarkEnd w:id="32644"/>
      <w:bookmarkEnd w:id="32645"/>
      <w:bookmarkEnd w:id="32646"/>
      <w:bookmarkEnd w:id="32647"/>
      <w:bookmarkEnd w:id="32648"/>
      <w:bookmarkEnd w:id="32649"/>
    </w:p>
    <w:p w:rsidR="00E056B6" w:rsidRPr="00E056B6" w:rsidDel="00371A11" w:rsidRDefault="00E056B6">
      <w:pPr>
        <w:pStyle w:val="body"/>
        <w:rPr>
          <w:del w:id="32650" w:author="Sastry, Murali" w:date="2015-06-09T17:17:00Z"/>
          <w:rFonts w:ascii="Calibri" w:hAnsi="Calibri"/>
          <w:szCs w:val="22"/>
        </w:rPr>
        <w:pPrChange w:id="32651" w:author="Sastry, Murali" w:date="2015-06-10T10:23:00Z">
          <w:pPr>
            <w:ind w:left="1440"/>
          </w:pPr>
        </w:pPrChange>
      </w:pPr>
      <w:del w:id="32652" w:author="Sastry, Murali" w:date="2015-06-09T17:17:00Z">
        <w:r w:rsidRPr="00E056B6" w:rsidDel="00371A11">
          <w:rPr>
            <w:rFonts w:ascii="Calibri" w:hAnsi="Calibri"/>
            <w:szCs w:val="22"/>
          </w:rPr>
          <w:delText>Thanks,</w:delText>
        </w:r>
        <w:bookmarkStart w:id="32653" w:name="_Toc421704246"/>
        <w:bookmarkStart w:id="32654" w:name="_Toc421707440"/>
        <w:bookmarkStart w:id="32655" w:name="_Toc422907420"/>
        <w:bookmarkStart w:id="32656" w:name="_Toc422938051"/>
        <w:bookmarkStart w:id="32657" w:name="_Toc422941113"/>
        <w:bookmarkStart w:id="32658" w:name="_Toc422932548"/>
        <w:bookmarkStart w:id="32659" w:name="_Toc494290680"/>
        <w:bookmarkStart w:id="32660" w:name="_Toc494293496"/>
        <w:bookmarkStart w:id="32661" w:name="_Toc494296310"/>
        <w:bookmarkEnd w:id="32653"/>
        <w:bookmarkEnd w:id="32654"/>
        <w:bookmarkEnd w:id="32655"/>
        <w:bookmarkEnd w:id="32656"/>
        <w:bookmarkEnd w:id="32657"/>
        <w:bookmarkEnd w:id="32658"/>
        <w:bookmarkEnd w:id="32659"/>
        <w:bookmarkEnd w:id="32660"/>
        <w:bookmarkEnd w:id="32661"/>
      </w:del>
    </w:p>
    <w:p w:rsidR="00E056B6" w:rsidRPr="00E056B6" w:rsidDel="00371A11" w:rsidRDefault="00E056B6">
      <w:pPr>
        <w:pStyle w:val="body"/>
        <w:rPr>
          <w:del w:id="32662" w:author="Sastry, Murali" w:date="2015-06-09T17:17:00Z"/>
          <w:rFonts w:ascii="Calibri" w:hAnsi="Calibri"/>
          <w:szCs w:val="22"/>
        </w:rPr>
        <w:pPrChange w:id="32663" w:author="Sastry, Murali" w:date="2015-06-10T10:23:00Z">
          <w:pPr>
            <w:ind w:left="1440"/>
          </w:pPr>
        </w:pPrChange>
      </w:pPr>
      <w:del w:id="32664" w:author="Sastry, Murali" w:date="2015-06-09T17:17:00Z">
        <w:r w:rsidRPr="00E056B6" w:rsidDel="00371A11">
          <w:rPr>
            <w:rFonts w:ascii="Calibri" w:hAnsi="Calibri"/>
            <w:szCs w:val="22"/>
          </w:rPr>
          <w:delText>Clarence</w:delText>
        </w:r>
        <w:bookmarkStart w:id="32665" w:name="_Toc421704247"/>
        <w:bookmarkStart w:id="32666" w:name="_Toc421707441"/>
        <w:bookmarkStart w:id="32667" w:name="_Toc422907421"/>
        <w:bookmarkStart w:id="32668" w:name="_Toc422938052"/>
        <w:bookmarkStart w:id="32669" w:name="_Toc422941114"/>
        <w:bookmarkStart w:id="32670" w:name="_Toc422932549"/>
        <w:bookmarkStart w:id="32671" w:name="_Toc494290681"/>
        <w:bookmarkStart w:id="32672" w:name="_Toc494293497"/>
        <w:bookmarkStart w:id="32673" w:name="_Toc494296311"/>
        <w:bookmarkEnd w:id="32665"/>
        <w:bookmarkEnd w:id="32666"/>
        <w:bookmarkEnd w:id="32667"/>
        <w:bookmarkEnd w:id="32668"/>
        <w:bookmarkEnd w:id="32669"/>
        <w:bookmarkEnd w:id="32670"/>
        <w:bookmarkEnd w:id="32671"/>
        <w:bookmarkEnd w:id="32672"/>
        <w:bookmarkEnd w:id="32673"/>
      </w:del>
    </w:p>
    <w:p w:rsidR="009B66D1" w:rsidRPr="00E056B6" w:rsidDel="00371A11" w:rsidRDefault="009B66D1">
      <w:pPr>
        <w:pStyle w:val="body"/>
        <w:rPr>
          <w:del w:id="32674" w:author="Sastry, Murali" w:date="2015-06-09T17:17:00Z"/>
        </w:rPr>
      </w:pPr>
      <w:bookmarkStart w:id="32675" w:name="_Toc421704248"/>
      <w:bookmarkStart w:id="32676" w:name="_Toc421707442"/>
      <w:bookmarkStart w:id="32677" w:name="_Toc422907422"/>
      <w:bookmarkStart w:id="32678" w:name="_Toc422938053"/>
      <w:bookmarkStart w:id="32679" w:name="_Toc422941115"/>
      <w:bookmarkStart w:id="32680" w:name="_Toc422932550"/>
      <w:bookmarkStart w:id="32681" w:name="_Toc494290682"/>
      <w:bookmarkStart w:id="32682" w:name="_Toc494293498"/>
      <w:bookmarkStart w:id="32683" w:name="_Toc494296312"/>
      <w:bookmarkEnd w:id="32675"/>
      <w:bookmarkEnd w:id="32676"/>
      <w:bookmarkEnd w:id="32677"/>
      <w:bookmarkEnd w:id="32678"/>
      <w:bookmarkEnd w:id="32679"/>
      <w:bookmarkEnd w:id="32680"/>
      <w:bookmarkEnd w:id="32681"/>
      <w:bookmarkEnd w:id="32682"/>
      <w:bookmarkEnd w:id="32683"/>
    </w:p>
    <w:p w:rsidR="0058722E" w:rsidRPr="00E056B6" w:rsidDel="00371A11" w:rsidRDefault="00C0468B">
      <w:pPr>
        <w:pStyle w:val="body"/>
        <w:rPr>
          <w:del w:id="32684" w:author="Sastry, Murali" w:date="2015-06-09T17:17:00Z"/>
        </w:rPr>
        <w:pPrChange w:id="32685" w:author="Sastry, Murali" w:date="2015-06-10T10:23:00Z">
          <w:pPr>
            <w:pStyle w:val="Heading1"/>
            <w:pageBreakBefore/>
          </w:pPr>
        </w:pPrChange>
      </w:pPr>
      <w:bookmarkStart w:id="32686" w:name="_Toc239490347"/>
      <w:bookmarkStart w:id="32687" w:name="_Toc239490348"/>
      <w:bookmarkStart w:id="32688" w:name="_Adding_a_new_2"/>
      <w:bookmarkEnd w:id="25729"/>
      <w:bookmarkEnd w:id="32686"/>
      <w:bookmarkEnd w:id="32687"/>
      <w:bookmarkEnd w:id="32688"/>
      <w:del w:id="32689" w:author="Sastry, Murali" w:date="2015-06-09T17:17:00Z">
        <w:r w:rsidRPr="00E056B6" w:rsidDel="00371A11">
          <w:delText>Adding a new Linux Customer</w:delText>
        </w:r>
        <w:bookmarkStart w:id="32690" w:name="_Toc421704249"/>
        <w:bookmarkStart w:id="32691" w:name="_Toc421707443"/>
        <w:bookmarkStart w:id="32692" w:name="_Toc422907423"/>
        <w:bookmarkStart w:id="32693" w:name="_Toc422938054"/>
        <w:bookmarkStart w:id="32694" w:name="_Toc422941116"/>
        <w:bookmarkStart w:id="32695" w:name="_Toc422932551"/>
        <w:bookmarkStart w:id="32696" w:name="_Toc494290683"/>
        <w:bookmarkStart w:id="32697" w:name="_Toc494293499"/>
        <w:bookmarkStart w:id="32698" w:name="_Toc494296313"/>
        <w:bookmarkEnd w:id="32690"/>
        <w:bookmarkEnd w:id="32691"/>
        <w:bookmarkEnd w:id="32692"/>
        <w:bookmarkEnd w:id="32693"/>
        <w:bookmarkEnd w:id="32694"/>
        <w:bookmarkEnd w:id="32695"/>
        <w:bookmarkEnd w:id="32696"/>
        <w:bookmarkEnd w:id="32697"/>
        <w:bookmarkEnd w:id="32698"/>
      </w:del>
    </w:p>
    <w:p w:rsidR="0058722E" w:rsidRPr="00E056B6" w:rsidDel="00371A11" w:rsidRDefault="00C0468B">
      <w:pPr>
        <w:pStyle w:val="body"/>
        <w:rPr>
          <w:del w:id="32699" w:author="Sastry, Murali" w:date="2015-06-09T17:17:00Z"/>
        </w:rPr>
      </w:pPr>
      <w:del w:id="32700" w:author="Sastry, Murali" w:date="2015-06-09T17:17:00Z">
        <w:r w:rsidRPr="00E056B6" w:rsidDel="00371A11">
          <w:delText>Multiple files and projects need to be updated when adding a new customer</w:delText>
        </w:r>
        <w:bookmarkStart w:id="32701" w:name="_Toc421704250"/>
        <w:bookmarkStart w:id="32702" w:name="_Toc421707444"/>
        <w:bookmarkStart w:id="32703" w:name="_Toc422907424"/>
        <w:bookmarkStart w:id="32704" w:name="_Toc422938055"/>
        <w:bookmarkStart w:id="32705" w:name="_Toc422941117"/>
        <w:bookmarkStart w:id="32706" w:name="_Toc422932552"/>
        <w:bookmarkStart w:id="32707" w:name="_Toc494290684"/>
        <w:bookmarkStart w:id="32708" w:name="_Toc494293500"/>
        <w:bookmarkStart w:id="32709" w:name="_Toc494296314"/>
        <w:bookmarkEnd w:id="32701"/>
        <w:bookmarkEnd w:id="32702"/>
        <w:bookmarkEnd w:id="32703"/>
        <w:bookmarkEnd w:id="32704"/>
        <w:bookmarkEnd w:id="32705"/>
        <w:bookmarkEnd w:id="32706"/>
        <w:bookmarkEnd w:id="32707"/>
        <w:bookmarkEnd w:id="32708"/>
        <w:bookmarkEnd w:id="32709"/>
      </w:del>
    </w:p>
    <w:p w:rsidR="0058722E" w:rsidDel="00371A11" w:rsidRDefault="00C0468B">
      <w:pPr>
        <w:pStyle w:val="body"/>
        <w:rPr>
          <w:del w:id="32710" w:author="Sastry, Murali" w:date="2015-06-09T17:17:00Z"/>
        </w:rPr>
      </w:pPr>
      <w:del w:id="32711" w:author="Sastry, Murali" w:date="2015-06-09T17:17:00Z">
        <w:r w:rsidRPr="00E056B6" w:rsidDel="00371A11">
          <w:delText>All customer specific information should be taken from the eRoom OEM specific customization document</w:delText>
        </w:r>
        <w:bookmarkStart w:id="32712" w:name="_Toc421704251"/>
        <w:bookmarkStart w:id="32713" w:name="_Toc421707445"/>
        <w:bookmarkStart w:id="32714" w:name="_Toc422907425"/>
        <w:bookmarkStart w:id="32715" w:name="_Toc422938056"/>
        <w:bookmarkStart w:id="32716" w:name="_Toc422941118"/>
        <w:bookmarkStart w:id="32717" w:name="_Toc422932553"/>
        <w:bookmarkStart w:id="32718" w:name="_Toc494290685"/>
        <w:bookmarkStart w:id="32719" w:name="_Toc494293501"/>
        <w:bookmarkStart w:id="32720" w:name="_Toc494296315"/>
        <w:bookmarkEnd w:id="32712"/>
        <w:bookmarkEnd w:id="32713"/>
        <w:bookmarkEnd w:id="32714"/>
        <w:bookmarkEnd w:id="32715"/>
        <w:bookmarkEnd w:id="32716"/>
        <w:bookmarkEnd w:id="32717"/>
        <w:bookmarkEnd w:id="32718"/>
        <w:bookmarkEnd w:id="32719"/>
        <w:bookmarkEnd w:id="32720"/>
      </w:del>
    </w:p>
    <w:p w:rsidR="00847724" w:rsidDel="00371A11" w:rsidRDefault="00847724">
      <w:pPr>
        <w:pStyle w:val="body"/>
        <w:rPr>
          <w:del w:id="32721" w:author="Sastry, Murali" w:date="2015-06-09T17:17:00Z"/>
        </w:rPr>
      </w:pPr>
      <w:del w:id="32722" w:author="Sastry, Murali" w:date="2015-06-09T17:17:00Z">
        <w:r w:rsidDel="00371A11">
          <w:delText xml:space="preserve">NOTE: Linux and Windows have different line ending formats.  If editing any files for a Linux build, always use Linux editors (IE: vim or gedit) or Visual Studio (and select Unicode line endings).  The build script will attempt to standardize the necessary files, but should not be depended on. </w:delText>
        </w:r>
        <w:bookmarkStart w:id="32723" w:name="_Toc421704252"/>
        <w:bookmarkStart w:id="32724" w:name="_Toc421707446"/>
        <w:bookmarkStart w:id="32725" w:name="_Toc422907426"/>
        <w:bookmarkStart w:id="32726" w:name="_Toc422938057"/>
        <w:bookmarkStart w:id="32727" w:name="_Toc422941119"/>
        <w:bookmarkStart w:id="32728" w:name="_Toc422932554"/>
        <w:bookmarkStart w:id="32729" w:name="_Toc494290686"/>
        <w:bookmarkStart w:id="32730" w:name="_Toc494293502"/>
        <w:bookmarkStart w:id="32731" w:name="_Toc494296316"/>
        <w:bookmarkEnd w:id="32723"/>
        <w:bookmarkEnd w:id="32724"/>
        <w:bookmarkEnd w:id="32725"/>
        <w:bookmarkEnd w:id="32726"/>
        <w:bookmarkEnd w:id="32727"/>
        <w:bookmarkEnd w:id="32728"/>
        <w:bookmarkEnd w:id="32729"/>
        <w:bookmarkEnd w:id="32730"/>
        <w:bookmarkEnd w:id="32731"/>
      </w:del>
    </w:p>
    <w:p w:rsidR="0058722E" w:rsidRPr="00E056B6" w:rsidDel="00371A11" w:rsidRDefault="00C0468B">
      <w:pPr>
        <w:pStyle w:val="body"/>
        <w:rPr>
          <w:del w:id="32732" w:author="Sastry, Murali" w:date="2015-06-09T17:17:00Z"/>
        </w:rPr>
        <w:pPrChange w:id="32733" w:author="Sastry, Murali" w:date="2015-06-10T10:23:00Z">
          <w:pPr>
            <w:pStyle w:val="Caption"/>
            <w:keepNext/>
          </w:pPr>
        </w:pPrChange>
      </w:pPr>
      <w:bookmarkStart w:id="32734" w:name="_Toc262040461"/>
      <w:del w:id="32735" w:author="Sastry, Murali" w:date="2015-06-09T17:17:00Z">
        <w:r w:rsidRPr="00E056B6" w:rsidDel="00371A11">
          <w:delText>Table 41 Variables used for this section of the build document</w:delText>
        </w:r>
        <w:bookmarkStart w:id="32736" w:name="_Toc421704253"/>
        <w:bookmarkStart w:id="32737" w:name="_Toc421707447"/>
        <w:bookmarkStart w:id="32738" w:name="_Toc422907427"/>
        <w:bookmarkStart w:id="32739" w:name="_Toc422938058"/>
        <w:bookmarkStart w:id="32740" w:name="_Toc422941120"/>
        <w:bookmarkStart w:id="32741" w:name="_Toc422932555"/>
        <w:bookmarkStart w:id="32742" w:name="_Toc494290687"/>
        <w:bookmarkStart w:id="32743" w:name="_Toc494293503"/>
        <w:bookmarkStart w:id="32744" w:name="_Toc494296317"/>
        <w:bookmarkEnd w:id="32734"/>
        <w:bookmarkEnd w:id="32736"/>
        <w:bookmarkEnd w:id="32737"/>
        <w:bookmarkEnd w:id="32738"/>
        <w:bookmarkEnd w:id="32739"/>
        <w:bookmarkEnd w:id="32740"/>
        <w:bookmarkEnd w:id="32741"/>
        <w:bookmarkEnd w:id="32742"/>
        <w:bookmarkEnd w:id="32743"/>
        <w:bookmarkEnd w:id="32744"/>
      </w:del>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1620"/>
        <w:gridCol w:w="5310"/>
      </w:tblGrid>
      <w:tr w:rsidR="0058722E" w:rsidRPr="00E056B6" w:rsidDel="00371A11" w:rsidTr="00273E1A">
        <w:trPr>
          <w:cantSplit/>
          <w:tblHeader/>
          <w:del w:id="32745" w:author="Sastry, Murali" w:date="2015-06-09T17:17:00Z"/>
        </w:trPr>
        <w:tc>
          <w:tcPr>
            <w:tcW w:w="1710" w:type="dxa"/>
            <w:tcBorders>
              <w:bottom w:val="single" w:sz="12" w:space="0" w:color="auto"/>
            </w:tcBorders>
          </w:tcPr>
          <w:p w:rsidR="0058722E" w:rsidRPr="00E056B6" w:rsidDel="00371A11" w:rsidRDefault="00C0468B">
            <w:pPr>
              <w:pStyle w:val="body"/>
              <w:rPr>
                <w:del w:id="32746" w:author="Sastry, Murali" w:date="2015-06-09T17:17:00Z"/>
              </w:rPr>
              <w:pPrChange w:id="32747" w:author="Sastry, Murali" w:date="2015-06-10T10:23:00Z">
                <w:pPr>
                  <w:pStyle w:val="tableheading"/>
                  <w:jc w:val="left"/>
                  <w:outlineLvl w:val="1"/>
                </w:pPr>
              </w:pPrChange>
            </w:pPr>
            <w:del w:id="32748" w:author="Sastry, Murali" w:date="2015-06-09T17:17:00Z">
              <w:r w:rsidRPr="00E056B6" w:rsidDel="00371A11">
                <w:delText>File</w:delText>
              </w:r>
              <w:bookmarkStart w:id="32749" w:name="_Toc421704254"/>
              <w:bookmarkStart w:id="32750" w:name="_Toc421707448"/>
              <w:bookmarkStart w:id="32751" w:name="_Toc422907428"/>
              <w:bookmarkStart w:id="32752" w:name="_Toc422938059"/>
              <w:bookmarkStart w:id="32753" w:name="_Toc422941121"/>
              <w:bookmarkStart w:id="32754" w:name="_Toc422932556"/>
              <w:bookmarkStart w:id="32755" w:name="_Toc494290688"/>
              <w:bookmarkStart w:id="32756" w:name="_Toc494293504"/>
              <w:bookmarkStart w:id="32757" w:name="_Toc494296318"/>
              <w:bookmarkEnd w:id="32749"/>
              <w:bookmarkEnd w:id="32750"/>
              <w:bookmarkEnd w:id="32751"/>
              <w:bookmarkEnd w:id="32752"/>
              <w:bookmarkEnd w:id="32753"/>
              <w:bookmarkEnd w:id="32754"/>
              <w:bookmarkEnd w:id="32755"/>
              <w:bookmarkEnd w:id="32756"/>
              <w:bookmarkEnd w:id="32757"/>
            </w:del>
          </w:p>
        </w:tc>
        <w:tc>
          <w:tcPr>
            <w:tcW w:w="1620" w:type="dxa"/>
            <w:tcBorders>
              <w:bottom w:val="single" w:sz="12" w:space="0" w:color="auto"/>
            </w:tcBorders>
          </w:tcPr>
          <w:p w:rsidR="0058722E" w:rsidRPr="00E056B6" w:rsidDel="00371A11" w:rsidRDefault="00C0468B">
            <w:pPr>
              <w:pStyle w:val="body"/>
              <w:rPr>
                <w:del w:id="32758" w:author="Sastry, Murali" w:date="2015-06-09T17:17:00Z"/>
              </w:rPr>
              <w:pPrChange w:id="32759" w:author="Sastry, Murali" w:date="2015-06-10T10:23:00Z">
                <w:pPr>
                  <w:pStyle w:val="tableheading"/>
                  <w:jc w:val="left"/>
                  <w:outlineLvl w:val="1"/>
                </w:pPr>
              </w:pPrChange>
            </w:pPr>
            <w:del w:id="32760" w:author="Sastry, Murali" w:date="2015-06-09T17:17:00Z">
              <w:r w:rsidRPr="00E056B6" w:rsidDel="00371A11">
                <w:delText>Example Value</w:delText>
              </w:r>
              <w:bookmarkStart w:id="32761" w:name="_Toc421704255"/>
              <w:bookmarkStart w:id="32762" w:name="_Toc421707449"/>
              <w:bookmarkStart w:id="32763" w:name="_Toc422907429"/>
              <w:bookmarkStart w:id="32764" w:name="_Toc422938060"/>
              <w:bookmarkStart w:id="32765" w:name="_Toc422941122"/>
              <w:bookmarkStart w:id="32766" w:name="_Toc422932557"/>
              <w:bookmarkStart w:id="32767" w:name="_Toc494290689"/>
              <w:bookmarkStart w:id="32768" w:name="_Toc494293505"/>
              <w:bookmarkStart w:id="32769" w:name="_Toc494296319"/>
              <w:bookmarkEnd w:id="32761"/>
              <w:bookmarkEnd w:id="32762"/>
              <w:bookmarkEnd w:id="32763"/>
              <w:bookmarkEnd w:id="32764"/>
              <w:bookmarkEnd w:id="32765"/>
              <w:bookmarkEnd w:id="32766"/>
              <w:bookmarkEnd w:id="32767"/>
              <w:bookmarkEnd w:id="32768"/>
              <w:bookmarkEnd w:id="32769"/>
            </w:del>
          </w:p>
        </w:tc>
        <w:tc>
          <w:tcPr>
            <w:tcW w:w="5310" w:type="dxa"/>
            <w:tcBorders>
              <w:bottom w:val="single" w:sz="12" w:space="0" w:color="auto"/>
            </w:tcBorders>
          </w:tcPr>
          <w:p w:rsidR="0058722E" w:rsidRPr="00E056B6" w:rsidDel="00371A11" w:rsidRDefault="00C0468B">
            <w:pPr>
              <w:pStyle w:val="body"/>
              <w:rPr>
                <w:del w:id="32770" w:author="Sastry, Murali" w:date="2015-06-09T17:17:00Z"/>
              </w:rPr>
              <w:pPrChange w:id="32771" w:author="Sastry, Murali" w:date="2015-06-10T10:23:00Z">
                <w:pPr>
                  <w:pStyle w:val="tableheading"/>
                  <w:jc w:val="left"/>
                  <w:outlineLvl w:val="1"/>
                </w:pPr>
              </w:pPrChange>
            </w:pPr>
            <w:del w:id="32772" w:author="Sastry, Murali" w:date="2015-06-09T17:17:00Z">
              <w:r w:rsidRPr="00E056B6" w:rsidDel="00371A11">
                <w:delText>Description</w:delText>
              </w:r>
              <w:bookmarkStart w:id="32773" w:name="_Toc421704256"/>
              <w:bookmarkStart w:id="32774" w:name="_Toc421707450"/>
              <w:bookmarkStart w:id="32775" w:name="_Toc422907430"/>
              <w:bookmarkStart w:id="32776" w:name="_Toc422938061"/>
              <w:bookmarkStart w:id="32777" w:name="_Toc422941123"/>
              <w:bookmarkStart w:id="32778" w:name="_Toc422932558"/>
              <w:bookmarkStart w:id="32779" w:name="_Toc494290690"/>
              <w:bookmarkStart w:id="32780" w:name="_Toc494293506"/>
              <w:bookmarkStart w:id="32781" w:name="_Toc494296320"/>
              <w:bookmarkEnd w:id="32773"/>
              <w:bookmarkEnd w:id="32774"/>
              <w:bookmarkEnd w:id="32775"/>
              <w:bookmarkEnd w:id="32776"/>
              <w:bookmarkEnd w:id="32777"/>
              <w:bookmarkEnd w:id="32778"/>
              <w:bookmarkEnd w:id="32779"/>
              <w:bookmarkEnd w:id="32780"/>
              <w:bookmarkEnd w:id="32781"/>
            </w:del>
          </w:p>
        </w:tc>
        <w:bookmarkStart w:id="32782" w:name="_Toc421704257"/>
        <w:bookmarkStart w:id="32783" w:name="_Toc421707451"/>
        <w:bookmarkStart w:id="32784" w:name="_Toc422907431"/>
        <w:bookmarkStart w:id="32785" w:name="_Toc422938062"/>
        <w:bookmarkStart w:id="32786" w:name="_Toc422941124"/>
        <w:bookmarkStart w:id="32787" w:name="_Toc422932559"/>
        <w:bookmarkStart w:id="32788" w:name="_Toc494290691"/>
        <w:bookmarkStart w:id="32789" w:name="_Toc494293507"/>
        <w:bookmarkStart w:id="32790" w:name="_Toc494296321"/>
        <w:bookmarkEnd w:id="32782"/>
        <w:bookmarkEnd w:id="32783"/>
        <w:bookmarkEnd w:id="32784"/>
        <w:bookmarkEnd w:id="32785"/>
        <w:bookmarkEnd w:id="32786"/>
        <w:bookmarkEnd w:id="32787"/>
        <w:bookmarkEnd w:id="32788"/>
        <w:bookmarkEnd w:id="32789"/>
        <w:bookmarkEnd w:id="32790"/>
      </w:tr>
      <w:tr w:rsidR="0058722E" w:rsidRPr="00E056B6" w:rsidDel="00371A11" w:rsidTr="00273E1A">
        <w:trPr>
          <w:cantSplit/>
          <w:del w:id="32791" w:author="Sastry, Murali" w:date="2015-06-09T17:17:00Z"/>
        </w:trPr>
        <w:tc>
          <w:tcPr>
            <w:tcW w:w="1710" w:type="dxa"/>
            <w:tcBorders>
              <w:top w:val="nil"/>
              <w:bottom w:val="single" w:sz="6" w:space="0" w:color="auto"/>
            </w:tcBorders>
          </w:tcPr>
          <w:p w:rsidR="0058722E" w:rsidRPr="00E056B6" w:rsidDel="00371A11" w:rsidRDefault="00C0468B">
            <w:pPr>
              <w:pStyle w:val="body"/>
              <w:rPr>
                <w:del w:id="32792" w:author="Sastry, Murali" w:date="2015-06-09T17:17:00Z"/>
              </w:rPr>
              <w:pPrChange w:id="32793" w:author="Sastry, Murali" w:date="2015-06-10T10:23:00Z">
                <w:pPr>
                  <w:pStyle w:val="tableentry"/>
                  <w:keepNext/>
                  <w:outlineLvl w:val="1"/>
                </w:pPr>
              </w:pPrChange>
            </w:pPr>
            <w:del w:id="32794" w:author="Sastry, Murali" w:date="2015-06-09T17:17:00Z">
              <w:r w:rsidRPr="00E056B6" w:rsidDel="00371A11">
                <w:delText>&lt;OEM Name&gt;</w:delText>
              </w:r>
              <w:bookmarkStart w:id="32795" w:name="_Toc421704258"/>
              <w:bookmarkStart w:id="32796" w:name="_Toc421707452"/>
              <w:bookmarkStart w:id="32797" w:name="_Toc422907432"/>
              <w:bookmarkStart w:id="32798" w:name="_Toc422938063"/>
              <w:bookmarkStart w:id="32799" w:name="_Toc422941125"/>
              <w:bookmarkStart w:id="32800" w:name="_Toc422932560"/>
              <w:bookmarkStart w:id="32801" w:name="_Toc494290692"/>
              <w:bookmarkStart w:id="32802" w:name="_Toc494293508"/>
              <w:bookmarkStart w:id="32803" w:name="_Toc494296322"/>
              <w:bookmarkEnd w:id="32795"/>
              <w:bookmarkEnd w:id="32796"/>
              <w:bookmarkEnd w:id="32797"/>
              <w:bookmarkEnd w:id="32798"/>
              <w:bookmarkEnd w:id="32799"/>
              <w:bookmarkEnd w:id="32800"/>
              <w:bookmarkEnd w:id="32801"/>
              <w:bookmarkEnd w:id="32802"/>
              <w:bookmarkEnd w:id="32803"/>
            </w:del>
          </w:p>
        </w:tc>
        <w:tc>
          <w:tcPr>
            <w:tcW w:w="1620" w:type="dxa"/>
            <w:tcBorders>
              <w:top w:val="nil"/>
              <w:bottom w:val="single" w:sz="6" w:space="0" w:color="auto"/>
            </w:tcBorders>
          </w:tcPr>
          <w:p w:rsidR="0058722E" w:rsidRPr="00E056B6" w:rsidDel="00371A11" w:rsidRDefault="00C0468B">
            <w:pPr>
              <w:pStyle w:val="body"/>
              <w:rPr>
                <w:del w:id="32804" w:author="Sastry, Murali" w:date="2015-06-09T17:17:00Z"/>
              </w:rPr>
              <w:pPrChange w:id="32805" w:author="Sastry, Murali" w:date="2015-06-10T10:23:00Z">
                <w:pPr>
                  <w:pStyle w:val="tableentry"/>
                  <w:keepNext/>
                  <w:outlineLvl w:val="1"/>
                </w:pPr>
              </w:pPrChange>
            </w:pPr>
            <w:del w:id="32806" w:author="Sastry, Murali" w:date="2015-06-09T17:17:00Z">
              <w:r w:rsidRPr="00E056B6" w:rsidDel="00371A11">
                <w:delText>“Sierra Wireless”</w:delText>
              </w:r>
              <w:bookmarkStart w:id="32807" w:name="_Toc421704259"/>
              <w:bookmarkStart w:id="32808" w:name="_Toc421707453"/>
              <w:bookmarkStart w:id="32809" w:name="_Toc422907433"/>
              <w:bookmarkStart w:id="32810" w:name="_Toc422938064"/>
              <w:bookmarkStart w:id="32811" w:name="_Toc422941126"/>
              <w:bookmarkStart w:id="32812" w:name="_Toc422932561"/>
              <w:bookmarkStart w:id="32813" w:name="_Toc494290693"/>
              <w:bookmarkStart w:id="32814" w:name="_Toc494293509"/>
              <w:bookmarkStart w:id="32815" w:name="_Toc494296323"/>
              <w:bookmarkEnd w:id="32807"/>
              <w:bookmarkEnd w:id="32808"/>
              <w:bookmarkEnd w:id="32809"/>
              <w:bookmarkEnd w:id="32810"/>
              <w:bookmarkEnd w:id="32811"/>
              <w:bookmarkEnd w:id="32812"/>
              <w:bookmarkEnd w:id="32813"/>
              <w:bookmarkEnd w:id="32814"/>
              <w:bookmarkEnd w:id="32815"/>
            </w:del>
          </w:p>
          <w:p w:rsidR="0058722E" w:rsidRPr="00E056B6" w:rsidDel="00371A11" w:rsidRDefault="00C0468B">
            <w:pPr>
              <w:pStyle w:val="body"/>
              <w:rPr>
                <w:del w:id="32816" w:author="Sastry, Murali" w:date="2015-06-09T17:17:00Z"/>
              </w:rPr>
              <w:pPrChange w:id="32817" w:author="Sastry, Murali" w:date="2015-06-10T10:23:00Z">
                <w:pPr>
                  <w:pStyle w:val="tableentry"/>
                  <w:keepNext/>
                  <w:outlineLvl w:val="1"/>
                </w:pPr>
              </w:pPrChange>
            </w:pPr>
            <w:del w:id="32818" w:author="Sastry, Murali" w:date="2015-06-09T17:17:00Z">
              <w:r w:rsidRPr="00E056B6" w:rsidDel="00371A11">
                <w:delText>“Top Global”</w:delText>
              </w:r>
              <w:bookmarkStart w:id="32819" w:name="_Toc421704260"/>
              <w:bookmarkStart w:id="32820" w:name="_Toc421707454"/>
              <w:bookmarkStart w:id="32821" w:name="_Toc422907434"/>
              <w:bookmarkStart w:id="32822" w:name="_Toc422938065"/>
              <w:bookmarkStart w:id="32823" w:name="_Toc422941127"/>
              <w:bookmarkStart w:id="32824" w:name="_Toc422932562"/>
              <w:bookmarkStart w:id="32825" w:name="_Toc494290694"/>
              <w:bookmarkStart w:id="32826" w:name="_Toc494293510"/>
              <w:bookmarkStart w:id="32827" w:name="_Toc494296324"/>
              <w:bookmarkEnd w:id="32819"/>
              <w:bookmarkEnd w:id="32820"/>
              <w:bookmarkEnd w:id="32821"/>
              <w:bookmarkEnd w:id="32822"/>
              <w:bookmarkEnd w:id="32823"/>
              <w:bookmarkEnd w:id="32824"/>
              <w:bookmarkEnd w:id="32825"/>
              <w:bookmarkEnd w:id="32826"/>
              <w:bookmarkEnd w:id="32827"/>
            </w:del>
          </w:p>
        </w:tc>
        <w:tc>
          <w:tcPr>
            <w:tcW w:w="5310" w:type="dxa"/>
            <w:tcBorders>
              <w:top w:val="nil"/>
              <w:bottom w:val="single" w:sz="6" w:space="0" w:color="auto"/>
            </w:tcBorders>
          </w:tcPr>
          <w:p w:rsidR="0058722E" w:rsidRPr="00E056B6" w:rsidDel="00371A11" w:rsidRDefault="00C0468B">
            <w:pPr>
              <w:pStyle w:val="body"/>
              <w:rPr>
                <w:del w:id="32828" w:author="Sastry, Murali" w:date="2015-06-09T17:17:00Z"/>
              </w:rPr>
              <w:pPrChange w:id="32829" w:author="Sastry, Murali" w:date="2015-06-10T10:23:00Z">
                <w:pPr>
                  <w:pStyle w:val="tableentry"/>
                  <w:keepNext/>
                  <w:outlineLvl w:val="1"/>
                </w:pPr>
              </w:pPrChange>
            </w:pPr>
            <w:del w:id="32830" w:author="Sastry, Murali" w:date="2015-06-09T17:17:00Z">
              <w:r w:rsidRPr="00E056B6" w:rsidDel="00371A11">
                <w:delText>Full name of OEM</w:delText>
              </w:r>
              <w:bookmarkStart w:id="32831" w:name="_Toc421704261"/>
              <w:bookmarkStart w:id="32832" w:name="_Toc421707455"/>
              <w:bookmarkStart w:id="32833" w:name="_Toc422907435"/>
              <w:bookmarkStart w:id="32834" w:name="_Toc422938066"/>
              <w:bookmarkStart w:id="32835" w:name="_Toc422941128"/>
              <w:bookmarkStart w:id="32836" w:name="_Toc422932563"/>
              <w:bookmarkStart w:id="32837" w:name="_Toc494290695"/>
              <w:bookmarkStart w:id="32838" w:name="_Toc494293511"/>
              <w:bookmarkStart w:id="32839" w:name="_Toc494296325"/>
              <w:bookmarkEnd w:id="32831"/>
              <w:bookmarkEnd w:id="32832"/>
              <w:bookmarkEnd w:id="32833"/>
              <w:bookmarkEnd w:id="32834"/>
              <w:bookmarkEnd w:id="32835"/>
              <w:bookmarkEnd w:id="32836"/>
              <w:bookmarkEnd w:id="32837"/>
              <w:bookmarkEnd w:id="32838"/>
              <w:bookmarkEnd w:id="32839"/>
            </w:del>
          </w:p>
        </w:tc>
        <w:bookmarkStart w:id="32840" w:name="_Toc421704262"/>
        <w:bookmarkStart w:id="32841" w:name="_Toc421707456"/>
        <w:bookmarkStart w:id="32842" w:name="_Toc422907436"/>
        <w:bookmarkStart w:id="32843" w:name="_Toc422938067"/>
        <w:bookmarkStart w:id="32844" w:name="_Toc422941129"/>
        <w:bookmarkStart w:id="32845" w:name="_Toc422932564"/>
        <w:bookmarkStart w:id="32846" w:name="_Toc494290696"/>
        <w:bookmarkStart w:id="32847" w:name="_Toc494293512"/>
        <w:bookmarkStart w:id="32848" w:name="_Toc494296326"/>
        <w:bookmarkEnd w:id="32840"/>
        <w:bookmarkEnd w:id="32841"/>
        <w:bookmarkEnd w:id="32842"/>
        <w:bookmarkEnd w:id="32843"/>
        <w:bookmarkEnd w:id="32844"/>
        <w:bookmarkEnd w:id="32845"/>
        <w:bookmarkEnd w:id="32846"/>
        <w:bookmarkEnd w:id="32847"/>
        <w:bookmarkEnd w:id="32848"/>
      </w:tr>
      <w:tr w:rsidR="0058722E" w:rsidRPr="00E056B6" w:rsidDel="00371A11" w:rsidTr="00273E1A">
        <w:trPr>
          <w:cantSplit/>
          <w:del w:id="32849" w:author="Sastry, Murali" w:date="2015-06-09T17:17:00Z"/>
        </w:trPr>
        <w:tc>
          <w:tcPr>
            <w:tcW w:w="1710" w:type="dxa"/>
            <w:tcBorders>
              <w:top w:val="single" w:sz="6" w:space="0" w:color="auto"/>
              <w:bottom w:val="single" w:sz="6" w:space="0" w:color="auto"/>
            </w:tcBorders>
          </w:tcPr>
          <w:p w:rsidR="0058722E" w:rsidRPr="00E056B6" w:rsidDel="00371A11" w:rsidRDefault="00C0468B">
            <w:pPr>
              <w:pStyle w:val="body"/>
              <w:rPr>
                <w:del w:id="32850" w:author="Sastry, Murali" w:date="2015-06-09T17:17:00Z"/>
              </w:rPr>
              <w:pPrChange w:id="32851" w:author="Sastry, Murali" w:date="2015-06-10T10:23:00Z">
                <w:pPr>
                  <w:pStyle w:val="tableentry"/>
                  <w:keepNext/>
                  <w:outlineLvl w:val="1"/>
                </w:pPr>
              </w:pPrChange>
            </w:pPr>
            <w:del w:id="32852" w:author="Sastry, Murali" w:date="2015-06-09T17:17:00Z">
              <w:r w:rsidRPr="00E056B6" w:rsidDel="00371A11">
                <w:delText>&lt;OEMName&gt;</w:delText>
              </w:r>
              <w:bookmarkStart w:id="32853" w:name="_Toc421704263"/>
              <w:bookmarkStart w:id="32854" w:name="_Toc421707457"/>
              <w:bookmarkStart w:id="32855" w:name="_Toc422907437"/>
              <w:bookmarkStart w:id="32856" w:name="_Toc422938068"/>
              <w:bookmarkStart w:id="32857" w:name="_Toc422941130"/>
              <w:bookmarkStart w:id="32858" w:name="_Toc422932565"/>
              <w:bookmarkStart w:id="32859" w:name="_Toc494290697"/>
              <w:bookmarkStart w:id="32860" w:name="_Toc494293513"/>
              <w:bookmarkStart w:id="32861" w:name="_Toc494296327"/>
              <w:bookmarkEnd w:id="32853"/>
              <w:bookmarkEnd w:id="32854"/>
              <w:bookmarkEnd w:id="32855"/>
              <w:bookmarkEnd w:id="32856"/>
              <w:bookmarkEnd w:id="32857"/>
              <w:bookmarkEnd w:id="32858"/>
              <w:bookmarkEnd w:id="32859"/>
              <w:bookmarkEnd w:id="32860"/>
              <w:bookmarkEnd w:id="32861"/>
            </w:del>
          </w:p>
        </w:tc>
        <w:tc>
          <w:tcPr>
            <w:tcW w:w="1620" w:type="dxa"/>
            <w:tcBorders>
              <w:top w:val="single" w:sz="6" w:space="0" w:color="auto"/>
              <w:bottom w:val="single" w:sz="6" w:space="0" w:color="auto"/>
            </w:tcBorders>
          </w:tcPr>
          <w:p w:rsidR="0058722E" w:rsidRPr="00E056B6" w:rsidDel="00371A11" w:rsidRDefault="00C0468B">
            <w:pPr>
              <w:pStyle w:val="body"/>
              <w:rPr>
                <w:del w:id="32862" w:author="Sastry, Murali" w:date="2015-06-09T17:17:00Z"/>
              </w:rPr>
              <w:pPrChange w:id="32863" w:author="Sastry, Murali" w:date="2015-06-10T10:23:00Z">
                <w:pPr>
                  <w:pStyle w:val="tableentry"/>
                  <w:keepNext/>
                  <w:outlineLvl w:val="1"/>
                </w:pPr>
              </w:pPrChange>
            </w:pPr>
            <w:del w:id="32864" w:author="Sastry, Murali" w:date="2015-06-09T17:17:00Z">
              <w:r w:rsidRPr="00E056B6" w:rsidDel="00371A11">
                <w:delText>“Sierra”</w:delText>
              </w:r>
              <w:bookmarkStart w:id="32865" w:name="_Toc421704264"/>
              <w:bookmarkStart w:id="32866" w:name="_Toc421707458"/>
              <w:bookmarkStart w:id="32867" w:name="_Toc422907438"/>
              <w:bookmarkStart w:id="32868" w:name="_Toc422938069"/>
              <w:bookmarkStart w:id="32869" w:name="_Toc422941131"/>
              <w:bookmarkStart w:id="32870" w:name="_Toc422932566"/>
              <w:bookmarkStart w:id="32871" w:name="_Toc494290698"/>
              <w:bookmarkStart w:id="32872" w:name="_Toc494293514"/>
              <w:bookmarkStart w:id="32873" w:name="_Toc494296328"/>
              <w:bookmarkEnd w:id="32865"/>
              <w:bookmarkEnd w:id="32866"/>
              <w:bookmarkEnd w:id="32867"/>
              <w:bookmarkEnd w:id="32868"/>
              <w:bookmarkEnd w:id="32869"/>
              <w:bookmarkEnd w:id="32870"/>
              <w:bookmarkEnd w:id="32871"/>
              <w:bookmarkEnd w:id="32872"/>
              <w:bookmarkEnd w:id="32873"/>
            </w:del>
          </w:p>
          <w:p w:rsidR="0058722E" w:rsidRPr="00E056B6" w:rsidDel="00371A11" w:rsidRDefault="00C0468B">
            <w:pPr>
              <w:pStyle w:val="body"/>
              <w:rPr>
                <w:del w:id="32874" w:author="Sastry, Murali" w:date="2015-06-09T17:17:00Z"/>
              </w:rPr>
              <w:pPrChange w:id="32875" w:author="Sastry, Murali" w:date="2015-06-10T10:23:00Z">
                <w:pPr>
                  <w:pStyle w:val="tableentry"/>
                  <w:keepNext/>
                  <w:outlineLvl w:val="1"/>
                </w:pPr>
              </w:pPrChange>
            </w:pPr>
            <w:del w:id="32876" w:author="Sastry, Murali" w:date="2015-06-09T17:17:00Z">
              <w:r w:rsidRPr="00E056B6" w:rsidDel="00371A11">
                <w:delText>“TopGlobal”</w:delText>
              </w:r>
              <w:bookmarkStart w:id="32877" w:name="_Toc421704265"/>
              <w:bookmarkStart w:id="32878" w:name="_Toc421707459"/>
              <w:bookmarkStart w:id="32879" w:name="_Toc422907439"/>
              <w:bookmarkStart w:id="32880" w:name="_Toc422938070"/>
              <w:bookmarkStart w:id="32881" w:name="_Toc422941132"/>
              <w:bookmarkStart w:id="32882" w:name="_Toc422932567"/>
              <w:bookmarkStart w:id="32883" w:name="_Toc494290699"/>
              <w:bookmarkStart w:id="32884" w:name="_Toc494293515"/>
              <w:bookmarkStart w:id="32885" w:name="_Toc494296329"/>
              <w:bookmarkEnd w:id="32877"/>
              <w:bookmarkEnd w:id="32878"/>
              <w:bookmarkEnd w:id="32879"/>
              <w:bookmarkEnd w:id="32880"/>
              <w:bookmarkEnd w:id="32881"/>
              <w:bookmarkEnd w:id="32882"/>
              <w:bookmarkEnd w:id="32883"/>
              <w:bookmarkEnd w:id="32884"/>
              <w:bookmarkEnd w:id="32885"/>
            </w:del>
          </w:p>
        </w:tc>
        <w:tc>
          <w:tcPr>
            <w:tcW w:w="5310" w:type="dxa"/>
            <w:tcBorders>
              <w:top w:val="single" w:sz="6" w:space="0" w:color="auto"/>
              <w:bottom w:val="single" w:sz="6" w:space="0" w:color="auto"/>
            </w:tcBorders>
          </w:tcPr>
          <w:p w:rsidR="0058722E" w:rsidRPr="00E056B6" w:rsidDel="00371A11" w:rsidRDefault="00C0468B">
            <w:pPr>
              <w:pStyle w:val="body"/>
              <w:rPr>
                <w:del w:id="32886" w:author="Sastry, Murali" w:date="2015-06-09T17:17:00Z"/>
              </w:rPr>
              <w:pPrChange w:id="32887" w:author="Sastry, Murali" w:date="2015-06-10T10:23:00Z">
                <w:pPr>
                  <w:pStyle w:val="tableentry"/>
                  <w:keepNext/>
                  <w:outlineLvl w:val="1"/>
                </w:pPr>
              </w:pPrChange>
            </w:pPr>
            <w:del w:id="32888" w:author="Sastry, Murali" w:date="2015-06-09T17:17:00Z">
              <w:r w:rsidRPr="00E056B6" w:rsidDel="00371A11">
                <w:delText xml:space="preserve">Simplified name of OEM, no spaces </w:delText>
              </w:r>
              <w:bookmarkStart w:id="32889" w:name="_Toc421704266"/>
              <w:bookmarkStart w:id="32890" w:name="_Toc421707460"/>
              <w:bookmarkStart w:id="32891" w:name="_Toc422907440"/>
              <w:bookmarkStart w:id="32892" w:name="_Toc422938071"/>
              <w:bookmarkStart w:id="32893" w:name="_Toc422941133"/>
              <w:bookmarkStart w:id="32894" w:name="_Toc422932568"/>
              <w:bookmarkStart w:id="32895" w:name="_Toc494290700"/>
              <w:bookmarkStart w:id="32896" w:name="_Toc494293516"/>
              <w:bookmarkStart w:id="32897" w:name="_Toc494296330"/>
              <w:bookmarkEnd w:id="32889"/>
              <w:bookmarkEnd w:id="32890"/>
              <w:bookmarkEnd w:id="32891"/>
              <w:bookmarkEnd w:id="32892"/>
              <w:bookmarkEnd w:id="32893"/>
              <w:bookmarkEnd w:id="32894"/>
              <w:bookmarkEnd w:id="32895"/>
              <w:bookmarkEnd w:id="32896"/>
              <w:bookmarkEnd w:id="32897"/>
            </w:del>
          </w:p>
        </w:tc>
        <w:bookmarkStart w:id="32898" w:name="_Toc421704267"/>
        <w:bookmarkStart w:id="32899" w:name="_Toc421707461"/>
        <w:bookmarkStart w:id="32900" w:name="_Toc422907441"/>
        <w:bookmarkStart w:id="32901" w:name="_Toc422938072"/>
        <w:bookmarkStart w:id="32902" w:name="_Toc422941134"/>
        <w:bookmarkStart w:id="32903" w:name="_Toc422932569"/>
        <w:bookmarkStart w:id="32904" w:name="_Toc494290701"/>
        <w:bookmarkStart w:id="32905" w:name="_Toc494293517"/>
        <w:bookmarkStart w:id="32906" w:name="_Toc494296331"/>
        <w:bookmarkEnd w:id="32898"/>
        <w:bookmarkEnd w:id="32899"/>
        <w:bookmarkEnd w:id="32900"/>
        <w:bookmarkEnd w:id="32901"/>
        <w:bookmarkEnd w:id="32902"/>
        <w:bookmarkEnd w:id="32903"/>
        <w:bookmarkEnd w:id="32904"/>
        <w:bookmarkEnd w:id="32905"/>
        <w:bookmarkEnd w:id="32906"/>
      </w:tr>
      <w:tr w:rsidR="0058722E" w:rsidRPr="00E056B6" w:rsidDel="00371A11" w:rsidTr="00273E1A">
        <w:trPr>
          <w:cantSplit/>
          <w:del w:id="32907" w:author="Sastry, Murali" w:date="2015-06-09T17:17:00Z"/>
        </w:trPr>
        <w:tc>
          <w:tcPr>
            <w:tcW w:w="1710" w:type="dxa"/>
            <w:tcBorders>
              <w:top w:val="single" w:sz="6" w:space="0" w:color="auto"/>
              <w:bottom w:val="single" w:sz="6" w:space="0" w:color="auto"/>
            </w:tcBorders>
          </w:tcPr>
          <w:p w:rsidR="0058722E" w:rsidRPr="00E056B6" w:rsidDel="00371A11" w:rsidRDefault="00C0468B">
            <w:pPr>
              <w:pStyle w:val="body"/>
              <w:rPr>
                <w:del w:id="32908" w:author="Sastry, Murali" w:date="2015-06-09T17:17:00Z"/>
              </w:rPr>
              <w:pPrChange w:id="32909" w:author="Sastry, Murali" w:date="2015-06-10T10:23:00Z">
                <w:pPr>
                  <w:pStyle w:val="tableentry"/>
                  <w:keepNext/>
                  <w:outlineLvl w:val="1"/>
                </w:pPr>
              </w:pPrChange>
            </w:pPr>
            <w:del w:id="32910" w:author="Sastry, Murali" w:date="2015-06-09T17:17:00Z">
              <w:r w:rsidRPr="00E056B6" w:rsidDel="00371A11">
                <w:delText>&lt;OEMNAME&gt;</w:delText>
              </w:r>
              <w:bookmarkStart w:id="32911" w:name="_Toc421704268"/>
              <w:bookmarkStart w:id="32912" w:name="_Toc421707462"/>
              <w:bookmarkStart w:id="32913" w:name="_Toc422907442"/>
              <w:bookmarkStart w:id="32914" w:name="_Toc422938073"/>
              <w:bookmarkStart w:id="32915" w:name="_Toc422941135"/>
              <w:bookmarkStart w:id="32916" w:name="_Toc422932570"/>
              <w:bookmarkStart w:id="32917" w:name="_Toc494290702"/>
              <w:bookmarkStart w:id="32918" w:name="_Toc494293518"/>
              <w:bookmarkStart w:id="32919" w:name="_Toc494296332"/>
              <w:bookmarkEnd w:id="32911"/>
              <w:bookmarkEnd w:id="32912"/>
              <w:bookmarkEnd w:id="32913"/>
              <w:bookmarkEnd w:id="32914"/>
              <w:bookmarkEnd w:id="32915"/>
              <w:bookmarkEnd w:id="32916"/>
              <w:bookmarkEnd w:id="32917"/>
              <w:bookmarkEnd w:id="32918"/>
              <w:bookmarkEnd w:id="32919"/>
            </w:del>
          </w:p>
        </w:tc>
        <w:tc>
          <w:tcPr>
            <w:tcW w:w="1620" w:type="dxa"/>
            <w:tcBorders>
              <w:top w:val="single" w:sz="6" w:space="0" w:color="auto"/>
              <w:bottom w:val="single" w:sz="6" w:space="0" w:color="auto"/>
            </w:tcBorders>
          </w:tcPr>
          <w:p w:rsidR="0058722E" w:rsidRPr="00E056B6" w:rsidDel="00371A11" w:rsidRDefault="00C0468B">
            <w:pPr>
              <w:pStyle w:val="body"/>
              <w:rPr>
                <w:del w:id="32920" w:author="Sastry, Murali" w:date="2015-06-09T17:17:00Z"/>
              </w:rPr>
              <w:pPrChange w:id="32921" w:author="Sastry, Murali" w:date="2015-06-10T10:23:00Z">
                <w:pPr>
                  <w:pStyle w:val="tableentry"/>
                  <w:keepNext/>
                  <w:outlineLvl w:val="1"/>
                </w:pPr>
              </w:pPrChange>
            </w:pPr>
            <w:del w:id="32922" w:author="Sastry, Murali" w:date="2015-06-09T17:17:00Z">
              <w:r w:rsidRPr="00E056B6" w:rsidDel="00371A11">
                <w:delText>“TOPGLOBAL”</w:delText>
              </w:r>
              <w:bookmarkStart w:id="32923" w:name="_Toc421704269"/>
              <w:bookmarkStart w:id="32924" w:name="_Toc421707463"/>
              <w:bookmarkStart w:id="32925" w:name="_Toc422907443"/>
              <w:bookmarkStart w:id="32926" w:name="_Toc422938074"/>
              <w:bookmarkStart w:id="32927" w:name="_Toc422941136"/>
              <w:bookmarkStart w:id="32928" w:name="_Toc422932571"/>
              <w:bookmarkStart w:id="32929" w:name="_Toc494290703"/>
              <w:bookmarkStart w:id="32930" w:name="_Toc494293519"/>
              <w:bookmarkStart w:id="32931" w:name="_Toc494296333"/>
              <w:bookmarkEnd w:id="32923"/>
              <w:bookmarkEnd w:id="32924"/>
              <w:bookmarkEnd w:id="32925"/>
              <w:bookmarkEnd w:id="32926"/>
              <w:bookmarkEnd w:id="32927"/>
              <w:bookmarkEnd w:id="32928"/>
              <w:bookmarkEnd w:id="32929"/>
              <w:bookmarkEnd w:id="32930"/>
              <w:bookmarkEnd w:id="32931"/>
            </w:del>
          </w:p>
        </w:tc>
        <w:tc>
          <w:tcPr>
            <w:tcW w:w="5310" w:type="dxa"/>
            <w:tcBorders>
              <w:top w:val="single" w:sz="6" w:space="0" w:color="auto"/>
              <w:bottom w:val="single" w:sz="6" w:space="0" w:color="auto"/>
            </w:tcBorders>
          </w:tcPr>
          <w:p w:rsidR="0058722E" w:rsidRPr="00E056B6" w:rsidDel="00371A11" w:rsidRDefault="00C0468B">
            <w:pPr>
              <w:pStyle w:val="body"/>
              <w:rPr>
                <w:del w:id="32932" w:author="Sastry, Murali" w:date="2015-06-09T17:17:00Z"/>
              </w:rPr>
              <w:pPrChange w:id="32933" w:author="Sastry, Murali" w:date="2015-06-10T10:23:00Z">
                <w:pPr>
                  <w:pStyle w:val="tableentry"/>
                  <w:keepNext/>
                  <w:outlineLvl w:val="1"/>
                </w:pPr>
              </w:pPrChange>
            </w:pPr>
            <w:del w:id="32934" w:author="Sastry, Murali" w:date="2015-06-09T17:17:00Z">
              <w:r w:rsidRPr="00E056B6" w:rsidDel="00371A11">
                <w:delText>All caps simplified name, no spaces</w:delText>
              </w:r>
              <w:bookmarkStart w:id="32935" w:name="_Toc421704270"/>
              <w:bookmarkStart w:id="32936" w:name="_Toc421707464"/>
              <w:bookmarkStart w:id="32937" w:name="_Toc422907444"/>
              <w:bookmarkStart w:id="32938" w:name="_Toc422938075"/>
              <w:bookmarkStart w:id="32939" w:name="_Toc422941137"/>
              <w:bookmarkStart w:id="32940" w:name="_Toc422932572"/>
              <w:bookmarkStart w:id="32941" w:name="_Toc494290704"/>
              <w:bookmarkStart w:id="32942" w:name="_Toc494293520"/>
              <w:bookmarkStart w:id="32943" w:name="_Toc494296334"/>
              <w:bookmarkEnd w:id="32935"/>
              <w:bookmarkEnd w:id="32936"/>
              <w:bookmarkEnd w:id="32937"/>
              <w:bookmarkEnd w:id="32938"/>
              <w:bookmarkEnd w:id="32939"/>
              <w:bookmarkEnd w:id="32940"/>
              <w:bookmarkEnd w:id="32941"/>
              <w:bookmarkEnd w:id="32942"/>
              <w:bookmarkEnd w:id="32943"/>
            </w:del>
          </w:p>
        </w:tc>
        <w:bookmarkStart w:id="32944" w:name="_Toc421704271"/>
        <w:bookmarkStart w:id="32945" w:name="_Toc421707465"/>
        <w:bookmarkStart w:id="32946" w:name="_Toc422907445"/>
        <w:bookmarkStart w:id="32947" w:name="_Toc422938076"/>
        <w:bookmarkStart w:id="32948" w:name="_Toc422941138"/>
        <w:bookmarkStart w:id="32949" w:name="_Toc422932573"/>
        <w:bookmarkStart w:id="32950" w:name="_Toc494290705"/>
        <w:bookmarkStart w:id="32951" w:name="_Toc494293521"/>
        <w:bookmarkStart w:id="32952" w:name="_Toc494296335"/>
        <w:bookmarkEnd w:id="32944"/>
        <w:bookmarkEnd w:id="32945"/>
        <w:bookmarkEnd w:id="32946"/>
        <w:bookmarkEnd w:id="32947"/>
        <w:bookmarkEnd w:id="32948"/>
        <w:bookmarkEnd w:id="32949"/>
        <w:bookmarkEnd w:id="32950"/>
        <w:bookmarkEnd w:id="32951"/>
        <w:bookmarkEnd w:id="32952"/>
      </w:tr>
      <w:tr w:rsidR="0058722E" w:rsidRPr="00E056B6" w:rsidDel="00371A11" w:rsidTr="00273E1A">
        <w:trPr>
          <w:cantSplit/>
          <w:del w:id="32953" w:author="Sastry, Murali" w:date="2015-06-09T17:17:00Z"/>
        </w:trPr>
        <w:tc>
          <w:tcPr>
            <w:tcW w:w="1710" w:type="dxa"/>
            <w:tcBorders>
              <w:top w:val="single" w:sz="6" w:space="0" w:color="auto"/>
              <w:bottom w:val="single" w:sz="6" w:space="0" w:color="auto"/>
            </w:tcBorders>
          </w:tcPr>
          <w:p w:rsidR="0058722E" w:rsidRPr="00E056B6" w:rsidDel="00371A11" w:rsidRDefault="00C0468B">
            <w:pPr>
              <w:pStyle w:val="body"/>
              <w:rPr>
                <w:del w:id="32954" w:author="Sastry, Murali" w:date="2015-06-09T17:17:00Z"/>
              </w:rPr>
              <w:pPrChange w:id="32955" w:author="Sastry, Murali" w:date="2015-06-10T10:23:00Z">
                <w:pPr>
                  <w:pStyle w:val="tableentry"/>
                  <w:keepNext/>
                  <w:outlineLvl w:val="1"/>
                </w:pPr>
              </w:pPrChange>
            </w:pPr>
            <w:del w:id="32956" w:author="Sastry, Murali" w:date="2015-06-09T17:17:00Z">
              <w:r w:rsidRPr="00E056B6" w:rsidDel="00371A11">
                <w:delText>&lt;VID&gt;</w:delText>
              </w:r>
              <w:bookmarkStart w:id="32957" w:name="_Toc421704272"/>
              <w:bookmarkStart w:id="32958" w:name="_Toc421707466"/>
              <w:bookmarkStart w:id="32959" w:name="_Toc422907446"/>
              <w:bookmarkStart w:id="32960" w:name="_Toc422938077"/>
              <w:bookmarkStart w:id="32961" w:name="_Toc422941139"/>
              <w:bookmarkStart w:id="32962" w:name="_Toc422932574"/>
              <w:bookmarkStart w:id="32963" w:name="_Toc494290706"/>
              <w:bookmarkStart w:id="32964" w:name="_Toc494293522"/>
              <w:bookmarkStart w:id="32965" w:name="_Toc494296336"/>
              <w:bookmarkEnd w:id="32957"/>
              <w:bookmarkEnd w:id="32958"/>
              <w:bookmarkEnd w:id="32959"/>
              <w:bookmarkEnd w:id="32960"/>
              <w:bookmarkEnd w:id="32961"/>
              <w:bookmarkEnd w:id="32962"/>
              <w:bookmarkEnd w:id="32963"/>
              <w:bookmarkEnd w:id="32964"/>
              <w:bookmarkEnd w:id="32965"/>
            </w:del>
          </w:p>
        </w:tc>
        <w:tc>
          <w:tcPr>
            <w:tcW w:w="1620" w:type="dxa"/>
            <w:tcBorders>
              <w:top w:val="single" w:sz="6" w:space="0" w:color="auto"/>
              <w:bottom w:val="single" w:sz="6" w:space="0" w:color="auto"/>
            </w:tcBorders>
          </w:tcPr>
          <w:p w:rsidR="0058722E" w:rsidRPr="00E056B6" w:rsidDel="00371A11" w:rsidRDefault="00C0468B">
            <w:pPr>
              <w:pStyle w:val="body"/>
              <w:rPr>
                <w:del w:id="32966" w:author="Sastry, Murali" w:date="2015-06-09T17:17:00Z"/>
              </w:rPr>
              <w:pPrChange w:id="32967" w:author="Sastry, Murali" w:date="2015-06-10T10:23:00Z">
                <w:pPr>
                  <w:pStyle w:val="tableentry"/>
                  <w:keepNext/>
                  <w:outlineLvl w:val="1"/>
                </w:pPr>
              </w:pPrChange>
            </w:pPr>
            <w:del w:id="32968" w:author="Sastry, Murali" w:date="2015-06-09T17:17:00Z">
              <w:r w:rsidRPr="00E056B6" w:rsidDel="00371A11">
                <w:delText>05c6</w:delText>
              </w:r>
              <w:bookmarkStart w:id="32969" w:name="_Toc421704273"/>
              <w:bookmarkStart w:id="32970" w:name="_Toc421707467"/>
              <w:bookmarkStart w:id="32971" w:name="_Toc422907447"/>
              <w:bookmarkStart w:id="32972" w:name="_Toc422938078"/>
              <w:bookmarkStart w:id="32973" w:name="_Toc422941140"/>
              <w:bookmarkStart w:id="32974" w:name="_Toc422932575"/>
              <w:bookmarkStart w:id="32975" w:name="_Toc494290707"/>
              <w:bookmarkStart w:id="32976" w:name="_Toc494293523"/>
              <w:bookmarkStart w:id="32977" w:name="_Toc494296337"/>
              <w:bookmarkEnd w:id="32969"/>
              <w:bookmarkEnd w:id="32970"/>
              <w:bookmarkEnd w:id="32971"/>
              <w:bookmarkEnd w:id="32972"/>
              <w:bookmarkEnd w:id="32973"/>
              <w:bookmarkEnd w:id="32974"/>
              <w:bookmarkEnd w:id="32975"/>
              <w:bookmarkEnd w:id="32976"/>
              <w:bookmarkEnd w:id="32977"/>
            </w:del>
          </w:p>
        </w:tc>
        <w:tc>
          <w:tcPr>
            <w:tcW w:w="5310" w:type="dxa"/>
            <w:tcBorders>
              <w:top w:val="single" w:sz="6" w:space="0" w:color="auto"/>
              <w:bottom w:val="single" w:sz="6" w:space="0" w:color="auto"/>
            </w:tcBorders>
          </w:tcPr>
          <w:p w:rsidR="0058722E" w:rsidRPr="00E056B6" w:rsidDel="00371A11" w:rsidRDefault="00C0468B">
            <w:pPr>
              <w:pStyle w:val="body"/>
              <w:rPr>
                <w:del w:id="32978" w:author="Sastry, Murali" w:date="2015-06-09T17:17:00Z"/>
              </w:rPr>
              <w:pPrChange w:id="32979" w:author="Sastry, Murali" w:date="2015-06-10T10:23:00Z">
                <w:pPr>
                  <w:pStyle w:val="tableentry"/>
                  <w:keepNext/>
                  <w:outlineLvl w:val="1"/>
                </w:pPr>
              </w:pPrChange>
            </w:pPr>
            <w:del w:id="32980" w:author="Sastry, Murali" w:date="2015-06-09T17:17:00Z">
              <w:r w:rsidRPr="00E056B6" w:rsidDel="00371A11">
                <w:delText>Take from line 24, “</w:delText>
              </w:r>
              <w:r w:rsidRPr="00E056B6" w:rsidDel="00371A11">
                <w:rPr>
                  <w:rFonts w:cs="Arial"/>
                  <w:sz w:val="20"/>
                </w:rPr>
                <w:delText>VID (Vendor ID)” and make lowercase</w:delText>
              </w:r>
              <w:bookmarkStart w:id="32981" w:name="_Toc421704274"/>
              <w:bookmarkStart w:id="32982" w:name="_Toc421707468"/>
              <w:bookmarkStart w:id="32983" w:name="_Toc422907448"/>
              <w:bookmarkStart w:id="32984" w:name="_Toc422938079"/>
              <w:bookmarkStart w:id="32985" w:name="_Toc422941141"/>
              <w:bookmarkStart w:id="32986" w:name="_Toc422932576"/>
              <w:bookmarkStart w:id="32987" w:name="_Toc494290708"/>
              <w:bookmarkStart w:id="32988" w:name="_Toc494293524"/>
              <w:bookmarkStart w:id="32989" w:name="_Toc494296338"/>
              <w:bookmarkEnd w:id="32981"/>
              <w:bookmarkEnd w:id="32982"/>
              <w:bookmarkEnd w:id="32983"/>
              <w:bookmarkEnd w:id="32984"/>
              <w:bookmarkEnd w:id="32985"/>
              <w:bookmarkEnd w:id="32986"/>
              <w:bookmarkEnd w:id="32987"/>
              <w:bookmarkEnd w:id="32988"/>
              <w:bookmarkEnd w:id="32989"/>
            </w:del>
          </w:p>
        </w:tc>
        <w:bookmarkStart w:id="32990" w:name="_Toc421704275"/>
        <w:bookmarkStart w:id="32991" w:name="_Toc421707469"/>
        <w:bookmarkStart w:id="32992" w:name="_Toc422907449"/>
        <w:bookmarkStart w:id="32993" w:name="_Toc422938080"/>
        <w:bookmarkStart w:id="32994" w:name="_Toc422941142"/>
        <w:bookmarkStart w:id="32995" w:name="_Toc422932577"/>
        <w:bookmarkStart w:id="32996" w:name="_Toc494290709"/>
        <w:bookmarkStart w:id="32997" w:name="_Toc494293525"/>
        <w:bookmarkStart w:id="32998" w:name="_Toc494296339"/>
        <w:bookmarkEnd w:id="32990"/>
        <w:bookmarkEnd w:id="32991"/>
        <w:bookmarkEnd w:id="32992"/>
        <w:bookmarkEnd w:id="32993"/>
        <w:bookmarkEnd w:id="32994"/>
        <w:bookmarkEnd w:id="32995"/>
        <w:bookmarkEnd w:id="32996"/>
        <w:bookmarkEnd w:id="32997"/>
        <w:bookmarkEnd w:id="32998"/>
      </w:tr>
      <w:tr w:rsidR="0058722E" w:rsidRPr="00E056B6" w:rsidDel="00371A11" w:rsidTr="00273E1A">
        <w:trPr>
          <w:cantSplit/>
          <w:del w:id="32999" w:author="Sastry, Murali" w:date="2015-06-09T17:17:00Z"/>
        </w:trPr>
        <w:tc>
          <w:tcPr>
            <w:tcW w:w="1710" w:type="dxa"/>
            <w:tcBorders>
              <w:top w:val="single" w:sz="6" w:space="0" w:color="auto"/>
              <w:bottom w:val="single" w:sz="6" w:space="0" w:color="auto"/>
            </w:tcBorders>
          </w:tcPr>
          <w:p w:rsidR="0058722E" w:rsidRPr="00E056B6" w:rsidDel="00371A11" w:rsidRDefault="00C0468B">
            <w:pPr>
              <w:pStyle w:val="body"/>
              <w:rPr>
                <w:del w:id="33000" w:author="Sastry, Murali" w:date="2015-06-09T17:17:00Z"/>
              </w:rPr>
              <w:pPrChange w:id="33001" w:author="Sastry, Murali" w:date="2015-06-10T10:23:00Z">
                <w:pPr>
                  <w:pStyle w:val="tableentry"/>
                  <w:keepNext/>
                  <w:outlineLvl w:val="1"/>
                </w:pPr>
              </w:pPrChange>
            </w:pPr>
            <w:del w:id="33002" w:author="Sastry, Murali" w:date="2015-06-09T17:17:00Z">
              <w:r w:rsidRPr="00E056B6" w:rsidDel="00371A11">
                <w:delText>&lt;BPID&gt;</w:delText>
              </w:r>
              <w:bookmarkStart w:id="33003" w:name="_Toc421704276"/>
              <w:bookmarkStart w:id="33004" w:name="_Toc421707470"/>
              <w:bookmarkStart w:id="33005" w:name="_Toc422907450"/>
              <w:bookmarkStart w:id="33006" w:name="_Toc422938081"/>
              <w:bookmarkStart w:id="33007" w:name="_Toc422941143"/>
              <w:bookmarkStart w:id="33008" w:name="_Toc422932578"/>
              <w:bookmarkStart w:id="33009" w:name="_Toc494290710"/>
              <w:bookmarkStart w:id="33010" w:name="_Toc494293526"/>
              <w:bookmarkStart w:id="33011" w:name="_Toc494296340"/>
              <w:bookmarkEnd w:id="33003"/>
              <w:bookmarkEnd w:id="33004"/>
              <w:bookmarkEnd w:id="33005"/>
              <w:bookmarkEnd w:id="33006"/>
              <w:bookmarkEnd w:id="33007"/>
              <w:bookmarkEnd w:id="33008"/>
              <w:bookmarkEnd w:id="33009"/>
              <w:bookmarkEnd w:id="33010"/>
              <w:bookmarkEnd w:id="33011"/>
            </w:del>
          </w:p>
        </w:tc>
        <w:tc>
          <w:tcPr>
            <w:tcW w:w="1620" w:type="dxa"/>
            <w:tcBorders>
              <w:top w:val="single" w:sz="6" w:space="0" w:color="auto"/>
              <w:bottom w:val="single" w:sz="6" w:space="0" w:color="auto"/>
            </w:tcBorders>
          </w:tcPr>
          <w:p w:rsidR="0058722E" w:rsidRPr="00E056B6" w:rsidDel="00371A11" w:rsidRDefault="00C0468B">
            <w:pPr>
              <w:pStyle w:val="body"/>
              <w:rPr>
                <w:del w:id="33012" w:author="Sastry, Murali" w:date="2015-06-09T17:17:00Z"/>
              </w:rPr>
              <w:pPrChange w:id="33013" w:author="Sastry, Murali" w:date="2015-06-10T10:23:00Z">
                <w:pPr>
                  <w:pStyle w:val="tableentry"/>
                  <w:keepNext/>
                  <w:outlineLvl w:val="1"/>
                </w:pPr>
              </w:pPrChange>
            </w:pPr>
            <w:del w:id="33014" w:author="Sastry, Murali" w:date="2015-06-09T17:17:00Z">
              <w:r w:rsidRPr="00E056B6" w:rsidDel="00371A11">
                <w:delText>9208</w:delText>
              </w:r>
              <w:bookmarkStart w:id="33015" w:name="_Toc421704277"/>
              <w:bookmarkStart w:id="33016" w:name="_Toc421707471"/>
              <w:bookmarkStart w:id="33017" w:name="_Toc422907451"/>
              <w:bookmarkStart w:id="33018" w:name="_Toc422938082"/>
              <w:bookmarkStart w:id="33019" w:name="_Toc422941144"/>
              <w:bookmarkStart w:id="33020" w:name="_Toc422932579"/>
              <w:bookmarkStart w:id="33021" w:name="_Toc494290711"/>
              <w:bookmarkStart w:id="33022" w:name="_Toc494293527"/>
              <w:bookmarkStart w:id="33023" w:name="_Toc494296341"/>
              <w:bookmarkEnd w:id="33015"/>
              <w:bookmarkEnd w:id="33016"/>
              <w:bookmarkEnd w:id="33017"/>
              <w:bookmarkEnd w:id="33018"/>
              <w:bookmarkEnd w:id="33019"/>
              <w:bookmarkEnd w:id="33020"/>
              <w:bookmarkEnd w:id="33021"/>
              <w:bookmarkEnd w:id="33022"/>
              <w:bookmarkEnd w:id="33023"/>
            </w:del>
          </w:p>
        </w:tc>
        <w:tc>
          <w:tcPr>
            <w:tcW w:w="5310" w:type="dxa"/>
            <w:tcBorders>
              <w:top w:val="single" w:sz="6" w:space="0" w:color="auto"/>
              <w:bottom w:val="single" w:sz="6" w:space="0" w:color="auto"/>
            </w:tcBorders>
          </w:tcPr>
          <w:p w:rsidR="0058722E" w:rsidRPr="00E056B6" w:rsidDel="00371A11" w:rsidRDefault="00C0468B">
            <w:pPr>
              <w:pStyle w:val="body"/>
              <w:rPr>
                <w:del w:id="33024" w:author="Sastry, Murali" w:date="2015-06-09T17:17:00Z"/>
              </w:rPr>
              <w:pPrChange w:id="33025" w:author="Sastry, Murali" w:date="2015-06-10T10:23:00Z">
                <w:pPr>
                  <w:pStyle w:val="tableentry"/>
                  <w:keepNext/>
                  <w:outlineLvl w:val="1"/>
                </w:pPr>
              </w:pPrChange>
            </w:pPr>
            <w:del w:id="33026" w:author="Sastry, Murali" w:date="2015-06-09T17:17:00Z">
              <w:r w:rsidRPr="00E056B6" w:rsidDel="00371A11">
                <w:delText>Take from line 25 “</w:delText>
              </w:r>
              <w:r w:rsidRPr="00E056B6" w:rsidDel="00371A11">
                <w:rPr>
                  <w:rFonts w:cs="Arial"/>
                  <w:sz w:val="20"/>
                </w:rPr>
                <w:delText>Boot PID(Product ID)” and make</w:delText>
              </w:r>
              <w:r w:rsidR="001F00F0" w:rsidRPr="00E056B6" w:rsidDel="00371A11">
                <w:rPr>
                  <w:rFonts w:cs="Arial"/>
                  <w:sz w:val="20"/>
                </w:rPr>
                <w:delText xml:space="preserve"> </w:delText>
              </w:r>
              <w:r w:rsidRPr="00E056B6" w:rsidDel="00371A11">
                <w:rPr>
                  <w:rFonts w:cs="Arial"/>
                  <w:sz w:val="20"/>
                </w:rPr>
                <w:delText>lowercase</w:delText>
              </w:r>
              <w:bookmarkStart w:id="33027" w:name="_Toc421704278"/>
              <w:bookmarkStart w:id="33028" w:name="_Toc421707472"/>
              <w:bookmarkStart w:id="33029" w:name="_Toc422907452"/>
              <w:bookmarkStart w:id="33030" w:name="_Toc422938083"/>
              <w:bookmarkStart w:id="33031" w:name="_Toc422941145"/>
              <w:bookmarkStart w:id="33032" w:name="_Toc422932580"/>
              <w:bookmarkStart w:id="33033" w:name="_Toc494290712"/>
              <w:bookmarkStart w:id="33034" w:name="_Toc494293528"/>
              <w:bookmarkStart w:id="33035" w:name="_Toc494296342"/>
              <w:bookmarkEnd w:id="33027"/>
              <w:bookmarkEnd w:id="33028"/>
              <w:bookmarkEnd w:id="33029"/>
              <w:bookmarkEnd w:id="33030"/>
              <w:bookmarkEnd w:id="33031"/>
              <w:bookmarkEnd w:id="33032"/>
              <w:bookmarkEnd w:id="33033"/>
              <w:bookmarkEnd w:id="33034"/>
              <w:bookmarkEnd w:id="33035"/>
            </w:del>
          </w:p>
        </w:tc>
        <w:bookmarkStart w:id="33036" w:name="_Toc421704279"/>
        <w:bookmarkStart w:id="33037" w:name="_Toc421707473"/>
        <w:bookmarkStart w:id="33038" w:name="_Toc422907453"/>
        <w:bookmarkStart w:id="33039" w:name="_Toc422938084"/>
        <w:bookmarkStart w:id="33040" w:name="_Toc422941146"/>
        <w:bookmarkStart w:id="33041" w:name="_Toc422932581"/>
        <w:bookmarkStart w:id="33042" w:name="_Toc494290713"/>
        <w:bookmarkStart w:id="33043" w:name="_Toc494293529"/>
        <w:bookmarkStart w:id="33044" w:name="_Toc494296343"/>
        <w:bookmarkEnd w:id="33036"/>
        <w:bookmarkEnd w:id="33037"/>
        <w:bookmarkEnd w:id="33038"/>
        <w:bookmarkEnd w:id="33039"/>
        <w:bookmarkEnd w:id="33040"/>
        <w:bookmarkEnd w:id="33041"/>
        <w:bookmarkEnd w:id="33042"/>
        <w:bookmarkEnd w:id="33043"/>
        <w:bookmarkEnd w:id="33044"/>
      </w:tr>
      <w:tr w:rsidR="0058722E" w:rsidRPr="00E056B6" w:rsidDel="00371A11" w:rsidTr="00273E1A">
        <w:trPr>
          <w:cantSplit/>
          <w:del w:id="33045" w:author="Sastry, Murali" w:date="2015-06-09T17:17:00Z"/>
        </w:trPr>
        <w:tc>
          <w:tcPr>
            <w:tcW w:w="1710" w:type="dxa"/>
            <w:tcBorders>
              <w:top w:val="single" w:sz="6" w:space="0" w:color="auto"/>
              <w:bottom w:val="single" w:sz="6" w:space="0" w:color="auto"/>
            </w:tcBorders>
          </w:tcPr>
          <w:p w:rsidR="0058722E" w:rsidRPr="00E056B6" w:rsidDel="00371A11" w:rsidRDefault="00C0468B">
            <w:pPr>
              <w:pStyle w:val="body"/>
              <w:rPr>
                <w:del w:id="33046" w:author="Sastry, Murali" w:date="2015-06-09T17:17:00Z"/>
              </w:rPr>
              <w:pPrChange w:id="33047" w:author="Sastry, Murali" w:date="2015-06-10T10:23:00Z">
                <w:pPr>
                  <w:pStyle w:val="tableentry"/>
                  <w:keepNext/>
                  <w:outlineLvl w:val="1"/>
                </w:pPr>
              </w:pPrChange>
            </w:pPr>
            <w:del w:id="33048" w:author="Sastry, Murali" w:date="2015-06-09T17:17:00Z">
              <w:r w:rsidRPr="00E056B6" w:rsidDel="00371A11">
                <w:delText>&lt;MPID&gt;</w:delText>
              </w:r>
              <w:bookmarkStart w:id="33049" w:name="_Toc421704280"/>
              <w:bookmarkStart w:id="33050" w:name="_Toc421707474"/>
              <w:bookmarkStart w:id="33051" w:name="_Toc422907454"/>
              <w:bookmarkStart w:id="33052" w:name="_Toc422938085"/>
              <w:bookmarkStart w:id="33053" w:name="_Toc422941147"/>
              <w:bookmarkStart w:id="33054" w:name="_Toc422932582"/>
              <w:bookmarkStart w:id="33055" w:name="_Toc494290714"/>
              <w:bookmarkStart w:id="33056" w:name="_Toc494293530"/>
              <w:bookmarkStart w:id="33057" w:name="_Toc494296344"/>
              <w:bookmarkEnd w:id="33049"/>
              <w:bookmarkEnd w:id="33050"/>
              <w:bookmarkEnd w:id="33051"/>
              <w:bookmarkEnd w:id="33052"/>
              <w:bookmarkEnd w:id="33053"/>
              <w:bookmarkEnd w:id="33054"/>
              <w:bookmarkEnd w:id="33055"/>
              <w:bookmarkEnd w:id="33056"/>
              <w:bookmarkEnd w:id="33057"/>
            </w:del>
          </w:p>
        </w:tc>
        <w:tc>
          <w:tcPr>
            <w:tcW w:w="1620" w:type="dxa"/>
            <w:tcBorders>
              <w:top w:val="single" w:sz="6" w:space="0" w:color="auto"/>
              <w:bottom w:val="single" w:sz="6" w:space="0" w:color="auto"/>
            </w:tcBorders>
          </w:tcPr>
          <w:p w:rsidR="0058722E" w:rsidRPr="00E056B6" w:rsidDel="00371A11" w:rsidRDefault="00C0468B">
            <w:pPr>
              <w:pStyle w:val="body"/>
              <w:rPr>
                <w:del w:id="33058" w:author="Sastry, Murali" w:date="2015-06-09T17:17:00Z"/>
              </w:rPr>
              <w:pPrChange w:id="33059" w:author="Sastry, Murali" w:date="2015-06-10T10:23:00Z">
                <w:pPr>
                  <w:pStyle w:val="tableentry"/>
                  <w:keepNext/>
                  <w:outlineLvl w:val="1"/>
                </w:pPr>
              </w:pPrChange>
            </w:pPr>
            <w:del w:id="33060" w:author="Sastry, Murali" w:date="2015-06-09T17:17:00Z">
              <w:r w:rsidRPr="00E056B6" w:rsidDel="00371A11">
                <w:delText>920b</w:delText>
              </w:r>
              <w:bookmarkStart w:id="33061" w:name="_Toc421704281"/>
              <w:bookmarkStart w:id="33062" w:name="_Toc421707475"/>
              <w:bookmarkStart w:id="33063" w:name="_Toc422907455"/>
              <w:bookmarkStart w:id="33064" w:name="_Toc422938086"/>
              <w:bookmarkStart w:id="33065" w:name="_Toc422941148"/>
              <w:bookmarkStart w:id="33066" w:name="_Toc422932583"/>
              <w:bookmarkStart w:id="33067" w:name="_Toc494290715"/>
              <w:bookmarkStart w:id="33068" w:name="_Toc494293531"/>
              <w:bookmarkStart w:id="33069" w:name="_Toc494296345"/>
              <w:bookmarkEnd w:id="33061"/>
              <w:bookmarkEnd w:id="33062"/>
              <w:bookmarkEnd w:id="33063"/>
              <w:bookmarkEnd w:id="33064"/>
              <w:bookmarkEnd w:id="33065"/>
              <w:bookmarkEnd w:id="33066"/>
              <w:bookmarkEnd w:id="33067"/>
              <w:bookmarkEnd w:id="33068"/>
              <w:bookmarkEnd w:id="33069"/>
            </w:del>
          </w:p>
        </w:tc>
        <w:tc>
          <w:tcPr>
            <w:tcW w:w="5310" w:type="dxa"/>
            <w:tcBorders>
              <w:top w:val="single" w:sz="6" w:space="0" w:color="auto"/>
              <w:bottom w:val="single" w:sz="6" w:space="0" w:color="auto"/>
            </w:tcBorders>
          </w:tcPr>
          <w:p w:rsidR="0058722E" w:rsidRPr="00E056B6" w:rsidDel="00371A11" w:rsidRDefault="00C0468B">
            <w:pPr>
              <w:pStyle w:val="body"/>
              <w:rPr>
                <w:del w:id="33070" w:author="Sastry, Murali" w:date="2015-06-09T17:17:00Z"/>
                <w:rFonts w:cs="Arial"/>
                <w:sz w:val="20"/>
              </w:rPr>
              <w:pPrChange w:id="33071" w:author="Sastry, Murali" w:date="2015-06-10T10:23:00Z">
                <w:pPr>
                  <w:pStyle w:val="tableentry"/>
                  <w:keepNext/>
                  <w:outlineLvl w:val="1"/>
                </w:pPr>
              </w:pPrChange>
            </w:pPr>
            <w:del w:id="33072" w:author="Sastry, Murali" w:date="2015-06-09T17:17:00Z">
              <w:r w:rsidRPr="00E056B6" w:rsidDel="00371A11">
                <w:delText>Take from line 26 “Main Image</w:delText>
              </w:r>
              <w:r w:rsidRPr="00E056B6" w:rsidDel="00371A11">
                <w:rPr>
                  <w:rFonts w:cs="Arial"/>
                  <w:sz w:val="20"/>
                </w:rPr>
                <w:delText xml:space="preserve"> PID” and make lowercase</w:delText>
              </w:r>
              <w:bookmarkStart w:id="33073" w:name="_Toc421704282"/>
              <w:bookmarkStart w:id="33074" w:name="_Toc421707476"/>
              <w:bookmarkStart w:id="33075" w:name="_Toc422907456"/>
              <w:bookmarkStart w:id="33076" w:name="_Toc422938087"/>
              <w:bookmarkStart w:id="33077" w:name="_Toc422941149"/>
              <w:bookmarkStart w:id="33078" w:name="_Toc422932584"/>
              <w:bookmarkStart w:id="33079" w:name="_Toc494290716"/>
              <w:bookmarkStart w:id="33080" w:name="_Toc494293532"/>
              <w:bookmarkStart w:id="33081" w:name="_Toc494296346"/>
              <w:bookmarkEnd w:id="33073"/>
              <w:bookmarkEnd w:id="33074"/>
              <w:bookmarkEnd w:id="33075"/>
              <w:bookmarkEnd w:id="33076"/>
              <w:bookmarkEnd w:id="33077"/>
              <w:bookmarkEnd w:id="33078"/>
              <w:bookmarkEnd w:id="33079"/>
              <w:bookmarkEnd w:id="33080"/>
              <w:bookmarkEnd w:id="33081"/>
            </w:del>
          </w:p>
        </w:tc>
        <w:bookmarkStart w:id="33082" w:name="_Toc421704283"/>
        <w:bookmarkStart w:id="33083" w:name="_Toc421707477"/>
        <w:bookmarkStart w:id="33084" w:name="_Toc422907457"/>
        <w:bookmarkStart w:id="33085" w:name="_Toc422938088"/>
        <w:bookmarkStart w:id="33086" w:name="_Toc422941150"/>
        <w:bookmarkStart w:id="33087" w:name="_Toc422932585"/>
        <w:bookmarkStart w:id="33088" w:name="_Toc494290717"/>
        <w:bookmarkStart w:id="33089" w:name="_Toc494293533"/>
        <w:bookmarkStart w:id="33090" w:name="_Toc494296347"/>
        <w:bookmarkEnd w:id="33082"/>
        <w:bookmarkEnd w:id="33083"/>
        <w:bookmarkEnd w:id="33084"/>
        <w:bookmarkEnd w:id="33085"/>
        <w:bookmarkEnd w:id="33086"/>
        <w:bookmarkEnd w:id="33087"/>
        <w:bookmarkEnd w:id="33088"/>
        <w:bookmarkEnd w:id="33089"/>
        <w:bookmarkEnd w:id="33090"/>
      </w:tr>
    </w:tbl>
    <w:p w:rsidR="0058722E" w:rsidRPr="00E056B6" w:rsidDel="00371A11" w:rsidRDefault="0058722E">
      <w:pPr>
        <w:pStyle w:val="body"/>
        <w:rPr>
          <w:del w:id="33091" w:author="Sastry, Murali" w:date="2015-06-09T17:17:00Z"/>
        </w:rPr>
        <w:pPrChange w:id="33092" w:author="Sastry, Murali" w:date="2015-06-10T10:23:00Z">
          <w:pPr/>
        </w:pPrChange>
      </w:pPr>
      <w:bookmarkStart w:id="33093" w:name="_Toc421704284"/>
      <w:bookmarkStart w:id="33094" w:name="_Toc421707478"/>
      <w:bookmarkStart w:id="33095" w:name="_Toc422907458"/>
      <w:bookmarkStart w:id="33096" w:name="_Toc422938089"/>
      <w:bookmarkStart w:id="33097" w:name="_Toc422941151"/>
      <w:bookmarkStart w:id="33098" w:name="_Toc422932586"/>
      <w:bookmarkStart w:id="33099" w:name="_Toc494290718"/>
      <w:bookmarkStart w:id="33100" w:name="_Toc494293534"/>
      <w:bookmarkStart w:id="33101" w:name="_Toc494296348"/>
      <w:bookmarkEnd w:id="33093"/>
      <w:bookmarkEnd w:id="33094"/>
      <w:bookmarkEnd w:id="33095"/>
      <w:bookmarkEnd w:id="33096"/>
      <w:bookmarkEnd w:id="33097"/>
      <w:bookmarkEnd w:id="33098"/>
      <w:bookmarkEnd w:id="33099"/>
      <w:bookmarkEnd w:id="33100"/>
      <w:bookmarkEnd w:id="33101"/>
    </w:p>
    <w:p w:rsidR="0058722E" w:rsidRPr="00E056B6" w:rsidDel="00371A11" w:rsidRDefault="00C0468B">
      <w:pPr>
        <w:pStyle w:val="body"/>
        <w:rPr>
          <w:del w:id="33102" w:author="Sastry, Murali" w:date="2015-06-09T17:17:00Z"/>
        </w:rPr>
        <w:pPrChange w:id="33103" w:author="Sastry, Murali" w:date="2015-06-10T10:23:00Z">
          <w:pPr>
            <w:pStyle w:val="Heading2"/>
          </w:pPr>
        </w:pPrChange>
      </w:pPr>
      <w:del w:id="33104" w:author="Sastry, Murali" w:date="2015-06-09T17:17:00Z">
        <w:r w:rsidRPr="00E056B6" w:rsidDel="00371A11">
          <w:delText>Open source drivers</w:delText>
        </w:r>
        <w:bookmarkStart w:id="33105" w:name="_Toc421704285"/>
        <w:bookmarkStart w:id="33106" w:name="_Toc421707479"/>
        <w:bookmarkStart w:id="33107" w:name="_Toc422907459"/>
        <w:bookmarkStart w:id="33108" w:name="_Toc422938090"/>
        <w:bookmarkStart w:id="33109" w:name="_Toc422941152"/>
        <w:bookmarkStart w:id="33110" w:name="_Toc422932587"/>
        <w:bookmarkStart w:id="33111" w:name="_Toc494290719"/>
        <w:bookmarkStart w:id="33112" w:name="_Toc494293535"/>
        <w:bookmarkStart w:id="33113" w:name="_Toc494296349"/>
        <w:bookmarkEnd w:id="33105"/>
        <w:bookmarkEnd w:id="33106"/>
        <w:bookmarkEnd w:id="33107"/>
        <w:bookmarkEnd w:id="33108"/>
        <w:bookmarkEnd w:id="33109"/>
        <w:bookmarkEnd w:id="33110"/>
        <w:bookmarkEnd w:id="33111"/>
        <w:bookmarkEnd w:id="33112"/>
        <w:bookmarkEnd w:id="33113"/>
      </w:del>
    </w:p>
    <w:p w:rsidR="0058722E" w:rsidRPr="00E056B6" w:rsidDel="00371A11" w:rsidRDefault="00C0468B">
      <w:pPr>
        <w:pStyle w:val="body"/>
        <w:rPr>
          <w:del w:id="33114" w:author="Sastry, Murali" w:date="2015-06-09T17:17:00Z"/>
        </w:rPr>
      </w:pPr>
      <w:del w:id="33115" w:author="Sastry, Murali" w:date="2015-06-09T17:17:00Z">
        <w:r w:rsidRPr="00E056B6" w:rsidDel="00371A11">
          <w:delText>Edit the file OEMs.conf in the BuildDrivers directory</w:delText>
        </w:r>
        <w:bookmarkStart w:id="33116" w:name="_Toc421704286"/>
        <w:bookmarkStart w:id="33117" w:name="_Toc421707480"/>
        <w:bookmarkStart w:id="33118" w:name="_Toc422907460"/>
        <w:bookmarkStart w:id="33119" w:name="_Toc422938091"/>
        <w:bookmarkStart w:id="33120" w:name="_Toc422941153"/>
        <w:bookmarkStart w:id="33121" w:name="_Toc422932588"/>
        <w:bookmarkStart w:id="33122" w:name="_Toc494290720"/>
        <w:bookmarkStart w:id="33123" w:name="_Toc494293536"/>
        <w:bookmarkStart w:id="33124" w:name="_Toc494296350"/>
        <w:bookmarkEnd w:id="33116"/>
        <w:bookmarkEnd w:id="33117"/>
        <w:bookmarkEnd w:id="33118"/>
        <w:bookmarkEnd w:id="33119"/>
        <w:bookmarkEnd w:id="33120"/>
        <w:bookmarkEnd w:id="33121"/>
        <w:bookmarkEnd w:id="33122"/>
        <w:bookmarkEnd w:id="33123"/>
        <w:bookmarkEnd w:id="33124"/>
      </w:del>
    </w:p>
    <w:p w:rsidR="0058722E" w:rsidRPr="00E056B6" w:rsidDel="00371A11" w:rsidRDefault="00C0468B">
      <w:pPr>
        <w:pStyle w:val="body"/>
        <w:rPr>
          <w:del w:id="33125" w:author="Sastry, Murali" w:date="2015-06-09T17:17:00Z"/>
        </w:rPr>
        <w:pPrChange w:id="33126" w:author="Sastry, Murali" w:date="2015-06-10T10:23:00Z">
          <w:pPr>
            <w:pStyle w:val="body"/>
            <w:ind w:firstLine="720"/>
          </w:pPr>
        </w:pPrChange>
      </w:pPr>
      <w:del w:id="33127" w:author="Sastry, Murali" w:date="2015-06-09T17:17:00Z">
        <w:r w:rsidRPr="00E056B6" w:rsidDel="00371A11">
          <w:delText>Add &lt;OEMName&gt; to the list of OEMs around line 1</w:delText>
        </w:r>
        <w:bookmarkStart w:id="33128" w:name="_Toc421704287"/>
        <w:bookmarkStart w:id="33129" w:name="_Toc421707481"/>
        <w:bookmarkStart w:id="33130" w:name="_Toc422907461"/>
        <w:bookmarkStart w:id="33131" w:name="_Toc422938092"/>
        <w:bookmarkStart w:id="33132" w:name="_Toc422941154"/>
        <w:bookmarkStart w:id="33133" w:name="_Toc422932589"/>
        <w:bookmarkStart w:id="33134" w:name="_Toc494290721"/>
        <w:bookmarkStart w:id="33135" w:name="_Toc494293537"/>
        <w:bookmarkStart w:id="33136" w:name="_Toc494296351"/>
        <w:bookmarkEnd w:id="33128"/>
        <w:bookmarkEnd w:id="33129"/>
        <w:bookmarkEnd w:id="33130"/>
        <w:bookmarkEnd w:id="33131"/>
        <w:bookmarkEnd w:id="33132"/>
        <w:bookmarkEnd w:id="33133"/>
        <w:bookmarkEnd w:id="33134"/>
        <w:bookmarkEnd w:id="33135"/>
        <w:bookmarkEnd w:id="33136"/>
      </w:del>
    </w:p>
    <w:p w:rsidR="0058722E" w:rsidRPr="00E056B6" w:rsidDel="00371A11" w:rsidRDefault="00C0468B">
      <w:pPr>
        <w:pStyle w:val="body"/>
        <w:rPr>
          <w:del w:id="33137" w:author="Sastry, Murali" w:date="2015-06-09T17:17:00Z"/>
        </w:rPr>
        <w:pPrChange w:id="33138" w:author="Sastry, Murali" w:date="2015-06-10T10:23:00Z">
          <w:pPr>
            <w:pStyle w:val="body"/>
            <w:ind w:left="1440"/>
          </w:pPr>
        </w:pPrChange>
      </w:pPr>
      <w:del w:id="33139" w:author="Sastry, Murali" w:date="2015-06-09T17:17:00Z">
        <w:r w:rsidRPr="00E056B6" w:rsidDel="00371A11">
          <w:delText>Add an OEM configuration section following the other examples</w:delText>
        </w:r>
        <w:bookmarkStart w:id="33140" w:name="_Toc421704288"/>
        <w:bookmarkStart w:id="33141" w:name="_Toc421707482"/>
        <w:bookmarkStart w:id="33142" w:name="_Toc422907462"/>
        <w:bookmarkStart w:id="33143" w:name="_Toc422938093"/>
        <w:bookmarkStart w:id="33144" w:name="_Toc422941155"/>
        <w:bookmarkStart w:id="33145" w:name="_Toc422932590"/>
        <w:bookmarkStart w:id="33146" w:name="_Toc494290722"/>
        <w:bookmarkStart w:id="33147" w:name="_Toc494293538"/>
        <w:bookmarkStart w:id="33148" w:name="_Toc494296352"/>
        <w:bookmarkEnd w:id="33140"/>
        <w:bookmarkEnd w:id="33141"/>
        <w:bookmarkEnd w:id="33142"/>
        <w:bookmarkEnd w:id="33143"/>
        <w:bookmarkEnd w:id="33144"/>
        <w:bookmarkEnd w:id="33145"/>
        <w:bookmarkEnd w:id="33146"/>
        <w:bookmarkEnd w:id="33147"/>
        <w:bookmarkEnd w:id="33148"/>
      </w:del>
    </w:p>
    <w:p w:rsidR="0058722E" w:rsidRPr="00E056B6" w:rsidDel="00371A11" w:rsidRDefault="00C0468B">
      <w:pPr>
        <w:pStyle w:val="body"/>
        <w:rPr>
          <w:del w:id="33149" w:author="Sastry, Murali" w:date="2015-06-09T17:17:00Z"/>
        </w:rPr>
        <w:pPrChange w:id="33150" w:author="Sastry, Murali" w:date="2015-06-10T10:23:00Z">
          <w:pPr>
            <w:pStyle w:val="body"/>
            <w:ind w:left="2160"/>
          </w:pPr>
        </w:pPrChange>
      </w:pPr>
      <w:del w:id="33151" w:author="Sastry, Murali" w:date="2015-06-09T17:17:00Z">
        <w:r w:rsidRPr="00E056B6" w:rsidDel="00371A11">
          <w:delText># &lt;OEMName&gt; configurations</w:delText>
        </w:r>
        <w:bookmarkStart w:id="33152" w:name="_Toc421704289"/>
        <w:bookmarkStart w:id="33153" w:name="_Toc421707483"/>
        <w:bookmarkStart w:id="33154" w:name="_Toc422907463"/>
        <w:bookmarkStart w:id="33155" w:name="_Toc422938094"/>
        <w:bookmarkStart w:id="33156" w:name="_Toc422941156"/>
        <w:bookmarkStart w:id="33157" w:name="_Toc422932591"/>
        <w:bookmarkStart w:id="33158" w:name="_Toc494290723"/>
        <w:bookmarkStart w:id="33159" w:name="_Toc494293539"/>
        <w:bookmarkStart w:id="33160" w:name="_Toc494296353"/>
        <w:bookmarkEnd w:id="33152"/>
        <w:bookmarkEnd w:id="33153"/>
        <w:bookmarkEnd w:id="33154"/>
        <w:bookmarkEnd w:id="33155"/>
        <w:bookmarkEnd w:id="33156"/>
        <w:bookmarkEnd w:id="33157"/>
        <w:bookmarkEnd w:id="33158"/>
        <w:bookmarkEnd w:id="33159"/>
        <w:bookmarkEnd w:id="33160"/>
      </w:del>
    </w:p>
    <w:p w:rsidR="0058722E" w:rsidRPr="00E056B6" w:rsidDel="00371A11" w:rsidRDefault="00C0468B">
      <w:pPr>
        <w:pStyle w:val="body"/>
        <w:rPr>
          <w:del w:id="33161" w:author="Sastry, Murali" w:date="2015-06-09T17:17:00Z"/>
        </w:rPr>
        <w:pPrChange w:id="33162" w:author="Sastry, Murali" w:date="2015-06-10T10:23:00Z">
          <w:pPr>
            <w:pStyle w:val="body"/>
            <w:ind w:left="2160"/>
          </w:pPr>
        </w:pPrChange>
      </w:pPr>
      <w:del w:id="33163" w:author="Sastry, Murali" w:date="2015-06-09T17:17:00Z">
        <w:r w:rsidRPr="00E056B6" w:rsidDel="00371A11">
          <w:delText>&lt;OEMName&gt;-LongName: &lt;OEM Name&gt;</w:delText>
        </w:r>
        <w:bookmarkStart w:id="33164" w:name="_Toc421704290"/>
        <w:bookmarkStart w:id="33165" w:name="_Toc421707484"/>
        <w:bookmarkStart w:id="33166" w:name="_Toc422907464"/>
        <w:bookmarkStart w:id="33167" w:name="_Toc422938095"/>
        <w:bookmarkStart w:id="33168" w:name="_Toc422941157"/>
        <w:bookmarkStart w:id="33169" w:name="_Toc422932592"/>
        <w:bookmarkStart w:id="33170" w:name="_Toc494290724"/>
        <w:bookmarkStart w:id="33171" w:name="_Toc494293540"/>
        <w:bookmarkStart w:id="33172" w:name="_Toc494296354"/>
        <w:bookmarkEnd w:id="33164"/>
        <w:bookmarkEnd w:id="33165"/>
        <w:bookmarkEnd w:id="33166"/>
        <w:bookmarkEnd w:id="33167"/>
        <w:bookmarkEnd w:id="33168"/>
        <w:bookmarkEnd w:id="33169"/>
        <w:bookmarkEnd w:id="33170"/>
        <w:bookmarkEnd w:id="33171"/>
        <w:bookmarkEnd w:id="33172"/>
      </w:del>
    </w:p>
    <w:p w:rsidR="0058722E" w:rsidRPr="00E056B6" w:rsidDel="00371A11" w:rsidRDefault="00C0468B">
      <w:pPr>
        <w:pStyle w:val="body"/>
        <w:rPr>
          <w:del w:id="33173" w:author="Sastry, Murali" w:date="2015-06-09T17:17:00Z"/>
        </w:rPr>
        <w:pPrChange w:id="33174" w:author="Sastry, Murali" w:date="2015-06-10T10:23:00Z">
          <w:pPr>
            <w:pStyle w:val="body"/>
            <w:ind w:left="2160"/>
          </w:pPr>
        </w:pPrChange>
      </w:pPr>
      <w:del w:id="33175" w:author="Sastry, Murali" w:date="2015-06-09T17:17:00Z">
        <w:r w:rsidRPr="00E056B6" w:rsidDel="00371A11">
          <w:delText>&lt;OEMName&gt;-VID: &lt;VID&gt;</w:delText>
        </w:r>
        <w:bookmarkStart w:id="33176" w:name="_Toc421704291"/>
        <w:bookmarkStart w:id="33177" w:name="_Toc421707485"/>
        <w:bookmarkStart w:id="33178" w:name="_Toc422907465"/>
        <w:bookmarkStart w:id="33179" w:name="_Toc422938096"/>
        <w:bookmarkStart w:id="33180" w:name="_Toc422941158"/>
        <w:bookmarkStart w:id="33181" w:name="_Toc422932593"/>
        <w:bookmarkStart w:id="33182" w:name="_Toc494290725"/>
        <w:bookmarkStart w:id="33183" w:name="_Toc494293541"/>
        <w:bookmarkStart w:id="33184" w:name="_Toc494296355"/>
        <w:bookmarkEnd w:id="33176"/>
        <w:bookmarkEnd w:id="33177"/>
        <w:bookmarkEnd w:id="33178"/>
        <w:bookmarkEnd w:id="33179"/>
        <w:bookmarkEnd w:id="33180"/>
        <w:bookmarkEnd w:id="33181"/>
        <w:bookmarkEnd w:id="33182"/>
        <w:bookmarkEnd w:id="33183"/>
        <w:bookmarkEnd w:id="33184"/>
      </w:del>
    </w:p>
    <w:p w:rsidR="0058722E" w:rsidRPr="00E056B6" w:rsidDel="00371A11" w:rsidRDefault="00C0468B">
      <w:pPr>
        <w:pStyle w:val="body"/>
        <w:rPr>
          <w:del w:id="33185" w:author="Sastry, Murali" w:date="2015-06-09T17:17:00Z"/>
        </w:rPr>
        <w:pPrChange w:id="33186" w:author="Sastry, Murali" w:date="2015-06-10T10:23:00Z">
          <w:pPr>
            <w:pStyle w:val="body"/>
            <w:ind w:left="2160"/>
          </w:pPr>
        </w:pPrChange>
      </w:pPr>
      <w:del w:id="33187" w:author="Sastry, Murali" w:date="2015-06-09T17:17:00Z">
        <w:r w:rsidRPr="00E056B6" w:rsidDel="00371A11">
          <w:delText>&lt;OEMName&gt;-BootPID: &lt;BPID&gt;</w:delText>
        </w:r>
        <w:bookmarkStart w:id="33188" w:name="_Toc421704292"/>
        <w:bookmarkStart w:id="33189" w:name="_Toc421707486"/>
        <w:bookmarkStart w:id="33190" w:name="_Toc422907466"/>
        <w:bookmarkStart w:id="33191" w:name="_Toc422938097"/>
        <w:bookmarkStart w:id="33192" w:name="_Toc422941159"/>
        <w:bookmarkStart w:id="33193" w:name="_Toc422932594"/>
        <w:bookmarkStart w:id="33194" w:name="_Toc494290726"/>
        <w:bookmarkStart w:id="33195" w:name="_Toc494293542"/>
        <w:bookmarkStart w:id="33196" w:name="_Toc494296356"/>
        <w:bookmarkEnd w:id="33188"/>
        <w:bookmarkEnd w:id="33189"/>
        <w:bookmarkEnd w:id="33190"/>
        <w:bookmarkEnd w:id="33191"/>
        <w:bookmarkEnd w:id="33192"/>
        <w:bookmarkEnd w:id="33193"/>
        <w:bookmarkEnd w:id="33194"/>
        <w:bookmarkEnd w:id="33195"/>
        <w:bookmarkEnd w:id="33196"/>
      </w:del>
    </w:p>
    <w:p w:rsidR="0058722E" w:rsidDel="00371A11" w:rsidRDefault="00C0468B">
      <w:pPr>
        <w:pStyle w:val="body"/>
        <w:rPr>
          <w:del w:id="33197" w:author="Sastry, Murali" w:date="2015-06-09T17:17:00Z"/>
        </w:rPr>
        <w:pPrChange w:id="33198" w:author="Sastry, Murali" w:date="2015-06-10T10:23:00Z">
          <w:pPr>
            <w:pStyle w:val="body"/>
            <w:ind w:left="2160"/>
          </w:pPr>
        </w:pPrChange>
      </w:pPr>
      <w:del w:id="33199" w:author="Sastry, Murali" w:date="2015-06-09T17:17:00Z">
        <w:r w:rsidRPr="00E056B6" w:rsidDel="00371A11">
          <w:delText>&lt;OEMName&gt;-MainPID: &lt;MPID&gt;</w:delText>
        </w:r>
        <w:bookmarkStart w:id="33200" w:name="_Toc421704293"/>
        <w:bookmarkStart w:id="33201" w:name="_Toc421707487"/>
        <w:bookmarkStart w:id="33202" w:name="_Toc422907467"/>
        <w:bookmarkStart w:id="33203" w:name="_Toc422938098"/>
        <w:bookmarkStart w:id="33204" w:name="_Toc422941160"/>
        <w:bookmarkStart w:id="33205" w:name="_Toc422932595"/>
        <w:bookmarkStart w:id="33206" w:name="_Toc494290727"/>
        <w:bookmarkStart w:id="33207" w:name="_Toc494293543"/>
        <w:bookmarkStart w:id="33208" w:name="_Toc494296357"/>
        <w:bookmarkEnd w:id="33200"/>
        <w:bookmarkEnd w:id="33201"/>
        <w:bookmarkEnd w:id="33202"/>
        <w:bookmarkEnd w:id="33203"/>
        <w:bookmarkEnd w:id="33204"/>
        <w:bookmarkEnd w:id="33205"/>
        <w:bookmarkEnd w:id="33206"/>
        <w:bookmarkEnd w:id="33207"/>
        <w:bookmarkEnd w:id="33208"/>
      </w:del>
    </w:p>
    <w:p w:rsidR="00847724" w:rsidRPr="00E056B6" w:rsidDel="00371A11" w:rsidRDefault="00847724">
      <w:pPr>
        <w:pStyle w:val="body"/>
        <w:rPr>
          <w:del w:id="33209" w:author="Sastry, Murali" w:date="2015-06-09T17:17:00Z"/>
        </w:rPr>
        <w:pPrChange w:id="33210" w:author="Sastry, Murali" w:date="2015-06-10T10:23:00Z">
          <w:pPr>
            <w:pStyle w:val="body"/>
            <w:ind w:left="2160"/>
          </w:pPr>
        </w:pPrChange>
      </w:pPr>
      <w:del w:id="33211" w:author="Sastry, Murali" w:date="2015-06-09T17:17:00Z">
        <w:r w:rsidDel="00371A11">
          <w:delText>&lt;OEMName&gt;-VNumber: &lt;DNC&gt;</w:delText>
        </w:r>
        <w:bookmarkStart w:id="33212" w:name="_Toc421704294"/>
        <w:bookmarkStart w:id="33213" w:name="_Toc421707488"/>
        <w:bookmarkStart w:id="33214" w:name="_Toc422907468"/>
        <w:bookmarkStart w:id="33215" w:name="_Toc422938099"/>
        <w:bookmarkStart w:id="33216" w:name="_Toc422941161"/>
        <w:bookmarkStart w:id="33217" w:name="_Toc422932596"/>
        <w:bookmarkStart w:id="33218" w:name="_Toc494290728"/>
        <w:bookmarkStart w:id="33219" w:name="_Toc494293544"/>
        <w:bookmarkStart w:id="33220" w:name="_Toc494296358"/>
        <w:bookmarkEnd w:id="33212"/>
        <w:bookmarkEnd w:id="33213"/>
        <w:bookmarkEnd w:id="33214"/>
        <w:bookmarkEnd w:id="33215"/>
        <w:bookmarkEnd w:id="33216"/>
        <w:bookmarkEnd w:id="33217"/>
        <w:bookmarkEnd w:id="33218"/>
        <w:bookmarkEnd w:id="33219"/>
        <w:bookmarkEnd w:id="33220"/>
      </w:del>
    </w:p>
    <w:p w:rsidR="0058722E" w:rsidRPr="00E056B6" w:rsidDel="00371A11" w:rsidRDefault="00C0468B">
      <w:pPr>
        <w:pStyle w:val="body"/>
        <w:rPr>
          <w:del w:id="33221" w:author="Sastry, Murali" w:date="2015-06-09T17:17:00Z"/>
        </w:rPr>
        <w:pPrChange w:id="33222" w:author="Sastry, Murali" w:date="2015-06-10T10:23:00Z">
          <w:pPr>
            <w:pStyle w:val="Heading2"/>
            <w:keepNext w:val="0"/>
            <w:pageBreakBefore/>
          </w:pPr>
        </w:pPrChange>
      </w:pPr>
      <w:del w:id="33223" w:author="Sastry, Murali" w:date="2015-06-09T17:17:00Z">
        <w:r w:rsidRPr="00E056B6" w:rsidDel="00371A11">
          <w:delText>QDLSerivce2k</w:delText>
        </w:r>
        <w:bookmarkStart w:id="33224" w:name="_Toc421704295"/>
        <w:bookmarkStart w:id="33225" w:name="_Toc421707489"/>
        <w:bookmarkStart w:id="33226" w:name="_Toc422907469"/>
        <w:bookmarkStart w:id="33227" w:name="_Toc422938100"/>
        <w:bookmarkStart w:id="33228" w:name="_Toc422941162"/>
        <w:bookmarkStart w:id="33229" w:name="_Toc422932597"/>
        <w:bookmarkStart w:id="33230" w:name="_Toc494290729"/>
        <w:bookmarkStart w:id="33231" w:name="_Toc494293545"/>
        <w:bookmarkStart w:id="33232" w:name="_Toc494296359"/>
        <w:bookmarkEnd w:id="33224"/>
        <w:bookmarkEnd w:id="33225"/>
        <w:bookmarkEnd w:id="33226"/>
        <w:bookmarkEnd w:id="33227"/>
        <w:bookmarkEnd w:id="33228"/>
        <w:bookmarkEnd w:id="33229"/>
        <w:bookmarkEnd w:id="33230"/>
        <w:bookmarkEnd w:id="33231"/>
        <w:bookmarkEnd w:id="33232"/>
      </w:del>
    </w:p>
    <w:p w:rsidR="0058722E" w:rsidRPr="00E056B6" w:rsidDel="00371A11" w:rsidRDefault="00C0468B">
      <w:pPr>
        <w:pStyle w:val="body"/>
        <w:rPr>
          <w:del w:id="33233" w:author="Sastry, Murali" w:date="2015-06-09T17:17:00Z"/>
        </w:rPr>
      </w:pPr>
      <w:del w:id="33234" w:author="Sastry, Murali" w:date="2015-06-09T17:17:00Z">
        <w:r w:rsidRPr="00E056B6" w:rsidDel="00371A11">
          <w:delText>In the Makefile, add a section for the new &lt;OEMName&gt;, QDLService2k&lt;OEMName&gt;, and &lt;OEMName&gt;Debug.</w:delText>
        </w:r>
        <w:bookmarkStart w:id="33235" w:name="_Toc421704296"/>
        <w:bookmarkStart w:id="33236" w:name="_Toc421707490"/>
        <w:bookmarkStart w:id="33237" w:name="_Toc422907470"/>
        <w:bookmarkStart w:id="33238" w:name="_Toc422938101"/>
        <w:bookmarkStart w:id="33239" w:name="_Toc422941163"/>
        <w:bookmarkStart w:id="33240" w:name="_Toc422932598"/>
        <w:bookmarkStart w:id="33241" w:name="_Toc494290730"/>
        <w:bookmarkStart w:id="33242" w:name="_Toc494293546"/>
        <w:bookmarkStart w:id="33243" w:name="_Toc494296360"/>
        <w:bookmarkEnd w:id="33235"/>
        <w:bookmarkEnd w:id="33236"/>
        <w:bookmarkEnd w:id="33237"/>
        <w:bookmarkEnd w:id="33238"/>
        <w:bookmarkEnd w:id="33239"/>
        <w:bookmarkEnd w:id="33240"/>
        <w:bookmarkEnd w:id="33241"/>
        <w:bookmarkEnd w:id="33242"/>
        <w:bookmarkEnd w:id="33243"/>
      </w:del>
    </w:p>
    <w:p w:rsidR="0058722E" w:rsidRPr="00E056B6" w:rsidDel="00371A11" w:rsidRDefault="00C0468B">
      <w:pPr>
        <w:pStyle w:val="body"/>
        <w:rPr>
          <w:del w:id="33244" w:author="Sastry, Murali" w:date="2015-06-09T17:17:00Z"/>
        </w:rPr>
      </w:pPr>
      <w:del w:id="33245" w:author="Sastry, Murali" w:date="2015-06-09T17:17:00Z">
        <w:r w:rsidRPr="00E056B6" w:rsidDel="00371A11">
          <w:delText>FirmwareDownloader.cpp, around line 79, add per platform section</w:delText>
        </w:r>
        <w:bookmarkStart w:id="33246" w:name="_Toc421704297"/>
        <w:bookmarkStart w:id="33247" w:name="_Toc421707491"/>
        <w:bookmarkStart w:id="33248" w:name="_Toc422907471"/>
        <w:bookmarkStart w:id="33249" w:name="_Toc422938102"/>
        <w:bookmarkStart w:id="33250" w:name="_Toc422941164"/>
        <w:bookmarkStart w:id="33251" w:name="_Toc422932599"/>
        <w:bookmarkStart w:id="33252" w:name="_Toc494290731"/>
        <w:bookmarkStart w:id="33253" w:name="_Toc494293547"/>
        <w:bookmarkStart w:id="33254" w:name="_Toc494296361"/>
        <w:bookmarkEnd w:id="33246"/>
        <w:bookmarkEnd w:id="33247"/>
        <w:bookmarkEnd w:id="33248"/>
        <w:bookmarkEnd w:id="33249"/>
        <w:bookmarkEnd w:id="33250"/>
        <w:bookmarkEnd w:id="33251"/>
        <w:bookmarkEnd w:id="33252"/>
        <w:bookmarkEnd w:id="33253"/>
        <w:bookmarkEnd w:id="33254"/>
      </w:del>
    </w:p>
    <w:p w:rsidR="0058722E" w:rsidRPr="00E056B6" w:rsidDel="00371A11" w:rsidRDefault="00C0468B">
      <w:pPr>
        <w:pStyle w:val="body"/>
        <w:rPr>
          <w:del w:id="33255" w:author="Sastry, Murali" w:date="2015-06-09T17:17:00Z"/>
        </w:rPr>
        <w:pPrChange w:id="33256" w:author="Sastry, Murali" w:date="2015-06-10T10:23:00Z">
          <w:pPr>
            <w:pStyle w:val="Caption"/>
            <w:keepNext/>
            <w:ind w:left="1440"/>
          </w:pPr>
        </w:pPrChange>
      </w:pPr>
      <w:bookmarkStart w:id="33257" w:name="_Toc262040462"/>
      <w:del w:id="33258" w:author="Sastry, Murali" w:date="2015-06-09T17:17:00Z">
        <w:r w:rsidRPr="00E056B6" w:rsidDel="00371A11">
          <w:delText>Table 42 Per-platform constants</w:delText>
        </w:r>
        <w:bookmarkStart w:id="33259" w:name="_Toc421704298"/>
        <w:bookmarkStart w:id="33260" w:name="_Toc421707492"/>
        <w:bookmarkStart w:id="33261" w:name="_Toc422907472"/>
        <w:bookmarkStart w:id="33262" w:name="_Toc422938103"/>
        <w:bookmarkStart w:id="33263" w:name="_Toc422941165"/>
        <w:bookmarkStart w:id="33264" w:name="_Toc422932600"/>
        <w:bookmarkStart w:id="33265" w:name="_Toc494290732"/>
        <w:bookmarkStart w:id="33266" w:name="_Toc494293548"/>
        <w:bookmarkStart w:id="33267" w:name="_Toc494296362"/>
        <w:bookmarkEnd w:id="33257"/>
        <w:bookmarkEnd w:id="33259"/>
        <w:bookmarkEnd w:id="33260"/>
        <w:bookmarkEnd w:id="33261"/>
        <w:bookmarkEnd w:id="33262"/>
        <w:bookmarkEnd w:id="33263"/>
        <w:bookmarkEnd w:id="33264"/>
        <w:bookmarkEnd w:id="33265"/>
        <w:bookmarkEnd w:id="33266"/>
        <w:bookmarkEnd w:id="33267"/>
      </w:del>
    </w:p>
    <w:tbl>
      <w:tblPr>
        <w:tblW w:w="7380" w:type="dxa"/>
        <w:tblInd w:w="15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4860"/>
      </w:tblGrid>
      <w:tr w:rsidR="0058722E" w:rsidRPr="00E056B6" w:rsidDel="00371A11" w:rsidTr="00273E1A">
        <w:trPr>
          <w:cantSplit/>
          <w:tblHeader/>
          <w:del w:id="33268" w:author="Sastry, Murali" w:date="2015-06-09T17:17:00Z"/>
        </w:trPr>
        <w:tc>
          <w:tcPr>
            <w:tcW w:w="2520" w:type="dxa"/>
            <w:tcBorders>
              <w:bottom w:val="single" w:sz="12" w:space="0" w:color="auto"/>
            </w:tcBorders>
          </w:tcPr>
          <w:p w:rsidR="0058722E" w:rsidRPr="00E056B6" w:rsidDel="00371A11" w:rsidRDefault="00C0468B">
            <w:pPr>
              <w:pStyle w:val="body"/>
              <w:rPr>
                <w:del w:id="33269" w:author="Sastry, Murali" w:date="2015-06-09T17:17:00Z"/>
              </w:rPr>
              <w:pPrChange w:id="33270" w:author="Sastry, Murali" w:date="2015-06-10T10:23:00Z">
                <w:pPr>
                  <w:pStyle w:val="tableheading"/>
                  <w:jc w:val="left"/>
                  <w:outlineLvl w:val="1"/>
                </w:pPr>
              </w:pPrChange>
            </w:pPr>
            <w:del w:id="33271" w:author="Sastry, Murali" w:date="2015-06-09T17:17:00Z">
              <w:r w:rsidRPr="00E056B6" w:rsidDel="00371A11">
                <w:delText>Keywords</w:delText>
              </w:r>
              <w:bookmarkStart w:id="33272" w:name="_Toc421704299"/>
              <w:bookmarkStart w:id="33273" w:name="_Toc421707493"/>
              <w:bookmarkStart w:id="33274" w:name="_Toc422907473"/>
              <w:bookmarkStart w:id="33275" w:name="_Toc422938104"/>
              <w:bookmarkStart w:id="33276" w:name="_Toc422941166"/>
              <w:bookmarkStart w:id="33277" w:name="_Toc422932601"/>
              <w:bookmarkStart w:id="33278" w:name="_Toc494290733"/>
              <w:bookmarkStart w:id="33279" w:name="_Toc494293549"/>
              <w:bookmarkStart w:id="33280" w:name="_Toc494296363"/>
              <w:bookmarkEnd w:id="33272"/>
              <w:bookmarkEnd w:id="33273"/>
              <w:bookmarkEnd w:id="33274"/>
              <w:bookmarkEnd w:id="33275"/>
              <w:bookmarkEnd w:id="33276"/>
              <w:bookmarkEnd w:id="33277"/>
              <w:bookmarkEnd w:id="33278"/>
              <w:bookmarkEnd w:id="33279"/>
              <w:bookmarkEnd w:id="33280"/>
            </w:del>
          </w:p>
        </w:tc>
        <w:tc>
          <w:tcPr>
            <w:tcW w:w="4860" w:type="dxa"/>
            <w:tcBorders>
              <w:bottom w:val="single" w:sz="12" w:space="0" w:color="auto"/>
            </w:tcBorders>
          </w:tcPr>
          <w:p w:rsidR="0058722E" w:rsidRPr="00E056B6" w:rsidDel="00371A11" w:rsidRDefault="00C0468B">
            <w:pPr>
              <w:pStyle w:val="body"/>
              <w:rPr>
                <w:del w:id="33281" w:author="Sastry, Murali" w:date="2015-06-09T17:17:00Z"/>
              </w:rPr>
              <w:pPrChange w:id="33282" w:author="Sastry, Murali" w:date="2015-06-10T10:23:00Z">
                <w:pPr>
                  <w:pStyle w:val="tableheading"/>
                  <w:jc w:val="left"/>
                  <w:outlineLvl w:val="1"/>
                </w:pPr>
              </w:pPrChange>
            </w:pPr>
            <w:del w:id="33283" w:author="Sastry, Murali" w:date="2015-06-09T17:17:00Z">
              <w:r w:rsidRPr="00E056B6" w:rsidDel="00371A11">
                <w:delText>Values</w:delText>
              </w:r>
              <w:bookmarkStart w:id="33284" w:name="_Toc421704300"/>
              <w:bookmarkStart w:id="33285" w:name="_Toc421707494"/>
              <w:bookmarkStart w:id="33286" w:name="_Toc422907474"/>
              <w:bookmarkStart w:id="33287" w:name="_Toc422938105"/>
              <w:bookmarkStart w:id="33288" w:name="_Toc422941167"/>
              <w:bookmarkStart w:id="33289" w:name="_Toc422932602"/>
              <w:bookmarkStart w:id="33290" w:name="_Toc494290734"/>
              <w:bookmarkStart w:id="33291" w:name="_Toc494293550"/>
              <w:bookmarkStart w:id="33292" w:name="_Toc494296364"/>
              <w:bookmarkEnd w:id="33284"/>
              <w:bookmarkEnd w:id="33285"/>
              <w:bookmarkEnd w:id="33286"/>
              <w:bookmarkEnd w:id="33287"/>
              <w:bookmarkEnd w:id="33288"/>
              <w:bookmarkEnd w:id="33289"/>
              <w:bookmarkEnd w:id="33290"/>
              <w:bookmarkEnd w:id="33291"/>
              <w:bookmarkEnd w:id="33292"/>
            </w:del>
          </w:p>
        </w:tc>
        <w:bookmarkStart w:id="33293" w:name="_Toc421704301"/>
        <w:bookmarkStart w:id="33294" w:name="_Toc421707495"/>
        <w:bookmarkStart w:id="33295" w:name="_Toc422907475"/>
        <w:bookmarkStart w:id="33296" w:name="_Toc422938106"/>
        <w:bookmarkStart w:id="33297" w:name="_Toc422941168"/>
        <w:bookmarkStart w:id="33298" w:name="_Toc422932603"/>
        <w:bookmarkStart w:id="33299" w:name="_Toc494290735"/>
        <w:bookmarkStart w:id="33300" w:name="_Toc494293551"/>
        <w:bookmarkStart w:id="33301" w:name="_Toc494296365"/>
        <w:bookmarkEnd w:id="33293"/>
        <w:bookmarkEnd w:id="33294"/>
        <w:bookmarkEnd w:id="33295"/>
        <w:bookmarkEnd w:id="33296"/>
        <w:bookmarkEnd w:id="33297"/>
        <w:bookmarkEnd w:id="33298"/>
        <w:bookmarkEnd w:id="33299"/>
        <w:bookmarkEnd w:id="33300"/>
        <w:bookmarkEnd w:id="33301"/>
      </w:tr>
      <w:tr w:rsidR="0058722E" w:rsidRPr="00E056B6" w:rsidDel="00371A11" w:rsidTr="00273E1A">
        <w:trPr>
          <w:cantSplit/>
          <w:del w:id="33302" w:author="Sastry, Murali" w:date="2015-06-09T17:17:00Z"/>
        </w:trPr>
        <w:tc>
          <w:tcPr>
            <w:tcW w:w="2520" w:type="dxa"/>
            <w:tcBorders>
              <w:top w:val="nil"/>
              <w:bottom w:val="single" w:sz="6" w:space="0" w:color="auto"/>
            </w:tcBorders>
          </w:tcPr>
          <w:p w:rsidR="0058722E" w:rsidRPr="00E056B6" w:rsidDel="00371A11" w:rsidRDefault="00C0468B">
            <w:pPr>
              <w:pStyle w:val="body"/>
              <w:rPr>
                <w:del w:id="33303" w:author="Sastry, Murali" w:date="2015-06-09T17:17:00Z"/>
              </w:rPr>
              <w:pPrChange w:id="33304" w:author="Sastry, Murali" w:date="2015-06-10T10:23:00Z">
                <w:pPr>
                  <w:pStyle w:val="tableentry"/>
                  <w:keepNext/>
                  <w:outlineLvl w:val="1"/>
                </w:pPr>
              </w:pPrChange>
            </w:pPr>
            <w:del w:id="33305" w:author="Sastry, Murali" w:date="2015-06-09T17:17:00Z">
              <w:r w:rsidRPr="00E056B6" w:rsidDel="00371A11">
                <w:delText>SERVICE_NAME</w:delText>
              </w:r>
              <w:bookmarkStart w:id="33306" w:name="_Toc421704302"/>
              <w:bookmarkStart w:id="33307" w:name="_Toc421707496"/>
              <w:bookmarkStart w:id="33308" w:name="_Toc422907476"/>
              <w:bookmarkStart w:id="33309" w:name="_Toc422938107"/>
              <w:bookmarkStart w:id="33310" w:name="_Toc422941169"/>
              <w:bookmarkStart w:id="33311" w:name="_Toc422932604"/>
              <w:bookmarkStart w:id="33312" w:name="_Toc494290736"/>
              <w:bookmarkStart w:id="33313" w:name="_Toc494293552"/>
              <w:bookmarkStart w:id="33314" w:name="_Toc494296366"/>
              <w:bookmarkEnd w:id="33306"/>
              <w:bookmarkEnd w:id="33307"/>
              <w:bookmarkEnd w:id="33308"/>
              <w:bookmarkEnd w:id="33309"/>
              <w:bookmarkEnd w:id="33310"/>
              <w:bookmarkEnd w:id="33311"/>
              <w:bookmarkEnd w:id="33312"/>
              <w:bookmarkEnd w:id="33313"/>
              <w:bookmarkEnd w:id="33314"/>
            </w:del>
          </w:p>
        </w:tc>
        <w:tc>
          <w:tcPr>
            <w:tcW w:w="4860" w:type="dxa"/>
            <w:tcBorders>
              <w:top w:val="nil"/>
              <w:bottom w:val="single" w:sz="6" w:space="0" w:color="auto"/>
            </w:tcBorders>
          </w:tcPr>
          <w:p w:rsidR="0058722E" w:rsidRPr="00E056B6" w:rsidDel="00371A11" w:rsidRDefault="00C0468B">
            <w:pPr>
              <w:pStyle w:val="body"/>
              <w:rPr>
                <w:del w:id="33315" w:author="Sastry, Murali" w:date="2015-06-09T17:17:00Z"/>
              </w:rPr>
              <w:pPrChange w:id="33316" w:author="Sastry, Murali" w:date="2015-06-10T10:23:00Z">
                <w:pPr>
                  <w:pStyle w:val="tableentry"/>
                  <w:keepNext/>
                  <w:outlineLvl w:val="1"/>
                </w:pPr>
              </w:pPrChange>
            </w:pPr>
            <w:del w:id="33317" w:author="Sastry, Murali" w:date="2015-06-09T17:17:00Z">
              <w:r w:rsidRPr="00E056B6" w:rsidDel="00371A11">
                <w:delText>QDLService2k&lt;OEMName&gt;</w:delText>
              </w:r>
              <w:bookmarkStart w:id="33318" w:name="_Toc421704303"/>
              <w:bookmarkStart w:id="33319" w:name="_Toc421707497"/>
              <w:bookmarkStart w:id="33320" w:name="_Toc422907477"/>
              <w:bookmarkStart w:id="33321" w:name="_Toc422938108"/>
              <w:bookmarkStart w:id="33322" w:name="_Toc422941170"/>
              <w:bookmarkStart w:id="33323" w:name="_Toc422932605"/>
              <w:bookmarkStart w:id="33324" w:name="_Toc494290737"/>
              <w:bookmarkStart w:id="33325" w:name="_Toc494293553"/>
              <w:bookmarkStart w:id="33326" w:name="_Toc494296367"/>
              <w:bookmarkEnd w:id="33318"/>
              <w:bookmarkEnd w:id="33319"/>
              <w:bookmarkEnd w:id="33320"/>
              <w:bookmarkEnd w:id="33321"/>
              <w:bookmarkEnd w:id="33322"/>
              <w:bookmarkEnd w:id="33323"/>
              <w:bookmarkEnd w:id="33324"/>
              <w:bookmarkEnd w:id="33325"/>
              <w:bookmarkEnd w:id="33326"/>
            </w:del>
          </w:p>
        </w:tc>
        <w:bookmarkStart w:id="33327" w:name="_Toc421704304"/>
        <w:bookmarkStart w:id="33328" w:name="_Toc421707498"/>
        <w:bookmarkStart w:id="33329" w:name="_Toc422907478"/>
        <w:bookmarkStart w:id="33330" w:name="_Toc422938109"/>
        <w:bookmarkStart w:id="33331" w:name="_Toc422941171"/>
        <w:bookmarkStart w:id="33332" w:name="_Toc422932606"/>
        <w:bookmarkStart w:id="33333" w:name="_Toc494290738"/>
        <w:bookmarkStart w:id="33334" w:name="_Toc494293554"/>
        <w:bookmarkStart w:id="33335" w:name="_Toc494296368"/>
        <w:bookmarkEnd w:id="33327"/>
        <w:bookmarkEnd w:id="33328"/>
        <w:bookmarkEnd w:id="33329"/>
        <w:bookmarkEnd w:id="33330"/>
        <w:bookmarkEnd w:id="33331"/>
        <w:bookmarkEnd w:id="33332"/>
        <w:bookmarkEnd w:id="33333"/>
        <w:bookmarkEnd w:id="33334"/>
        <w:bookmarkEnd w:id="33335"/>
      </w:tr>
      <w:tr w:rsidR="0058722E" w:rsidRPr="00E056B6" w:rsidDel="00371A11" w:rsidTr="00273E1A">
        <w:trPr>
          <w:cantSplit/>
          <w:del w:id="33336" w:author="Sastry, Murali" w:date="2015-06-09T17:17:00Z"/>
        </w:trPr>
        <w:tc>
          <w:tcPr>
            <w:tcW w:w="2520" w:type="dxa"/>
            <w:tcBorders>
              <w:top w:val="single" w:sz="6" w:space="0" w:color="auto"/>
              <w:bottom w:val="single" w:sz="6" w:space="0" w:color="auto"/>
            </w:tcBorders>
          </w:tcPr>
          <w:p w:rsidR="0058722E" w:rsidRPr="00E056B6" w:rsidDel="00371A11" w:rsidRDefault="00C0468B">
            <w:pPr>
              <w:pStyle w:val="body"/>
              <w:rPr>
                <w:del w:id="33337" w:author="Sastry, Murali" w:date="2015-06-09T17:17:00Z"/>
              </w:rPr>
              <w:pPrChange w:id="33338" w:author="Sastry, Murali" w:date="2015-06-10T10:23:00Z">
                <w:pPr>
                  <w:pStyle w:val="tableentry"/>
                  <w:keepNext/>
                  <w:outlineLvl w:val="1"/>
                </w:pPr>
              </w:pPrChange>
            </w:pPr>
            <w:del w:id="33339" w:author="Sastry, Murali" w:date="2015-06-09T17:17:00Z">
              <w:r w:rsidRPr="00E056B6" w:rsidDel="00371A11">
                <w:delText>OPTIONS_FILE</w:delText>
              </w:r>
              <w:bookmarkStart w:id="33340" w:name="_Toc421704305"/>
              <w:bookmarkStart w:id="33341" w:name="_Toc421707499"/>
              <w:bookmarkStart w:id="33342" w:name="_Toc422907479"/>
              <w:bookmarkStart w:id="33343" w:name="_Toc422938110"/>
              <w:bookmarkStart w:id="33344" w:name="_Toc422941172"/>
              <w:bookmarkStart w:id="33345" w:name="_Toc422932607"/>
              <w:bookmarkStart w:id="33346" w:name="_Toc494290739"/>
              <w:bookmarkStart w:id="33347" w:name="_Toc494293555"/>
              <w:bookmarkStart w:id="33348" w:name="_Toc494296369"/>
              <w:bookmarkEnd w:id="33340"/>
              <w:bookmarkEnd w:id="33341"/>
              <w:bookmarkEnd w:id="33342"/>
              <w:bookmarkEnd w:id="33343"/>
              <w:bookmarkEnd w:id="33344"/>
              <w:bookmarkEnd w:id="33345"/>
              <w:bookmarkEnd w:id="33346"/>
              <w:bookmarkEnd w:id="33347"/>
              <w:bookmarkEnd w:id="33348"/>
            </w:del>
          </w:p>
        </w:tc>
        <w:tc>
          <w:tcPr>
            <w:tcW w:w="4860" w:type="dxa"/>
            <w:tcBorders>
              <w:top w:val="single" w:sz="6" w:space="0" w:color="auto"/>
              <w:bottom w:val="single" w:sz="6" w:space="0" w:color="auto"/>
            </w:tcBorders>
          </w:tcPr>
          <w:p w:rsidR="0058722E" w:rsidRPr="00E056B6" w:rsidDel="00371A11" w:rsidRDefault="00C0468B">
            <w:pPr>
              <w:pStyle w:val="body"/>
              <w:rPr>
                <w:del w:id="33349" w:author="Sastry, Murali" w:date="2015-06-09T17:17:00Z"/>
              </w:rPr>
              <w:pPrChange w:id="33350" w:author="Sastry, Murali" w:date="2015-06-10T10:23:00Z">
                <w:pPr>
                  <w:pStyle w:val="tableentry"/>
                  <w:keepNext/>
                  <w:outlineLvl w:val="1"/>
                </w:pPr>
              </w:pPrChange>
            </w:pPr>
            <w:del w:id="33351" w:author="Sastry, Murali" w:date="2015-06-09T17:17:00Z">
              <w:r w:rsidRPr="00E056B6" w:rsidDel="00371A11">
                <w:delText>Options2k&lt;OEMName&gt;.txt</w:delText>
              </w:r>
              <w:bookmarkStart w:id="33352" w:name="_Toc421704306"/>
              <w:bookmarkStart w:id="33353" w:name="_Toc421707500"/>
              <w:bookmarkStart w:id="33354" w:name="_Toc422907480"/>
              <w:bookmarkStart w:id="33355" w:name="_Toc422938111"/>
              <w:bookmarkStart w:id="33356" w:name="_Toc422941173"/>
              <w:bookmarkStart w:id="33357" w:name="_Toc422932608"/>
              <w:bookmarkStart w:id="33358" w:name="_Toc494290740"/>
              <w:bookmarkStart w:id="33359" w:name="_Toc494293556"/>
              <w:bookmarkStart w:id="33360" w:name="_Toc494296370"/>
              <w:bookmarkEnd w:id="33352"/>
              <w:bookmarkEnd w:id="33353"/>
              <w:bookmarkEnd w:id="33354"/>
              <w:bookmarkEnd w:id="33355"/>
              <w:bookmarkEnd w:id="33356"/>
              <w:bookmarkEnd w:id="33357"/>
              <w:bookmarkEnd w:id="33358"/>
              <w:bookmarkEnd w:id="33359"/>
              <w:bookmarkEnd w:id="33360"/>
            </w:del>
          </w:p>
        </w:tc>
        <w:bookmarkStart w:id="33361" w:name="_Toc421704307"/>
        <w:bookmarkStart w:id="33362" w:name="_Toc421707501"/>
        <w:bookmarkStart w:id="33363" w:name="_Toc422907481"/>
        <w:bookmarkStart w:id="33364" w:name="_Toc422938112"/>
        <w:bookmarkStart w:id="33365" w:name="_Toc422941174"/>
        <w:bookmarkStart w:id="33366" w:name="_Toc422932609"/>
        <w:bookmarkStart w:id="33367" w:name="_Toc494290741"/>
        <w:bookmarkStart w:id="33368" w:name="_Toc494293557"/>
        <w:bookmarkStart w:id="33369" w:name="_Toc494296371"/>
        <w:bookmarkEnd w:id="33361"/>
        <w:bookmarkEnd w:id="33362"/>
        <w:bookmarkEnd w:id="33363"/>
        <w:bookmarkEnd w:id="33364"/>
        <w:bookmarkEnd w:id="33365"/>
        <w:bookmarkEnd w:id="33366"/>
        <w:bookmarkEnd w:id="33367"/>
        <w:bookmarkEnd w:id="33368"/>
        <w:bookmarkEnd w:id="33369"/>
      </w:tr>
      <w:tr w:rsidR="0058722E" w:rsidRPr="00E056B6" w:rsidDel="00371A11" w:rsidTr="00273E1A">
        <w:trPr>
          <w:cantSplit/>
          <w:del w:id="33370" w:author="Sastry, Murali" w:date="2015-06-09T17:17:00Z"/>
        </w:trPr>
        <w:tc>
          <w:tcPr>
            <w:tcW w:w="2520" w:type="dxa"/>
            <w:tcBorders>
              <w:top w:val="single" w:sz="6" w:space="0" w:color="auto"/>
              <w:bottom w:val="single" w:sz="6" w:space="0" w:color="auto"/>
            </w:tcBorders>
          </w:tcPr>
          <w:p w:rsidR="0058722E" w:rsidRPr="00E056B6" w:rsidDel="00371A11" w:rsidRDefault="00C0468B">
            <w:pPr>
              <w:pStyle w:val="body"/>
              <w:rPr>
                <w:del w:id="33371" w:author="Sastry, Murali" w:date="2015-06-09T17:17:00Z"/>
              </w:rPr>
              <w:pPrChange w:id="33372" w:author="Sastry, Murali" w:date="2015-06-10T10:23:00Z">
                <w:pPr>
                  <w:pStyle w:val="tableentry"/>
                  <w:keepNext/>
                  <w:outlineLvl w:val="1"/>
                </w:pPr>
              </w:pPrChange>
            </w:pPr>
            <w:del w:id="33373" w:author="Sastry, Murali" w:date="2015-06-09T17:17:00Z">
              <w:r w:rsidRPr="00E056B6" w:rsidDel="00371A11">
                <w:delText>IMAGE_FOLDER</w:delText>
              </w:r>
              <w:bookmarkStart w:id="33374" w:name="_Toc421704308"/>
              <w:bookmarkStart w:id="33375" w:name="_Toc421707502"/>
              <w:bookmarkStart w:id="33376" w:name="_Toc422907482"/>
              <w:bookmarkStart w:id="33377" w:name="_Toc422938113"/>
              <w:bookmarkStart w:id="33378" w:name="_Toc422941175"/>
              <w:bookmarkStart w:id="33379" w:name="_Toc422932610"/>
              <w:bookmarkStart w:id="33380" w:name="_Toc494290742"/>
              <w:bookmarkStart w:id="33381" w:name="_Toc494293558"/>
              <w:bookmarkStart w:id="33382" w:name="_Toc494296372"/>
              <w:bookmarkEnd w:id="33374"/>
              <w:bookmarkEnd w:id="33375"/>
              <w:bookmarkEnd w:id="33376"/>
              <w:bookmarkEnd w:id="33377"/>
              <w:bookmarkEnd w:id="33378"/>
              <w:bookmarkEnd w:id="33379"/>
              <w:bookmarkEnd w:id="33380"/>
              <w:bookmarkEnd w:id="33381"/>
              <w:bookmarkEnd w:id="33382"/>
            </w:del>
          </w:p>
        </w:tc>
        <w:tc>
          <w:tcPr>
            <w:tcW w:w="4860" w:type="dxa"/>
            <w:tcBorders>
              <w:top w:val="single" w:sz="6" w:space="0" w:color="auto"/>
              <w:bottom w:val="single" w:sz="6" w:space="0" w:color="auto"/>
            </w:tcBorders>
          </w:tcPr>
          <w:p w:rsidR="0058722E" w:rsidRPr="00E056B6" w:rsidDel="00371A11" w:rsidRDefault="00C0468B">
            <w:pPr>
              <w:pStyle w:val="body"/>
              <w:rPr>
                <w:del w:id="33383" w:author="Sastry, Murali" w:date="2015-06-09T17:17:00Z"/>
              </w:rPr>
              <w:pPrChange w:id="33384" w:author="Sastry, Murali" w:date="2015-06-10T10:23:00Z">
                <w:pPr>
                  <w:pStyle w:val="tableentry"/>
                  <w:keepNext/>
                  <w:outlineLvl w:val="1"/>
                </w:pPr>
              </w:pPrChange>
            </w:pPr>
            <w:del w:id="33385" w:author="Sastry, Murali" w:date="2015-06-09T17:17:00Z">
              <w:r w:rsidRPr="00E056B6" w:rsidDel="00371A11">
                <w:delText>Images2k/&lt;OEMName&gt;/</w:delText>
              </w:r>
              <w:bookmarkStart w:id="33386" w:name="_Toc421704309"/>
              <w:bookmarkStart w:id="33387" w:name="_Toc421707503"/>
              <w:bookmarkStart w:id="33388" w:name="_Toc422907483"/>
              <w:bookmarkStart w:id="33389" w:name="_Toc422938114"/>
              <w:bookmarkStart w:id="33390" w:name="_Toc422941176"/>
              <w:bookmarkStart w:id="33391" w:name="_Toc422932611"/>
              <w:bookmarkStart w:id="33392" w:name="_Toc494290743"/>
              <w:bookmarkStart w:id="33393" w:name="_Toc494293559"/>
              <w:bookmarkStart w:id="33394" w:name="_Toc494296373"/>
              <w:bookmarkEnd w:id="33386"/>
              <w:bookmarkEnd w:id="33387"/>
              <w:bookmarkEnd w:id="33388"/>
              <w:bookmarkEnd w:id="33389"/>
              <w:bookmarkEnd w:id="33390"/>
              <w:bookmarkEnd w:id="33391"/>
              <w:bookmarkEnd w:id="33392"/>
              <w:bookmarkEnd w:id="33393"/>
              <w:bookmarkEnd w:id="33394"/>
            </w:del>
          </w:p>
        </w:tc>
        <w:bookmarkStart w:id="33395" w:name="_Toc421704310"/>
        <w:bookmarkStart w:id="33396" w:name="_Toc421707504"/>
        <w:bookmarkStart w:id="33397" w:name="_Toc422907484"/>
        <w:bookmarkStart w:id="33398" w:name="_Toc422938115"/>
        <w:bookmarkStart w:id="33399" w:name="_Toc422941177"/>
        <w:bookmarkStart w:id="33400" w:name="_Toc422932612"/>
        <w:bookmarkStart w:id="33401" w:name="_Toc494290744"/>
        <w:bookmarkStart w:id="33402" w:name="_Toc494293560"/>
        <w:bookmarkStart w:id="33403" w:name="_Toc494296374"/>
        <w:bookmarkEnd w:id="33395"/>
        <w:bookmarkEnd w:id="33396"/>
        <w:bookmarkEnd w:id="33397"/>
        <w:bookmarkEnd w:id="33398"/>
        <w:bookmarkEnd w:id="33399"/>
        <w:bookmarkEnd w:id="33400"/>
        <w:bookmarkEnd w:id="33401"/>
        <w:bookmarkEnd w:id="33402"/>
        <w:bookmarkEnd w:id="33403"/>
      </w:tr>
    </w:tbl>
    <w:p w:rsidR="00903FA2" w:rsidRDefault="00903FA2" w:rsidP="00903FA2">
      <w:pPr>
        <w:pStyle w:val="Heading4"/>
      </w:pPr>
      <w:bookmarkStart w:id="33404" w:name="_Toc494296375"/>
      <w:r>
        <w:t>Changing version in INF files:</w:t>
      </w:r>
      <w:bookmarkEnd w:id="33404"/>
    </w:p>
    <w:p w:rsidR="00903FA2" w:rsidRDefault="00903FA2" w:rsidP="000E1B60">
      <w:pPr>
        <w:pStyle w:val="body"/>
      </w:pPr>
      <w:r>
        <w:t>INF files Location: //depot/QMI/win/</w:t>
      </w:r>
      <w:proofErr w:type="spellStart"/>
      <w:r>
        <w:t>qcwwan</w:t>
      </w:r>
      <w:proofErr w:type="spellEnd"/>
      <w:r>
        <w:t>/build/</w:t>
      </w:r>
    </w:p>
    <w:p w:rsidR="00903FA2" w:rsidRDefault="00903FA2" w:rsidP="000E1B60">
      <w:pPr>
        <w:pStyle w:val="body"/>
      </w:pPr>
      <w:r>
        <w:t>Files to change: qcfilter.inf, qcmdm.inf, qcnet.inf, qcser.inf, qcwwan.inf, qdbusb.inf</w:t>
      </w:r>
    </w:p>
    <w:p w:rsidR="00903FA2" w:rsidRDefault="00903FA2" w:rsidP="000E1B60">
      <w:pPr>
        <w:pStyle w:val="body"/>
      </w:pPr>
      <w:r>
        <w:t xml:space="preserve"> Update the </w:t>
      </w:r>
      <w:proofErr w:type="spellStart"/>
      <w:r>
        <w:t>DriverVer</w:t>
      </w:r>
      <w:proofErr w:type="spellEnd"/>
      <w:r>
        <w:t xml:space="preserve"> &lt;</w:t>
      </w:r>
      <w:proofErr w:type="spellStart"/>
      <w:r>
        <w:t>Date,Version</w:t>
      </w:r>
      <w:proofErr w:type="spellEnd"/>
      <w:r>
        <w:t>&gt;. Update to the next incremental number</w:t>
      </w:r>
    </w:p>
    <w:p w:rsidR="00ED3E98" w:rsidRDefault="00ED3E98" w:rsidP="00903FA2">
      <w:pPr>
        <w:pStyle w:val="Heading4"/>
      </w:pPr>
      <w:bookmarkStart w:id="33405" w:name="_Toc494296376"/>
      <w:r>
        <w:t>Folder and File Mappings</w:t>
      </w:r>
      <w:bookmarkEnd w:id="33405"/>
    </w:p>
    <w:p w:rsidR="00ED3E98" w:rsidRDefault="0060787B" w:rsidP="00ED3E98">
      <w:pPr>
        <w:pStyle w:val="body"/>
      </w:pPr>
      <w:r>
        <w:t>qcfilter.inf: S</w:t>
      </w:r>
      <w:r w:rsidR="00ED3E98">
        <w:t>ources are in filter folder</w:t>
      </w:r>
      <w:r>
        <w:t>, this driver is for QMI communication</w:t>
      </w:r>
      <w:r w:rsidR="00ED3E98">
        <w:t>.</w:t>
      </w:r>
    </w:p>
    <w:p w:rsidR="00ED3E98" w:rsidRDefault="00ED3E98" w:rsidP="00ED3E98">
      <w:pPr>
        <w:pStyle w:val="body"/>
      </w:pPr>
      <w:r>
        <w:t>qcser.inf</w:t>
      </w:r>
      <w:r w:rsidR="0060787B">
        <w:t>:</w:t>
      </w:r>
      <w:r>
        <w:t xml:space="preserve"> </w:t>
      </w:r>
      <w:r w:rsidR="0060787B">
        <w:t>Sources are in serial folder, information file for Ports (DIAG, SER, NMEA, etc.)</w:t>
      </w:r>
    </w:p>
    <w:p w:rsidR="00ED3E98" w:rsidRDefault="00ED3E98" w:rsidP="00ED3E98">
      <w:pPr>
        <w:pStyle w:val="body"/>
      </w:pPr>
      <w:r>
        <w:t>qcmdm.inf</w:t>
      </w:r>
      <w:r w:rsidR="0060787B">
        <w:t>:</w:t>
      </w:r>
      <w:r>
        <w:t xml:space="preserve"> </w:t>
      </w:r>
      <w:r w:rsidR="0060787B">
        <w:t xml:space="preserve">Sources are in serial folder, information file for </w:t>
      </w:r>
      <w:r w:rsidR="00846CBA">
        <w:t>MODEM</w:t>
      </w:r>
      <w:r w:rsidR="0060787B">
        <w:t xml:space="preserve"> (MODEM).</w:t>
      </w:r>
    </w:p>
    <w:p w:rsidR="00ED3E98" w:rsidRDefault="00ED3E98" w:rsidP="00ED3E98">
      <w:pPr>
        <w:pStyle w:val="body"/>
      </w:pPr>
      <w:r>
        <w:t>qcnet.inf</w:t>
      </w:r>
      <w:r w:rsidR="0060787B">
        <w:t>:</w:t>
      </w:r>
      <w:r>
        <w:t xml:space="preserve"> </w:t>
      </w:r>
      <w:r w:rsidR="0060787B">
        <w:t>S</w:t>
      </w:r>
      <w:r>
        <w:t xml:space="preserve">ources are in </w:t>
      </w:r>
      <w:proofErr w:type="spellStart"/>
      <w:r>
        <w:t>ndis</w:t>
      </w:r>
      <w:proofErr w:type="spellEnd"/>
      <w:r>
        <w:t xml:space="preserve"> folder</w:t>
      </w:r>
      <w:r w:rsidR="008056CE">
        <w:t xml:space="preserve">, information file for </w:t>
      </w:r>
      <w:r w:rsidR="00846CBA">
        <w:t>Network Adapter</w:t>
      </w:r>
      <w:r w:rsidR="008056CE">
        <w:t xml:space="preserve"> (Ethernet NDIS 5.1 driver)</w:t>
      </w:r>
    </w:p>
    <w:p w:rsidR="008056CE" w:rsidRDefault="008056CE" w:rsidP="008056CE">
      <w:pPr>
        <w:pStyle w:val="body"/>
      </w:pPr>
      <w:r>
        <w:t xml:space="preserve">qcwawn.inf: Sources are in </w:t>
      </w:r>
      <w:proofErr w:type="spellStart"/>
      <w:r>
        <w:t>ndis</w:t>
      </w:r>
      <w:proofErr w:type="spellEnd"/>
      <w:r>
        <w:t xml:space="preserve"> folder, information file for </w:t>
      </w:r>
      <w:r w:rsidR="00846CBA">
        <w:t>Network Adapter</w:t>
      </w:r>
      <w:r>
        <w:t xml:space="preserve"> (WWAN NDIS 6.20 driver)</w:t>
      </w:r>
    </w:p>
    <w:p w:rsidR="00ED3E98" w:rsidRDefault="00ED3E98" w:rsidP="00ED3E98">
      <w:pPr>
        <w:pStyle w:val="body"/>
      </w:pPr>
      <w:r>
        <w:t>qdbusb.inf</w:t>
      </w:r>
      <w:r w:rsidR="008056CE">
        <w:t>:</w:t>
      </w:r>
      <w:r>
        <w:t xml:space="preserve"> </w:t>
      </w:r>
      <w:r w:rsidR="008056CE">
        <w:t>S</w:t>
      </w:r>
      <w:r>
        <w:t xml:space="preserve">ources are in </w:t>
      </w:r>
      <w:proofErr w:type="spellStart"/>
      <w:r>
        <w:t>qdss</w:t>
      </w:r>
      <w:proofErr w:type="spellEnd"/>
      <w:r>
        <w:t xml:space="preserve"> folder</w:t>
      </w:r>
      <w:r w:rsidR="008056CE">
        <w:t>, information file for QDSS (QDSS)</w:t>
      </w:r>
    </w:p>
    <w:p w:rsidR="00903FA2" w:rsidRDefault="00903FA2" w:rsidP="00903FA2">
      <w:pPr>
        <w:pStyle w:val="Heading4"/>
      </w:pPr>
      <w:bookmarkStart w:id="33406" w:name="_Toc494296377"/>
      <w:r>
        <w:t>Changing version in Resource (RC) files:</w:t>
      </w:r>
      <w:bookmarkEnd w:id="33406"/>
    </w:p>
    <w:p w:rsidR="00903FA2" w:rsidRPr="000E1B60" w:rsidRDefault="003F29D6" w:rsidP="000E1B60">
      <w:pPr>
        <w:pStyle w:val="body"/>
      </w:pPr>
      <w:r>
        <w:t>Filter Driver RC file: //depot/QMI/win/</w:t>
      </w:r>
      <w:proofErr w:type="spellStart"/>
      <w:r>
        <w:t>qcwwan</w:t>
      </w:r>
      <w:proofErr w:type="spellEnd"/>
      <w:r>
        <w:t>/filter/</w:t>
      </w:r>
      <w:proofErr w:type="spellStart"/>
      <w:r>
        <w:t>qcfilter.rc</w:t>
      </w:r>
      <w:proofErr w:type="spellEnd"/>
      <w:r>
        <w:t xml:space="preserve"> -&gt; Open in any editor and update to next version number.</w:t>
      </w:r>
    </w:p>
    <w:p w:rsidR="003F29D6" w:rsidRPr="000E1B60" w:rsidRDefault="003F29D6" w:rsidP="003F29D6">
      <w:pPr>
        <w:pStyle w:val="body"/>
      </w:pPr>
      <w:r>
        <w:t>NDIS Driver RC file: //depot/QMI/win/</w:t>
      </w:r>
      <w:proofErr w:type="spellStart"/>
      <w:r>
        <w:t>qcwwan</w:t>
      </w:r>
      <w:proofErr w:type="spellEnd"/>
      <w:r>
        <w:t>/</w:t>
      </w:r>
      <w:proofErr w:type="spellStart"/>
      <w:r>
        <w:t>ndis</w:t>
      </w:r>
      <w:proofErr w:type="spellEnd"/>
      <w:r>
        <w:t>/</w:t>
      </w:r>
      <w:proofErr w:type="spellStart"/>
      <w:r>
        <w:t>qcusbnet.rc</w:t>
      </w:r>
      <w:proofErr w:type="spellEnd"/>
      <w:r>
        <w:t xml:space="preserve"> -&gt; Open in any editor and update to next version number.</w:t>
      </w:r>
    </w:p>
    <w:p w:rsidR="003F29D6" w:rsidRDefault="003F29D6" w:rsidP="003F29D6">
      <w:pPr>
        <w:pStyle w:val="body"/>
      </w:pPr>
      <w:r>
        <w:lastRenderedPageBreak/>
        <w:t>Serial Driver RC file: //depot/QMI/win/</w:t>
      </w:r>
      <w:proofErr w:type="spellStart"/>
      <w:r>
        <w:t>qcwwan</w:t>
      </w:r>
      <w:proofErr w:type="spellEnd"/>
      <w:r>
        <w:t>/serial/</w:t>
      </w:r>
      <w:proofErr w:type="spellStart"/>
      <w:r>
        <w:t>qcusbser.rc</w:t>
      </w:r>
      <w:proofErr w:type="spellEnd"/>
      <w:r>
        <w:t xml:space="preserve"> -&gt; Open in any editor and update to next version number.</w:t>
      </w:r>
    </w:p>
    <w:p w:rsidR="003F29D6" w:rsidRDefault="003F29D6" w:rsidP="003F29D6">
      <w:pPr>
        <w:pStyle w:val="Heading4"/>
      </w:pPr>
      <w:bookmarkStart w:id="33407" w:name="_Toc494296378"/>
      <w:r>
        <w:t>Changing version in Source files:</w:t>
      </w:r>
      <w:bookmarkEnd w:id="33407"/>
    </w:p>
    <w:p w:rsidR="003F29D6" w:rsidRDefault="003F29D6" w:rsidP="003F29D6">
      <w:pPr>
        <w:pStyle w:val="body"/>
      </w:pPr>
      <w:r>
        <w:t>We have to hard code the version numbers in 2 .c files, this is needed for printing version numbers in the log files:</w:t>
      </w:r>
    </w:p>
    <w:p w:rsidR="003F29D6" w:rsidRPr="000E1B60" w:rsidRDefault="003F29D6" w:rsidP="003F29D6">
      <w:pPr>
        <w:pStyle w:val="body"/>
      </w:pPr>
      <w:r>
        <w:t>NDIS Driver: //depot/QMI/win/</w:t>
      </w:r>
      <w:proofErr w:type="spellStart"/>
      <w:r>
        <w:t>qcwwan</w:t>
      </w:r>
      <w:proofErr w:type="spellEnd"/>
      <w:r>
        <w:t>/transport/</w:t>
      </w:r>
      <w:proofErr w:type="spellStart"/>
      <w:r>
        <w:t>usb</w:t>
      </w:r>
      <w:proofErr w:type="spellEnd"/>
      <w:r>
        <w:t>/</w:t>
      </w:r>
      <w:proofErr w:type="spellStart"/>
      <w:r>
        <w:t>usbpnp.c</w:t>
      </w:r>
      <w:proofErr w:type="spellEnd"/>
      <w:r>
        <w:t xml:space="preserve"> -&gt; </w:t>
      </w:r>
      <w:r w:rsidR="002730AF">
        <w:t>Search for “Driver Version” and change the version number</w:t>
      </w:r>
      <w:r>
        <w:t>.</w:t>
      </w:r>
    </w:p>
    <w:p w:rsidR="002730AF" w:rsidRDefault="003F29D6" w:rsidP="002730AF">
      <w:pPr>
        <w:pStyle w:val="body"/>
      </w:pPr>
      <w:r>
        <w:t>Serial Driver: //depot/QMI/win/</w:t>
      </w:r>
      <w:proofErr w:type="spellStart"/>
      <w:r>
        <w:t>qcwwan</w:t>
      </w:r>
      <w:proofErr w:type="spellEnd"/>
      <w:r>
        <w:t>/serial/</w:t>
      </w:r>
      <w:proofErr w:type="spellStart"/>
      <w:r>
        <w:t>qc</w:t>
      </w:r>
      <w:r w:rsidR="002730AF">
        <w:t>pnp.</w:t>
      </w:r>
      <w:r>
        <w:t>c</w:t>
      </w:r>
      <w:proofErr w:type="spellEnd"/>
      <w:r>
        <w:t xml:space="preserve"> -&gt; </w:t>
      </w:r>
      <w:r w:rsidR="002730AF">
        <w:t>Search for “Driver Version” and change the version number.</w:t>
      </w:r>
    </w:p>
    <w:p w:rsidR="002730AF" w:rsidRDefault="002730AF" w:rsidP="002730AF">
      <w:pPr>
        <w:pStyle w:val="Heading4"/>
      </w:pPr>
      <w:bookmarkStart w:id="33408" w:name="_Toc494296379"/>
      <w:r>
        <w:t>Changing version in Installer:</w:t>
      </w:r>
      <w:bookmarkEnd w:id="33408"/>
    </w:p>
    <w:p w:rsidR="003F29D6" w:rsidRDefault="002730AF" w:rsidP="003F29D6">
      <w:pPr>
        <w:pStyle w:val="body"/>
      </w:pPr>
      <w:r>
        <w:t>File: //depot/QMI/win/</w:t>
      </w:r>
      <w:proofErr w:type="spellStart"/>
      <w:r>
        <w:t>qcwwan</w:t>
      </w:r>
      <w:proofErr w:type="spellEnd"/>
      <w:r>
        <w:t>/installer/</w:t>
      </w:r>
      <w:proofErr w:type="spellStart"/>
      <w:r>
        <w:t>QualcommDriverInsatll.ism</w:t>
      </w:r>
      <w:proofErr w:type="spellEnd"/>
      <w:r>
        <w:t xml:space="preserve"> -&gt; Search for “</w:t>
      </w:r>
      <w:proofErr w:type="spellStart"/>
      <w:r>
        <w:t>ProductVersion</w:t>
      </w:r>
      <w:proofErr w:type="spellEnd"/>
      <w:r>
        <w:t>” and update the version number to the next installer version.</w:t>
      </w:r>
    </w:p>
    <w:p w:rsidR="002730AF" w:rsidRDefault="002730AF" w:rsidP="003F29D6">
      <w:pPr>
        <w:pStyle w:val="body"/>
      </w:pPr>
      <w:r>
        <w:t>File: //depot/QMI/win/qcwwan/installer/QualcommDriverInstall/String1033.txt -&gt; Search for “PRODUCT_VERSION” and update the version number to the next installer version.</w:t>
      </w:r>
    </w:p>
    <w:p w:rsidR="002730AF" w:rsidRDefault="002730AF" w:rsidP="00DF3B16">
      <w:pPr>
        <w:pStyle w:val="Heading4"/>
      </w:pPr>
      <w:bookmarkStart w:id="33409" w:name="_Toc494296380"/>
      <w:r>
        <w:t>Readme Update</w:t>
      </w:r>
      <w:bookmarkEnd w:id="33409"/>
    </w:p>
    <w:p w:rsidR="00CE0CFB" w:rsidRPr="00E056B6" w:rsidRDefault="002730AF" w:rsidP="00DF3B16">
      <w:pPr>
        <w:pStyle w:val="body"/>
        <w:pPrChange w:id="33410" w:author="Sastry, Murali" w:date="2015-06-10T10:24:00Z">
          <w:pPr>
            <w:pStyle w:val="body"/>
          </w:pPr>
        </w:pPrChange>
      </w:pPr>
      <w:r>
        <w:t xml:space="preserve">The readme.txt is in </w:t>
      </w:r>
      <w:r w:rsidR="00AA5F39">
        <w:t>the following path //depot/QMI/win/</w:t>
      </w:r>
      <w:proofErr w:type="spellStart"/>
      <w:r w:rsidR="00AA5F39">
        <w:t>qcwwan</w:t>
      </w:r>
      <w:proofErr w:type="spellEnd"/>
      <w:r w:rsidR="00AA5F39">
        <w:t>/installer/. Please update the readme.txt with the changes for this release</w:t>
      </w:r>
    </w:p>
    <w:sectPr w:rsidR="00CE0CFB" w:rsidRPr="00E056B6" w:rsidSect="00897BFF">
      <w:headerReference w:type="even" r:id="rId19"/>
      <w:pgSz w:w="12240" w:h="15840" w:code="1"/>
      <w:pgMar w:top="1440" w:right="1440" w:bottom="1440" w:left="1440" w:header="720" w:footer="720" w:gutter="0"/>
      <w:lnNumType w:countBy="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B9D" w:rsidRDefault="00855B9D">
      <w:r>
        <w:separator/>
      </w:r>
    </w:p>
  </w:endnote>
  <w:endnote w:type="continuationSeparator" w:id="0">
    <w:p w:rsidR="00855B9D" w:rsidRDefault="00855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CommercialPi BT">
    <w:altName w:val="Wingdings 2"/>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43A" w:rsidRPr="00365371" w:rsidRDefault="006E343A">
    <w:pPr>
      <w:pStyle w:val="Footer"/>
      <w:pBdr>
        <w:top w:val="single" w:sz="4" w:space="1" w:color="auto"/>
      </w:pBdr>
      <w:tabs>
        <w:tab w:val="clear" w:pos="4507"/>
        <w:tab w:val="clear" w:pos="9000"/>
        <w:tab w:val="center" w:pos="4860"/>
        <w:tab w:val="right" w:pos="9720"/>
      </w:tabs>
      <w:rPr>
        <w:i w:val="0"/>
        <w:sz w:val="22"/>
        <w:lang w:val="it-IT"/>
      </w:rPr>
    </w:pPr>
    <w:r>
      <w:rPr>
        <w:rStyle w:val="PageNumber"/>
        <w:i w:val="0"/>
        <w:sz w:val="22"/>
      </w:rPr>
      <w:fldChar w:fldCharType="begin"/>
    </w:r>
    <w:r w:rsidRPr="001366EB">
      <w:rPr>
        <w:rStyle w:val="PageNumber"/>
        <w:i w:val="0"/>
        <w:sz w:val="22"/>
        <w:lang w:val="it-IT"/>
      </w:rPr>
      <w:instrText xml:space="preserve"> PAGE </w:instrText>
    </w:r>
    <w:r>
      <w:rPr>
        <w:rStyle w:val="PageNumber"/>
        <w:i w:val="0"/>
        <w:sz w:val="22"/>
      </w:rPr>
      <w:fldChar w:fldCharType="separate"/>
    </w:r>
    <w:r w:rsidRPr="001366EB">
      <w:rPr>
        <w:rStyle w:val="PageNumber"/>
        <w:i w:val="0"/>
        <w:noProof/>
        <w:sz w:val="22"/>
        <w:lang w:val="it-IT"/>
      </w:rPr>
      <w:t>vi</w:t>
    </w:r>
    <w:r>
      <w:rPr>
        <w:rStyle w:val="PageNumber"/>
        <w:i w:val="0"/>
        <w:sz w:val="22"/>
      </w:rPr>
      <w:fldChar w:fldCharType="end"/>
    </w:r>
    <w:r w:rsidRPr="001366EB">
      <w:rPr>
        <w:i w:val="0"/>
        <w:sz w:val="16"/>
        <w:lang w:val="it-IT"/>
      </w:rPr>
      <w:tab/>
    </w:r>
    <w:r>
      <w:fldChar w:fldCharType="begin"/>
    </w:r>
    <w:r>
      <w:instrText xml:space="preserve"> KEYWORDS  \* MERGEFORMAT </w:instrText>
    </w:r>
    <w:r>
      <w:fldChar w:fldCharType="separate"/>
    </w:r>
    <w:r w:rsidRPr="005516A5">
      <w:rPr>
        <w:i w:val="0"/>
        <w:sz w:val="16"/>
        <w:lang w:val="it-IT"/>
      </w:rPr>
      <w:t>QUALCOMM Proprietary</w:t>
    </w:r>
    <w:r>
      <w:rPr>
        <w:i w:val="0"/>
        <w:sz w:val="16"/>
        <w:lang w:val="it-IT"/>
      </w:rPr>
      <w:fldChar w:fldCharType="end"/>
    </w:r>
    <w:r w:rsidRPr="001366EB">
      <w:rPr>
        <w:i w:val="0"/>
        <w:sz w:val="16"/>
        <w:lang w:val="it-IT"/>
      </w:rPr>
      <w:tab/>
    </w:r>
    <w:fldSimple w:instr=" SUBJECT  \* MERGEFORMAT ">
      <w:r w:rsidRPr="001366EB">
        <w:rPr>
          <w:i w:val="0"/>
          <w:sz w:val="16"/>
          <w:lang w:val="it-IT"/>
        </w:rPr>
        <w:t>Gobi2000 Build Doc</w:t>
      </w:r>
    </w:fldSimple>
  </w:p>
  <w:p w:rsidR="006E343A" w:rsidRDefault="006E343A">
    <w:pPr>
      <w:pStyle w:val="Footer"/>
      <w:tabs>
        <w:tab w:val="clear" w:pos="4507"/>
        <w:tab w:val="clear" w:pos="9000"/>
        <w:tab w:val="center" w:pos="4860"/>
        <w:tab w:val="right" w:pos="9720"/>
      </w:tabs>
    </w:pPr>
    <w:r>
      <w:rPr>
        <w:b/>
        <w:i w:val="0"/>
      </w:rPr>
      <w:t xml:space="preserve">Today’s date: </w:t>
    </w:r>
    <w:r>
      <w:rPr>
        <w:b/>
        <w:i w:val="0"/>
      </w:rPr>
      <w:fldChar w:fldCharType="begin"/>
    </w:r>
    <w:r>
      <w:rPr>
        <w:b/>
        <w:i w:val="0"/>
      </w:rPr>
      <w:instrText xml:space="preserve"> DATE \@ "MM/dd/yy" </w:instrText>
    </w:r>
    <w:r>
      <w:rPr>
        <w:b/>
        <w:i w:val="0"/>
      </w:rPr>
      <w:fldChar w:fldCharType="separate"/>
    </w:r>
    <w:r>
      <w:rPr>
        <w:b/>
        <w:i w:val="0"/>
        <w:noProof/>
      </w:rPr>
      <w:t>09/27/17</w:t>
    </w:r>
    <w:r>
      <w:rPr>
        <w:b/>
        <w:i w:val="0"/>
      </w:rPr>
      <w:fldChar w:fldCharType="end"/>
    </w:r>
    <w:r>
      <w:rPr>
        <w:b/>
        <w:i w:val="0"/>
      </w:rPr>
      <w:tab/>
    </w:r>
    <w:r>
      <w:rPr>
        <w:b/>
        <w:i w:val="0"/>
      </w:rPr>
      <w:tab/>
      <w:t xml:space="preserve">DRAFT: </w:t>
    </w:r>
    <w:r>
      <w:rPr>
        <w:b/>
        <w:i w:val="0"/>
      </w:rPr>
      <w:fldChar w:fldCharType="begin"/>
    </w:r>
    <w:r>
      <w:rPr>
        <w:b/>
        <w:i w:val="0"/>
      </w:rPr>
      <w:instrText xml:space="preserve"> SAVEDATE \@ "MM/dd/yy" \* MERGEFORMAT </w:instrText>
    </w:r>
    <w:r>
      <w:rPr>
        <w:b/>
        <w:i w:val="0"/>
      </w:rPr>
      <w:fldChar w:fldCharType="separate"/>
    </w:r>
    <w:r>
      <w:rPr>
        <w:b/>
        <w:i w:val="0"/>
        <w:noProof/>
      </w:rPr>
      <w:t>06/24/15</w:t>
    </w:r>
    <w:r>
      <w:rPr>
        <w:b/>
        <w:i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43A" w:rsidRDefault="006E343A">
    <w:pPr>
      <w:pStyle w:val="Footer"/>
      <w:pBdr>
        <w:top w:val="single" w:sz="4" w:space="1" w:color="auto"/>
      </w:pBdr>
      <w:tabs>
        <w:tab w:val="clear" w:pos="4507"/>
        <w:tab w:val="clear" w:pos="9000"/>
        <w:tab w:val="center" w:pos="4680"/>
        <w:tab w:val="right" w:pos="9360"/>
      </w:tabs>
      <w:rPr>
        <w:sz w:val="16"/>
      </w:rPr>
    </w:pPr>
    <w:fldSimple w:instr=" SUBJECT  \* MERGEFORMAT ">
      <w:r w:rsidRPr="001366EB">
        <w:rPr>
          <w:i w:val="0"/>
          <w:sz w:val="16"/>
        </w:rPr>
        <w:t>Gobi2000 Build Doc</w:t>
      </w:r>
    </w:fldSimple>
    <w:r>
      <w:rPr>
        <w:i w:val="0"/>
        <w:sz w:val="16"/>
      </w:rPr>
      <w:tab/>
    </w:r>
    <w:r>
      <w:rPr>
        <w:rStyle w:val="PageNumber"/>
        <w:i w:val="0"/>
        <w:sz w:val="16"/>
      </w:rPr>
      <w:fldChar w:fldCharType="begin"/>
    </w:r>
    <w:r>
      <w:rPr>
        <w:rStyle w:val="PageNumber"/>
        <w:i w:val="0"/>
        <w:sz w:val="16"/>
      </w:rPr>
      <w:instrText xml:space="preserve"> PAGE </w:instrText>
    </w:r>
    <w:r>
      <w:rPr>
        <w:rStyle w:val="PageNumber"/>
        <w:i w:val="0"/>
        <w:sz w:val="16"/>
      </w:rPr>
      <w:fldChar w:fldCharType="separate"/>
    </w:r>
    <w:r>
      <w:rPr>
        <w:rStyle w:val="PageNumber"/>
        <w:i w:val="0"/>
        <w:noProof/>
        <w:sz w:val="16"/>
      </w:rPr>
      <w:t>2</w:t>
    </w:r>
    <w:r>
      <w:rPr>
        <w:rStyle w:val="PageNumber"/>
        <w:i w:val="0"/>
        <w:sz w:val="16"/>
      </w:rPr>
      <w:fldChar w:fldCharType="end"/>
    </w:r>
    <w:r>
      <w:rPr>
        <w:i w:val="0"/>
        <w:sz w:val="16"/>
      </w:rPr>
      <w:tab/>
    </w:r>
    <w:fldSimple w:instr=" KEYWORDS  \* MERGEFORMAT ">
      <w:r w:rsidRPr="001366EB">
        <w:rPr>
          <w:i w:val="0"/>
          <w:sz w:val="16"/>
        </w:rPr>
        <w:t>QUALCOMM Proprietary</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43A" w:rsidRDefault="006E343A">
    <w:pPr>
      <w:pStyle w:val="titlepg-prop"/>
    </w:pPr>
    <w:r>
      <w:t>QUALCOMM</w:t>
    </w:r>
    <w:r>
      <w:rPr>
        <w:vertAlign w:val="superscript"/>
      </w:rPr>
      <w:t>®</w:t>
    </w:r>
    <w:r>
      <w:t xml:space="preserve"> Proprietary</w:t>
    </w:r>
  </w:p>
  <w:p w:rsidR="006E343A" w:rsidRPr="00E06AB0" w:rsidRDefault="006E343A">
    <w:pPr>
      <w:pStyle w:val="titlepg-indicia"/>
    </w:pPr>
    <w:r w:rsidRPr="00E06AB0">
      <w:rPr>
        <w:b/>
        <w:bCs/>
      </w:rPr>
      <w:t>Restricted Distribution:</w:t>
    </w:r>
    <w:r w:rsidRPr="00E06AB0">
      <w:t xml:space="preserve"> This document contains critical information about QUALCOMM products and may not be distributed to anyone that is not an employee of QUALCOMM, its affiliates or subsidiaries without the approval of Configuration Management.</w:t>
    </w:r>
  </w:p>
  <w:p w:rsidR="006E343A" w:rsidRPr="00E06AB0" w:rsidRDefault="006E343A">
    <w:pPr>
      <w:pStyle w:val="titlepg-indicia"/>
    </w:pPr>
    <w:r w:rsidRPr="00E06AB0">
      <w:t>All data and information contained in or disclosed by this document is confidential and proprietary information of QUALCOMM Incorporated and all rights therein are expressly reserved. By accepting this material the recipient agrees that this material and the information contained therein is to be held in confidence and in trust and will not be used, copied, reproduced in whole or in part, nor its contents revealed in any manner to others without the express written permission of QUALCOMM Incorporated.</w:t>
    </w:r>
  </w:p>
  <w:p w:rsidR="006E343A" w:rsidRDefault="006E343A">
    <w:pPr>
      <w:pStyle w:val="titlepg-indicia"/>
    </w:pPr>
    <w:r>
      <w:t xml:space="preserve">QUALCOMM Incorporated reserves the right to make changes to the product(s) or information contained herein without notice. No liability is assumed for any damages arising directly or indirectly by their use or application. The information provided in this document is provided on an “as is” basis. </w:t>
    </w:r>
  </w:p>
  <w:p w:rsidR="006E343A" w:rsidRDefault="006E343A">
    <w:pPr>
      <w:pStyle w:val="titlepg-indicia"/>
    </w:pPr>
    <w:r>
      <w:t>This document contains QUALCOMM proprietary information and must be shredded when discarded.</w:t>
    </w:r>
  </w:p>
  <w:p w:rsidR="006E343A" w:rsidRPr="00E06AB0" w:rsidRDefault="006E343A">
    <w:pPr>
      <w:pStyle w:val="titlepg-indicia"/>
    </w:pPr>
    <w:r w:rsidRPr="00E06AB0">
      <w:t>QUALCOMM is a registered trademark and registered service mark of QUALCOMM Incorporated. CDMA2000 is a registered certification mark of the Telecommunication</w:t>
    </w:r>
    <w:r>
      <w:t>s Industry Association,</w:t>
    </w:r>
    <w:r w:rsidRPr="00E06AB0">
      <w:t xml:space="preserve"> used under license. </w:t>
    </w:r>
    <w:r w:rsidRPr="00E734B3">
      <w:t>ARM is a registered trademark of ARM Limited.</w:t>
    </w:r>
    <w:r>
      <w:t xml:space="preserve"> QDSP</w:t>
    </w:r>
    <w:r w:rsidRPr="00E06AB0">
      <w:t xml:space="preserve"> is a registered trademark of QUALCOMM Incorporated</w:t>
    </w:r>
    <w:r>
      <w:t xml:space="preserve"> in the United States and other countries</w:t>
    </w:r>
    <w:r w:rsidRPr="00E06AB0">
      <w:t>.</w:t>
    </w:r>
    <w:r>
      <w:t xml:space="preserve"> </w:t>
    </w:r>
    <w:r w:rsidRPr="00E06AB0">
      <w:t>Other product and brand names may be trademarks or registered trademarks of their respective owners.</w:t>
    </w:r>
  </w:p>
  <w:p w:rsidR="006E343A" w:rsidRPr="00E06AB0" w:rsidRDefault="006E343A">
    <w:pPr>
      <w:pStyle w:val="titlepg-indicia"/>
    </w:pPr>
    <w:r w:rsidRPr="00E06AB0">
      <w:t>Export of this technology may be controlled by the United States Government. Diversion contrary to U.S. law prohibited.</w:t>
    </w:r>
  </w:p>
  <w:p w:rsidR="006E343A" w:rsidRPr="00E06AB0" w:rsidRDefault="006E343A">
    <w:pPr>
      <w:pStyle w:val="titlepg-centered"/>
    </w:pPr>
    <w:r w:rsidRPr="00E06AB0">
      <w:t>QUALCOMM</w:t>
    </w:r>
    <w:r>
      <w:t xml:space="preserve"> Incorporated</w:t>
    </w:r>
    <w:r>
      <w:br/>
      <w:t>5775 Morehouse Drive</w:t>
    </w:r>
    <w:r w:rsidRPr="00E06AB0">
      <w:br/>
      <w:t>San Diego, CA 92121-1714</w:t>
    </w:r>
    <w:r w:rsidRPr="00E06AB0">
      <w:br/>
      <w:t>U.S.A.</w:t>
    </w:r>
  </w:p>
  <w:p w:rsidR="006E343A" w:rsidRPr="002E602F" w:rsidRDefault="006E343A">
    <w:pPr>
      <w:pStyle w:val="titlepg-centered"/>
    </w:pPr>
    <w:r w:rsidRPr="00E06AB0">
      <w:t xml:space="preserve">Copyright © </w:t>
    </w:r>
    <w:r>
      <w:fldChar w:fldCharType="begin"/>
    </w:r>
    <w:r>
      <w:instrText xml:space="preserve"> SAVEDATE  \@ "yyyy" \* MERGEFORMAT </w:instrText>
    </w:r>
    <w:r>
      <w:fldChar w:fldCharType="separate"/>
    </w:r>
    <w:r>
      <w:rPr>
        <w:noProof/>
      </w:rPr>
      <w:t>2015</w:t>
    </w:r>
    <w:r>
      <w:rPr>
        <w:noProof/>
      </w:rPr>
      <w:fldChar w:fldCharType="end"/>
    </w:r>
    <w:r w:rsidRPr="00E06AB0">
      <w:t xml:space="preserve"> QUALCOMM Incor</w:t>
    </w:r>
    <w:r>
      <w:t xml:space="preserve">porated. All rights reserved. </w:t>
    </w:r>
    <w:r>
      <w:b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43A" w:rsidRDefault="006E343A">
    <w:pPr>
      <w:pStyle w:val="Footer"/>
      <w:pBdr>
        <w:top w:val="single" w:sz="4" w:space="1" w:color="auto"/>
      </w:pBdr>
      <w:tabs>
        <w:tab w:val="clear" w:pos="4507"/>
        <w:tab w:val="clear" w:pos="9000"/>
        <w:tab w:val="center" w:pos="4680"/>
        <w:tab w:val="right" w:pos="9360"/>
      </w:tabs>
      <w:rPr>
        <w:sz w:val="16"/>
      </w:rPr>
    </w:pPr>
    <w:r>
      <w:rPr>
        <w:i w:val="0"/>
        <w:sz w:val="16"/>
      </w:rPr>
      <w:tab/>
    </w:r>
    <w:r>
      <w:rPr>
        <w:rStyle w:val="PageNumber"/>
        <w:i w:val="0"/>
        <w:sz w:val="16"/>
      </w:rPr>
      <w:fldChar w:fldCharType="begin"/>
    </w:r>
    <w:r>
      <w:rPr>
        <w:rStyle w:val="PageNumber"/>
        <w:i w:val="0"/>
        <w:sz w:val="16"/>
      </w:rPr>
      <w:instrText xml:space="preserve"> PAGE </w:instrText>
    </w:r>
    <w:r>
      <w:rPr>
        <w:rStyle w:val="PageNumber"/>
        <w:i w:val="0"/>
        <w:sz w:val="16"/>
      </w:rPr>
      <w:fldChar w:fldCharType="separate"/>
    </w:r>
    <w:r w:rsidR="00DF3B16">
      <w:rPr>
        <w:rStyle w:val="PageNumber"/>
        <w:i w:val="0"/>
        <w:noProof/>
        <w:sz w:val="16"/>
      </w:rPr>
      <w:t>5</w:t>
    </w:r>
    <w:r>
      <w:rPr>
        <w:rStyle w:val="PageNumber"/>
        <w:i w:val="0"/>
        <w:sz w:val="16"/>
      </w:rPr>
      <w:fldChar w:fldCharType="end"/>
    </w:r>
    <w:r>
      <w:rPr>
        <w:i w:val="0"/>
        <w:sz w:val="16"/>
      </w:rPr>
      <w:tab/>
    </w:r>
    <w:fldSimple w:instr=" KEYWORDS   \* MERGEFORMAT ">
      <w:r w:rsidRPr="001366EB">
        <w:rPr>
          <w:i w:val="0"/>
          <w:sz w:val="16"/>
        </w:rPr>
        <w:t>QUALCOMM Proprietary</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43A" w:rsidRDefault="006E343A">
    <w:pPr>
      <w:pStyle w:val="Footer"/>
      <w:pBdr>
        <w:top w:val="single" w:sz="4" w:space="1" w:color="auto"/>
      </w:pBdr>
      <w:tabs>
        <w:tab w:val="clear" w:pos="4507"/>
        <w:tab w:val="clear" w:pos="9000"/>
        <w:tab w:val="center" w:pos="4680"/>
        <w:tab w:val="right" w:pos="9360"/>
      </w:tabs>
      <w:rPr>
        <w:sz w:val="16"/>
      </w:rPr>
    </w:pPr>
    <w:r>
      <w:rPr>
        <w:i w:val="0"/>
        <w:sz w:val="16"/>
      </w:rPr>
      <w:tab/>
    </w:r>
    <w:r>
      <w:rPr>
        <w:rStyle w:val="PageNumber"/>
        <w:i w:val="0"/>
        <w:sz w:val="16"/>
      </w:rPr>
      <w:fldChar w:fldCharType="begin"/>
    </w:r>
    <w:r>
      <w:rPr>
        <w:rStyle w:val="PageNumber"/>
        <w:i w:val="0"/>
        <w:sz w:val="16"/>
      </w:rPr>
      <w:instrText xml:space="preserve"> PAGE </w:instrText>
    </w:r>
    <w:r>
      <w:rPr>
        <w:rStyle w:val="PageNumber"/>
        <w:i w:val="0"/>
        <w:sz w:val="16"/>
      </w:rPr>
      <w:fldChar w:fldCharType="separate"/>
    </w:r>
    <w:r w:rsidR="00DF3B16">
      <w:rPr>
        <w:rStyle w:val="PageNumber"/>
        <w:i w:val="0"/>
        <w:noProof/>
        <w:sz w:val="16"/>
      </w:rPr>
      <w:t>4</w:t>
    </w:r>
    <w:r>
      <w:rPr>
        <w:rStyle w:val="PageNumber"/>
        <w:i w:val="0"/>
        <w:sz w:val="16"/>
      </w:rPr>
      <w:fldChar w:fldCharType="end"/>
    </w:r>
    <w:r>
      <w:rPr>
        <w:i w:val="0"/>
        <w:sz w:val="16"/>
      </w:rPr>
      <w:tab/>
    </w:r>
    <w:fldSimple w:instr=" KEYWORDS   \* MERGEFORMAT ">
      <w:r w:rsidRPr="001366EB">
        <w:rPr>
          <w:i w:val="0"/>
          <w:sz w:val="16"/>
        </w:rPr>
        <w:t>QUALCOMM Proprietary</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B9D" w:rsidRDefault="00855B9D">
      <w:r>
        <w:separator/>
      </w:r>
    </w:p>
  </w:footnote>
  <w:footnote w:type="continuationSeparator" w:id="0">
    <w:p w:rsidR="00855B9D" w:rsidRDefault="00855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43A" w:rsidRDefault="006E343A">
    <w:pPr>
      <w:pStyle w:val="Header"/>
      <w:tabs>
        <w:tab w:val="clear" w:pos="4867"/>
        <w:tab w:val="center" w:pos="4860"/>
      </w:tabs>
    </w:pPr>
    <w:r>
      <w:t>Contents</w:t>
    </w:r>
    <w:r>
      <w:tab/>
    </w:r>
    <w:r>
      <w:tab/>
    </w:r>
    <w:fldSimple w:instr=" TITLE  \* MERGEFORMAT ">
      <w:r>
        <w:t>Gobi2000 Build Doc</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43A" w:rsidRDefault="006E343A">
    <w:pPr>
      <w:pStyle w:val="Header"/>
    </w:pPr>
    <w:fldSimple w:instr=" TITLE  \* MERGEFORMAT ">
      <w:r>
        <w:t>Gobi2000 Build Doc</w:t>
      </w:r>
    </w:fldSimple>
    <w:r>
      <w:tab/>
    </w:r>
    <w:r>
      <w:tab/>
      <w:t>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ook w:val="0000" w:firstRow="0" w:lastRow="0" w:firstColumn="0" w:lastColumn="0" w:noHBand="0" w:noVBand="0"/>
    </w:tblPr>
    <w:tblGrid>
      <w:gridCol w:w="5443"/>
      <w:gridCol w:w="3809"/>
    </w:tblGrid>
    <w:tr w:rsidR="006E343A">
      <w:tc>
        <w:tcPr>
          <w:tcW w:w="5410" w:type="dxa"/>
        </w:tcPr>
        <w:p w:rsidR="006E343A" w:rsidRDefault="006E343A" w:rsidP="00937FFC">
          <w:pPr>
            <w:pStyle w:val="Header"/>
            <w:tabs>
              <w:tab w:val="right" w:pos="9252"/>
            </w:tabs>
          </w:pPr>
          <w:r>
            <w:rPr>
              <w:noProof/>
            </w:rPr>
            <w:drawing>
              <wp:inline distT="0" distB="0" distL="0" distR="0">
                <wp:extent cx="3300095" cy="858520"/>
                <wp:effectExtent l="19050" t="0" r="0" b="0"/>
                <wp:docPr id="2" name="Picture 2" descr="QCCDMAtech_K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CCDMAtech_K_PC"/>
                        <pic:cNvPicPr>
                          <a:picLocks noChangeAspect="1" noChangeArrowheads="1"/>
                        </pic:cNvPicPr>
                      </pic:nvPicPr>
                      <pic:blipFill>
                        <a:blip r:embed="rId1"/>
                        <a:srcRect/>
                        <a:stretch>
                          <a:fillRect/>
                        </a:stretch>
                      </pic:blipFill>
                      <pic:spPr bwMode="auto">
                        <a:xfrm>
                          <a:off x="0" y="0"/>
                          <a:ext cx="3300095" cy="858520"/>
                        </a:xfrm>
                        <a:prstGeom prst="rect">
                          <a:avLst/>
                        </a:prstGeom>
                        <a:noFill/>
                        <a:ln w="9525">
                          <a:noFill/>
                          <a:miter lim="800000"/>
                          <a:headEnd/>
                          <a:tailEnd/>
                        </a:ln>
                      </pic:spPr>
                    </pic:pic>
                  </a:graphicData>
                </a:graphic>
              </wp:inline>
            </w:drawing>
          </w:r>
        </w:p>
      </w:tc>
      <w:tc>
        <w:tcPr>
          <w:tcW w:w="3950" w:type="dxa"/>
        </w:tcPr>
        <w:p w:rsidR="006E343A" w:rsidRDefault="006E343A">
          <w:pPr>
            <w:jc w:val="right"/>
            <w:rPr>
              <w:rFonts w:ascii="Arial" w:hAnsi="Arial" w:cs="Arial"/>
              <w:b/>
              <w:bCs/>
            </w:rPr>
          </w:pPr>
        </w:p>
      </w:tc>
    </w:tr>
  </w:tbl>
  <w:p w:rsidR="006E343A" w:rsidRDefault="006E343A" w:rsidP="00883C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43A" w:rsidRDefault="006E343A" w:rsidP="00883C60">
    <w:pPr>
      <w:pStyle w:val="Header"/>
    </w:pPr>
    <w:del w:id="7" w:author="Sastry, Murali" w:date="2015-06-09T16:57:00Z">
      <w:r w:rsidDel="009D0EF6">
        <w:delText xml:space="preserve">Gobi 2000 PC SW </w:delText>
      </w:r>
    </w:del>
    <w:ins w:id="8" w:author="Sastry, Murali" w:date="2015-06-09T16:57:00Z">
      <w:r>
        <w:t xml:space="preserve">QCWWAN Drivers </w:t>
      </w:r>
    </w:ins>
    <w:r>
      <w:t>Build Procedures</w:t>
    </w:r>
  </w:p>
  <w:p w:rsidR="006E343A" w:rsidRPr="00883C60" w:rsidRDefault="006E343A" w:rsidP="00883C60">
    <w:pPr>
      <w:pStyle w:val="Header"/>
    </w:pPr>
    <w:r w:rsidRPr="00883C60">
      <w:tab/>
    </w:r>
    <w:r w:rsidRPr="00883C60">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43A" w:rsidRDefault="006E343A" w:rsidP="00883C60">
    <w:pPr>
      <w:pStyle w:val="Header"/>
    </w:pPr>
    <w:r>
      <w:t>Gobi 2000 PC SW Build Procedures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43A" w:rsidRDefault="006E34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9D4D98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8240C7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50CD9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B70C36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844A9B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C05A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34D29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22E5E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878E83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126BFA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4343E9A"/>
    <w:lvl w:ilvl="0">
      <w:start w:val="1"/>
      <w:numFmt w:val="decimal"/>
      <w:pStyle w:val="Heading1"/>
      <w:suff w:val="space"/>
      <w:lvlText w:val="%1"/>
      <w:lvlJc w:val="left"/>
      <w:pPr>
        <w:ind w:left="0" w:firstLine="0"/>
      </w:pPr>
      <w:rPr>
        <w:rFonts w:ascii="Helvetica" w:hAnsi="Helvetica" w:hint="default"/>
        <w:b/>
        <w:i w:val="0"/>
        <w:sz w:val="4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7"/>
      <w:lvlJc w:val="left"/>
      <w:pPr>
        <w:ind w:left="0" w:firstLine="0"/>
      </w:pPr>
      <w:rPr>
        <w:rFonts w:ascii="Arial" w:hAnsi="Arial" w:hint="default"/>
        <w:b/>
        <w:i w:val="0"/>
        <w:sz w:val="48"/>
        <w:szCs w:val="48"/>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11" w15:restartNumberingAfterBreak="0">
    <w:nsid w:val="13473516"/>
    <w:multiLevelType w:val="singleLevel"/>
    <w:tmpl w:val="6B96CF4C"/>
    <w:lvl w:ilvl="0">
      <w:start w:val="1"/>
      <w:numFmt w:val="decimal"/>
      <w:pStyle w:val="numbrdlist"/>
      <w:lvlText w:val="%1."/>
      <w:lvlJc w:val="right"/>
      <w:pPr>
        <w:tabs>
          <w:tab w:val="num" w:pos="1080"/>
        </w:tabs>
        <w:ind w:left="1080" w:hanging="173"/>
      </w:pPr>
    </w:lvl>
  </w:abstractNum>
  <w:abstractNum w:abstractNumId="12" w15:restartNumberingAfterBreak="0">
    <w:nsid w:val="18831F21"/>
    <w:multiLevelType w:val="hybridMultilevel"/>
    <w:tmpl w:val="92AEC5D0"/>
    <w:lvl w:ilvl="0" w:tplc="78828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0F677A"/>
    <w:multiLevelType w:val="multilevel"/>
    <w:tmpl w:val="077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4209F3"/>
    <w:multiLevelType w:val="hybridMultilevel"/>
    <w:tmpl w:val="53369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4446B8A6">
      <w:start w:val="1"/>
      <w:numFmt w:val="bullet"/>
      <w:lvlText w:val="-"/>
      <w:lvlJc w:val="left"/>
      <w:pPr>
        <w:ind w:left="3600" w:hanging="360"/>
      </w:pPr>
      <w:rPr>
        <w:rFonts w:ascii="Calibri" w:eastAsia="Calibri" w:hAnsi="Calibri" w:cs="Times New Roman" w:hint="default"/>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1B455316"/>
    <w:multiLevelType w:val="singleLevel"/>
    <w:tmpl w:val="14D0E770"/>
    <w:lvl w:ilvl="0">
      <w:start w:val="1"/>
      <w:numFmt w:val="bullet"/>
      <w:pStyle w:val="bullet4"/>
      <w:lvlText w:val="•"/>
      <w:lvlJc w:val="left"/>
      <w:pPr>
        <w:tabs>
          <w:tab w:val="num" w:pos="2160"/>
        </w:tabs>
        <w:ind w:left="2160" w:hanging="360"/>
      </w:pPr>
      <w:rPr>
        <w:rFonts w:ascii="Times New Roman" w:hAnsi="Times New Roman" w:cs="Times New Roman" w:hint="default"/>
      </w:rPr>
    </w:lvl>
  </w:abstractNum>
  <w:abstractNum w:abstractNumId="16" w15:restartNumberingAfterBreak="0">
    <w:nsid w:val="204E00F3"/>
    <w:multiLevelType w:val="multilevel"/>
    <w:tmpl w:val="87902AC8"/>
    <w:lvl w:ilvl="0">
      <w:start w:val="1"/>
      <w:numFmt w:val="bullet"/>
      <w:pStyle w:val="tableentry-2bullet"/>
      <w:lvlText w:val=""/>
      <w:lvlJc w:val="left"/>
      <w:pPr>
        <w:tabs>
          <w:tab w:val="num" w:pos="576"/>
        </w:tabs>
        <w:ind w:left="576" w:hanging="360"/>
      </w:pPr>
      <w:rPr>
        <w:rFonts w:ascii="Wingdings" w:hAnsi="Wingdings" w:hint="default"/>
        <w:sz w:val="14"/>
      </w:rPr>
    </w:lvl>
    <w:lvl w:ilvl="1">
      <w:start w:val="1"/>
      <w:numFmt w:val="bullet"/>
      <w:pStyle w:val="tableentry-2bullet"/>
      <w:lvlText w:val=""/>
      <w:lvlJc w:val="left"/>
      <w:pPr>
        <w:tabs>
          <w:tab w:val="num" w:pos="576"/>
        </w:tabs>
        <w:ind w:left="360" w:hanging="144"/>
      </w:pPr>
      <w:rPr>
        <w:rFonts w:ascii="ZapfDingbats" w:hAnsi="ZapfDingbats" w:hint="default"/>
        <w:sz w:val="14"/>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209F2A47"/>
    <w:multiLevelType w:val="hybridMultilevel"/>
    <w:tmpl w:val="F592AC0A"/>
    <w:lvl w:ilvl="0" w:tplc="61DA4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907629"/>
    <w:multiLevelType w:val="singleLevel"/>
    <w:tmpl w:val="02D063E0"/>
    <w:lvl w:ilvl="0">
      <w:start w:val="1"/>
      <w:numFmt w:val="bullet"/>
      <w:pStyle w:val="RtSideSquare"/>
      <w:lvlText w:val=""/>
      <w:lvlJc w:val="left"/>
      <w:pPr>
        <w:tabs>
          <w:tab w:val="num" w:pos="0"/>
        </w:tabs>
        <w:ind w:left="360" w:hanging="360"/>
      </w:pPr>
      <w:rPr>
        <w:rFonts w:ascii="CommercialPi BT" w:hAnsi="CommercialPi BT" w:hint="default"/>
      </w:rPr>
    </w:lvl>
  </w:abstractNum>
  <w:abstractNum w:abstractNumId="19" w15:restartNumberingAfterBreak="0">
    <w:nsid w:val="28C1412E"/>
    <w:multiLevelType w:val="singleLevel"/>
    <w:tmpl w:val="3174AD52"/>
    <w:lvl w:ilvl="0">
      <w:start w:val="1"/>
      <w:numFmt w:val="lowerLetter"/>
      <w:pStyle w:val="numbrdlist0"/>
      <w:lvlText w:val="%1."/>
      <w:lvlJc w:val="left"/>
      <w:pPr>
        <w:tabs>
          <w:tab w:val="num" w:pos="1800"/>
        </w:tabs>
        <w:ind w:left="1440" w:hanging="360"/>
      </w:pPr>
    </w:lvl>
  </w:abstractNum>
  <w:abstractNum w:abstractNumId="20" w15:restartNumberingAfterBreak="0">
    <w:nsid w:val="2A39066F"/>
    <w:multiLevelType w:val="hybridMultilevel"/>
    <w:tmpl w:val="FB4E65EE"/>
    <w:lvl w:ilvl="0" w:tplc="6D689660">
      <w:start w:val="1"/>
      <w:numFmt w:val="bullet"/>
      <w:pStyle w:val="bullet"/>
      <w:lvlText w:val=""/>
      <w:lvlJc w:val="left"/>
      <w:pPr>
        <w:tabs>
          <w:tab w:val="num" w:pos="1080"/>
        </w:tabs>
        <w:ind w:left="1080" w:hanging="360"/>
      </w:pPr>
      <w:rPr>
        <w:rFonts w:ascii="Wingdings" w:hAnsi="Wingdings" w:hint="default"/>
        <w:color w:val="auto"/>
        <w:sz w:val="14"/>
        <w:szCs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3B623A"/>
    <w:multiLevelType w:val="multilevel"/>
    <w:tmpl w:val="F6443F6E"/>
    <w:lvl w:ilvl="0">
      <w:start w:val="1"/>
      <w:numFmt w:val="decimal"/>
      <w:pStyle w:val="tableentryalpha"/>
      <w:lvlText w:val="%1."/>
      <w:lvlJc w:val="left"/>
      <w:pPr>
        <w:tabs>
          <w:tab w:val="num" w:pos="360"/>
        </w:tabs>
        <w:ind w:left="360" w:hanging="360"/>
      </w:pPr>
      <w:rPr>
        <w:rFonts w:ascii="Helvetica" w:hAnsi="Helvetica" w:hint="default"/>
        <w:b w:val="0"/>
        <w:i w:val="0"/>
        <w:sz w:val="18"/>
      </w:rPr>
    </w:lvl>
    <w:lvl w:ilvl="1">
      <w:start w:val="1"/>
      <w:numFmt w:val="lowerLetter"/>
      <w:pStyle w:val="tableentryalpha"/>
      <w:lvlText w:val="%2."/>
      <w:lvlJc w:val="left"/>
      <w:pPr>
        <w:tabs>
          <w:tab w:val="num" w:pos="576"/>
        </w:tabs>
        <w:ind w:left="432" w:hanging="216"/>
      </w:pPr>
      <w:rPr>
        <w:rFonts w:ascii="Helvetica" w:hAnsi="Helvetica" w:hint="default"/>
        <w:b w:val="0"/>
        <w:i w:val="0"/>
        <w:sz w:val="18"/>
        <w:szCs w:val="18"/>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A997853"/>
    <w:multiLevelType w:val="hybridMultilevel"/>
    <w:tmpl w:val="DAD261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ADD2542"/>
    <w:multiLevelType w:val="hybridMultilevel"/>
    <w:tmpl w:val="8EEC6E2A"/>
    <w:lvl w:ilvl="0" w:tplc="E19A8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DF42D40"/>
    <w:multiLevelType w:val="multilevel"/>
    <w:tmpl w:val="347E3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4C354D"/>
    <w:multiLevelType w:val="singleLevel"/>
    <w:tmpl w:val="07D49286"/>
    <w:lvl w:ilvl="0">
      <w:start w:val="1"/>
      <w:numFmt w:val="lowerRoman"/>
      <w:pStyle w:val="numbrdlist1"/>
      <w:lvlText w:val="%1."/>
      <w:lvlJc w:val="right"/>
      <w:pPr>
        <w:tabs>
          <w:tab w:val="num" w:pos="1800"/>
        </w:tabs>
        <w:ind w:left="1800" w:hanging="173"/>
      </w:pPr>
      <w:rPr>
        <w:rFonts w:ascii="Times" w:hAnsi="Times" w:hint="default"/>
        <w:b w:val="0"/>
        <w:i w:val="0"/>
        <w:sz w:val="22"/>
      </w:rPr>
    </w:lvl>
  </w:abstractNum>
  <w:abstractNum w:abstractNumId="26" w15:restartNumberingAfterBreak="0">
    <w:nsid w:val="30C9599F"/>
    <w:multiLevelType w:val="singleLevel"/>
    <w:tmpl w:val="9544F0A2"/>
    <w:lvl w:ilvl="0">
      <w:start w:val="1"/>
      <w:numFmt w:val="bullet"/>
      <w:pStyle w:val="bullet2"/>
      <w:lvlText w:val=""/>
      <w:lvlJc w:val="left"/>
      <w:pPr>
        <w:tabs>
          <w:tab w:val="num" w:pos="1440"/>
        </w:tabs>
        <w:ind w:left="1440" w:hanging="360"/>
      </w:pPr>
      <w:rPr>
        <w:rFonts w:ascii="Wingdings" w:hAnsi="Wingdings" w:hint="default"/>
        <w:sz w:val="14"/>
        <w:szCs w:val="14"/>
      </w:rPr>
    </w:lvl>
  </w:abstractNum>
  <w:abstractNum w:abstractNumId="27" w15:restartNumberingAfterBreak="0">
    <w:nsid w:val="331146DA"/>
    <w:multiLevelType w:val="hybridMultilevel"/>
    <w:tmpl w:val="03BEE1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35BA6001"/>
    <w:multiLevelType w:val="multilevel"/>
    <w:tmpl w:val="B6F8C7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3A9704AB"/>
    <w:multiLevelType w:val="hybridMultilevel"/>
    <w:tmpl w:val="5358CFAA"/>
    <w:lvl w:ilvl="0" w:tplc="9E98BF02">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15:restartNumberingAfterBreak="0">
    <w:nsid w:val="3D645B64"/>
    <w:multiLevelType w:val="hybridMultilevel"/>
    <w:tmpl w:val="905A4C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7E73B38"/>
    <w:multiLevelType w:val="singleLevel"/>
    <w:tmpl w:val="5D306790"/>
    <w:lvl w:ilvl="0">
      <w:start w:val="1"/>
      <w:numFmt w:val="bullet"/>
      <w:pStyle w:val="FAQbullet"/>
      <w:lvlText w:val=""/>
      <w:lvlJc w:val="left"/>
      <w:pPr>
        <w:tabs>
          <w:tab w:val="num" w:pos="1080"/>
        </w:tabs>
        <w:ind w:left="1080" w:hanging="360"/>
      </w:pPr>
      <w:rPr>
        <w:rFonts w:ascii="Wingdings" w:hAnsi="Wingdings" w:hint="default"/>
        <w:b w:val="0"/>
        <w:i w:val="0"/>
        <w:sz w:val="16"/>
      </w:rPr>
    </w:lvl>
  </w:abstractNum>
  <w:abstractNum w:abstractNumId="32" w15:restartNumberingAfterBreak="0">
    <w:nsid w:val="48952CFD"/>
    <w:multiLevelType w:val="multilevel"/>
    <w:tmpl w:val="9B98A2D2"/>
    <w:lvl w:ilvl="0">
      <w:start w:val="1"/>
      <w:numFmt w:val="bullet"/>
      <w:pStyle w:val="tableentry-1bullet"/>
      <w:lvlText w:val=""/>
      <w:lvlJc w:val="left"/>
      <w:pPr>
        <w:tabs>
          <w:tab w:val="num" w:pos="360"/>
        </w:tabs>
        <w:ind w:left="360" w:hanging="360"/>
      </w:pPr>
      <w:rPr>
        <w:rFonts w:ascii="Wingdings" w:hAnsi="Wingdings" w:hint="default"/>
        <w:sz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4B0824AD"/>
    <w:multiLevelType w:val="singleLevel"/>
    <w:tmpl w:val="5A7840DA"/>
    <w:lvl w:ilvl="0">
      <w:start w:val="1"/>
      <w:numFmt w:val="lowerLetter"/>
      <w:pStyle w:val="FAQnumlist"/>
      <w:lvlText w:val="%1."/>
      <w:lvlJc w:val="left"/>
      <w:pPr>
        <w:tabs>
          <w:tab w:val="num" w:pos="1800"/>
        </w:tabs>
        <w:ind w:left="1440" w:hanging="360"/>
      </w:pPr>
    </w:lvl>
  </w:abstractNum>
  <w:abstractNum w:abstractNumId="34" w15:restartNumberingAfterBreak="0">
    <w:nsid w:val="4BAC3E9B"/>
    <w:multiLevelType w:val="hybridMultilevel"/>
    <w:tmpl w:val="B43CDF68"/>
    <w:lvl w:ilvl="0" w:tplc="3F56483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5" w15:restartNumberingAfterBreak="0">
    <w:nsid w:val="4F2F11F7"/>
    <w:multiLevelType w:val="singleLevel"/>
    <w:tmpl w:val="3F74C5BE"/>
    <w:lvl w:ilvl="0">
      <w:start w:val="1"/>
      <w:numFmt w:val="decimal"/>
      <w:pStyle w:val="FAQnumlist0"/>
      <w:lvlText w:val="%1."/>
      <w:lvlJc w:val="left"/>
      <w:pPr>
        <w:tabs>
          <w:tab w:val="num" w:pos="360"/>
        </w:tabs>
        <w:ind w:left="360" w:hanging="360"/>
      </w:pPr>
    </w:lvl>
  </w:abstractNum>
  <w:abstractNum w:abstractNumId="36" w15:restartNumberingAfterBreak="0">
    <w:nsid w:val="590142D7"/>
    <w:multiLevelType w:val="hybridMultilevel"/>
    <w:tmpl w:val="8EEC6E2A"/>
    <w:lvl w:ilvl="0" w:tplc="E19A85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B5D4FDD"/>
    <w:multiLevelType w:val="hybridMultilevel"/>
    <w:tmpl w:val="E3ACD61E"/>
    <w:lvl w:ilvl="0" w:tplc="E1B6B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7980F85"/>
    <w:multiLevelType w:val="multilevel"/>
    <w:tmpl w:val="1988D926"/>
    <w:lvl w:ilvl="0">
      <w:start w:val="1"/>
      <w:numFmt w:val="decimal"/>
      <w:pStyle w:val="tableentrynum"/>
      <w:lvlText w:val="%1."/>
      <w:lvlJc w:val="left"/>
      <w:pPr>
        <w:tabs>
          <w:tab w:val="num" w:pos="360"/>
        </w:tabs>
        <w:ind w:left="216" w:hanging="216"/>
      </w:pPr>
      <w:rPr>
        <w:rFonts w:ascii="Arial" w:hAnsi="Arial" w:hint="default"/>
        <w:b w:val="0"/>
        <w:i w:val="0"/>
        <w:sz w:val="18"/>
        <w:szCs w:val="18"/>
      </w:rPr>
    </w:lvl>
    <w:lvl w:ilvl="1">
      <w:start w:val="1"/>
      <w:numFmt w:val="lowerLetter"/>
      <w:lvlText w:val="%2."/>
      <w:lvlJc w:val="left"/>
      <w:pPr>
        <w:tabs>
          <w:tab w:val="num" w:pos="720"/>
        </w:tabs>
        <w:ind w:left="720" w:hanging="360"/>
      </w:pPr>
      <w:rPr>
        <w:rFonts w:ascii="Helvetica" w:hAnsi="Helvetica" w:hint="default"/>
        <w:b w:val="0"/>
        <w:i w:val="0"/>
        <w:sz w:val="18"/>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69582F52"/>
    <w:multiLevelType w:val="singleLevel"/>
    <w:tmpl w:val="C5C21F9E"/>
    <w:lvl w:ilvl="0">
      <w:start w:val="1"/>
      <w:numFmt w:val="bullet"/>
      <w:pStyle w:val="bullet3"/>
      <w:lvlText w:val="–"/>
      <w:lvlJc w:val="left"/>
      <w:pPr>
        <w:tabs>
          <w:tab w:val="num" w:pos="1800"/>
        </w:tabs>
        <w:ind w:left="1800" w:hanging="360"/>
      </w:pPr>
      <w:rPr>
        <w:rFonts w:ascii="Times New Roman" w:hAnsi="Times New Roman" w:cs="Times New Roman" w:hint="default"/>
      </w:rPr>
    </w:lvl>
  </w:abstractNum>
  <w:abstractNum w:abstractNumId="40" w15:restartNumberingAfterBreak="0">
    <w:nsid w:val="6DB47419"/>
    <w:multiLevelType w:val="hybridMultilevel"/>
    <w:tmpl w:val="555C1E5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1" w15:restartNumberingAfterBreak="0">
    <w:nsid w:val="6F475386"/>
    <w:multiLevelType w:val="hybridMultilevel"/>
    <w:tmpl w:val="4B6006B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5A179B4"/>
    <w:multiLevelType w:val="hybridMultilevel"/>
    <w:tmpl w:val="7DF4669A"/>
    <w:lvl w:ilvl="0" w:tplc="FFBA0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CED5623"/>
    <w:multiLevelType w:val="singleLevel"/>
    <w:tmpl w:val="D3304E4C"/>
    <w:lvl w:ilvl="0">
      <w:start w:val="1"/>
      <w:numFmt w:val="bullet"/>
      <w:pStyle w:val="FAQbullet2"/>
      <w:lvlText w:val=""/>
      <w:lvlJc w:val="left"/>
      <w:pPr>
        <w:tabs>
          <w:tab w:val="num" w:pos="360"/>
        </w:tabs>
        <w:ind w:left="360" w:hanging="360"/>
      </w:pPr>
      <w:rPr>
        <w:rFonts w:ascii="ZapfDingbats" w:hAnsi="ZapfDingbats" w:hint="default"/>
        <w:sz w:val="14"/>
      </w:rPr>
    </w:lvl>
  </w:abstractNum>
  <w:num w:numId="1">
    <w:abstractNumId w:val="19"/>
  </w:num>
  <w:num w:numId="2">
    <w:abstractNumId w:val="15"/>
  </w:num>
  <w:num w:numId="3">
    <w:abstractNumId w:val="38"/>
  </w:num>
  <w:num w:numId="4">
    <w:abstractNumId w:val="21"/>
  </w:num>
  <w:num w:numId="5">
    <w:abstractNumId w:val="25"/>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26"/>
  </w:num>
  <w:num w:numId="19">
    <w:abstractNumId w:val="32"/>
  </w:num>
  <w:num w:numId="20">
    <w:abstractNumId w:val="16"/>
  </w:num>
  <w:num w:numId="21">
    <w:abstractNumId w:val="43"/>
  </w:num>
  <w:num w:numId="22">
    <w:abstractNumId w:val="35"/>
  </w:num>
  <w:num w:numId="23">
    <w:abstractNumId w:val="31"/>
  </w:num>
  <w:num w:numId="24">
    <w:abstractNumId w:val="33"/>
  </w:num>
  <w:num w:numId="25">
    <w:abstractNumId w:val="39"/>
  </w:num>
  <w:num w:numId="26">
    <w:abstractNumId w:val="20"/>
  </w:num>
  <w:num w:numId="27">
    <w:abstractNumId w:val="10"/>
  </w:num>
  <w:num w:numId="28">
    <w:abstractNumId w:val="29"/>
  </w:num>
  <w:num w:numId="29">
    <w:abstractNumId w:val="42"/>
  </w:num>
  <w:num w:numId="30">
    <w:abstractNumId w:val="23"/>
  </w:num>
  <w:num w:numId="31">
    <w:abstractNumId w:val="12"/>
  </w:num>
  <w:num w:numId="32">
    <w:abstractNumId w:val="17"/>
  </w:num>
  <w:num w:numId="33">
    <w:abstractNumId w:val="36"/>
  </w:num>
  <w:num w:numId="34">
    <w:abstractNumId w:val="22"/>
  </w:num>
  <w:num w:numId="35">
    <w:abstractNumId w:val="34"/>
  </w:num>
  <w:num w:numId="36">
    <w:abstractNumId w:val="40"/>
  </w:num>
  <w:num w:numId="37">
    <w:abstractNumId w:val="14"/>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38">
    <w:abstractNumId w:val="28"/>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num>
  <w:num w:numId="51">
    <w:abstractNumId w:val="37"/>
  </w:num>
  <w:num w:numId="52">
    <w:abstractNumId w:val="13"/>
  </w:num>
  <w:num w:numId="53">
    <w:abstractNumId w:val="24"/>
  </w:num>
  <w:num w:numId="54">
    <w:abstractNumId w:val="27"/>
  </w:num>
  <w:num w:numId="55">
    <w:abstractNumId w:val="3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stry, Murali">
    <w15:presenceInfo w15:providerId="AD" w15:userId="S-1-5-21-945540591-4024260831-3861152641-1856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n-US" w:vendorID="64" w:dllVersion="6" w:nlCheck="1" w:checkStyle="1"/>
  <w:activeWritingStyle w:appName="MSWord" w:lang="fr-FR" w:vendorID="64" w:dllVersion="6" w:nlCheck="1" w:checkStyle="1"/>
  <w:activeWritingStyle w:appName="MSWord" w:lang="fr-CA" w:vendorID="64" w:dllVersion="6" w:nlCheck="1" w:checkStyle="1"/>
  <w:activeWritingStyle w:appName="MSWord" w:lang="en-US" w:vendorID="64" w:dllVersion="0" w:nlCheck="1" w:checkStyle="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lickAndTypeStyle w:val="acronymsdefn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2B0"/>
    <w:rsid w:val="00006AC1"/>
    <w:rsid w:val="000107D3"/>
    <w:rsid w:val="00010D65"/>
    <w:rsid w:val="000110C9"/>
    <w:rsid w:val="000158A5"/>
    <w:rsid w:val="00015BAC"/>
    <w:rsid w:val="00015F82"/>
    <w:rsid w:val="00017733"/>
    <w:rsid w:val="0002153E"/>
    <w:rsid w:val="000218AF"/>
    <w:rsid w:val="00022955"/>
    <w:rsid w:val="00023B81"/>
    <w:rsid w:val="00025680"/>
    <w:rsid w:val="00026D32"/>
    <w:rsid w:val="00027D01"/>
    <w:rsid w:val="0003323F"/>
    <w:rsid w:val="000336DA"/>
    <w:rsid w:val="0003396E"/>
    <w:rsid w:val="00034146"/>
    <w:rsid w:val="000411B2"/>
    <w:rsid w:val="00043424"/>
    <w:rsid w:val="00043922"/>
    <w:rsid w:val="000444AA"/>
    <w:rsid w:val="00050EEF"/>
    <w:rsid w:val="00051DF6"/>
    <w:rsid w:val="000527BA"/>
    <w:rsid w:val="00052E7E"/>
    <w:rsid w:val="000530EA"/>
    <w:rsid w:val="00053A3D"/>
    <w:rsid w:val="00054E53"/>
    <w:rsid w:val="00055FEE"/>
    <w:rsid w:val="00057023"/>
    <w:rsid w:val="00057A66"/>
    <w:rsid w:val="00061D09"/>
    <w:rsid w:val="000656BB"/>
    <w:rsid w:val="00065F92"/>
    <w:rsid w:val="00066042"/>
    <w:rsid w:val="00066308"/>
    <w:rsid w:val="00070872"/>
    <w:rsid w:val="00070E47"/>
    <w:rsid w:val="00071308"/>
    <w:rsid w:val="00071373"/>
    <w:rsid w:val="00071387"/>
    <w:rsid w:val="000715EC"/>
    <w:rsid w:val="000718FA"/>
    <w:rsid w:val="00071D16"/>
    <w:rsid w:val="00072525"/>
    <w:rsid w:val="0007383C"/>
    <w:rsid w:val="00073D4B"/>
    <w:rsid w:val="00073D50"/>
    <w:rsid w:val="0007422F"/>
    <w:rsid w:val="00074AE7"/>
    <w:rsid w:val="000754E0"/>
    <w:rsid w:val="00075B10"/>
    <w:rsid w:val="00076CD1"/>
    <w:rsid w:val="00077371"/>
    <w:rsid w:val="000775E4"/>
    <w:rsid w:val="0008025C"/>
    <w:rsid w:val="000803C2"/>
    <w:rsid w:val="00080F30"/>
    <w:rsid w:val="000820DA"/>
    <w:rsid w:val="000827F8"/>
    <w:rsid w:val="00082C83"/>
    <w:rsid w:val="00084518"/>
    <w:rsid w:val="000857AB"/>
    <w:rsid w:val="000857B8"/>
    <w:rsid w:val="00085DD5"/>
    <w:rsid w:val="00086986"/>
    <w:rsid w:val="00086D2D"/>
    <w:rsid w:val="00090DE5"/>
    <w:rsid w:val="00090EF6"/>
    <w:rsid w:val="00091C62"/>
    <w:rsid w:val="000924C6"/>
    <w:rsid w:val="00092A4D"/>
    <w:rsid w:val="00093FD8"/>
    <w:rsid w:val="000941DE"/>
    <w:rsid w:val="00094883"/>
    <w:rsid w:val="00094A8B"/>
    <w:rsid w:val="00094FA0"/>
    <w:rsid w:val="00096077"/>
    <w:rsid w:val="00097AB0"/>
    <w:rsid w:val="00097EC8"/>
    <w:rsid w:val="000A026F"/>
    <w:rsid w:val="000A3CDB"/>
    <w:rsid w:val="000A3F6C"/>
    <w:rsid w:val="000A636A"/>
    <w:rsid w:val="000A65AB"/>
    <w:rsid w:val="000A6A01"/>
    <w:rsid w:val="000A6EE9"/>
    <w:rsid w:val="000A6F1C"/>
    <w:rsid w:val="000A708E"/>
    <w:rsid w:val="000B04E7"/>
    <w:rsid w:val="000B0C42"/>
    <w:rsid w:val="000B24D5"/>
    <w:rsid w:val="000B33A5"/>
    <w:rsid w:val="000B5E49"/>
    <w:rsid w:val="000B6505"/>
    <w:rsid w:val="000C09A0"/>
    <w:rsid w:val="000C1180"/>
    <w:rsid w:val="000C1551"/>
    <w:rsid w:val="000C1C9D"/>
    <w:rsid w:val="000C2C11"/>
    <w:rsid w:val="000C4129"/>
    <w:rsid w:val="000C4723"/>
    <w:rsid w:val="000C4DE2"/>
    <w:rsid w:val="000C5B53"/>
    <w:rsid w:val="000C7CB0"/>
    <w:rsid w:val="000C7E32"/>
    <w:rsid w:val="000D0E06"/>
    <w:rsid w:val="000D1738"/>
    <w:rsid w:val="000D1ECE"/>
    <w:rsid w:val="000D4697"/>
    <w:rsid w:val="000D52A5"/>
    <w:rsid w:val="000D5CFF"/>
    <w:rsid w:val="000D7E88"/>
    <w:rsid w:val="000E0850"/>
    <w:rsid w:val="000E1723"/>
    <w:rsid w:val="000E1B60"/>
    <w:rsid w:val="000E3568"/>
    <w:rsid w:val="000E4477"/>
    <w:rsid w:val="000E5561"/>
    <w:rsid w:val="000E59B7"/>
    <w:rsid w:val="000E6E91"/>
    <w:rsid w:val="000E7C90"/>
    <w:rsid w:val="000F042D"/>
    <w:rsid w:val="000F118F"/>
    <w:rsid w:val="000F2E73"/>
    <w:rsid w:val="000F35C4"/>
    <w:rsid w:val="000F37D6"/>
    <w:rsid w:val="000F4627"/>
    <w:rsid w:val="000F4F60"/>
    <w:rsid w:val="000F4FB5"/>
    <w:rsid w:val="000F5474"/>
    <w:rsid w:val="000F5A46"/>
    <w:rsid w:val="000F7B33"/>
    <w:rsid w:val="001000A5"/>
    <w:rsid w:val="00100BC2"/>
    <w:rsid w:val="00101D87"/>
    <w:rsid w:val="00102877"/>
    <w:rsid w:val="00106182"/>
    <w:rsid w:val="00107148"/>
    <w:rsid w:val="00112F54"/>
    <w:rsid w:val="0011315A"/>
    <w:rsid w:val="001137AA"/>
    <w:rsid w:val="001145D7"/>
    <w:rsid w:val="00114CB4"/>
    <w:rsid w:val="001153A0"/>
    <w:rsid w:val="0011745B"/>
    <w:rsid w:val="00117950"/>
    <w:rsid w:val="001200E5"/>
    <w:rsid w:val="0012058E"/>
    <w:rsid w:val="0012170C"/>
    <w:rsid w:val="00124503"/>
    <w:rsid w:val="00126287"/>
    <w:rsid w:val="001274E8"/>
    <w:rsid w:val="001276B1"/>
    <w:rsid w:val="00132340"/>
    <w:rsid w:val="00132DD9"/>
    <w:rsid w:val="001332B0"/>
    <w:rsid w:val="0013354C"/>
    <w:rsid w:val="0013435D"/>
    <w:rsid w:val="001347BD"/>
    <w:rsid w:val="00134F57"/>
    <w:rsid w:val="001366EB"/>
    <w:rsid w:val="00141593"/>
    <w:rsid w:val="00141C54"/>
    <w:rsid w:val="00142B23"/>
    <w:rsid w:val="00144B12"/>
    <w:rsid w:val="00144D70"/>
    <w:rsid w:val="00145DCE"/>
    <w:rsid w:val="0014707E"/>
    <w:rsid w:val="001470B3"/>
    <w:rsid w:val="001472D9"/>
    <w:rsid w:val="0014787C"/>
    <w:rsid w:val="001479C3"/>
    <w:rsid w:val="00150BE0"/>
    <w:rsid w:val="00150ED9"/>
    <w:rsid w:val="00156028"/>
    <w:rsid w:val="00160271"/>
    <w:rsid w:val="001610A0"/>
    <w:rsid w:val="00162FC0"/>
    <w:rsid w:val="001638EB"/>
    <w:rsid w:val="00164284"/>
    <w:rsid w:val="00164EDF"/>
    <w:rsid w:val="00164EFF"/>
    <w:rsid w:val="001656A4"/>
    <w:rsid w:val="001659C0"/>
    <w:rsid w:val="00165CA2"/>
    <w:rsid w:val="00167D4C"/>
    <w:rsid w:val="0017033A"/>
    <w:rsid w:val="00171642"/>
    <w:rsid w:val="00171BB6"/>
    <w:rsid w:val="00173556"/>
    <w:rsid w:val="00177336"/>
    <w:rsid w:val="00181DED"/>
    <w:rsid w:val="00182DAE"/>
    <w:rsid w:val="00184C69"/>
    <w:rsid w:val="00185CDC"/>
    <w:rsid w:val="00187946"/>
    <w:rsid w:val="00187A88"/>
    <w:rsid w:val="00190D36"/>
    <w:rsid w:val="001918EE"/>
    <w:rsid w:val="00191F6A"/>
    <w:rsid w:val="00192404"/>
    <w:rsid w:val="00192B7A"/>
    <w:rsid w:val="00192BBE"/>
    <w:rsid w:val="00192BE3"/>
    <w:rsid w:val="00193CB3"/>
    <w:rsid w:val="00193F2B"/>
    <w:rsid w:val="00194966"/>
    <w:rsid w:val="00195A3C"/>
    <w:rsid w:val="00197794"/>
    <w:rsid w:val="001A2717"/>
    <w:rsid w:val="001A2DE3"/>
    <w:rsid w:val="001A3833"/>
    <w:rsid w:val="001A4B2B"/>
    <w:rsid w:val="001A5F53"/>
    <w:rsid w:val="001A736A"/>
    <w:rsid w:val="001A744C"/>
    <w:rsid w:val="001B2409"/>
    <w:rsid w:val="001B268E"/>
    <w:rsid w:val="001B3063"/>
    <w:rsid w:val="001B3469"/>
    <w:rsid w:val="001B6C39"/>
    <w:rsid w:val="001C0610"/>
    <w:rsid w:val="001C08E9"/>
    <w:rsid w:val="001C2891"/>
    <w:rsid w:val="001C2905"/>
    <w:rsid w:val="001C2D88"/>
    <w:rsid w:val="001C4461"/>
    <w:rsid w:val="001C5DDE"/>
    <w:rsid w:val="001C79DC"/>
    <w:rsid w:val="001D1BDE"/>
    <w:rsid w:val="001D2B0C"/>
    <w:rsid w:val="001D368A"/>
    <w:rsid w:val="001D3860"/>
    <w:rsid w:val="001D4073"/>
    <w:rsid w:val="001D5D97"/>
    <w:rsid w:val="001D7905"/>
    <w:rsid w:val="001E17BD"/>
    <w:rsid w:val="001E1CFB"/>
    <w:rsid w:val="001E1E1C"/>
    <w:rsid w:val="001E2AAA"/>
    <w:rsid w:val="001E2DCD"/>
    <w:rsid w:val="001E3C66"/>
    <w:rsid w:val="001E5218"/>
    <w:rsid w:val="001E75AB"/>
    <w:rsid w:val="001F00F0"/>
    <w:rsid w:val="001F14EC"/>
    <w:rsid w:val="001F208F"/>
    <w:rsid w:val="001F27EE"/>
    <w:rsid w:val="001F2946"/>
    <w:rsid w:val="001F363B"/>
    <w:rsid w:val="001F3DD7"/>
    <w:rsid w:val="001F4ACE"/>
    <w:rsid w:val="001F4D6C"/>
    <w:rsid w:val="001F54F0"/>
    <w:rsid w:val="001F6299"/>
    <w:rsid w:val="001F7C0B"/>
    <w:rsid w:val="0020061A"/>
    <w:rsid w:val="00204C87"/>
    <w:rsid w:val="00204E73"/>
    <w:rsid w:val="002051FF"/>
    <w:rsid w:val="0020533A"/>
    <w:rsid w:val="00205925"/>
    <w:rsid w:val="00205A48"/>
    <w:rsid w:val="00205BE8"/>
    <w:rsid w:val="00206201"/>
    <w:rsid w:val="002068DC"/>
    <w:rsid w:val="00206BC9"/>
    <w:rsid w:val="00206FCE"/>
    <w:rsid w:val="00207EBD"/>
    <w:rsid w:val="002108D2"/>
    <w:rsid w:val="0021132C"/>
    <w:rsid w:val="0021136A"/>
    <w:rsid w:val="00211CE9"/>
    <w:rsid w:val="0021504B"/>
    <w:rsid w:val="00215747"/>
    <w:rsid w:val="002165E6"/>
    <w:rsid w:val="00216CA2"/>
    <w:rsid w:val="00217053"/>
    <w:rsid w:val="0022121B"/>
    <w:rsid w:val="0022237D"/>
    <w:rsid w:val="002226AB"/>
    <w:rsid w:val="002227AF"/>
    <w:rsid w:val="00223A6E"/>
    <w:rsid w:val="00224395"/>
    <w:rsid w:val="002244C2"/>
    <w:rsid w:val="0022509E"/>
    <w:rsid w:val="002266C8"/>
    <w:rsid w:val="00226804"/>
    <w:rsid w:val="00227793"/>
    <w:rsid w:val="0023109E"/>
    <w:rsid w:val="00231C5D"/>
    <w:rsid w:val="00231EB1"/>
    <w:rsid w:val="00233936"/>
    <w:rsid w:val="00233D28"/>
    <w:rsid w:val="00233F0E"/>
    <w:rsid w:val="002347D6"/>
    <w:rsid w:val="00237DDD"/>
    <w:rsid w:val="002401CF"/>
    <w:rsid w:val="00240AE2"/>
    <w:rsid w:val="00245E62"/>
    <w:rsid w:val="0024730F"/>
    <w:rsid w:val="00250B7E"/>
    <w:rsid w:val="002511B1"/>
    <w:rsid w:val="00253348"/>
    <w:rsid w:val="002544A7"/>
    <w:rsid w:val="002550AA"/>
    <w:rsid w:val="00257EAC"/>
    <w:rsid w:val="0026171F"/>
    <w:rsid w:val="002628C2"/>
    <w:rsid w:val="00264217"/>
    <w:rsid w:val="0026480B"/>
    <w:rsid w:val="00264B8B"/>
    <w:rsid w:val="002706AB"/>
    <w:rsid w:val="002718E5"/>
    <w:rsid w:val="002730AF"/>
    <w:rsid w:val="00273BE9"/>
    <w:rsid w:val="00273E1A"/>
    <w:rsid w:val="002748C1"/>
    <w:rsid w:val="00275689"/>
    <w:rsid w:val="002769AE"/>
    <w:rsid w:val="002777E3"/>
    <w:rsid w:val="00277DF6"/>
    <w:rsid w:val="00281121"/>
    <w:rsid w:val="00281324"/>
    <w:rsid w:val="00281A9E"/>
    <w:rsid w:val="00281C0A"/>
    <w:rsid w:val="00283A42"/>
    <w:rsid w:val="00283AA3"/>
    <w:rsid w:val="002849F0"/>
    <w:rsid w:val="0028535C"/>
    <w:rsid w:val="00285574"/>
    <w:rsid w:val="00285FC9"/>
    <w:rsid w:val="00286493"/>
    <w:rsid w:val="0028749F"/>
    <w:rsid w:val="00290B6D"/>
    <w:rsid w:val="00290DC9"/>
    <w:rsid w:val="002943A0"/>
    <w:rsid w:val="00294486"/>
    <w:rsid w:val="00294B07"/>
    <w:rsid w:val="002964C7"/>
    <w:rsid w:val="0029661D"/>
    <w:rsid w:val="00296F9C"/>
    <w:rsid w:val="002A150D"/>
    <w:rsid w:val="002A2890"/>
    <w:rsid w:val="002A2A11"/>
    <w:rsid w:val="002A3283"/>
    <w:rsid w:val="002A32C0"/>
    <w:rsid w:val="002A4092"/>
    <w:rsid w:val="002A4541"/>
    <w:rsid w:val="002A47CF"/>
    <w:rsid w:val="002A4BB5"/>
    <w:rsid w:val="002A4F23"/>
    <w:rsid w:val="002A5237"/>
    <w:rsid w:val="002A57B2"/>
    <w:rsid w:val="002A608A"/>
    <w:rsid w:val="002A6881"/>
    <w:rsid w:val="002A78E4"/>
    <w:rsid w:val="002A796C"/>
    <w:rsid w:val="002B07C1"/>
    <w:rsid w:val="002B2401"/>
    <w:rsid w:val="002B2E85"/>
    <w:rsid w:val="002B3984"/>
    <w:rsid w:val="002B4147"/>
    <w:rsid w:val="002B67CF"/>
    <w:rsid w:val="002B796C"/>
    <w:rsid w:val="002C0607"/>
    <w:rsid w:val="002C11E8"/>
    <w:rsid w:val="002C1829"/>
    <w:rsid w:val="002C4952"/>
    <w:rsid w:val="002C4AE2"/>
    <w:rsid w:val="002C5A8E"/>
    <w:rsid w:val="002C7579"/>
    <w:rsid w:val="002C7CA2"/>
    <w:rsid w:val="002D2EB2"/>
    <w:rsid w:val="002D30FD"/>
    <w:rsid w:val="002D4047"/>
    <w:rsid w:val="002D4BE3"/>
    <w:rsid w:val="002D5632"/>
    <w:rsid w:val="002E05B5"/>
    <w:rsid w:val="002E1576"/>
    <w:rsid w:val="002E2060"/>
    <w:rsid w:val="002E2B8D"/>
    <w:rsid w:val="002E3EDA"/>
    <w:rsid w:val="002E433F"/>
    <w:rsid w:val="002E602F"/>
    <w:rsid w:val="002E6EA9"/>
    <w:rsid w:val="002E78A4"/>
    <w:rsid w:val="002F0BDD"/>
    <w:rsid w:val="002F1AE8"/>
    <w:rsid w:val="002F2FAA"/>
    <w:rsid w:val="002F4873"/>
    <w:rsid w:val="002F4C70"/>
    <w:rsid w:val="002F5112"/>
    <w:rsid w:val="00301E14"/>
    <w:rsid w:val="0030265E"/>
    <w:rsid w:val="00302CC1"/>
    <w:rsid w:val="00302DB9"/>
    <w:rsid w:val="00302DCD"/>
    <w:rsid w:val="00303B5C"/>
    <w:rsid w:val="003040B0"/>
    <w:rsid w:val="00305A09"/>
    <w:rsid w:val="00305F2F"/>
    <w:rsid w:val="003064D3"/>
    <w:rsid w:val="003068D9"/>
    <w:rsid w:val="00307423"/>
    <w:rsid w:val="00310931"/>
    <w:rsid w:val="0031111D"/>
    <w:rsid w:val="00311D90"/>
    <w:rsid w:val="00316236"/>
    <w:rsid w:val="00316C41"/>
    <w:rsid w:val="003207E4"/>
    <w:rsid w:val="00320DC8"/>
    <w:rsid w:val="003212F4"/>
    <w:rsid w:val="00321845"/>
    <w:rsid w:val="0032350A"/>
    <w:rsid w:val="0032394E"/>
    <w:rsid w:val="003243D8"/>
    <w:rsid w:val="003247CA"/>
    <w:rsid w:val="00324F95"/>
    <w:rsid w:val="00325ABC"/>
    <w:rsid w:val="00326651"/>
    <w:rsid w:val="00326ABC"/>
    <w:rsid w:val="003271C4"/>
    <w:rsid w:val="00330BD0"/>
    <w:rsid w:val="00331E9B"/>
    <w:rsid w:val="00334B7D"/>
    <w:rsid w:val="00335317"/>
    <w:rsid w:val="00336048"/>
    <w:rsid w:val="003408C6"/>
    <w:rsid w:val="003409D4"/>
    <w:rsid w:val="00340F81"/>
    <w:rsid w:val="00341312"/>
    <w:rsid w:val="00341398"/>
    <w:rsid w:val="00341868"/>
    <w:rsid w:val="00341D47"/>
    <w:rsid w:val="00342A58"/>
    <w:rsid w:val="00342BC9"/>
    <w:rsid w:val="00343A4E"/>
    <w:rsid w:val="00343C99"/>
    <w:rsid w:val="00343ED2"/>
    <w:rsid w:val="0034447F"/>
    <w:rsid w:val="0034459C"/>
    <w:rsid w:val="00345BDD"/>
    <w:rsid w:val="00345CD1"/>
    <w:rsid w:val="00347194"/>
    <w:rsid w:val="00347240"/>
    <w:rsid w:val="00347D69"/>
    <w:rsid w:val="00350F54"/>
    <w:rsid w:val="00352067"/>
    <w:rsid w:val="003520DB"/>
    <w:rsid w:val="003526FF"/>
    <w:rsid w:val="00353B69"/>
    <w:rsid w:val="00354420"/>
    <w:rsid w:val="003544B2"/>
    <w:rsid w:val="0035505D"/>
    <w:rsid w:val="003553A7"/>
    <w:rsid w:val="00356160"/>
    <w:rsid w:val="00356CB2"/>
    <w:rsid w:val="00356FA2"/>
    <w:rsid w:val="003635F3"/>
    <w:rsid w:val="003639B5"/>
    <w:rsid w:val="00365371"/>
    <w:rsid w:val="0036582A"/>
    <w:rsid w:val="00366004"/>
    <w:rsid w:val="0037035C"/>
    <w:rsid w:val="00371A11"/>
    <w:rsid w:val="00371DD8"/>
    <w:rsid w:val="003763A2"/>
    <w:rsid w:val="003776D7"/>
    <w:rsid w:val="00377787"/>
    <w:rsid w:val="00381610"/>
    <w:rsid w:val="00382ECA"/>
    <w:rsid w:val="003834D0"/>
    <w:rsid w:val="003838CD"/>
    <w:rsid w:val="003839D9"/>
    <w:rsid w:val="00383CC8"/>
    <w:rsid w:val="00384AEA"/>
    <w:rsid w:val="00384CA2"/>
    <w:rsid w:val="00385699"/>
    <w:rsid w:val="00386FA5"/>
    <w:rsid w:val="003900FE"/>
    <w:rsid w:val="00391C8B"/>
    <w:rsid w:val="0039245E"/>
    <w:rsid w:val="003925AF"/>
    <w:rsid w:val="0039317C"/>
    <w:rsid w:val="00394858"/>
    <w:rsid w:val="00394EC0"/>
    <w:rsid w:val="00395FAC"/>
    <w:rsid w:val="00396488"/>
    <w:rsid w:val="003A04AE"/>
    <w:rsid w:val="003A0A23"/>
    <w:rsid w:val="003A14A3"/>
    <w:rsid w:val="003A2DA5"/>
    <w:rsid w:val="003A32CC"/>
    <w:rsid w:val="003A37E3"/>
    <w:rsid w:val="003A3A99"/>
    <w:rsid w:val="003A58AC"/>
    <w:rsid w:val="003A77B4"/>
    <w:rsid w:val="003A7824"/>
    <w:rsid w:val="003B0427"/>
    <w:rsid w:val="003B1C8F"/>
    <w:rsid w:val="003B3706"/>
    <w:rsid w:val="003B3934"/>
    <w:rsid w:val="003B39EE"/>
    <w:rsid w:val="003B52D0"/>
    <w:rsid w:val="003B53A6"/>
    <w:rsid w:val="003B6B24"/>
    <w:rsid w:val="003B6CAD"/>
    <w:rsid w:val="003C031D"/>
    <w:rsid w:val="003C363E"/>
    <w:rsid w:val="003C59B5"/>
    <w:rsid w:val="003C5A72"/>
    <w:rsid w:val="003C7DCA"/>
    <w:rsid w:val="003D128D"/>
    <w:rsid w:val="003D16EB"/>
    <w:rsid w:val="003D62A9"/>
    <w:rsid w:val="003D63E3"/>
    <w:rsid w:val="003E052C"/>
    <w:rsid w:val="003E0EE0"/>
    <w:rsid w:val="003E27AF"/>
    <w:rsid w:val="003E2856"/>
    <w:rsid w:val="003E2BA0"/>
    <w:rsid w:val="003E2FD5"/>
    <w:rsid w:val="003E3573"/>
    <w:rsid w:val="003E4CC9"/>
    <w:rsid w:val="003E529F"/>
    <w:rsid w:val="003E7409"/>
    <w:rsid w:val="003E7EF8"/>
    <w:rsid w:val="003F23E0"/>
    <w:rsid w:val="003F29D6"/>
    <w:rsid w:val="003F2FC5"/>
    <w:rsid w:val="0040053F"/>
    <w:rsid w:val="004005A9"/>
    <w:rsid w:val="00400C6E"/>
    <w:rsid w:val="00401620"/>
    <w:rsid w:val="004022B9"/>
    <w:rsid w:val="004031D7"/>
    <w:rsid w:val="004034AC"/>
    <w:rsid w:val="00406203"/>
    <w:rsid w:val="00410704"/>
    <w:rsid w:val="004123E0"/>
    <w:rsid w:val="00412EF4"/>
    <w:rsid w:val="004133DA"/>
    <w:rsid w:val="00414125"/>
    <w:rsid w:val="00414252"/>
    <w:rsid w:val="00414530"/>
    <w:rsid w:val="0041700C"/>
    <w:rsid w:val="0041722B"/>
    <w:rsid w:val="00417E7B"/>
    <w:rsid w:val="00424998"/>
    <w:rsid w:val="00426EF2"/>
    <w:rsid w:val="00427BD4"/>
    <w:rsid w:val="00427E8B"/>
    <w:rsid w:val="004302E2"/>
    <w:rsid w:val="00430AAF"/>
    <w:rsid w:val="00430E0D"/>
    <w:rsid w:val="004321FE"/>
    <w:rsid w:val="00435899"/>
    <w:rsid w:val="004369BE"/>
    <w:rsid w:val="004372BE"/>
    <w:rsid w:val="004419B4"/>
    <w:rsid w:val="00443591"/>
    <w:rsid w:val="004459A8"/>
    <w:rsid w:val="004467DA"/>
    <w:rsid w:val="004474BD"/>
    <w:rsid w:val="00450105"/>
    <w:rsid w:val="004509FC"/>
    <w:rsid w:val="00450CC8"/>
    <w:rsid w:val="00452BC2"/>
    <w:rsid w:val="00453C55"/>
    <w:rsid w:val="00455B5B"/>
    <w:rsid w:val="00455D36"/>
    <w:rsid w:val="00456E60"/>
    <w:rsid w:val="00460ABA"/>
    <w:rsid w:val="00465829"/>
    <w:rsid w:val="00465EF3"/>
    <w:rsid w:val="004671B4"/>
    <w:rsid w:val="00473933"/>
    <w:rsid w:val="00473C49"/>
    <w:rsid w:val="004755C6"/>
    <w:rsid w:val="00475BEE"/>
    <w:rsid w:val="00477162"/>
    <w:rsid w:val="00480FDA"/>
    <w:rsid w:val="00481674"/>
    <w:rsid w:val="00481E67"/>
    <w:rsid w:val="00482B14"/>
    <w:rsid w:val="00483B56"/>
    <w:rsid w:val="0048570B"/>
    <w:rsid w:val="004867E2"/>
    <w:rsid w:val="00486EFF"/>
    <w:rsid w:val="00490A6A"/>
    <w:rsid w:val="00497B45"/>
    <w:rsid w:val="004A3D35"/>
    <w:rsid w:val="004A432A"/>
    <w:rsid w:val="004A45FC"/>
    <w:rsid w:val="004A567C"/>
    <w:rsid w:val="004A70AD"/>
    <w:rsid w:val="004A7ABB"/>
    <w:rsid w:val="004B28B5"/>
    <w:rsid w:val="004B3026"/>
    <w:rsid w:val="004B3A03"/>
    <w:rsid w:val="004B3A3A"/>
    <w:rsid w:val="004B3A8E"/>
    <w:rsid w:val="004B48B3"/>
    <w:rsid w:val="004B5DDE"/>
    <w:rsid w:val="004B62C6"/>
    <w:rsid w:val="004B6995"/>
    <w:rsid w:val="004C046D"/>
    <w:rsid w:val="004C2A69"/>
    <w:rsid w:val="004C42EB"/>
    <w:rsid w:val="004C55DB"/>
    <w:rsid w:val="004C5744"/>
    <w:rsid w:val="004C5882"/>
    <w:rsid w:val="004C5DC7"/>
    <w:rsid w:val="004C6C80"/>
    <w:rsid w:val="004C7100"/>
    <w:rsid w:val="004D0CA0"/>
    <w:rsid w:val="004D18A9"/>
    <w:rsid w:val="004D212E"/>
    <w:rsid w:val="004D5808"/>
    <w:rsid w:val="004D7102"/>
    <w:rsid w:val="004D7BE7"/>
    <w:rsid w:val="004D7FB8"/>
    <w:rsid w:val="004E0D76"/>
    <w:rsid w:val="004E1A68"/>
    <w:rsid w:val="004E3C06"/>
    <w:rsid w:val="004E7089"/>
    <w:rsid w:val="004F015D"/>
    <w:rsid w:val="004F133A"/>
    <w:rsid w:val="004F155F"/>
    <w:rsid w:val="004F288C"/>
    <w:rsid w:val="004F2FFC"/>
    <w:rsid w:val="004F442B"/>
    <w:rsid w:val="004F4F62"/>
    <w:rsid w:val="004F5FFF"/>
    <w:rsid w:val="004F6A4C"/>
    <w:rsid w:val="0050042C"/>
    <w:rsid w:val="00500C8D"/>
    <w:rsid w:val="0050249A"/>
    <w:rsid w:val="005029EA"/>
    <w:rsid w:val="00503F29"/>
    <w:rsid w:val="00504B93"/>
    <w:rsid w:val="0050556C"/>
    <w:rsid w:val="00506541"/>
    <w:rsid w:val="00506CF5"/>
    <w:rsid w:val="005104E2"/>
    <w:rsid w:val="005119C0"/>
    <w:rsid w:val="00511D60"/>
    <w:rsid w:val="00512561"/>
    <w:rsid w:val="0051313D"/>
    <w:rsid w:val="00516265"/>
    <w:rsid w:val="00516EA7"/>
    <w:rsid w:val="0051711F"/>
    <w:rsid w:val="00520054"/>
    <w:rsid w:val="00520664"/>
    <w:rsid w:val="00520E84"/>
    <w:rsid w:val="00520FF9"/>
    <w:rsid w:val="00522A00"/>
    <w:rsid w:val="00522FC5"/>
    <w:rsid w:val="00523422"/>
    <w:rsid w:val="005238BD"/>
    <w:rsid w:val="00523FA4"/>
    <w:rsid w:val="00526679"/>
    <w:rsid w:val="005275E9"/>
    <w:rsid w:val="00527CDD"/>
    <w:rsid w:val="00530BC2"/>
    <w:rsid w:val="00531B74"/>
    <w:rsid w:val="005321F2"/>
    <w:rsid w:val="00532BB6"/>
    <w:rsid w:val="00532F41"/>
    <w:rsid w:val="00532F72"/>
    <w:rsid w:val="0053380E"/>
    <w:rsid w:val="005343F8"/>
    <w:rsid w:val="005347BF"/>
    <w:rsid w:val="0053518D"/>
    <w:rsid w:val="00536030"/>
    <w:rsid w:val="0053790A"/>
    <w:rsid w:val="005411F5"/>
    <w:rsid w:val="005416FD"/>
    <w:rsid w:val="005422DF"/>
    <w:rsid w:val="00542871"/>
    <w:rsid w:val="005452C3"/>
    <w:rsid w:val="00545CBA"/>
    <w:rsid w:val="00546F89"/>
    <w:rsid w:val="005516A5"/>
    <w:rsid w:val="00551E99"/>
    <w:rsid w:val="00551FEF"/>
    <w:rsid w:val="0055493D"/>
    <w:rsid w:val="00555A1A"/>
    <w:rsid w:val="00555BF7"/>
    <w:rsid w:val="00555CB8"/>
    <w:rsid w:val="00561FC2"/>
    <w:rsid w:val="00562EEB"/>
    <w:rsid w:val="00564EF2"/>
    <w:rsid w:val="00566708"/>
    <w:rsid w:val="00566E8B"/>
    <w:rsid w:val="00567340"/>
    <w:rsid w:val="00570E31"/>
    <w:rsid w:val="0057391C"/>
    <w:rsid w:val="00573FB7"/>
    <w:rsid w:val="0057479F"/>
    <w:rsid w:val="00574906"/>
    <w:rsid w:val="00576139"/>
    <w:rsid w:val="0057657C"/>
    <w:rsid w:val="0057787D"/>
    <w:rsid w:val="005803ED"/>
    <w:rsid w:val="00581661"/>
    <w:rsid w:val="005821CB"/>
    <w:rsid w:val="00582C6B"/>
    <w:rsid w:val="00584A48"/>
    <w:rsid w:val="00586153"/>
    <w:rsid w:val="005867B1"/>
    <w:rsid w:val="005867B6"/>
    <w:rsid w:val="0058685A"/>
    <w:rsid w:val="00587077"/>
    <w:rsid w:val="0058722E"/>
    <w:rsid w:val="00587663"/>
    <w:rsid w:val="00587E66"/>
    <w:rsid w:val="0059083C"/>
    <w:rsid w:val="00593148"/>
    <w:rsid w:val="00594A6B"/>
    <w:rsid w:val="005951F7"/>
    <w:rsid w:val="00595B4C"/>
    <w:rsid w:val="00596A55"/>
    <w:rsid w:val="00596DC6"/>
    <w:rsid w:val="0059778B"/>
    <w:rsid w:val="005A0C75"/>
    <w:rsid w:val="005A0EB8"/>
    <w:rsid w:val="005A124C"/>
    <w:rsid w:val="005A22D1"/>
    <w:rsid w:val="005A3E57"/>
    <w:rsid w:val="005A40AB"/>
    <w:rsid w:val="005A665D"/>
    <w:rsid w:val="005A67DD"/>
    <w:rsid w:val="005B0EBF"/>
    <w:rsid w:val="005B1C90"/>
    <w:rsid w:val="005B1E35"/>
    <w:rsid w:val="005B207E"/>
    <w:rsid w:val="005B22CB"/>
    <w:rsid w:val="005B61E5"/>
    <w:rsid w:val="005B6ED5"/>
    <w:rsid w:val="005B738C"/>
    <w:rsid w:val="005B7AE9"/>
    <w:rsid w:val="005C09D1"/>
    <w:rsid w:val="005C1199"/>
    <w:rsid w:val="005C17AC"/>
    <w:rsid w:val="005C2EA5"/>
    <w:rsid w:val="005C43E2"/>
    <w:rsid w:val="005C61DA"/>
    <w:rsid w:val="005C6CC6"/>
    <w:rsid w:val="005C7E37"/>
    <w:rsid w:val="005D0C95"/>
    <w:rsid w:val="005D1D9F"/>
    <w:rsid w:val="005D2003"/>
    <w:rsid w:val="005D2C4C"/>
    <w:rsid w:val="005D39D6"/>
    <w:rsid w:val="005D46A2"/>
    <w:rsid w:val="005D4E56"/>
    <w:rsid w:val="005D5D57"/>
    <w:rsid w:val="005D680C"/>
    <w:rsid w:val="005E0959"/>
    <w:rsid w:val="005E0B21"/>
    <w:rsid w:val="005E26A3"/>
    <w:rsid w:val="005E2713"/>
    <w:rsid w:val="005E3516"/>
    <w:rsid w:val="005E387B"/>
    <w:rsid w:val="005E6414"/>
    <w:rsid w:val="005E6A44"/>
    <w:rsid w:val="005E79AB"/>
    <w:rsid w:val="005F0BD3"/>
    <w:rsid w:val="005F0C61"/>
    <w:rsid w:val="005F325B"/>
    <w:rsid w:val="005F41B5"/>
    <w:rsid w:val="005F71DA"/>
    <w:rsid w:val="00600DAA"/>
    <w:rsid w:val="00601576"/>
    <w:rsid w:val="00601C06"/>
    <w:rsid w:val="00603866"/>
    <w:rsid w:val="00603E73"/>
    <w:rsid w:val="00605E5D"/>
    <w:rsid w:val="006075D2"/>
    <w:rsid w:val="0060787B"/>
    <w:rsid w:val="00611EBA"/>
    <w:rsid w:val="006130BF"/>
    <w:rsid w:val="00613E11"/>
    <w:rsid w:val="00617313"/>
    <w:rsid w:val="00620C17"/>
    <w:rsid w:val="00621164"/>
    <w:rsid w:val="00621720"/>
    <w:rsid w:val="00621B29"/>
    <w:rsid w:val="006225F6"/>
    <w:rsid w:val="00623A4C"/>
    <w:rsid w:val="00624567"/>
    <w:rsid w:val="00626F83"/>
    <w:rsid w:val="00630717"/>
    <w:rsid w:val="00630C5C"/>
    <w:rsid w:val="006318D1"/>
    <w:rsid w:val="00632A8D"/>
    <w:rsid w:val="006334A0"/>
    <w:rsid w:val="0063414D"/>
    <w:rsid w:val="00635E77"/>
    <w:rsid w:val="00636099"/>
    <w:rsid w:val="006365CF"/>
    <w:rsid w:val="0064107F"/>
    <w:rsid w:val="00642A4E"/>
    <w:rsid w:val="00642AA1"/>
    <w:rsid w:val="00643FE1"/>
    <w:rsid w:val="0064421A"/>
    <w:rsid w:val="00645B1E"/>
    <w:rsid w:val="0065099F"/>
    <w:rsid w:val="00652851"/>
    <w:rsid w:val="00653159"/>
    <w:rsid w:val="0065365D"/>
    <w:rsid w:val="006546AF"/>
    <w:rsid w:val="00655974"/>
    <w:rsid w:val="00656474"/>
    <w:rsid w:val="00662A61"/>
    <w:rsid w:val="00664211"/>
    <w:rsid w:val="0066473E"/>
    <w:rsid w:val="00664A33"/>
    <w:rsid w:val="0066559D"/>
    <w:rsid w:val="006658D2"/>
    <w:rsid w:val="006659C1"/>
    <w:rsid w:val="0066722C"/>
    <w:rsid w:val="0067137C"/>
    <w:rsid w:val="006727C5"/>
    <w:rsid w:val="0067574C"/>
    <w:rsid w:val="0067643E"/>
    <w:rsid w:val="00681A46"/>
    <w:rsid w:val="0068222C"/>
    <w:rsid w:val="006828A8"/>
    <w:rsid w:val="00683870"/>
    <w:rsid w:val="00683B82"/>
    <w:rsid w:val="00683DDB"/>
    <w:rsid w:val="00685DF4"/>
    <w:rsid w:val="00690DAF"/>
    <w:rsid w:val="00690F74"/>
    <w:rsid w:val="006915F5"/>
    <w:rsid w:val="00692050"/>
    <w:rsid w:val="00692810"/>
    <w:rsid w:val="00692A12"/>
    <w:rsid w:val="006933BE"/>
    <w:rsid w:val="006938DB"/>
    <w:rsid w:val="0069484B"/>
    <w:rsid w:val="00695742"/>
    <w:rsid w:val="00696223"/>
    <w:rsid w:val="0069745A"/>
    <w:rsid w:val="006A01C6"/>
    <w:rsid w:val="006A176A"/>
    <w:rsid w:val="006A1844"/>
    <w:rsid w:val="006A23A7"/>
    <w:rsid w:val="006A3E20"/>
    <w:rsid w:val="006A4F74"/>
    <w:rsid w:val="006A5D42"/>
    <w:rsid w:val="006A72C4"/>
    <w:rsid w:val="006A7491"/>
    <w:rsid w:val="006B214C"/>
    <w:rsid w:val="006B3DFD"/>
    <w:rsid w:val="006B6CA9"/>
    <w:rsid w:val="006B6D5F"/>
    <w:rsid w:val="006B7638"/>
    <w:rsid w:val="006B7676"/>
    <w:rsid w:val="006C37A5"/>
    <w:rsid w:val="006C4727"/>
    <w:rsid w:val="006C709C"/>
    <w:rsid w:val="006C7DDA"/>
    <w:rsid w:val="006D0FB3"/>
    <w:rsid w:val="006D223D"/>
    <w:rsid w:val="006D2242"/>
    <w:rsid w:val="006D3806"/>
    <w:rsid w:val="006D435F"/>
    <w:rsid w:val="006D465A"/>
    <w:rsid w:val="006D67DC"/>
    <w:rsid w:val="006D75E3"/>
    <w:rsid w:val="006E00DD"/>
    <w:rsid w:val="006E1C8A"/>
    <w:rsid w:val="006E236B"/>
    <w:rsid w:val="006E27FB"/>
    <w:rsid w:val="006E343A"/>
    <w:rsid w:val="006E7337"/>
    <w:rsid w:val="006F2E77"/>
    <w:rsid w:val="006F46F0"/>
    <w:rsid w:val="006F543A"/>
    <w:rsid w:val="006F54A1"/>
    <w:rsid w:val="006F6A7F"/>
    <w:rsid w:val="006F7A09"/>
    <w:rsid w:val="006F7B6B"/>
    <w:rsid w:val="00700D14"/>
    <w:rsid w:val="0070152F"/>
    <w:rsid w:val="00701560"/>
    <w:rsid w:val="007033C1"/>
    <w:rsid w:val="0070524D"/>
    <w:rsid w:val="007055AC"/>
    <w:rsid w:val="00711963"/>
    <w:rsid w:val="0071324E"/>
    <w:rsid w:val="007134B2"/>
    <w:rsid w:val="007143E2"/>
    <w:rsid w:val="00715176"/>
    <w:rsid w:val="00716365"/>
    <w:rsid w:val="007163EA"/>
    <w:rsid w:val="00716DC5"/>
    <w:rsid w:val="0072115B"/>
    <w:rsid w:val="007256DF"/>
    <w:rsid w:val="00726F4D"/>
    <w:rsid w:val="00726FD3"/>
    <w:rsid w:val="00727E57"/>
    <w:rsid w:val="00730816"/>
    <w:rsid w:val="00731AE3"/>
    <w:rsid w:val="007334D1"/>
    <w:rsid w:val="00734208"/>
    <w:rsid w:val="00735A17"/>
    <w:rsid w:val="00735FB1"/>
    <w:rsid w:val="00736443"/>
    <w:rsid w:val="00741137"/>
    <w:rsid w:val="00741C1A"/>
    <w:rsid w:val="00743D5D"/>
    <w:rsid w:val="0074400A"/>
    <w:rsid w:val="00744E82"/>
    <w:rsid w:val="0074613B"/>
    <w:rsid w:val="00750F36"/>
    <w:rsid w:val="00751629"/>
    <w:rsid w:val="0075213E"/>
    <w:rsid w:val="00752964"/>
    <w:rsid w:val="00753DF4"/>
    <w:rsid w:val="0075503F"/>
    <w:rsid w:val="00756899"/>
    <w:rsid w:val="00756B0D"/>
    <w:rsid w:val="00757B2F"/>
    <w:rsid w:val="0076194D"/>
    <w:rsid w:val="00761E9E"/>
    <w:rsid w:val="007639A2"/>
    <w:rsid w:val="00764397"/>
    <w:rsid w:val="00764420"/>
    <w:rsid w:val="00766B70"/>
    <w:rsid w:val="0076760D"/>
    <w:rsid w:val="007701AF"/>
    <w:rsid w:val="007721E5"/>
    <w:rsid w:val="007741B2"/>
    <w:rsid w:val="00775FCC"/>
    <w:rsid w:val="00776047"/>
    <w:rsid w:val="00776900"/>
    <w:rsid w:val="007774E0"/>
    <w:rsid w:val="00777577"/>
    <w:rsid w:val="007802C2"/>
    <w:rsid w:val="007806A5"/>
    <w:rsid w:val="00780774"/>
    <w:rsid w:val="00780E1A"/>
    <w:rsid w:val="0078246F"/>
    <w:rsid w:val="00782531"/>
    <w:rsid w:val="00784124"/>
    <w:rsid w:val="00785C39"/>
    <w:rsid w:val="0078721E"/>
    <w:rsid w:val="00787298"/>
    <w:rsid w:val="00787F21"/>
    <w:rsid w:val="00791A80"/>
    <w:rsid w:val="00791DF0"/>
    <w:rsid w:val="00794FA1"/>
    <w:rsid w:val="0079551B"/>
    <w:rsid w:val="00795B4A"/>
    <w:rsid w:val="0079600A"/>
    <w:rsid w:val="007961EE"/>
    <w:rsid w:val="00796D01"/>
    <w:rsid w:val="007A0F4E"/>
    <w:rsid w:val="007A1027"/>
    <w:rsid w:val="007A3E4F"/>
    <w:rsid w:val="007A3EEE"/>
    <w:rsid w:val="007A5D07"/>
    <w:rsid w:val="007A71D3"/>
    <w:rsid w:val="007A7279"/>
    <w:rsid w:val="007A76E4"/>
    <w:rsid w:val="007A7CE6"/>
    <w:rsid w:val="007B074B"/>
    <w:rsid w:val="007B3362"/>
    <w:rsid w:val="007B3EF5"/>
    <w:rsid w:val="007B3F36"/>
    <w:rsid w:val="007B4454"/>
    <w:rsid w:val="007B5137"/>
    <w:rsid w:val="007B59E4"/>
    <w:rsid w:val="007B5C97"/>
    <w:rsid w:val="007C0008"/>
    <w:rsid w:val="007C0293"/>
    <w:rsid w:val="007C098D"/>
    <w:rsid w:val="007C3726"/>
    <w:rsid w:val="007C4BF4"/>
    <w:rsid w:val="007C5C81"/>
    <w:rsid w:val="007C64B6"/>
    <w:rsid w:val="007C68B6"/>
    <w:rsid w:val="007C7984"/>
    <w:rsid w:val="007D2344"/>
    <w:rsid w:val="007D3539"/>
    <w:rsid w:val="007D4C57"/>
    <w:rsid w:val="007D694C"/>
    <w:rsid w:val="007E0849"/>
    <w:rsid w:val="007E0929"/>
    <w:rsid w:val="007E149E"/>
    <w:rsid w:val="007E1D2A"/>
    <w:rsid w:val="007E1D89"/>
    <w:rsid w:val="007E2515"/>
    <w:rsid w:val="007E40EB"/>
    <w:rsid w:val="007E6677"/>
    <w:rsid w:val="007E6D9C"/>
    <w:rsid w:val="007E7459"/>
    <w:rsid w:val="007E7A63"/>
    <w:rsid w:val="007F1544"/>
    <w:rsid w:val="007F3475"/>
    <w:rsid w:val="007F3B96"/>
    <w:rsid w:val="007F6513"/>
    <w:rsid w:val="007F65D6"/>
    <w:rsid w:val="007F7B91"/>
    <w:rsid w:val="008006B4"/>
    <w:rsid w:val="00801DEB"/>
    <w:rsid w:val="00801F66"/>
    <w:rsid w:val="0080307A"/>
    <w:rsid w:val="00804AFD"/>
    <w:rsid w:val="00804B10"/>
    <w:rsid w:val="008056CE"/>
    <w:rsid w:val="00811423"/>
    <w:rsid w:val="00811E22"/>
    <w:rsid w:val="00812722"/>
    <w:rsid w:val="00812E2B"/>
    <w:rsid w:val="008133FC"/>
    <w:rsid w:val="00815BF5"/>
    <w:rsid w:val="00816C37"/>
    <w:rsid w:val="00816C57"/>
    <w:rsid w:val="00817132"/>
    <w:rsid w:val="008174A7"/>
    <w:rsid w:val="00817FDB"/>
    <w:rsid w:val="008203A4"/>
    <w:rsid w:val="00822018"/>
    <w:rsid w:val="00822684"/>
    <w:rsid w:val="00823316"/>
    <w:rsid w:val="008245B5"/>
    <w:rsid w:val="008254B5"/>
    <w:rsid w:val="00825507"/>
    <w:rsid w:val="00825E83"/>
    <w:rsid w:val="00826C14"/>
    <w:rsid w:val="008271B2"/>
    <w:rsid w:val="00827642"/>
    <w:rsid w:val="00827762"/>
    <w:rsid w:val="00832151"/>
    <w:rsid w:val="00832EDF"/>
    <w:rsid w:val="00835A20"/>
    <w:rsid w:val="00837023"/>
    <w:rsid w:val="00837DBF"/>
    <w:rsid w:val="008403A1"/>
    <w:rsid w:val="00841B0F"/>
    <w:rsid w:val="00842F42"/>
    <w:rsid w:val="008434B2"/>
    <w:rsid w:val="008437F8"/>
    <w:rsid w:val="00844E8E"/>
    <w:rsid w:val="00845424"/>
    <w:rsid w:val="0084632B"/>
    <w:rsid w:val="00846CBA"/>
    <w:rsid w:val="008472AE"/>
    <w:rsid w:val="00847724"/>
    <w:rsid w:val="00847A99"/>
    <w:rsid w:val="0085006A"/>
    <w:rsid w:val="00851BC0"/>
    <w:rsid w:val="008538B8"/>
    <w:rsid w:val="00853E36"/>
    <w:rsid w:val="00853FDD"/>
    <w:rsid w:val="0085447B"/>
    <w:rsid w:val="00854638"/>
    <w:rsid w:val="00855B9D"/>
    <w:rsid w:val="00855B9E"/>
    <w:rsid w:val="00855F37"/>
    <w:rsid w:val="0085723D"/>
    <w:rsid w:val="00861CB6"/>
    <w:rsid w:val="00861ECB"/>
    <w:rsid w:val="00863CB7"/>
    <w:rsid w:val="00864F28"/>
    <w:rsid w:val="0086595A"/>
    <w:rsid w:val="00867561"/>
    <w:rsid w:val="008710E7"/>
    <w:rsid w:val="00871456"/>
    <w:rsid w:val="008726CB"/>
    <w:rsid w:val="00874374"/>
    <w:rsid w:val="008745EB"/>
    <w:rsid w:val="00874A7A"/>
    <w:rsid w:val="00875068"/>
    <w:rsid w:val="00875849"/>
    <w:rsid w:val="00875B3C"/>
    <w:rsid w:val="0087614A"/>
    <w:rsid w:val="008765E5"/>
    <w:rsid w:val="00876671"/>
    <w:rsid w:val="00877147"/>
    <w:rsid w:val="00877F2E"/>
    <w:rsid w:val="00880444"/>
    <w:rsid w:val="00882487"/>
    <w:rsid w:val="00883C60"/>
    <w:rsid w:val="00885B10"/>
    <w:rsid w:val="0088714C"/>
    <w:rsid w:val="00887957"/>
    <w:rsid w:val="00891944"/>
    <w:rsid w:val="00892438"/>
    <w:rsid w:val="00892AEF"/>
    <w:rsid w:val="00893B30"/>
    <w:rsid w:val="008943AE"/>
    <w:rsid w:val="008950BF"/>
    <w:rsid w:val="00897BFF"/>
    <w:rsid w:val="00897F79"/>
    <w:rsid w:val="008A36CA"/>
    <w:rsid w:val="008A5DCD"/>
    <w:rsid w:val="008A7EEF"/>
    <w:rsid w:val="008A7F44"/>
    <w:rsid w:val="008B2B89"/>
    <w:rsid w:val="008B4728"/>
    <w:rsid w:val="008B497D"/>
    <w:rsid w:val="008B4B3C"/>
    <w:rsid w:val="008B5F98"/>
    <w:rsid w:val="008B5FD0"/>
    <w:rsid w:val="008B73ED"/>
    <w:rsid w:val="008B77CE"/>
    <w:rsid w:val="008B7F68"/>
    <w:rsid w:val="008C02C0"/>
    <w:rsid w:val="008C0D17"/>
    <w:rsid w:val="008C132D"/>
    <w:rsid w:val="008C3139"/>
    <w:rsid w:val="008C6E0C"/>
    <w:rsid w:val="008C77EB"/>
    <w:rsid w:val="008D0593"/>
    <w:rsid w:val="008D0E5E"/>
    <w:rsid w:val="008D10A1"/>
    <w:rsid w:val="008D1173"/>
    <w:rsid w:val="008D2F5F"/>
    <w:rsid w:val="008D54A5"/>
    <w:rsid w:val="008D702F"/>
    <w:rsid w:val="008E1BD6"/>
    <w:rsid w:val="008E2227"/>
    <w:rsid w:val="008E2783"/>
    <w:rsid w:val="008E2B2D"/>
    <w:rsid w:val="008E54BD"/>
    <w:rsid w:val="008E7295"/>
    <w:rsid w:val="008E7507"/>
    <w:rsid w:val="008E7512"/>
    <w:rsid w:val="008F04B1"/>
    <w:rsid w:val="008F1D50"/>
    <w:rsid w:val="008F200D"/>
    <w:rsid w:val="008F45BA"/>
    <w:rsid w:val="008F5455"/>
    <w:rsid w:val="008F7328"/>
    <w:rsid w:val="00900603"/>
    <w:rsid w:val="009014D0"/>
    <w:rsid w:val="009024B1"/>
    <w:rsid w:val="00902EBA"/>
    <w:rsid w:val="009033F1"/>
    <w:rsid w:val="00903FA2"/>
    <w:rsid w:val="009056C1"/>
    <w:rsid w:val="00906CBE"/>
    <w:rsid w:val="00907767"/>
    <w:rsid w:val="00910748"/>
    <w:rsid w:val="00910BA2"/>
    <w:rsid w:val="00911098"/>
    <w:rsid w:val="00911100"/>
    <w:rsid w:val="00913054"/>
    <w:rsid w:val="0091343F"/>
    <w:rsid w:val="009158B8"/>
    <w:rsid w:val="009170AB"/>
    <w:rsid w:val="009215FB"/>
    <w:rsid w:val="00922102"/>
    <w:rsid w:val="00922A2D"/>
    <w:rsid w:val="00922E84"/>
    <w:rsid w:val="009242B9"/>
    <w:rsid w:val="0092551F"/>
    <w:rsid w:val="0092558D"/>
    <w:rsid w:val="0092630B"/>
    <w:rsid w:val="00926512"/>
    <w:rsid w:val="00926EF4"/>
    <w:rsid w:val="0092765F"/>
    <w:rsid w:val="00927A72"/>
    <w:rsid w:val="00927EE6"/>
    <w:rsid w:val="00930173"/>
    <w:rsid w:val="0093074D"/>
    <w:rsid w:val="00930B57"/>
    <w:rsid w:val="00930D27"/>
    <w:rsid w:val="00933C2C"/>
    <w:rsid w:val="009346A2"/>
    <w:rsid w:val="00935276"/>
    <w:rsid w:val="00936883"/>
    <w:rsid w:val="00936E44"/>
    <w:rsid w:val="00937218"/>
    <w:rsid w:val="00937AC0"/>
    <w:rsid w:val="00937CE5"/>
    <w:rsid w:val="00937FFC"/>
    <w:rsid w:val="009409A8"/>
    <w:rsid w:val="009412C8"/>
    <w:rsid w:val="009412E1"/>
    <w:rsid w:val="0094484C"/>
    <w:rsid w:val="00951FF3"/>
    <w:rsid w:val="00952B32"/>
    <w:rsid w:val="00954A77"/>
    <w:rsid w:val="009565E8"/>
    <w:rsid w:val="00956DF0"/>
    <w:rsid w:val="009573C4"/>
    <w:rsid w:val="00957831"/>
    <w:rsid w:val="0096122F"/>
    <w:rsid w:val="00961D82"/>
    <w:rsid w:val="00962336"/>
    <w:rsid w:val="009655E7"/>
    <w:rsid w:val="00966850"/>
    <w:rsid w:val="00970138"/>
    <w:rsid w:val="0097144E"/>
    <w:rsid w:val="009716F1"/>
    <w:rsid w:val="009723D3"/>
    <w:rsid w:val="0097298D"/>
    <w:rsid w:val="00972A93"/>
    <w:rsid w:val="00972EB1"/>
    <w:rsid w:val="00973F71"/>
    <w:rsid w:val="00974A66"/>
    <w:rsid w:val="009774D5"/>
    <w:rsid w:val="00980003"/>
    <w:rsid w:val="009829D0"/>
    <w:rsid w:val="00983820"/>
    <w:rsid w:val="00984EBC"/>
    <w:rsid w:val="009857F3"/>
    <w:rsid w:val="00986139"/>
    <w:rsid w:val="00987CB2"/>
    <w:rsid w:val="00990879"/>
    <w:rsid w:val="0099191C"/>
    <w:rsid w:val="00992C97"/>
    <w:rsid w:val="009952E5"/>
    <w:rsid w:val="00996099"/>
    <w:rsid w:val="0099720D"/>
    <w:rsid w:val="00997BF6"/>
    <w:rsid w:val="009A09DC"/>
    <w:rsid w:val="009A1200"/>
    <w:rsid w:val="009A2808"/>
    <w:rsid w:val="009A39DB"/>
    <w:rsid w:val="009A4CD2"/>
    <w:rsid w:val="009A7D97"/>
    <w:rsid w:val="009B01EE"/>
    <w:rsid w:val="009B07E4"/>
    <w:rsid w:val="009B157F"/>
    <w:rsid w:val="009B317B"/>
    <w:rsid w:val="009B57E8"/>
    <w:rsid w:val="009B66D1"/>
    <w:rsid w:val="009B7F54"/>
    <w:rsid w:val="009C22AB"/>
    <w:rsid w:val="009C31AE"/>
    <w:rsid w:val="009C6CFA"/>
    <w:rsid w:val="009C78AD"/>
    <w:rsid w:val="009C7A67"/>
    <w:rsid w:val="009D0948"/>
    <w:rsid w:val="009D0EF6"/>
    <w:rsid w:val="009D475E"/>
    <w:rsid w:val="009D531B"/>
    <w:rsid w:val="009D5C03"/>
    <w:rsid w:val="009D6162"/>
    <w:rsid w:val="009D637C"/>
    <w:rsid w:val="009D677F"/>
    <w:rsid w:val="009D78F5"/>
    <w:rsid w:val="009E0D59"/>
    <w:rsid w:val="009E0D81"/>
    <w:rsid w:val="009E1FC2"/>
    <w:rsid w:val="009E2EF2"/>
    <w:rsid w:val="009E3420"/>
    <w:rsid w:val="009E5975"/>
    <w:rsid w:val="009F1714"/>
    <w:rsid w:val="009F40E6"/>
    <w:rsid w:val="009F4308"/>
    <w:rsid w:val="009F47E4"/>
    <w:rsid w:val="009F4BA7"/>
    <w:rsid w:val="009F5C9F"/>
    <w:rsid w:val="009F65B1"/>
    <w:rsid w:val="009F67EB"/>
    <w:rsid w:val="009F7295"/>
    <w:rsid w:val="00A0102E"/>
    <w:rsid w:val="00A01ECF"/>
    <w:rsid w:val="00A0201F"/>
    <w:rsid w:val="00A07D8A"/>
    <w:rsid w:val="00A10E84"/>
    <w:rsid w:val="00A10EC0"/>
    <w:rsid w:val="00A12162"/>
    <w:rsid w:val="00A125AF"/>
    <w:rsid w:val="00A17D5C"/>
    <w:rsid w:val="00A208DB"/>
    <w:rsid w:val="00A21AB9"/>
    <w:rsid w:val="00A21C12"/>
    <w:rsid w:val="00A230CC"/>
    <w:rsid w:val="00A24172"/>
    <w:rsid w:val="00A304B7"/>
    <w:rsid w:val="00A30774"/>
    <w:rsid w:val="00A30B0C"/>
    <w:rsid w:val="00A31CAF"/>
    <w:rsid w:val="00A32AE7"/>
    <w:rsid w:val="00A34249"/>
    <w:rsid w:val="00A36BBF"/>
    <w:rsid w:val="00A42951"/>
    <w:rsid w:val="00A447F7"/>
    <w:rsid w:val="00A46119"/>
    <w:rsid w:val="00A474F7"/>
    <w:rsid w:val="00A479E6"/>
    <w:rsid w:val="00A47C8F"/>
    <w:rsid w:val="00A518DD"/>
    <w:rsid w:val="00A540CC"/>
    <w:rsid w:val="00A5466C"/>
    <w:rsid w:val="00A559D7"/>
    <w:rsid w:val="00A57EB2"/>
    <w:rsid w:val="00A60B3F"/>
    <w:rsid w:val="00A61E08"/>
    <w:rsid w:val="00A6362B"/>
    <w:rsid w:val="00A65590"/>
    <w:rsid w:val="00A67004"/>
    <w:rsid w:val="00A67535"/>
    <w:rsid w:val="00A70EC0"/>
    <w:rsid w:val="00A76019"/>
    <w:rsid w:val="00A762F1"/>
    <w:rsid w:val="00A76918"/>
    <w:rsid w:val="00A76C31"/>
    <w:rsid w:val="00A777A0"/>
    <w:rsid w:val="00A83034"/>
    <w:rsid w:val="00A84F66"/>
    <w:rsid w:val="00A919C6"/>
    <w:rsid w:val="00A91B2D"/>
    <w:rsid w:val="00A91F57"/>
    <w:rsid w:val="00A9218F"/>
    <w:rsid w:val="00A92E9E"/>
    <w:rsid w:val="00A92F72"/>
    <w:rsid w:val="00A93227"/>
    <w:rsid w:val="00A938B9"/>
    <w:rsid w:val="00A946B7"/>
    <w:rsid w:val="00A947EC"/>
    <w:rsid w:val="00A94DF5"/>
    <w:rsid w:val="00A9583B"/>
    <w:rsid w:val="00A95933"/>
    <w:rsid w:val="00A97197"/>
    <w:rsid w:val="00AA0EC3"/>
    <w:rsid w:val="00AA1EEF"/>
    <w:rsid w:val="00AA3137"/>
    <w:rsid w:val="00AA3BC0"/>
    <w:rsid w:val="00AA59CB"/>
    <w:rsid w:val="00AA59DE"/>
    <w:rsid w:val="00AA5F39"/>
    <w:rsid w:val="00AB131B"/>
    <w:rsid w:val="00AB1A35"/>
    <w:rsid w:val="00AB2BD8"/>
    <w:rsid w:val="00AB4C8F"/>
    <w:rsid w:val="00AC06C1"/>
    <w:rsid w:val="00AC0AAD"/>
    <w:rsid w:val="00AC3578"/>
    <w:rsid w:val="00AC4CDD"/>
    <w:rsid w:val="00AC58D3"/>
    <w:rsid w:val="00AC617C"/>
    <w:rsid w:val="00AC6EDD"/>
    <w:rsid w:val="00AC76CF"/>
    <w:rsid w:val="00AD18A5"/>
    <w:rsid w:val="00AD205C"/>
    <w:rsid w:val="00AD2D3A"/>
    <w:rsid w:val="00AD54D8"/>
    <w:rsid w:val="00AD5FDD"/>
    <w:rsid w:val="00AE0A7E"/>
    <w:rsid w:val="00AE116B"/>
    <w:rsid w:val="00AE18C4"/>
    <w:rsid w:val="00AE2A7C"/>
    <w:rsid w:val="00AE3243"/>
    <w:rsid w:val="00AE42F3"/>
    <w:rsid w:val="00AE4B2A"/>
    <w:rsid w:val="00AE76F1"/>
    <w:rsid w:val="00AF29F0"/>
    <w:rsid w:val="00AF3228"/>
    <w:rsid w:val="00AF3BAC"/>
    <w:rsid w:val="00AF4144"/>
    <w:rsid w:val="00AF5384"/>
    <w:rsid w:val="00AF5782"/>
    <w:rsid w:val="00AF6DEF"/>
    <w:rsid w:val="00B00177"/>
    <w:rsid w:val="00B00369"/>
    <w:rsid w:val="00B0087D"/>
    <w:rsid w:val="00B02225"/>
    <w:rsid w:val="00B033B7"/>
    <w:rsid w:val="00B03BE2"/>
    <w:rsid w:val="00B05329"/>
    <w:rsid w:val="00B07F26"/>
    <w:rsid w:val="00B112CD"/>
    <w:rsid w:val="00B138C0"/>
    <w:rsid w:val="00B16DDC"/>
    <w:rsid w:val="00B17227"/>
    <w:rsid w:val="00B20BE2"/>
    <w:rsid w:val="00B21497"/>
    <w:rsid w:val="00B218EC"/>
    <w:rsid w:val="00B21C22"/>
    <w:rsid w:val="00B2397C"/>
    <w:rsid w:val="00B24427"/>
    <w:rsid w:val="00B278A0"/>
    <w:rsid w:val="00B32D3C"/>
    <w:rsid w:val="00B32DDA"/>
    <w:rsid w:val="00B3305B"/>
    <w:rsid w:val="00B33234"/>
    <w:rsid w:val="00B36926"/>
    <w:rsid w:val="00B4117A"/>
    <w:rsid w:val="00B416D9"/>
    <w:rsid w:val="00B41B93"/>
    <w:rsid w:val="00B41F4A"/>
    <w:rsid w:val="00B42293"/>
    <w:rsid w:val="00B44002"/>
    <w:rsid w:val="00B44048"/>
    <w:rsid w:val="00B443AB"/>
    <w:rsid w:val="00B4475C"/>
    <w:rsid w:val="00B44CC6"/>
    <w:rsid w:val="00B47751"/>
    <w:rsid w:val="00B507AA"/>
    <w:rsid w:val="00B530CC"/>
    <w:rsid w:val="00B540A6"/>
    <w:rsid w:val="00B5445F"/>
    <w:rsid w:val="00B56ED8"/>
    <w:rsid w:val="00B62772"/>
    <w:rsid w:val="00B63610"/>
    <w:rsid w:val="00B64B76"/>
    <w:rsid w:val="00B655F7"/>
    <w:rsid w:val="00B66009"/>
    <w:rsid w:val="00B668D1"/>
    <w:rsid w:val="00B67056"/>
    <w:rsid w:val="00B706AC"/>
    <w:rsid w:val="00B70A8A"/>
    <w:rsid w:val="00B70FBE"/>
    <w:rsid w:val="00B72786"/>
    <w:rsid w:val="00B73330"/>
    <w:rsid w:val="00B74167"/>
    <w:rsid w:val="00B74759"/>
    <w:rsid w:val="00B766FD"/>
    <w:rsid w:val="00B8028B"/>
    <w:rsid w:val="00B8254A"/>
    <w:rsid w:val="00B8635D"/>
    <w:rsid w:val="00B864DC"/>
    <w:rsid w:val="00B8724B"/>
    <w:rsid w:val="00B87312"/>
    <w:rsid w:val="00B90772"/>
    <w:rsid w:val="00B90950"/>
    <w:rsid w:val="00B916E2"/>
    <w:rsid w:val="00B92091"/>
    <w:rsid w:val="00B93ABA"/>
    <w:rsid w:val="00B93E3E"/>
    <w:rsid w:val="00B94763"/>
    <w:rsid w:val="00B94812"/>
    <w:rsid w:val="00B94E69"/>
    <w:rsid w:val="00B95356"/>
    <w:rsid w:val="00B954BD"/>
    <w:rsid w:val="00B958D2"/>
    <w:rsid w:val="00B964C9"/>
    <w:rsid w:val="00B97268"/>
    <w:rsid w:val="00B978D3"/>
    <w:rsid w:val="00BA084D"/>
    <w:rsid w:val="00BA50FB"/>
    <w:rsid w:val="00BA6319"/>
    <w:rsid w:val="00BA68A1"/>
    <w:rsid w:val="00BA6AC7"/>
    <w:rsid w:val="00BA7A19"/>
    <w:rsid w:val="00BA7BD5"/>
    <w:rsid w:val="00BB08FD"/>
    <w:rsid w:val="00BB0D3D"/>
    <w:rsid w:val="00BB0E96"/>
    <w:rsid w:val="00BB1364"/>
    <w:rsid w:val="00BB16B1"/>
    <w:rsid w:val="00BB3B5B"/>
    <w:rsid w:val="00BB3C6F"/>
    <w:rsid w:val="00BB3D05"/>
    <w:rsid w:val="00BB5CB1"/>
    <w:rsid w:val="00BB5E5A"/>
    <w:rsid w:val="00BB6228"/>
    <w:rsid w:val="00BB7967"/>
    <w:rsid w:val="00BC438F"/>
    <w:rsid w:val="00BC5928"/>
    <w:rsid w:val="00BC7478"/>
    <w:rsid w:val="00BD0037"/>
    <w:rsid w:val="00BD0957"/>
    <w:rsid w:val="00BD0F9F"/>
    <w:rsid w:val="00BD1BB4"/>
    <w:rsid w:val="00BD3BDE"/>
    <w:rsid w:val="00BD3D56"/>
    <w:rsid w:val="00BD5C84"/>
    <w:rsid w:val="00BD66D8"/>
    <w:rsid w:val="00BD6E6D"/>
    <w:rsid w:val="00BE09C8"/>
    <w:rsid w:val="00BE1806"/>
    <w:rsid w:val="00BE1971"/>
    <w:rsid w:val="00BE19D4"/>
    <w:rsid w:val="00BE2841"/>
    <w:rsid w:val="00BE5864"/>
    <w:rsid w:val="00BE6AE2"/>
    <w:rsid w:val="00BE703D"/>
    <w:rsid w:val="00BE70FE"/>
    <w:rsid w:val="00BE7DC7"/>
    <w:rsid w:val="00BF006A"/>
    <w:rsid w:val="00BF269D"/>
    <w:rsid w:val="00BF2AB7"/>
    <w:rsid w:val="00BF2AF0"/>
    <w:rsid w:val="00BF4B54"/>
    <w:rsid w:val="00C02338"/>
    <w:rsid w:val="00C0353C"/>
    <w:rsid w:val="00C0468B"/>
    <w:rsid w:val="00C052AC"/>
    <w:rsid w:val="00C061B4"/>
    <w:rsid w:val="00C07415"/>
    <w:rsid w:val="00C10345"/>
    <w:rsid w:val="00C10867"/>
    <w:rsid w:val="00C10907"/>
    <w:rsid w:val="00C10EC1"/>
    <w:rsid w:val="00C11584"/>
    <w:rsid w:val="00C12818"/>
    <w:rsid w:val="00C12826"/>
    <w:rsid w:val="00C13AB8"/>
    <w:rsid w:val="00C1419A"/>
    <w:rsid w:val="00C14BC5"/>
    <w:rsid w:val="00C15BCF"/>
    <w:rsid w:val="00C15EB2"/>
    <w:rsid w:val="00C176CE"/>
    <w:rsid w:val="00C21517"/>
    <w:rsid w:val="00C21930"/>
    <w:rsid w:val="00C23006"/>
    <w:rsid w:val="00C233E4"/>
    <w:rsid w:val="00C2442E"/>
    <w:rsid w:val="00C2482A"/>
    <w:rsid w:val="00C263EF"/>
    <w:rsid w:val="00C26A66"/>
    <w:rsid w:val="00C276D2"/>
    <w:rsid w:val="00C30D84"/>
    <w:rsid w:val="00C316F9"/>
    <w:rsid w:val="00C33B44"/>
    <w:rsid w:val="00C34A06"/>
    <w:rsid w:val="00C34BC5"/>
    <w:rsid w:val="00C35262"/>
    <w:rsid w:val="00C37104"/>
    <w:rsid w:val="00C443FD"/>
    <w:rsid w:val="00C4464C"/>
    <w:rsid w:val="00C469C4"/>
    <w:rsid w:val="00C46E87"/>
    <w:rsid w:val="00C5050F"/>
    <w:rsid w:val="00C51060"/>
    <w:rsid w:val="00C51834"/>
    <w:rsid w:val="00C5193D"/>
    <w:rsid w:val="00C51992"/>
    <w:rsid w:val="00C53321"/>
    <w:rsid w:val="00C5617D"/>
    <w:rsid w:val="00C56522"/>
    <w:rsid w:val="00C56666"/>
    <w:rsid w:val="00C57CA5"/>
    <w:rsid w:val="00C6045B"/>
    <w:rsid w:val="00C60784"/>
    <w:rsid w:val="00C61E33"/>
    <w:rsid w:val="00C639EE"/>
    <w:rsid w:val="00C64B6D"/>
    <w:rsid w:val="00C64E7B"/>
    <w:rsid w:val="00C668B5"/>
    <w:rsid w:val="00C66D27"/>
    <w:rsid w:val="00C722A2"/>
    <w:rsid w:val="00C736D7"/>
    <w:rsid w:val="00C73BB6"/>
    <w:rsid w:val="00C744A5"/>
    <w:rsid w:val="00C74727"/>
    <w:rsid w:val="00C74741"/>
    <w:rsid w:val="00C74B68"/>
    <w:rsid w:val="00C74EAC"/>
    <w:rsid w:val="00C763C6"/>
    <w:rsid w:val="00C76611"/>
    <w:rsid w:val="00C77E2F"/>
    <w:rsid w:val="00C81A8C"/>
    <w:rsid w:val="00C83D9A"/>
    <w:rsid w:val="00C86233"/>
    <w:rsid w:val="00C86502"/>
    <w:rsid w:val="00C8733A"/>
    <w:rsid w:val="00C87DE3"/>
    <w:rsid w:val="00C90890"/>
    <w:rsid w:val="00C91928"/>
    <w:rsid w:val="00C92A3C"/>
    <w:rsid w:val="00C94881"/>
    <w:rsid w:val="00C950D7"/>
    <w:rsid w:val="00C95592"/>
    <w:rsid w:val="00CA1AA6"/>
    <w:rsid w:val="00CA1B20"/>
    <w:rsid w:val="00CA325B"/>
    <w:rsid w:val="00CA34C4"/>
    <w:rsid w:val="00CA5368"/>
    <w:rsid w:val="00CA7A9F"/>
    <w:rsid w:val="00CB0A3F"/>
    <w:rsid w:val="00CB193D"/>
    <w:rsid w:val="00CB52E8"/>
    <w:rsid w:val="00CB5CCA"/>
    <w:rsid w:val="00CB7263"/>
    <w:rsid w:val="00CB7D7E"/>
    <w:rsid w:val="00CC0276"/>
    <w:rsid w:val="00CC041E"/>
    <w:rsid w:val="00CC0F56"/>
    <w:rsid w:val="00CC48CF"/>
    <w:rsid w:val="00CC6806"/>
    <w:rsid w:val="00CC6A2C"/>
    <w:rsid w:val="00CC7320"/>
    <w:rsid w:val="00CD091C"/>
    <w:rsid w:val="00CD0DE8"/>
    <w:rsid w:val="00CD0E8D"/>
    <w:rsid w:val="00CD2B13"/>
    <w:rsid w:val="00CD439C"/>
    <w:rsid w:val="00CD4C98"/>
    <w:rsid w:val="00CD579C"/>
    <w:rsid w:val="00CD5B73"/>
    <w:rsid w:val="00CD64C8"/>
    <w:rsid w:val="00CD7399"/>
    <w:rsid w:val="00CD770B"/>
    <w:rsid w:val="00CE02DE"/>
    <w:rsid w:val="00CE0CFB"/>
    <w:rsid w:val="00CE17FA"/>
    <w:rsid w:val="00CE3776"/>
    <w:rsid w:val="00CE4D2B"/>
    <w:rsid w:val="00CF1A5E"/>
    <w:rsid w:val="00CF5656"/>
    <w:rsid w:val="00D02A27"/>
    <w:rsid w:val="00D02BD2"/>
    <w:rsid w:val="00D02E7A"/>
    <w:rsid w:val="00D035E1"/>
    <w:rsid w:val="00D03B1A"/>
    <w:rsid w:val="00D04900"/>
    <w:rsid w:val="00D05285"/>
    <w:rsid w:val="00D06BEA"/>
    <w:rsid w:val="00D07FAD"/>
    <w:rsid w:val="00D11AAE"/>
    <w:rsid w:val="00D13657"/>
    <w:rsid w:val="00D1529F"/>
    <w:rsid w:val="00D15B69"/>
    <w:rsid w:val="00D1684D"/>
    <w:rsid w:val="00D204A0"/>
    <w:rsid w:val="00D20F2D"/>
    <w:rsid w:val="00D2217B"/>
    <w:rsid w:val="00D22B5D"/>
    <w:rsid w:val="00D273A6"/>
    <w:rsid w:val="00D27458"/>
    <w:rsid w:val="00D316D6"/>
    <w:rsid w:val="00D328C0"/>
    <w:rsid w:val="00D34AD0"/>
    <w:rsid w:val="00D358B6"/>
    <w:rsid w:val="00D361B7"/>
    <w:rsid w:val="00D36E98"/>
    <w:rsid w:val="00D37BBF"/>
    <w:rsid w:val="00D37EB2"/>
    <w:rsid w:val="00D41BCB"/>
    <w:rsid w:val="00D44277"/>
    <w:rsid w:val="00D44570"/>
    <w:rsid w:val="00D45359"/>
    <w:rsid w:val="00D46C7E"/>
    <w:rsid w:val="00D478A5"/>
    <w:rsid w:val="00D478D7"/>
    <w:rsid w:val="00D51635"/>
    <w:rsid w:val="00D53657"/>
    <w:rsid w:val="00D55871"/>
    <w:rsid w:val="00D55A6A"/>
    <w:rsid w:val="00D562FF"/>
    <w:rsid w:val="00D626DF"/>
    <w:rsid w:val="00D6301E"/>
    <w:rsid w:val="00D634C4"/>
    <w:rsid w:val="00D6396A"/>
    <w:rsid w:val="00D6480F"/>
    <w:rsid w:val="00D649D2"/>
    <w:rsid w:val="00D64DB1"/>
    <w:rsid w:val="00D669E1"/>
    <w:rsid w:val="00D66AFE"/>
    <w:rsid w:val="00D7065C"/>
    <w:rsid w:val="00D72127"/>
    <w:rsid w:val="00D72DD1"/>
    <w:rsid w:val="00D72EB6"/>
    <w:rsid w:val="00D73A70"/>
    <w:rsid w:val="00D76753"/>
    <w:rsid w:val="00D7739E"/>
    <w:rsid w:val="00D804AD"/>
    <w:rsid w:val="00D80A0E"/>
    <w:rsid w:val="00D82147"/>
    <w:rsid w:val="00D84B96"/>
    <w:rsid w:val="00D85A7B"/>
    <w:rsid w:val="00D86591"/>
    <w:rsid w:val="00D8761E"/>
    <w:rsid w:val="00D90B7C"/>
    <w:rsid w:val="00D91B6D"/>
    <w:rsid w:val="00D926BA"/>
    <w:rsid w:val="00D93F9A"/>
    <w:rsid w:val="00D94120"/>
    <w:rsid w:val="00D9413E"/>
    <w:rsid w:val="00D95D5F"/>
    <w:rsid w:val="00D9724D"/>
    <w:rsid w:val="00D9750D"/>
    <w:rsid w:val="00D978DC"/>
    <w:rsid w:val="00DA035C"/>
    <w:rsid w:val="00DA069F"/>
    <w:rsid w:val="00DA16C0"/>
    <w:rsid w:val="00DA19B6"/>
    <w:rsid w:val="00DA226F"/>
    <w:rsid w:val="00DA5ABE"/>
    <w:rsid w:val="00DA5EB5"/>
    <w:rsid w:val="00DA6389"/>
    <w:rsid w:val="00DA6E2C"/>
    <w:rsid w:val="00DB0D57"/>
    <w:rsid w:val="00DB25C3"/>
    <w:rsid w:val="00DB2AE0"/>
    <w:rsid w:val="00DB4CDF"/>
    <w:rsid w:val="00DC035D"/>
    <w:rsid w:val="00DC2A29"/>
    <w:rsid w:val="00DC2BED"/>
    <w:rsid w:val="00DC3F18"/>
    <w:rsid w:val="00DC4DE1"/>
    <w:rsid w:val="00DC4ED8"/>
    <w:rsid w:val="00DC50B3"/>
    <w:rsid w:val="00DC606F"/>
    <w:rsid w:val="00DD344A"/>
    <w:rsid w:val="00DD3641"/>
    <w:rsid w:val="00DD40F4"/>
    <w:rsid w:val="00DD5026"/>
    <w:rsid w:val="00DD5C3E"/>
    <w:rsid w:val="00DD5FC6"/>
    <w:rsid w:val="00DD76E4"/>
    <w:rsid w:val="00DE0398"/>
    <w:rsid w:val="00DE0E2E"/>
    <w:rsid w:val="00DE13C4"/>
    <w:rsid w:val="00DE1AB1"/>
    <w:rsid w:val="00DE274B"/>
    <w:rsid w:val="00DE325B"/>
    <w:rsid w:val="00DE3510"/>
    <w:rsid w:val="00DE44CF"/>
    <w:rsid w:val="00DE59EB"/>
    <w:rsid w:val="00DE694C"/>
    <w:rsid w:val="00DF07CD"/>
    <w:rsid w:val="00DF0CCD"/>
    <w:rsid w:val="00DF0F86"/>
    <w:rsid w:val="00DF146A"/>
    <w:rsid w:val="00DF2608"/>
    <w:rsid w:val="00DF3B16"/>
    <w:rsid w:val="00DF47CC"/>
    <w:rsid w:val="00DF6BFA"/>
    <w:rsid w:val="00E018E9"/>
    <w:rsid w:val="00E03097"/>
    <w:rsid w:val="00E03AC9"/>
    <w:rsid w:val="00E056B6"/>
    <w:rsid w:val="00E06E62"/>
    <w:rsid w:val="00E07C3A"/>
    <w:rsid w:val="00E10FBD"/>
    <w:rsid w:val="00E1223B"/>
    <w:rsid w:val="00E137AB"/>
    <w:rsid w:val="00E15720"/>
    <w:rsid w:val="00E16EB0"/>
    <w:rsid w:val="00E17954"/>
    <w:rsid w:val="00E17E2F"/>
    <w:rsid w:val="00E17E61"/>
    <w:rsid w:val="00E2103E"/>
    <w:rsid w:val="00E226EC"/>
    <w:rsid w:val="00E22899"/>
    <w:rsid w:val="00E22AD5"/>
    <w:rsid w:val="00E24333"/>
    <w:rsid w:val="00E244A2"/>
    <w:rsid w:val="00E26D1D"/>
    <w:rsid w:val="00E2705F"/>
    <w:rsid w:val="00E30486"/>
    <w:rsid w:val="00E32C7E"/>
    <w:rsid w:val="00E332A3"/>
    <w:rsid w:val="00E359FC"/>
    <w:rsid w:val="00E3686D"/>
    <w:rsid w:val="00E36A58"/>
    <w:rsid w:val="00E402A5"/>
    <w:rsid w:val="00E41A5B"/>
    <w:rsid w:val="00E42086"/>
    <w:rsid w:val="00E42E1B"/>
    <w:rsid w:val="00E42ED4"/>
    <w:rsid w:val="00E43F24"/>
    <w:rsid w:val="00E47879"/>
    <w:rsid w:val="00E51226"/>
    <w:rsid w:val="00E53147"/>
    <w:rsid w:val="00E532A5"/>
    <w:rsid w:val="00E53792"/>
    <w:rsid w:val="00E56024"/>
    <w:rsid w:val="00E560A5"/>
    <w:rsid w:val="00E60C39"/>
    <w:rsid w:val="00E61B25"/>
    <w:rsid w:val="00E639B6"/>
    <w:rsid w:val="00E639D6"/>
    <w:rsid w:val="00E6509A"/>
    <w:rsid w:val="00E677B0"/>
    <w:rsid w:val="00E67A32"/>
    <w:rsid w:val="00E67ADD"/>
    <w:rsid w:val="00E70635"/>
    <w:rsid w:val="00E70B0D"/>
    <w:rsid w:val="00E72B1D"/>
    <w:rsid w:val="00E72DC7"/>
    <w:rsid w:val="00E731AB"/>
    <w:rsid w:val="00E731B0"/>
    <w:rsid w:val="00E734B3"/>
    <w:rsid w:val="00E7501E"/>
    <w:rsid w:val="00E75E2D"/>
    <w:rsid w:val="00E75FD0"/>
    <w:rsid w:val="00E807A5"/>
    <w:rsid w:val="00E8149F"/>
    <w:rsid w:val="00E81CEC"/>
    <w:rsid w:val="00E829E4"/>
    <w:rsid w:val="00E83317"/>
    <w:rsid w:val="00E845CC"/>
    <w:rsid w:val="00E84816"/>
    <w:rsid w:val="00E85704"/>
    <w:rsid w:val="00E91560"/>
    <w:rsid w:val="00E920AA"/>
    <w:rsid w:val="00E92A64"/>
    <w:rsid w:val="00E92F7A"/>
    <w:rsid w:val="00E93361"/>
    <w:rsid w:val="00E93726"/>
    <w:rsid w:val="00E93F4E"/>
    <w:rsid w:val="00E948C7"/>
    <w:rsid w:val="00E950BC"/>
    <w:rsid w:val="00E96EE0"/>
    <w:rsid w:val="00EA13C9"/>
    <w:rsid w:val="00EA1739"/>
    <w:rsid w:val="00EA1F0D"/>
    <w:rsid w:val="00EA20F1"/>
    <w:rsid w:val="00EA2BE7"/>
    <w:rsid w:val="00EA3090"/>
    <w:rsid w:val="00EA5283"/>
    <w:rsid w:val="00EA6216"/>
    <w:rsid w:val="00EA76C5"/>
    <w:rsid w:val="00EA788A"/>
    <w:rsid w:val="00EB0153"/>
    <w:rsid w:val="00EB0EC7"/>
    <w:rsid w:val="00EB15EB"/>
    <w:rsid w:val="00EB1EDC"/>
    <w:rsid w:val="00EB2926"/>
    <w:rsid w:val="00EB2A19"/>
    <w:rsid w:val="00EB319F"/>
    <w:rsid w:val="00EB3310"/>
    <w:rsid w:val="00EB3F43"/>
    <w:rsid w:val="00EB4A51"/>
    <w:rsid w:val="00EB5CB2"/>
    <w:rsid w:val="00EB61A1"/>
    <w:rsid w:val="00EB6F15"/>
    <w:rsid w:val="00EC3398"/>
    <w:rsid w:val="00EC4AAB"/>
    <w:rsid w:val="00EC5645"/>
    <w:rsid w:val="00EC6767"/>
    <w:rsid w:val="00EC6F2C"/>
    <w:rsid w:val="00EC6FA9"/>
    <w:rsid w:val="00EC7505"/>
    <w:rsid w:val="00EC765C"/>
    <w:rsid w:val="00EC7CDD"/>
    <w:rsid w:val="00ED2FE5"/>
    <w:rsid w:val="00ED3E98"/>
    <w:rsid w:val="00ED4A7C"/>
    <w:rsid w:val="00ED5611"/>
    <w:rsid w:val="00ED7F51"/>
    <w:rsid w:val="00EE23C9"/>
    <w:rsid w:val="00EE2A57"/>
    <w:rsid w:val="00EE2DD9"/>
    <w:rsid w:val="00EE32A8"/>
    <w:rsid w:val="00EE44EA"/>
    <w:rsid w:val="00EE72D7"/>
    <w:rsid w:val="00EE77E2"/>
    <w:rsid w:val="00EE79D8"/>
    <w:rsid w:val="00EE7E62"/>
    <w:rsid w:val="00EF1067"/>
    <w:rsid w:val="00EF139C"/>
    <w:rsid w:val="00EF146E"/>
    <w:rsid w:val="00EF1F4F"/>
    <w:rsid w:val="00EF261D"/>
    <w:rsid w:val="00EF36FD"/>
    <w:rsid w:val="00EF4806"/>
    <w:rsid w:val="00EF4AE1"/>
    <w:rsid w:val="00EF4D47"/>
    <w:rsid w:val="00EF6227"/>
    <w:rsid w:val="00EF65C4"/>
    <w:rsid w:val="00F006F3"/>
    <w:rsid w:val="00F00F2C"/>
    <w:rsid w:val="00F05036"/>
    <w:rsid w:val="00F05533"/>
    <w:rsid w:val="00F059EB"/>
    <w:rsid w:val="00F07705"/>
    <w:rsid w:val="00F11FDC"/>
    <w:rsid w:val="00F12CF7"/>
    <w:rsid w:val="00F13786"/>
    <w:rsid w:val="00F155D6"/>
    <w:rsid w:val="00F15815"/>
    <w:rsid w:val="00F15F72"/>
    <w:rsid w:val="00F17D26"/>
    <w:rsid w:val="00F208B0"/>
    <w:rsid w:val="00F20C08"/>
    <w:rsid w:val="00F2142F"/>
    <w:rsid w:val="00F2276B"/>
    <w:rsid w:val="00F22C5B"/>
    <w:rsid w:val="00F25E7A"/>
    <w:rsid w:val="00F3172F"/>
    <w:rsid w:val="00F31F40"/>
    <w:rsid w:val="00F32E31"/>
    <w:rsid w:val="00F33166"/>
    <w:rsid w:val="00F3490D"/>
    <w:rsid w:val="00F34AED"/>
    <w:rsid w:val="00F3558C"/>
    <w:rsid w:val="00F35EF0"/>
    <w:rsid w:val="00F362A3"/>
    <w:rsid w:val="00F4171A"/>
    <w:rsid w:val="00F427D0"/>
    <w:rsid w:val="00F443E5"/>
    <w:rsid w:val="00F4487A"/>
    <w:rsid w:val="00F458A8"/>
    <w:rsid w:val="00F4595D"/>
    <w:rsid w:val="00F46A40"/>
    <w:rsid w:val="00F470A0"/>
    <w:rsid w:val="00F4763A"/>
    <w:rsid w:val="00F5086B"/>
    <w:rsid w:val="00F511D8"/>
    <w:rsid w:val="00F52B67"/>
    <w:rsid w:val="00F53C89"/>
    <w:rsid w:val="00F53EB6"/>
    <w:rsid w:val="00F54A43"/>
    <w:rsid w:val="00F551D0"/>
    <w:rsid w:val="00F55337"/>
    <w:rsid w:val="00F55B02"/>
    <w:rsid w:val="00F55F72"/>
    <w:rsid w:val="00F5629C"/>
    <w:rsid w:val="00F563D9"/>
    <w:rsid w:val="00F56F9C"/>
    <w:rsid w:val="00F60767"/>
    <w:rsid w:val="00F60946"/>
    <w:rsid w:val="00F613DE"/>
    <w:rsid w:val="00F621E6"/>
    <w:rsid w:val="00F629AD"/>
    <w:rsid w:val="00F62CF3"/>
    <w:rsid w:val="00F63F17"/>
    <w:rsid w:val="00F6585B"/>
    <w:rsid w:val="00F664BA"/>
    <w:rsid w:val="00F66F14"/>
    <w:rsid w:val="00F719C9"/>
    <w:rsid w:val="00F721CE"/>
    <w:rsid w:val="00F72301"/>
    <w:rsid w:val="00F72773"/>
    <w:rsid w:val="00F72CAF"/>
    <w:rsid w:val="00F7457D"/>
    <w:rsid w:val="00F75D0D"/>
    <w:rsid w:val="00F75FBE"/>
    <w:rsid w:val="00F772CC"/>
    <w:rsid w:val="00F803C5"/>
    <w:rsid w:val="00F82AF1"/>
    <w:rsid w:val="00F8383C"/>
    <w:rsid w:val="00F83F12"/>
    <w:rsid w:val="00F8455C"/>
    <w:rsid w:val="00F8540F"/>
    <w:rsid w:val="00F868C1"/>
    <w:rsid w:val="00F86967"/>
    <w:rsid w:val="00F87401"/>
    <w:rsid w:val="00F905D6"/>
    <w:rsid w:val="00F911C5"/>
    <w:rsid w:val="00F92351"/>
    <w:rsid w:val="00F94A81"/>
    <w:rsid w:val="00F95897"/>
    <w:rsid w:val="00F96177"/>
    <w:rsid w:val="00F96BF9"/>
    <w:rsid w:val="00FA0999"/>
    <w:rsid w:val="00FA4BFF"/>
    <w:rsid w:val="00FA5700"/>
    <w:rsid w:val="00FA6CAC"/>
    <w:rsid w:val="00FA75CC"/>
    <w:rsid w:val="00FB1406"/>
    <w:rsid w:val="00FB268D"/>
    <w:rsid w:val="00FB366F"/>
    <w:rsid w:val="00FB36D2"/>
    <w:rsid w:val="00FB43D0"/>
    <w:rsid w:val="00FB49B9"/>
    <w:rsid w:val="00FB49E7"/>
    <w:rsid w:val="00FB617E"/>
    <w:rsid w:val="00FB7423"/>
    <w:rsid w:val="00FC07E3"/>
    <w:rsid w:val="00FC0D1F"/>
    <w:rsid w:val="00FC0EEB"/>
    <w:rsid w:val="00FC13E4"/>
    <w:rsid w:val="00FC29B7"/>
    <w:rsid w:val="00FC39E2"/>
    <w:rsid w:val="00FC3CB0"/>
    <w:rsid w:val="00FC64EC"/>
    <w:rsid w:val="00FD07AE"/>
    <w:rsid w:val="00FD11A8"/>
    <w:rsid w:val="00FD186D"/>
    <w:rsid w:val="00FD4919"/>
    <w:rsid w:val="00FE3229"/>
    <w:rsid w:val="00FE3F8F"/>
    <w:rsid w:val="00FE4DA4"/>
    <w:rsid w:val="00FE665E"/>
    <w:rsid w:val="00FE7A7B"/>
    <w:rsid w:val="00FE7B1E"/>
    <w:rsid w:val="00FF127D"/>
    <w:rsid w:val="00FF2BC7"/>
    <w:rsid w:val="00FF3C64"/>
    <w:rsid w:val="00FF4669"/>
    <w:rsid w:val="00FF4CC1"/>
    <w:rsid w:val="00FF64B0"/>
    <w:rsid w:val="00FF6EAA"/>
    <w:rsid w:val="00FF751F"/>
    <w:rsid w:val="00FF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3C90B9D"/>
  <w15:docId w15:val="{390844E4-FBFA-4F4D-B3FA-A90DF09D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006F3"/>
    <w:rPr>
      <w:sz w:val="22"/>
    </w:rPr>
  </w:style>
  <w:style w:type="paragraph" w:styleId="Heading1">
    <w:name w:val="heading 1"/>
    <w:basedOn w:val="Normal"/>
    <w:next w:val="body"/>
    <w:link w:val="Heading1Char"/>
    <w:qFormat/>
    <w:rsid w:val="0026480B"/>
    <w:pPr>
      <w:numPr>
        <w:numId w:val="27"/>
      </w:numPr>
      <w:pBdr>
        <w:bottom w:val="single" w:sz="18" w:space="1" w:color="auto"/>
      </w:pBdr>
      <w:spacing w:before="480" w:after="1160"/>
      <w:outlineLvl w:val="0"/>
    </w:pPr>
    <w:rPr>
      <w:rFonts w:ascii="Arial" w:hAnsi="Arial"/>
      <w:sz w:val="48"/>
    </w:rPr>
  </w:style>
  <w:style w:type="paragraph" w:styleId="Heading2">
    <w:name w:val="heading 2"/>
    <w:basedOn w:val="Heading1"/>
    <w:next w:val="body"/>
    <w:link w:val="Heading2Char"/>
    <w:qFormat/>
    <w:rsid w:val="0026480B"/>
    <w:pPr>
      <w:keepNext/>
      <w:numPr>
        <w:ilvl w:val="1"/>
      </w:numPr>
      <w:pBdr>
        <w:bottom w:val="none" w:sz="0" w:space="0" w:color="auto"/>
      </w:pBdr>
      <w:spacing w:before="400" w:after="0"/>
      <w:outlineLvl w:val="1"/>
    </w:pPr>
    <w:rPr>
      <w:b/>
      <w:sz w:val="32"/>
    </w:rPr>
  </w:style>
  <w:style w:type="paragraph" w:styleId="Heading3">
    <w:name w:val="heading 3"/>
    <w:basedOn w:val="Heading2"/>
    <w:next w:val="body"/>
    <w:qFormat/>
    <w:rsid w:val="002E433F"/>
    <w:pPr>
      <w:numPr>
        <w:ilvl w:val="2"/>
      </w:numPr>
      <w:spacing w:before="360"/>
      <w:outlineLvl w:val="2"/>
    </w:pPr>
    <w:rPr>
      <w:sz w:val="28"/>
    </w:rPr>
  </w:style>
  <w:style w:type="paragraph" w:styleId="Heading4">
    <w:name w:val="heading 4"/>
    <w:basedOn w:val="Heading2"/>
    <w:next w:val="body"/>
    <w:qFormat/>
    <w:rsid w:val="002E433F"/>
    <w:pPr>
      <w:numPr>
        <w:ilvl w:val="3"/>
      </w:numPr>
      <w:spacing w:before="320"/>
      <w:outlineLvl w:val="3"/>
    </w:pPr>
    <w:rPr>
      <w:sz w:val="22"/>
    </w:rPr>
  </w:style>
  <w:style w:type="paragraph" w:styleId="Heading5">
    <w:name w:val="heading 5"/>
    <w:basedOn w:val="Heading4"/>
    <w:next w:val="body"/>
    <w:qFormat/>
    <w:rsid w:val="002E433F"/>
    <w:pPr>
      <w:numPr>
        <w:ilvl w:val="4"/>
      </w:numPr>
      <w:spacing w:before="240"/>
      <w:outlineLvl w:val="4"/>
    </w:pPr>
  </w:style>
  <w:style w:type="paragraph" w:styleId="Heading6">
    <w:name w:val="heading 6"/>
    <w:basedOn w:val="Heading5"/>
    <w:next w:val="body"/>
    <w:qFormat/>
    <w:rsid w:val="002E433F"/>
    <w:pPr>
      <w:numPr>
        <w:ilvl w:val="5"/>
      </w:numPr>
      <w:outlineLvl w:val="5"/>
    </w:pPr>
  </w:style>
  <w:style w:type="paragraph" w:styleId="Heading7">
    <w:name w:val="heading 7"/>
    <w:basedOn w:val="Normal"/>
    <w:next w:val="body"/>
    <w:qFormat/>
    <w:rsid w:val="002E433F"/>
    <w:pPr>
      <w:numPr>
        <w:ilvl w:val="6"/>
        <w:numId w:val="27"/>
      </w:numPr>
      <w:suppressLineNumbers/>
      <w:pBdr>
        <w:bottom w:val="single" w:sz="18" w:space="1" w:color="auto"/>
      </w:pBdr>
      <w:spacing w:before="480" w:after="1160"/>
      <w:outlineLvl w:val="6"/>
    </w:pPr>
    <w:rPr>
      <w:rFonts w:ascii="Arial" w:hAnsi="Arial"/>
      <w:sz w:val="48"/>
      <w:szCs w:val="48"/>
    </w:rPr>
  </w:style>
  <w:style w:type="paragraph" w:styleId="Heading8">
    <w:name w:val="heading 8"/>
    <w:basedOn w:val="Heading2"/>
    <w:next w:val="body"/>
    <w:qFormat/>
    <w:rsid w:val="002E433F"/>
    <w:pPr>
      <w:numPr>
        <w:ilvl w:val="7"/>
      </w:numPr>
      <w:outlineLvl w:val="7"/>
    </w:pPr>
  </w:style>
  <w:style w:type="paragraph" w:styleId="Heading9">
    <w:name w:val="heading 9"/>
    <w:basedOn w:val="Heading3"/>
    <w:next w:val="body"/>
    <w:qFormat/>
    <w:rsid w:val="002E433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rsid w:val="009F67EB"/>
    <w:pPr>
      <w:spacing w:before="120" w:after="40"/>
      <w:ind w:left="720"/>
    </w:pPr>
  </w:style>
  <w:style w:type="character" w:customStyle="1" w:styleId="bodyChar">
    <w:name w:val="body Char"/>
    <w:basedOn w:val="DefaultParagraphFont"/>
    <w:link w:val="body"/>
    <w:rsid w:val="000B33A5"/>
    <w:rPr>
      <w:rFonts w:ascii="Times" w:hAnsi="Times"/>
      <w:sz w:val="22"/>
      <w:lang w:val="en-US" w:eastAsia="en-US" w:bidi="ar-SA"/>
    </w:rPr>
  </w:style>
  <w:style w:type="character" w:customStyle="1" w:styleId="Heading1Char">
    <w:name w:val="Heading 1 Char"/>
    <w:basedOn w:val="DefaultParagraphFont"/>
    <w:link w:val="Heading1"/>
    <w:rsid w:val="00CE0CFB"/>
    <w:rPr>
      <w:rFonts w:ascii="Arial" w:hAnsi="Arial"/>
      <w:sz w:val="48"/>
    </w:rPr>
  </w:style>
  <w:style w:type="character" w:customStyle="1" w:styleId="Heading2Char">
    <w:name w:val="Heading 2 Char"/>
    <w:basedOn w:val="Heading1Char"/>
    <w:link w:val="Heading2"/>
    <w:rsid w:val="00CE0CFB"/>
    <w:rPr>
      <w:rFonts w:ascii="Arial" w:hAnsi="Arial"/>
      <w:b/>
      <w:sz w:val="32"/>
    </w:rPr>
  </w:style>
  <w:style w:type="paragraph" w:styleId="Caption">
    <w:name w:val="caption"/>
    <w:basedOn w:val="body"/>
    <w:next w:val="body"/>
    <w:qFormat/>
    <w:rsid w:val="009F67EB"/>
    <w:pPr>
      <w:keepLines/>
      <w:widowControl w:val="0"/>
      <w:spacing w:before="240" w:after="120"/>
    </w:pPr>
    <w:rPr>
      <w:rFonts w:ascii="Arial" w:hAnsi="Arial"/>
      <w:b/>
    </w:rPr>
  </w:style>
  <w:style w:type="paragraph" w:customStyle="1" w:styleId="acronymsdefns">
    <w:name w:val="acronyms/defns"/>
    <w:basedOn w:val="Normal"/>
    <w:semiHidden/>
    <w:rsid w:val="009F67EB"/>
    <w:pPr>
      <w:keepLines/>
      <w:spacing w:before="40" w:after="40" w:line="180" w:lineRule="atLeast"/>
    </w:pPr>
    <w:rPr>
      <w:rFonts w:ascii="Arial" w:hAnsi="Arial" w:cs="Arial"/>
      <w:sz w:val="18"/>
    </w:rPr>
  </w:style>
  <w:style w:type="paragraph" w:customStyle="1" w:styleId="Address">
    <w:name w:val="Address"/>
    <w:basedOn w:val="Normal"/>
    <w:semiHidden/>
    <w:rsid w:val="009F67EB"/>
    <w:pPr>
      <w:tabs>
        <w:tab w:val="left" w:pos="5940"/>
      </w:tabs>
      <w:spacing w:before="6320" w:after="40"/>
    </w:pPr>
    <w:rPr>
      <w:sz w:val="20"/>
    </w:rPr>
  </w:style>
  <w:style w:type="paragraph" w:customStyle="1" w:styleId="bullet">
    <w:name w:val="bullet"/>
    <w:basedOn w:val="body"/>
    <w:rsid w:val="00D94120"/>
    <w:pPr>
      <w:keepLines/>
      <w:numPr>
        <w:numId w:val="26"/>
      </w:numPr>
    </w:pPr>
  </w:style>
  <w:style w:type="paragraph" w:customStyle="1" w:styleId="bullet2">
    <w:name w:val="bullet2"/>
    <w:basedOn w:val="bullet"/>
    <w:rsid w:val="00D94120"/>
    <w:pPr>
      <w:numPr>
        <w:numId w:val="18"/>
      </w:numPr>
    </w:pPr>
  </w:style>
  <w:style w:type="paragraph" w:customStyle="1" w:styleId="Caution">
    <w:name w:val="Caution"/>
    <w:basedOn w:val="body"/>
    <w:rsid w:val="009F67EB"/>
    <w:pPr>
      <w:tabs>
        <w:tab w:val="left" w:pos="900"/>
      </w:tabs>
      <w:spacing w:before="440"/>
      <w:ind w:left="900" w:hanging="900"/>
    </w:pPr>
  </w:style>
  <w:style w:type="paragraph" w:customStyle="1" w:styleId="code">
    <w:name w:val="code"/>
    <w:basedOn w:val="body"/>
    <w:link w:val="codeChar"/>
    <w:rsid w:val="009F67EB"/>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40" w:after="0" w:line="250" w:lineRule="atLeast"/>
    </w:pPr>
    <w:rPr>
      <w:rFonts w:ascii="Courier" w:hAnsi="Courier"/>
      <w:sz w:val="19"/>
    </w:rPr>
  </w:style>
  <w:style w:type="character" w:customStyle="1" w:styleId="codeChar">
    <w:name w:val="code Char"/>
    <w:basedOn w:val="DefaultParagraphFont"/>
    <w:link w:val="code"/>
    <w:rsid w:val="00D478D7"/>
    <w:rPr>
      <w:rFonts w:ascii="Courier" w:hAnsi="Courier"/>
      <w:sz w:val="19"/>
      <w:lang w:val="en-US" w:eastAsia="en-US" w:bidi="ar-SA"/>
    </w:rPr>
  </w:style>
  <w:style w:type="character" w:styleId="CommentReference">
    <w:name w:val="annotation reference"/>
    <w:basedOn w:val="DefaultParagraphFont"/>
    <w:semiHidden/>
    <w:rsid w:val="009F67EB"/>
    <w:rPr>
      <w:sz w:val="16"/>
    </w:rPr>
  </w:style>
  <w:style w:type="paragraph" w:styleId="CommentText">
    <w:name w:val="annotation text"/>
    <w:basedOn w:val="Normal"/>
    <w:semiHidden/>
    <w:rsid w:val="009F67EB"/>
  </w:style>
  <w:style w:type="paragraph" w:customStyle="1" w:styleId="Disclosure">
    <w:name w:val="Disclosure"/>
    <w:basedOn w:val="body"/>
    <w:semiHidden/>
    <w:rsid w:val="009F67EB"/>
    <w:pPr>
      <w:tabs>
        <w:tab w:val="left" w:pos="5940"/>
      </w:tabs>
      <w:spacing w:after="80" w:line="250" w:lineRule="atLeast"/>
      <w:jc w:val="both"/>
    </w:pPr>
    <w:rPr>
      <w:rFonts w:ascii="Arial" w:hAnsi="Arial"/>
      <w:sz w:val="20"/>
    </w:rPr>
  </w:style>
  <w:style w:type="paragraph" w:customStyle="1" w:styleId="docdate">
    <w:name w:val="docdate"/>
    <w:basedOn w:val="Normal"/>
    <w:next w:val="Normal"/>
    <w:semiHidden/>
    <w:rsid w:val="009F67EB"/>
    <w:pPr>
      <w:spacing w:before="200"/>
      <w:jc w:val="right"/>
    </w:pPr>
    <w:rPr>
      <w:rFonts w:ascii="Arial" w:hAnsi="Arial"/>
      <w:b/>
      <w:i/>
      <w:sz w:val="24"/>
    </w:rPr>
  </w:style>
  <w:style w:type="paragraph" w:customStyle="1" w:styleId="docauthor">
    <w:name w:val="docauthor"/>
    <w:basedOn w:val="docdate"/>
    <w:semiHidden/>
    <w:rsid w:val="009F67EB"/>
  </w:style>
  <w:style w:type="paragraph" w:customStyle="1" w:styleId="doctitle">
    <w:name w:val="doctitle"/>
    <w:basedOn w:val="Normal"/>
    <w:next w:val="docdate"/>
    <w:semiHidden/>
    <w:rsid w:val="009F67EB"/>
    <w:pPr>
      <w:spacing w:after="160"/>
      <w:jc w:val="right"/>
    </w:pPr>
    <w:rPr>
      <w:rFonts w:ascii="Arial" w:hAnsi="Arial"/>
      <w:b/>
      <w:i/>
      <w:sz w:val="48"/>
    </w:rPr>
  </w:style>
  <w:style w:type="character" w:styleId="EndnoteReference">
    <w:name w:val="endnote reference"/>
    <w:basedOn w:val="DefaultParagraphFont"/>
    <w:semiHidden/>
    <w:rsid w:val="009F67EB"/>
    <w:rPr>
      <w:vertAlign w:val="superscript"/>
    </w:rPr>
  </w:style>
  <w:style w:type="paragraph" w:customStyle="1" w:styleId="equation">
    <w:name w:val="equation"/>
    <w:basedOn w:val="Normal"/>
    <w:next w:val="Normal"/>
    <w:semiHidden/>
    <w:rsid w:val="009F67EB"/>
    <w:pPr>
      <w:keepNext/>
      <w:keepLines/>
      <w:spacing w:before="200" w:after="200"/>
    </w:pPr>
  </w:style>
  <w:style w:type="paragraph" w:customStyle="1" w:styleId="equation0">
    <w:name w:val="equation #"/>
    <w:basedOn w:val="equation"/>
    <w:next w:val="body"/>
    <w:semiHidden/>
    <w:rsid w:val="009F67EB"/>
    <w:pPr>
      <w:keepNext w:val="0"/>
      <w:keepLines w:val="0"/>
      <w:spacing w:before="60" w:after="120"/>
      <w:ind w:left="360"/>
    </w:pPr>
  </w:style>
  <w:style w:type="paragraph" w:customStyle="1" w:styleId="fielddefinition">
    <w:name w:val="field definition"/>
    <w:basedOn w:val="body"/>
    <w:semiHidden/>
    <w:rsid w:val="009F67EB"/>
    <w:pPr>
      <w:tabs>
        <w:tab w:val="right" w:pos="2880"/>
        <w:tab w:val="left" w:pos="3240"/>
      </w:tabs>
      <w:spacing w:after="120" w:line="280" w:lineRule="atLeast"/>
      <w:ind w:left="3240" w:hanging="3240"/>
    </w:pPr>
  </w:style>
  <w:style w:type="paragraph" w:customStyle="1" w:styleId="figureart">
    <w:name w:val="figure art"/>
    <w:basedOn w:val="body"/>
    <w:next w:val="Caption"/>
    <w:semiHidden/>
    <w:rsid w:val="009F67EB"/>
    <w:pPr>
      <w:keepNext/>
      <w:spacing w:before="400"/>
    </w:pPr>
  </w:style>
  <w:style w:type="paragraph" w:styleId="Footer">
    <w:name w:val="footer"/>
    <w:basedOn w:val="Normal"/>
    <w:semiHidden/>
    <w:rsid w:val="009F67EB"/>
    <w:pPr>
      <w:widowControl w:val="0"/>
      <w:tabs>
        <w:tab w:val="center" w:pos="4507"/>
        <w:tab w:val="right" w:pos="9000"/>
      </w:tabs>
    </w:pPr>
    <w:rPr>
      <w:rFonts w:ascii="Arial" w:hAnsi="Arial"/>
      <w:i/>
      <w:sz w:val="18"/>
    </w:rPr>
  </w:style>
  <w:style w:type="character" w:styleId="FootnoteReference">
    <w:name w:val="footnote reference"/>
    <w:basedOn w:val="DefaultParagraphFont"/>
    <w:semiHidden/>
    <w:rsid w:val="009F67EB"/>
    <w:rPr>
      <w:position w:val="6"/>
      <w:sz w:val="16"/>
    </w:rPr>
  </w:style>
  <w:style w:type="paragraph" w:styleId="Header">
    <w:name w:val="header"/>
    <w:basedOn w:val="Normal"/>
    <w:semiHidden/>
    <w:rsid w:val="00883C60"/>
    <w:pPr>
      <w:widowControl w:val="0"/>
      <w:pBdr>
        <w:bottom w:val="single" w:sz="4" w:space="1" w:color="auto"/>
      </w:pBdr>
      <w:tabs>
        <w:tab w:val="center" w:pos="4867"/>
        <w:tab w:val="right" w:pos="9360"/>
      </w:tabs>
    </w:pPr>
    <w:rPr>
      <w:rFonts w:ascii="Arial" w:hAnsi="Arial"/>
      <w:i/>
      <w:sz w:val="18"/>
    </w:rPr>
  </w:style>
  <w:style w:type="paragraph" w:customStyle="1" w:styleId="keepwithnext">
    <w:name w:val="keepwithnext"/>
    <w:basedOn w:val="body"/>
    <w:next w:val="body"/>
    <w:semiHidden/>
    <w:rsid w:val="009F67EB"/>
    <w:pPr>
      <w:keepNext/>
      <w:spacing w:after="120" w:line="280" w:lineRule="atLeast"/>
    </w:pPr>
  </w:style>
  <w:style w:type="paragraph" w:customStyle="1" w:styleId="legend">
    <w:name w:val="legend"/>
    <w:basedOn w:val="Normal"/>
    <w:semiHidden/>
    <w:rsid w:val="009F67EB"/>
    <w:rPr>
      <w:sz w:val="20"/>
    </w:rPr>
  </w:style>
  <w:style w:type="character" w:styleId="LineNumber">
    <w:name w:val="line number"/>
    <w:rsid w:val="00DE694C"/>
    <w:rPr>
      <w:rFonts w:ascii="Arial" w:hAnsi="Arial" w:cs="Arial"/>
      <w:sz w:val="12"/>
      <w:szCs w:val="12"/>
    </w:rPr>
  </w:style>
  <w:style w:type="paragraph" w:customStyle="1" w:styleId="numbrdlist">
    <w:name w:val="numbrd list"/>
    <w:basedOn w:val="bullet"/>
    <w:rsid w:val="009F67EB"/>
    <w:pPr>
      <w:numPr>
        <w:numId w:val="17"/>
      </w:numPr>
      <w:tabs>
        <w:tab w:val="decimal" w:pos="1440"/>
      </w:tabs>
    </w:pPr>
  </w:style>
  <w:style w:type="paragraph" w:customStyle="1" w:styleId="list-a">
    <w:name w:val="list-a"/>
    <w:aliases w:val="b,c"/>
    <w:basedOn w:val="numbrdlist"/>
    <w:rsid w:val="009F67EB"/>
    <w:pPr>
      <w:spacing w:before="60" w:after="60" w:line="280" w:lineRule="atLeast"/>
      <w:ind w:left="907" w:hanging="367"/>
    </w:pPr>
  </w:style>
  <w:style w:type="paragraph" w:customStyle="1" w:styleId="titlepg-address">
    <w:name w:val="titlepg-address"/>
    <w:basedOn w:val="body"/>
    <w:semiHidden/>
    <w:rsid w:val="009F67EB"/>
    <w:pPr>
      <w:jc w:val="right"/>
    </w:pPr>
    <w:rPr>
      <w:rFonts w:ascii="Arial" w:hAnsi="Arial"/>
      <w:b/>
    </w:rPr>
  </w:style>
  <w:style w:type="paragraph" w:customStyle="1" w:styleId="RtSideSquare">
    <w:name w:val="RtSideSquare"/>
    <w:basedOn w:val="Normal"/>
    <w:semiHidden/>
    <w:rsid w:val="009F67EB"/>
    <w:pPr>
      <w:numPr>
        <w:numId w:val="6"/>
      </w:numPr>
      <w:spacing w:before="20"/>
    </w:pPr>
    <w:rPr>
      <w:rFonts w:ascii="Century Schoolbook" w:hAnsi="Century Schoolbook"/>
    </w:rPr>
  </w:style>
  <w:style w:type="character" w:styleId="Hyperlink">
    <w:name w:val="Hyperlink"/>
    <w:basedOn w:val="DefaultParagraphFont"/>
    <w:semiHidden/>
    <w:rsid w:val="009F67EB"/>
    <w:rPr>
      <w:color w:val="0000FF"/>
      <w:u w:val="single"/>
    </w:rPr>
  </w:style>
  <w:style w:type="paragraph" w:customStyle="1" w:styleId="numbrdlist0">
    <w:name w:val="numbrd list +"/>
    <w:basedOn w:val="numbrdlist"/>
    <w:rsid w:val="009F67EB"/>
    <w:pPr>
      <w:numPr>
        <w:numId w:val="1"/>
      </w:numPr>
    </w:pPr>
  </w:style>
  <w:style w:type="paragraph" w:customStyle="1" w:styleId="numbrdlist1">
    <w:name w:val="numbrd list ++"/>
    <w:basedOn w:val="numbrdlist0"/>
    <w:rsid w:val="009F67EB"/>
    <w:pPr>
      <w:numPr>
        <w:numId w:val="5"/>
      </w:numPr>
      <w:spacing w:before="60"/>
    </w:pPr>
  </w:style>
  <w:style w:type="character" w:styleId="PageNumber">
    <w:name w:val="page number"/>
    <w:basedOn w:val="DefaultParagraphFont"/>
    <w:semiHidden/>
    <w:rsid w:val="009F67EB"/>
  </w:style>
  <w:style w:type="paragraph" w:customStyle="1" w:styleId="subhead-notnumbrd">
    <w:name w:val="subhead-not numbrd"/>
    <w:basedOn w:val="Heading5"/>
    <w:next w:val="body"/>
    <w:link w:val="subhead-notnumbrdChar1"/>
    <w:rsid w:val="009F67EB"/>
    <w:pPr>
      <w:tabs>
        <w:tab w:val="left" w:pos="720"/>
      </w:tabs>
      <w:spacing w:after="60" w:line="280" w:lineRule="atLeast"/>
      <w:ind w:left="720"/>
      <w:outlineLvl w:val="9"/>
    </w:pPr>
  </w:style>
  <w:style w:type="character" w:customStyle="1" w:styleId="subhead-notnumbrdChar1">
    <w:name w:val="subhead-not numbrd Char1"/>
    <w:basedOn w:val="DefaultParagraphFont"/>
    <w:link w:val="subhead-notnumbrd"/>
    <w:rsid w:val="007D694C"/>
    <w:rPr>
      <w:rFonts w:ascii="Arial" w:hAnsi="Arial"/>
      <w:b/>
      <w:sz w:val="22"/>
    </w:rPr>
  </w:style>
  <w:style w:type="paragraph" w:styleId="TableofFigures">
    <w:name w:val="table of figures"/>
    <w:basedOn w:val="Normal"/>
    <w:next w:val="Normal"/>
    <w:uiPriority w:val="99"/>
    <w:rsid w:val="00861ECB"/>
    <w:pPr>
      <w:tabs>
        <w:tab w:val="right" w:leader="dot" w:pos="8640"/>
      </w:tabs>
      <w:ind w:left="1260" w:right="1080" w:hanging="540"/>
    </w:pPr>
    <w:rPr>
      <w:noProof/>
    </w:rPr>
  </w:style>
  <w:style w:type="paragraph" w:customStyle="1" w:styleId="TOC0">
    <w:name w:val="TOC 0"/>
    <w:basedOn w:val="Heading1"/>
    <w:rsid w:val="009F67EB"/>
    <w:pPr>
      <w:numPr>
        <w:numId w:val="0"/>
      </w:numPr>
      <w:pBdr>
        <w:bottom w:val="single" w:sz="12" w:space="4" w:color="auto"/>
      </w:pBdr>
      <w:outlineLvl w:val="9"/>
    </w:pPr>
  </w:style>
  <w:style w:type="paragraph" w:styleId="TOC1">
    <w:name w:val="toc 1"/>
    <w:basedOn w:val="body"/>
    <w:next w:val="TOC2"/>
    <w:uiPriority w:val="39"/>
    <w:rsid w:val="009F67EB"/>
    <w:pPr>
      <w:keepNext/>
      <w:tabs>
        <w:tab w:val="right" w:leader="dot" w:pos="9360"/>
      </w:tabs>
      <w:spacing w:before="240" w:after="80"/>
      <w:ind w:left="990" w:hanging="270"/>
    </w:pPr>
    <w:rPr>
      <w:rFonts w:ascii="Arial" w:hAnsi="Arial"/>
      <w:b/>
      <w:noProof/>
      <w:sz w:val="24"/>
      <w:szCs w:val="48"/>
    </w:rPr>
  </w:style>
  <w:style w:type="paragraph" w:styleId="TOC2">
    <w:name w:val="toc 2"/>
    <w:basedOn w:val="Normal"/>
    <w:autoRedefine/>
    <w:uiPriority w:val="39"/>
    <w:rsid w:val="009F67EB"/>
    <w:pPr>
      <w:tabs>
        <w:tab w:val="right" w:leader="dot" w:pos="9360"/>
      </w:tabs>
      <w:spacing w:before="20" w:after="20"/>
      <w:ind w:left="1440" w:right="720" w:hanging="360"/>
    </w:pPr>
    <w:rPr>
      <w:noProof/>
      <w:szCs w:val="32"/>
    </w:rPr>
  </w:style>
  <w:style w:type="paragraph" w:styleId="TOC3">
    <w:name w:val="toc 3"/>
    <w:basedOn w:val="Normal"/>
    <w:uiPriority w:val="39"/>
    <w:rsid w:val="009F67EB"/>
    <w:pPr>
      <w:tabs>
        <w:tab w:val="right" w:leader="dot" w:pos="9360"/>
      </w:tabs>
      <w:spacing w:before="20" w:after="20"/>
      <w:ind w:left="1980" w:right="720" w:hanging="360"/>
    </w:pPr>
    <w:rPr>
      <w:noProof/>
      <w:szCs w:val="28"/>
    </w:rPr>
  </w:style>
  <w:style w:type="paragraph" w:styleId="TOC4">
    <w:name w:val="toc 4"/>
    <w:basedOn w:val="Normal"/>
    <w:autoRedefine/>
    <w:uiPriority w:val="39"/>
    <w:rsid w:val="009F67EB"/>
    <w:pPr>
      <w:tabs>
        <w:tab w:val="right" w:leader="dot" w:pos="9360"/>
      </w:tabs>
      <w:ind w:left="2160" w:right="720"/>
    </w:pPr>
    <w:rPr>
      <w:noProof/>
    </w:rPr>
  </w:style>
  <w:style w:type="paragraph" w:styleId="TOC5">
    <w:name w:val="toc 5"/>
    <w:basedOn w:val="Normal"/>
    <w:autoRedefine/>
    <w:uiPriority w:val="39"/>
    <w:rsid w:val="009F67EB"/>
    <w:pPr>
      <w:tabs>
        <w:tab w:val="right" w:leader="dot" w:pos="9000"/>
      </w:tabs>
      <w:ind w:left="720"/>
    </w:pPr>
  </w:style>
  <w:style w:type="paragraph" w:styleId="TOC6">
    <w:name w:val="toc 6"/>
    <w:basedOn w:val="Normal"/>
    <w:autoRedefine/>
    <w:uiPriority w:val="39"/>
    <w:rsid w:val="009F67EB"/>
    <w:pPr>
      <w:tabs>
        <w:tab w:val="right" w:leader="dot" w:pos="9000"/>
      </w:tabs>
      <w:ind w:left="907"/>
    </w:pPr>
  </w:style>
  <w:style w:type="paragraph" w:styleId="TOC7">
    <w:name w:val="toc 7"/>
    <w:basedOn w:val="Normal"/>
    <w:autoRedefine/>
    <w:uiPriority w:val="39"/>
    <w:rsid w:val="009F67EB"/>
    <w:pPr>
      <w:tabs>
        <w:tab w:val="right" w:leader="dot" w:pos="9000"/>
      </w:tabs>
      <w:ind w:left="1080"/>
    </w:pPr>
  </w:style>
  <w:style w:type="paragraph" w:styleId="TOC8">
    <w:name w:val="toc 8"/>
    <w:basedOn w:val="Normal"/>
    <w:autoRedefine/>
    <w:uiPriority w:val="39"/>
    <w:rsid w:val="009F67EB"/>
    <w:pPr>
      <w:tabs>
        <w:tab w:val="right" w:leader="dot" w:pos="9000"/>
      </w:tabs>
    </w:pPr>
  </w:style>
  <w:style w:type="paragraph" w:styleId="TOC9">
    <w:name w:val="toc 9"/>
    <w:basedOn w:val="Normal"/>
    <w:autoRedefine/>
    <w:uiPriority w:val="39"/>
    <w:rsid w:val="009F67EB"/>
    <w:pPr>
      <w:tabs>
        <w:tab w:val="right" w:leader="dot" w:pos="9000"/>
      </w:tabs>
    </w:pPr>
  </w:style>
  <w:style w:type="paragraph" w:customStyle="1" w:styleId="Warning">
    <w:name w:val="Warning"/>
    <w:basedOn w:val="body"/>
    <w:rsid w:val="009F67EB"/>
    <w:pPr>
      <w:tabs>
        <w:tab w:val="left" w:pos="900"/>
      </w:tabs>
      <w:spacing w:before="440"/>
      <w:ind w:left="900" w:hanging="900"/>
    </w:pPr>
  </w:style>
  <w:style w:type="paragraph" w:customStyle="1" w:styleId="tableentry">
    <w:name w:val="table entry"/>
    <w:basedOn w:val="Normal"/>
    <w:link w:val="tableentryChar"/>
    <w:rsid w:val="00847A99"/>
    <w:pPr>
      <w:spacing w:before="40" w:after="40" w:line="180" w:lineRule="atLeast"/>
    </w:pPr>
    <w:rPr>
      <w:rFonts w:ascii="Arial" w:hAnsi="Arial"/>
      <w:sz w:val="18"/>
    </w:rPr>
  </w:style>
  <w:style w:type="character" w:customStyle="1" w:styleId="tableentryChar">
    <w:name w:val="table entry Char"/>
    <w:basedOn w:val="DefaultParagraphFont"/>
    <w:link w:val="tableentry"/>
    <w:rsid w:val="00086D2D"/>
    <w:rPr>
      <w:rFonts w:ascii="Arial" w:hAnsi="Arial"/>
      <w:sz w:val="18"/>
      <w:lang w:val="en-US" w:eastAsia="en-US" w:bidi="ar-SA"/>
    </w:rPr>
  </w:style>
  <w:style w:type="paragraph" w:customStyle="1" w:styleId="tableentry-1bullet">
    <w:name w:val="table entry-1bullet"/>
    <w:basedOn w:val="tableentry"/>
    <w:link w:val="tableentry-1bulletChar"/>
    <w:rsid w:val="0059778B"/>
    <w:pPr>
      <w:numPr>
        <w:numId w:val="19"/>
      </w:numPr>
      <w:tabs>
        <w:tab w:val="clear" w:pos="360"/>
        <w:tab w:val="left" w:pos="173"/>
      </w:tabs>
      <w:spacing w:before="0" w:after="20"/>
      <w:ind w:left="173" w:hanging="173"/>
    </w:pPr>
    <w:rPr>
      <w:szCs w:val="18"/>
    </w:rPr>
  </w:style>
  <w:style w:type="character" w:customStyle="1" w:styleId="tableentry-1bulletChar">
    <w:name w:val="table entry-1bullet Char"/>
    <w:basedOn w:val="tableentryChar"/>
    <w:link w:val="tableentry-1bullet"/>
    <w:rsid w:val="0059778B"/>
    <w:rPr>
      <w:rFonts w:ascii="Arial" w:hAnsi="Arial"/>
      <w:sz w:val="18"/>
      <w:szCs w:val="18"/>
      <w:lang w:val="en-US" w:eastAsia="en-US" w:bidi="ar-SA"/>
    </w:rPr>
  </w:style>
  <w:style w:type="paragraph" w:customStyle="1" w:styleId="tableentry-C">
    <w:name w:val="table entry-C"/>
    <w:basedOn w:val="tableentry"/>
    <w:rsid w:val="009F67EB"/>
    <w:pPr>
      <w:jc w:val="center"/>
    </w:pPr>
  </w:style>
  <w:style w:type="paragraph" w:customStyle="1" w:styleId="tablefootnote">
    <w:name w:val="table footnote"/>
    <w:basedOn w:val="Normal"/>
    <w:rsid w:val="00EF261D"/>
    <w:pPr>
      <w:spacing w:before="40" w:after="40" w:line="180" w:lineRule="atLeast"/>
      <w:ind w:left="274" w:hanging="274"/>
    </w:pPr>
    <w:rPr>
      <w:rFonts w:ascii="Arial" w:hAnsi="Arial"/>
      <w:sz w:val="16"/>
      <w:szCs w:val="16"/>
    </w:rPr>
  </w:style>
  <w:style w:type="paragraph" w:customStyle="1" w:styleId="tableheading">
    <w:name w:val="table heading"/>
    <w:basedOn w:val="Normal"/>
    <w:rsid w:val="00847A99"/>
    <w:pPr>
      <w:keepNext/>
      <w:spacing w:before="60" w:after="60" w:line="240" w:lineRule="atLeast"/>
      <w:jc w:val="center"/>
    </w:pPr>
    <w:rPr>
      <w:rFonts w:ascii="Arial" w:hAnsi="Arial"/>
      <w:b/>
      <w:sz w:val="18"/>
    </w:rPr>
  </w:style>
  <w:style w:type="paragraph" w:customStyle="1" w:styleId="codevar">
    <w:name w:val="codevar"/>
    <w:basedOn w:val="code"/>
    <w:semiHidden/>
    <w:rsid w:val="009F67EB"/>
    <w:pPr>
      <w:spacing w:before="0" w:line="240" w:lineRule="atLeast"/>
    </w:pPr>
    <w:rPr>
      <w:i/>
    </w:rPr>
  </w:style>
  <w:style w:type="paragraph" w:customStyle="1" w:styleId="bullet3">
    <w:name w:val="bullet3"/>
    <w:basedOn w:val="Normal"/>
    <w:rsid w:val="00D94120"/>
    <w:pPr>
      <w:keepLines/>
      <w:numPr>
        <w:numId w:val="25"/>
      </w:numPr>
      <w:spacing w:before="120" w:after="40"/>
    </w:pPr>
  </w:style>
  <w:style w:type="paragraph" w:customStyle="1" w:styleId="bullet4">
    <w:name w:val="bullet4"/>
    <w:basedOn w:val="Normal"/>
    <w:rsid w:val="00D94120"/>
    <w:pPr>
      <w:keepLines/>
      <w:numPr>
        <w:numId w:val="2"/>
      </w:numPr>
      <w:spacing w:before="120" w:after="40"/>
    </w:pPr>
  </w:style>
  <w:style w:type="paragraph" w:customStyle="1" w:styleId="command">
    <w:name w:val="command"/>
    <w:basedOn w:val="code"/>
    <w:semiHidden/>
    <w:rsid w:val="009F67EB"/>
    <w:pPr>
      <w:spacing w:before="0" w:line="240" w:lineRule="atLeast"/>
    </w:pPr>
    <w:rPr>
      <w:b/>
    </w:rPr>
  </w:style>
  <w:style w:type="paragraph" w:customStyle="1" w:styleId="commandvar">
    <w:name w:val="commandvar"/>
    <w:basedOn w:val="command"/>
    <w:semiHidden/>
    <w:rsid w:val="009F67EB"/>
    <w:rPr>
      <w:i/>
    </w:rPr>
  </w:style>
  <w:style w:type="paragraph" w:customStyle="1" w:styleId="phonedisplay">
    <w:name w:val="phonedisplay"/>
    <w:basedOn w:val="body"/>
    <w:semiHidden/>
    <w:rsid w:val="009F67EB"/>
    <w:pPr>
      <w:spacing w:after="120" w:line="280" w:lineRule="atLeast"/>
      <w:ind w:left="29"/>
    </w:pPr>
    <w:rPr>
      <w:rFonts w:ascii="Lucida Console" w:hAnsi="Lucida Console"/>
      <w:sz w:val="20"/>
    </w:rPr>
  </w:style>
  <w:style w:type="paragraph" w:styleId="BlockText">
    <w:name w:val="Block Text"/>
    <w:basedOn w:val="Normal"/>
    <w:semiHidden/>
    <w:rsid w:val="009F67EB"/>
    <w:pPr>
      <w:spacing w:after="120"/>
      <w:ind w:left="1440" w:right="1440"/>
    </w:pPr>
  </w:style>
  <w:style w:type="paragraph" w:customStyle="1" w:styleId="titlepg-indicia">
    <w:name w:val="titlepg-indicia"/>
    <w:basedOn w:val="body"/>
    <w:semiHidden/>
    <w:rsid w:val="00EA6216"/>
    <w:pPr>
      <w:spacing w:before="80" w:after="80"/>
      <w:ind w:left="0"/>
      <w:jc w:val="both"/>
    </w:pPr>
    <w:rPr>
      <w:sz w:val="18"/>
    </w:rPr>
  </w:style>
  <w:style w:type="paragraph" w:customStyle="1" w:styleId="Index">
    <w:name w:val="Index"/>
    <w:basedOn w:val="Heading1"/>
    <w:rsid w:val="009F67EB"/>
    <w:pPr>
      <w:numPr>
        <w:numId w:val="0"/>
      </w:numPr>
    </w:pPr>
  </w:style>
  <w:style w:type="paragraph" w:customStyle="1" w:styleId="tablecode">
    <w:name w:val="table code"/>
    <w:basedOn w:val="code"/>
    <w:link w:val="tablecodeChar3"/>
    <w:rsid w:val="009F67EB"/>
    <w:pPr>
      <w:spacing w:after="20" w:line="190" w:lineRule="atLeast"/>
      <w:ind w:left="0"/>
    </w:pPr>
    <w:rPr>
      <w:sz w:val="18"/>
    </w:rPr>
  </w:style>
  <w:style w:type="character" w:customStyle="1" w:styleId="tablecodeChar3">
    <w:name w:val="table code Char3"/>
    <w:basedOn w:val="DefaultParagraphFont"/>
    <w:link w:val="tablecode"/>
    <w:rsid w:val="007D694C"/>
    <w:rPr>
      <w:rFonts w:ascii="Courier" w:hAnsi="Courier"/>
      <w:sz w:val="18"/>
      <w:lang w:val="en-US" w:eastAsia="en-US" w:bidi="ar-SA"/>
    </w:rPr>
  </w:style>
  <w:style w:type="paragraph" w:customStyle="1" w:styleId="titlepg-proprietary">
    <w:name w:val="titlepg-proprietary"/>
    <w:semiHidden/>
    <w:rsid w:val="009F67EB"/>
    <w:rPr>
      <w:rFonts w:ascii="Arial" w:hAnsi="Arial"/>
    </w:rPr>
  </w:style>
  <w:style w:type="paragraph" w:customStyle="1" w:styleId="titlepg-indprop">
    <w:name w:val="titlepg-indprop"/>
    <w:basedOn w:val="titlepg-indicia"/>
    <w:semiHidden/>
    <w:rsid w:val="009F67EB"/>
    <w:pPr>
      <w:ind w:left="202" w:right="202"/>
      <w:jc w:val="left"/>
    </w:pPr>
    <w:rPr>
      <w:b/>
    </w:rPr>
  </w:style>
  <w:style w:type="paragraph" w:customStyle="1" w:styleId="titlepg-centered">
    <w:name w:val="titlepg-centered"/>
    <w:basedOn w:val="body"/>
    <w:semiHidden/>
    <w:rsid w:val="00863CB7"/>
    <w:pPr>
      <w:spacing w:before="80" w:after="0" w:line="260" w:lineRule="atLeast"/>
      <w:ind w:left="29"/>
      <w:jc w:val="center"/>
    </w:pPr>
    <w:rPr>
      <w:sz w:val="18"/>
    </w:rPr>
  </w:style>
  <w:style w:type="paragraph" w:styleId="FootnoteText">
    <w:name w:val="footnote text"/>
    <w:basedOn w:val="body"/>
    <w:semiHidden/>
    <w:rsid w:val="009F67EB"/>
    <w:rPr>
      <w:sz w:val="20"/>
    </w:rPr>
  </w:style>
  <w:style w:type="paragraph" w:customStyle="1" w:styleId="tableentry-2bullet">
    <w:name w:val="table entry-2bullet"/>
    <w:basedOn w:val="tableentry-1bullet"/>
    <w:link w:val="tableentry-2bulletChar"/>
    <w:rsid w:val="0067574C"/>
    <w:pPr>
      <w:numPr>
        <w:numId w:val="20"/>
      </w:numPr>
      <w:tabs>
        <w:tab w:val="clear" w:pos="576"/>
      </w:tabs>
      <w:ind w:left="346" w:hanging="216"/>
    </w:pPr>
  </w:style>
  <w:style w:type="character" w:customStyle="1" w:styleId="tableentry-2bulletChar">
    <w:name w:val="table entry-2bullet Char"/>
    <w:basedOn w:val="tableentry-1bulletChar"/>
    <w:link w:val="tableentry-2bullet"/>
    <w:rsid w:val="00AE116B"/>
    <w:rPr>
      <w:rFonts w:ascii="Arial" w:hAnsi="Arial"/>
      <w:sz w:val="18"/>
      <w:szCs w:val="18"/>
      <w:lang w:val="en-US" w:eastAsia="en-US" w:bidi="ar-SA"/>
    </w:rPr>
  </w:style>
  <w:style w:type="paragraph" w:customStyle="1" w:styleId="tableentrynum">
    <w:name w:val="table entry num"/>
    <w:basedOn w:val="tableentry"/>
    <w:rsid w:val="00C1419A"/>
    <w:pPr>
      <w:numPr>
        <w:numId w:val="3"/>
      </w:numPr>
      <w:tabs>
        <w:tab w:val="left" w:pos="216"/>
      </w:tabs>
      <w:spacing w:before="0" w:after="20"/>
    </w:pPr>
  </w:style>
  <w:style w:type="paragraph" w:customStyle="1" w:styleId="tableentryalpha">
    <w:name w:val="table entry alpha"/>
    <w:basedOn w:val="tableentrynum"/>
    <w:rsid w:val="00F33166"/>
    <w:pPr>
      <w:numPr>
        <w:ilvl w:val="1"/>
        <w:numId w:val="4"/>
      </w:numPr>
      <w:tabs>
        <w:tab w:val="left" w:pos="432"/>
      </w:tabs>
    </w:pPr>
  </w:style>
  <w:style w:type="paragraph" w:customStyle="1" w:styleId="commandsubhead-notnumbrd">
    <w:name w:val="command subhead-not numbrd"/>
    <w:basedOn w:val="subhead-notnumbrd"/>
    <w:next w:val="body"/>
    <w:semiHidden/>
    <w:rsid w:val="009F67EB"/>
    <w:pPr>
      <w:numPr>
        <w:numId w:val="0"/>
      </w:numPr>
      <w:tabs>
        <w:tab w:val="clear" w:pos="720"/>
        <w:tab w:val="right" w:pos="540"/>
      </w:tabs>
    </w:pPr>
  </w:style>
  <w:style w:type="paragraph" w:customStyle="1" w:styleId="doctype">
    <w:name w:val="doctype"/>
    <w:basedOn w:val="doctitle"/>
    <w:semiHidden/>
    <w:rsid w:val="009F67EB"/>
    <w:pPr>
      <w:spacing w:before="200" w:after="0"/>
    </w:pPr>
    <w:rPr>
      <w:sz w:val="32"/>
    </w:rPr>
  </w:style>
  <w:style w:type="paragraph" w:customStyle="1" w:styleId="TOF-TOTtitle">
    <w:name w:val="TOF-TOT title"/>
    <w:basedOn w:val="TOC0"/>
    <w:next w:val="TOC1"/>
    <w:rsid w:val="009F67EB"/>
    <w:pPr>
      <w:pBdr>
        <w:bottom w:val="none" w:sz="0" w:space="0" w:color="auto"/>
      </w:pBdr>
      <w:spacing w:before="0" w:after="220"/>
    </w:pPr>
    <w:rPr>
      <w:b/>
      <w:sz w:val="32"/>
    </w:rPr>
  </w:style>
  <w:style w:type="paragraph" w:customStyle="1" w:styleId="docDCN">
    <w:name w:val="docDCN"/>
    <w:basedOn w:val="docdate"/>
    <w:semiHidden/>
    <w:rsid w:val="009F67EB"/>
  </w:style>
  <w:style w:type="paragraph" w:customStyle="1" w:styleId="draft">
    <w:name w:val="draft"/>
    <w:basedOn w:val="body"/>
    <w:semiHidden/>
    <w:rsid w:val="009F67EB"/>
    <w:pPr>
      <w:ind w:left="0"/>
      <w:jc w:val="center"/>
    </w:pPr>
    <w:rPr>
      <w:b/>
      <w:sz w:val="96"/>
    </w:rPr>
  </w:style>
  <w:style w:type="paragraph" w:customStyle="1" w:styleId="logo">
    <w:name w:val="logo"/>
    <w:basedOn w:val="body"/>
    <w:semiHidden/>
    <w:rsid w:val="009F67EB"/>
    <w:pPr>
      <w:ind w:left="0"/>
    </w:pPr>
  </w:style>
  <w:style w:type="paragraph" w:styleId="BodyText2">
    <w:name w:val="Body Text 2"/>
    <w:basedOn w:val="Normal"/>
    <w:semiHidden/>
    <w:rsid w:val="009F67EB"/>
    <w:pPr>
      <w:spacing w:after="120" w:line="480" w:lineRule="auto"/>
    </w:pPr>
  </w:style>
  <w:style w:type="paragraph" w:styleId="BodyText3">
    <w:name w:val="Body Text 3"/>
    <w:basedOn w:val="Normal"/>
    <w:semiHidden/>
    <w:rsid w:val="009F67EB"/>
    <w:pPr>
      <w:spacing w:after="120"/>
    </w:pPr>
    <w:rPr>
      <w:sz w:val="16"/>
    </w:rPr>
  </w:style>
  <w:style w:type="paragraph" w:styleId="BodyTextFirstIndent">
    <w:name w:val="Body Text First Indent"/>
    <w:basedOn w:val="Normal"/>
    <w:semiHidden/>
    <w:rsid w:val="0026480B"/>
    <w:pPr>
      <w:spacing w:after="120"/>
      <w:ind w:firstLine="210"/>
    </w:pPr>
  </w:style>
  <w:style w:type="paragraph" w:styleId="BodyTextIndent">
    <w:name w:val="Body Text Indent"/>
    <w:basedOn w:val="Normal"/>
    <w:semiHidden/>
    <w:rsid w:val="009F67EB"/>
    <w:pPr>
      <w:spacing w:after="120"/>
      <w:ind w:left="360"/>
    </w:pPr>
  </w:style>
  <w:style w:type="paragraph" w:styleId="BodyTextFirstIndent2">
    <w:name w:val="Body Text First Indent 2"/>
    <w:basedOn w:val="BodyTextIndent"/>
    <w:semiHidden/>
    <w:rsid w:val="009F67EB"/>
    <w:pPr>
      <w:ind w:firstLine="210"/>
    </w:pPr>
  </w:style>
  <w:style w:type="paragraph" w:styleId="BodyTextIndent2">
    <w:name w:val="Body Text Indent 2"/>
    <w:basedOn w:val="Normal"/>
    <w:semiHidden/>
    <w:rsid w:val="009F67EB"/>
    <w:pPr>
      <w:spacing w:after="120" w:line="480" w:lineRule="auto"/>
      <w:ind w:left="360"/>
    </w:pPr>
  </w:style>
  <w:style w:type="paragraph" w:styleId="BodyTextIndent3">
    <w:name w:val="Body Text Indent 3"/>
    <w:basedOn w:val="Normal"/>
    <w:semiHidden/>
    <w:rsid w:val="009F67EB"/>
    <w:pPr>
      <w:spacing w:after="120"/>
      <w:ind w:left="360"/>
    </w:pPr>
    <w:rPr>
      <w:sz w:val="16"/>
    </w:rPr>
  </w:style>
  <w:style w:type="paragraph" w:styleId="Closing">
    <w:name w:val="Closing"/>
    <w:basedOn w:val="Normal"/>
    <w:semiHidden/>
    <w:rsid w:val="009F67EB"/>
    <w:pPr>
      <w:ind w:left="4320"/>
    </w:pPr>
  </w:style>
  <w:style w:type="paragraph" w:styleId="Date">
    <w:name w:val="Date"/>
    <w:basedOn w:val="Normal"/>
    <w:next w:val="Normal"/>
    <w:semiHidden/>
    <w:rsid w:val="009F67EB"/>
  </w:style>
  <w:style w:type="paragraph" w:styleId="DocumentMap">
    <w:name w:val="Document Map"/>
    <w:basedOn w:val="Normal"/>
    <w:semiHidden/>
    <w:rsid w:val="009F67EB"/>
    <w:pPr>
      <w:shd w:val="clear" w:color="auto" w:fill="000080"/>
    </w:pPr>
    <w:rPr>
      <w:rFonts w:ascii="Tahoma" w:hAnsi="Tahoma"/>
    </w:rPr>
  </w:style>
  <w:style w:type="paragraph" w:styleId="EndnoteText">
    <w:name w:val="endnote text"/>
    <w:basedOn w:val="Normal"/>
    <w:semiHidden/>
    <w:rsid w:val="009F67EB"/>
    <w:rPr>
      <w:sz w:val="20"/>
    </w:rPr>
  </w:style>
  <w:style w:type="paragraph" w:styleId="EnvelopeAddress">
    <w:name w:val="envelope address"/>
    <w:basedOn w:val="Normal"/>
    <w:semiHidden/>
    <w:rsid w:val="009F67EB"/>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sid w:val="009F67EB"/>
    <w:rPr>
      <w:rFonts w:ascii="Arial" w:hAnsi="Arial"/>
      <w:sz w:val="20"/>
    </w:rPr>
  </w:style>
  <w:style w:type="paragraph" w:styleId="Index1">
    <w:name w:val="index 1"/>
    <w:basedOn w:val="Normal"/>
    <w:next w:val="Normal"/>
    <w:autoRedefine/>
    <w:rsid w:val="009F67EB"/>
    <w:pPr>
      <w:ind w:left="220" w:hanging="220"/>
    </w:pPr>
  </w:style>
  <w:style w:type="paragraph" w:styleId="Index2">
    <w:name w:val="index 2"/>
    <w:basedOn w:val="Normal"/>
    <w:next w:val="Normal"/>
    <w:autoRedefine/>
    <w:semiHidden/>
    <w:rsid w:val="009F67EB"/>
    <w:pPr>
      <w:ind w:left="440" w:hanging="220"/>
    </w:pPr>
  </w:style>
  <w:style w:type="paragraph" w:styleId="Index3">
    <w:name w:val="index 3"/>
    <w:basedOn w:val="Normal"/>
    <w:next w:val="Normal"/>
    <w:autoRedefine/>
    <w:semiHidden/>
    <w:rsid w:val="009F67EB"/>
    <w:pPr>
      <w:ind w:left="660" w:hanging="220"/>
    </w:pPr>
  </w:style>
  <w:style w:type="paragraph" w:styleId="Index4">
    <w:name w:val="index 4"/>
    <w:basedOn w:val="Normal"/>
    <w:next w:val="Normal"/>
    <w:autoRedefine/>
    <w:semiHidden/>
    <w:rsid w:val="009F67EB"/>
    <w:pPr>
      <w:ind w:left="880" w:hanging="220"/>
    </w:pPr>
  </w:style>
  <w:style w:type="paragraph" w:styleId="Index5">
    <w:name w:val="index 5"/>
    <w:basedOn w:val="Normal"/>
    <w:next w:val="Normal"/>
    <w:autoRedefine/>
    <w:semiHidden/>
    <w:rsid w:val="009F67EB"/>
    <w:pPr>
      <w:ind w:left="1100" w:hanging="220"/>
    </w:pPr>
  </w:style>
  <w:style w:type="paragraph" w:styleId="Index6">
    <w:name w:val="index 6"/>
    <w:basedOn w:val="Normal"/>
    <w:next w:val="Normal"/>
    <w:autoRedefine/>
    <w:semiHidden/>
    <w:rsid w:val="009F67EB"/>
    <w:pPr>
      <w:ind w:left="1320" w:hanging="220"/>
    </w:pPr>
  </w:style>
  <w:style w:type="paragraph" w:styleId="Index7">
    <w:name w:val="index 7"/>
    <w:basedOn w:val="Normal"/>
    <w:next w:val="Normal"/>
    <w:autoRedefine/>
    <w:semiHidden/>
    <w:rsid w:val="009F67EB"/>
    <w:pPr>
      <w:ind w:left="1540" w:hanging="220"/>
    </w:pPr>
  </w:style>
  <w:style w:type="paragraph" w:styleId="Index8">
    <w:name w:val="index 8"/>
    <w:basedOn w:val="Normal"/>
    <w:next w:val="Normal"/>
    <w:autoRedefine/>
    <w:semiHidden/>
    <w:rsid w:val="009F67EB"/>
    <w:pPr>
      <w:ind w:left="1760" w:hanging="220"/>
    </w:pPr>
  </w:style>
  <w:style w:type="paragraph" w:styleId="Index9">
    <w:name w:val="index 9"/>
    <w:basedOn w:val="Normal"/>
    <w:next w:val="Normal"/>
    <w:autoRedefine/>
    <w:semiHidden/>
    <w:rsid w:val="009F67EB"/>
    <w:pPr>
      <w:ind w:left="1980" w:hanging="220"/>
    </w:pPr>
  </w:style>
  <w:style w:type="paragraph" w:styleId="IndexHeading">
    <w:name w:val="index heading"/>
    <w:basedOn w:val="Normal"/>
    <w:next w:val="Index1"/>
    <w:rsid w:val="009F67EB"/>
    <w:rPr>
      <w:rFonts w:ascii="Arial" w:hAnsi="Arial"/>
      <w:b/>
    </w:rPr>
  </w:style>
  <w:style w:type="paragraph" w:styleId="List">
    <w:name w:val="List"/>
    <w:basedOn w:val="body"/>
    <w:rsid w:val="00DE694C"/>
    <w:rPr>
      <w:rFonts w:ascii="Arial" w:hAnsi="Arial" w:cs="Arial"/>
      <w:sz w:val="12"/>
      <w:szCs w:val="12"/>
    </w:rPr>
  </w:style>
  <w:style w:type="paragraph" w:styleId="List2">
    <w:name w:val="List 2"/>
    <w:basedOn w:val="Normal"/>
    <w:rsid w:val="009F67EB"/>
    <w:pPr>
      <w:ind w:left="720" w:hanging="360"/>
    </w:pPr>
  </w:style>
  <w:style w:type="paragraph" w:styleId="List3">
    <w:name w:val="List 3"/>
    <w:basedOn w:val="Normal"/>
    <w:rsid w:val="009F67EB"/>
    <w:pPr>
      <w:ind w:left="1080" w:hanging="360"/>
    </w:pPr>
  </w:style>
  <w:style w:type="paragraph" w:styleId="List4">
    <w:name w:val="List 4"/>
    <w:basedOn w:val="Normal"/>
    <w:rsid w:val="009F67EB"/>
    <w:pPr>
      <w:ind w:left="1440" w:hanging="360"/>
    </w:pPr>
  </w:style>
  <w:style w:type="paragraph" w:styleId="List5">
    <w:name w:val="List 5"/>
    <w:basedOn w:val="Normal"/>
    <w:rsid w:val="009F67EB"/>
    <w:pPr>
      <w:ind w:left="1800" w:hanging="360"/>
    </w:pPr>
  </w:style>
  <w:style w:type="paragraph" w:styleId="ListBullet">
    <w:name w:val="List Bullet"/>
    <w:basedOn w:val="Normal"/>
    <w:autoRedefine/>
    <w:rsid w:val="009F67EB"/>
    <w:pPr>
      <w:numPr>
        <w:numId w:val="7"/>
      </w:numPr>
    </w:pPr>
  </w:style>
  <w:style w:type="paragraph" w:styleId="ListBullet2">
    <w:name w:val="List Bullet 2"/>
    <w:basedOn w:val="Normal"/>
    <w:autoRedefine/>
    <w:rsid w:val="009F67EB"/>
    <w:pPr>
      <w:numPr>
        <w:numId w:val="8"/>
      </w:numPr>
    </w:pPr>
  </w:style>
  <w:style w:type="paragraph" w:styleId="ListBullet3">
    <w:name w:val="List Bullet 3"/>
    <w:basedOn w:val="Normal"/>
    <w:autoRedefine/>
    <w:rsid w:val="009F67EB"/>
    <w:pPr>
      <w:numPr>
        <w:numId w:val="9"/>
      </w:numPr>
    </w:pPr>
  </w:style>
  <w:style w:type="paragraph" w:styleId="ListBullet4">
    <w:name w:val="List Bullet 4"/>
    <w:basedOn w:val="Normal"/>
    <w:autoRedefine/>
    <w:rsid w:val="009F67EB"/>
    <w:pPr>
      <w:numPr>
        <w:numId w:val="10"/>
      </w:numPr>
    </w:pPr>
  </w:style>
  <w:style w:type="paragraph" w:styleId="ListBullet5">
    <w:name w:val="List Bullet 5"/>
    <w:basedOn w:val="Normal"/>
    <w:autoRedefine/>
    <w:rsid w:val="009F67EB"/>
    <w:pPr>
      <w:numPr>
        <w:numId w:val="11"/>
      </w:numPr>
    </w:pPr>
  </w:style>
  <w:style w:type="paragraph" w:styleId="ListContinue">
    <w:name w:val="List Continue"/>
    <w:basedOn w:val="Normal"/>
    <w:semiHidden/>
    <w:rsid w:val="009F67EB"/>
    <w:pPr>
      <w:spacing w:after="120"/>
      <w:ind w:left="360"/>
    </w:pPr>
  </w:style>
  <w:style w:type="paragraph" w:styleId="ListContinue2">
    <w:name w:val="List Continue 2"/>
    <w:basedOn w:val="Normal"/>
    <w:semiHidden/>
    <w:rsid w:val="009F67EB"/>
    <w:pPr>
      <w:spacing w:after="120"/>
      <w:ind w:left="720"/>
    </w:pPr>
  </w:style>
  <w:style w:type="paragraph" w:styleId="ListContinue3">
    <w:name w:val="List Continue 3"/>
    <w:basedOn w:val="Normal"/>
    <w:semiHidden/>
    <w:rsid w:val="009F67EB"/>
    <w:pPr>
      <w:spacing w:after="120"/>
      <w:ind w:left="1080"/>
    </w:pPr>
  </w:style>
  <w:style w:type="paragraph" w:styleId="ListContinue4">
    <w:name w:val="List Continue 4"/>
    <w:basedOn w:val="Normal"/>
    <w:semiHidden/>
    <w:rsid w:val="009F67EB"/>
    <w:pPr>
      <w:spacing w:after="120"/>
      <w:ind w:left="1440"/>
    </w:pPr>
  </w:style>
  <w:style w:type="paragraph" w:styleId="ListContinue5">
    <w:name w:val="List Continue 5"/>
    <w:basedOn w:val="Normal"/>
    <w:semiHidden/>
    <w:rsid w:val="009F67EB"/>
    <w:pPr>
      <w:spacing w:after="120"/>
      <w:ind w:left="1800"/>
    </w:pPr>
  </w:style>
  <w:style w:type="paragraph" w:styleId="ListNumber">
    <w:name w:val="List Number"/>
    <w:basedOn w:val="Normal"/>
    <w:semiHidden/>
    <w:rsid w:val="009F67EB"/>
    <w:pPr>
      <w:numPr>
        <w:numId w:val="12"/>
      </w:numPr>
    </w:pPr>
  </w:style>
  <w:style w:type="paragraph" w:styleId="ListNumber2">
    <w:name w:val="List Number 2"/>
    <w:basedOn w:val="Normal"/>
    <w:semiHidden/>
    <w:rsid w:val="009F67EB"/>
    <w:pPr>
      <w:numPr>
        <w:numId w:val="13"/>
      </w:numPr>
    </w:pPr>
  </w:style>
  <w:style w:type="paragraph" w:styleId="ListNumber3">
    <w:name w:val="List Number 3"/>
    <w:basedOn w:val="Normal"/>
    <w:semiHidden/>
    <w:rsid w:val="009F67EB"/>
    <w:pPr>
      <w:numPr>
        <w:numId w:val="14"/>
      </w:numPr>
    </w:pPr>
  </w:style>
  <w:style w:type="paragraph" w:styleId="ListNumber4">
    <w:name w:val="List Number 4"/>
    <w:basedOn w:val="Normal"/>
    <w:semiHidden/>
    <w:rsid w:val="009F67EB"/>
    <w:pPr>
      <w:numPr>
        <w:numId w:val="15"/>
      </w:numPr>
    </w:pPr>
  </w:style>
  <w:style w:type="paragraph" w:styleId="ListNumber5">
    <w:name w:val="List Number 5"/>
    <w:basedOn w:val="Normal"/>
    <w:semiHidden/>
    <w:rsid w:val="009F67EB"/>
    <w:pPr>
      <w:numPr>
        <w:numId w:val="16"/>
      </w:numPr>
    </w:pPr>
  </w:style>
  <w:style w:type="paragraph" w:styleId="MacroText">
    <w:name w:val="macro"/>
    <w:semiHidden/>
    <w:rsid w:val="009F67EB"/>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9F67E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semiHidden/>
    <w:rsid w:val="009F67EB"/>
    <w:pPr>
      <w:ind w:left="720"/>
    </w:pPr>
  </w:style>
  <w:style w:type="paragraph" w:styleId="NoteHeading">
    <w:name w:val="Note Heading"/>
    <w:basedOn w:val="Normal"/>
    <w:next w:val="Normal"/>
    <w:rsid w:val="00ED5611"/>
    <w:pPr>
      <w:spacing w:before="240"/>
      <w:jc w:val="right"/>
    </w:pPr>
    <w:rPr>
      <w:rFonts w:ascii="Arial" w:hAnsi="Arial"/>
      <w:b/>
      <w:spacing w:val="-2"/>
      <w:sz w:val="14"/>
      <w:szCs w:val="14"/>
    </w:rPr>
  </w:style>
  <w:style w:type="paragraph" w:styleId="PlainText">
    <w:name w:val="Plain Text"/>
    <w:basedOn w:val="Normal"/>
    <w:link w:val="PlainTextChar"/>
    <w:uiPriority w:val="99"/>
    <w:semiHidden/>
    <w:rsid w:val="009F67EB"/>
    <w:rPr>
      <w:rFonts w:ascii="Courier New" w:hAnsi="Courier New"/>
      <w:sz w:val="20"/>
    </w:rPr>
  </w:style>
  <w:style w:type="paragraph" w:styleId="Salutation">
    <w:name w:val="Salutation"/>
    <w:basedOn w:val="Normal"/>
    <w:next w:val="Normal"/>
    <w:semiHidden/>
    <w:rsid w:val="009F67EB"/>
  </w:style>
  <w:style w:type="paragraph" w:styleId="Signature">
    <w:name w:val="Signature"/>
    <w:basedOn w:val="Normal"/>
    <w:semiHidden/>
    <w:rsid w:val="009F67EB"/>
    <w:pPr>
      <w:ind w:left="4320"/>
    </w:pPr>
  </w:style>
  <w:style w:type="paragraph" w:styleId="Subtitle">
    <w:name w:val="Subtitle"/>
    <w:basedOn w:val="Normal"/>
    <w:qFormat/>
    <w:rsid w:val="009F67EB"/>
    <w:pPr>
      <w:spacing w:after="60"/>
      <w:jc w:val="center"/>
      <w:outlineLvl w:val="1"/>
    </w:pPr>
    <w:rPr>
      <w:rFonts w:ascii="Arial" w:hAnsi="Arial"/>
      <w:sz w:val="24"/>
    </w:rPr>
  </w:style>
  <w:style w:type="paragraph" w:styleId="TableofAuthorities">
    <w:name w:val="table of authorities"/>
    <w:basedOn w:val="Normal"/>
    <w:next w:val="Normal"/>
    <w:semiHidden/>
    <w:rsid w:val="009F67EB"/>
    <w:pPr>
      <w:ind w:left="220" w:hanging="220"/>
    </w:pPr>
  </w:style>
  <w:style w:type="paragraph" w:styleId="Title">
    <w:name w:val="Title"/>
    <w:basedOn w:val="Normal"/>
    <w:qFormat/>
    <w:rsid w:val="009F67EB"/>
    <w:pPr>
      <w:spacing w:before="240" w:after="60"/>
      <w:jc w:val="center"/>
      <w:outlineLvl w:val="0"/>
    </w:pPr>
    <w:rPr>
      <w:rFonts w:ascii="Arial" w:hAnsi="Arial"/>
      <w:b/>
      <w:kern w:val="28"/>
      <w:sz w:val="32"/>
    </w:rPr>
  </w:style>
  <w:style w:type="paragraph" w:styleId="TOAHeading">
    <w:name w:val="toa heading"/>
    <w:basedOn w:val="Normal"/>
    <w:next w:val="Normal"/>
    <w:rsid w:val="009F67EB"/>
    <w:pPr>
      <w:spacing w:before="120"/>
    </w:pPr>
    <w:rPr>
      <w:rFonts w:ascii="Arial" w:hAnsi="Arial"/>
      <w:b/>
      <w:sz w:val="24"/>
    </w:rPr>
  </w:style>
  <w:style w:type="paragraph" w:customStyle="1" w:styleId="FAQbody">
    <w:name w:val="FAQbody"/>
    <w:basedOn w:val="body"/>
    <w:next w:val="FAQbodyNext"/>
    <w:semiHidden/>
    <w:rsid w:val="009F67EB"/>
    <w:pPr>
      <w:spacing w:before="200"/>
      <w:ind w:left="0"/>
    </w:pPr>
    <w:rPr>
      <w:snapToGrid w:val="0"/>
    </w:rPr>
  </w:style>
  <w:style w:type="paragraph" w:customStyle="1" w:styleId="FAQbodyNext">
    <w:name w:val="FAQbody Next"/>
    <w:basedOn w:val="FAQbody"/>
    <w:semiHidden/>
    <w:rsid w:val="009F67EB"/>
    <w:pPr>
      <w:spacing w:before="120"/>
    </w:pPr>
  </w:style>
  <w:style w:type="paragraph" w:customStyle="1" w:styleId="Preface">
    <w:name w:val="Preface"/>
    <w:basedOn w:val="body"/>
    <w:semiHidden/>
    <w:rsid w:val="009F67EB"/>
    <w:pPr>
      <w:ind w:left="0"/>
    </w:pPr>
  </w:style>
  <w:style w:type="paragraph" w:customStyle="1" w:styleId="FAQbullet">
    <w:name w:val="FAQbullet"/>
    <w:basedOn w:val="bullet"/>
    <w:semiHidden/>
    <w:rsid w:val="009F67EB"/>
    <w:pPr>
      <w:numPr>
        <w:numId w:val="23"/>
      </w:numPr>
      <w:tabs>
        <w:tab w:val="clear" w:pos="1080"/>
        <w:tab w:val="num" w:pos="342"/>
      </w:tabs>
      <w:ind w:left="342"/>
    </w:pPr>
    <w:rPr>
      <w:snapToGrid w:val="0"/>
    </w:rPr>
  </w:style>
  <w:style w:type="paragraph" w:customStyle="1" w:styleId="FAQbullet2">
    <w:name w:val="FAQbullet2"/>
    <w:basedOn w:val="bullet2"/>
    <w:semiHidden/>
    <w:rsid w:val="009F67EB"/>
    <w:pPr>
      <w:numPr>
        <w:numId w:val="21"/>
      </w:numPr>
      <w:ind w:left="702"/>
    </w:pPr>
  </w:style>
  <w:style w:type="paragraph" w:customStyle="1" w:styleId="FAQcode">
    <w:name w:val="FAQcode"/>
    <w:basedOn w:val="code"/>
    <w:semiHidden/>
    <w:rsid w:val="009F67EB"/>
    <w:pPr>
      <w:tabs>
        <w:tab w:val="clear" w:pos="1094"/>
        <w:tab w:val="left" w:pos="162"/>
        <w:tab w:val="left" w:pos="342"/>
        <w:tab w:val="left" w:pos="702"/>
      </w:tabs>
      <w:ind w:left="0"/>
    </w:pPr>
    <w:rPr>
      <w:snapToGrid w:val="0"/>
    </w:rPr>
  </w:style>
  <w:style w:type="paragraph" w:customStyle="1" w:styleId="FAQnumlist0">
    <w:name w:val="FAQnumlist"/>
    <w:basedOn w:val="numbrdlist"/>
    <w:semiHidden/>
    <w:rsid w:val="009F67EB"/>
    <w:pPr>
      <w:numPr>
        <w:numId w:val="22"/>
      </w:numPr>
      <w:tabs>
        <w:tab w:val="clear" w:pos="1440"/>
        <w:tab w:val="decimal" w:pos="702"/>
      </w:tabs>
    </w:pPr>
  </w:style>
  <w:style w:type="paragraph" w:customStyle="1" w:styleId="FAQnumlist">
    <w:name w:val="FAQnumlist+"/>
    <w:basedOn w:val="numbrdlist0"/>
    <w:semiHidden/>
    <w:rsid w:val="009F67EB"/>
    <w:pPr>
      <w:numPr>
        <w:numId w:val="24"/>
      </w:numPr>
      <w:tabs>
        <w:tab w:val="clear" w:pos="1440"/>
        <w:tab w:val="clear" w:pos="1800"/>
        <w:tab w:val="decimal" w:pos="702"/>
        <w:tab w:val="num" w:pos="1062"/>
      </w:tabs>
      <w:ind w:left="702"/>
    </w:pPr>
  </w:style>
  <w:style w:type="character" w:customStyle="1" w:styleId="KeyChar">
    <w:name w:val="Key Char"/>
    <w:basedOn w:val="bodyChar"/>
    <w:link w:val="Key"/>
    <w:rsid w:val="000B33A5"/>
    <w:rPr>
      <w:rFonts w:ascii="Arial" w:hAnsi="Arial" w:cs="Arial"/>
      <w:smallCaps/>
      <w:sz w:val="22"/>
      <w:lang w:val="en-US" w:eastAsia="en-US" w:bidi="ar-SA"/>
    </w:rPr>
  </w:style>
  <w:style w:type="paragraph" w:customStyle="1" w:styleId="Key">
    <w:name w:val="Key"/>
    <w:basedOn w:val="body"/>
    <w:next w:val="body"/>
    <w:link w:val="KeyChar"/>
    <w:rsid w:val="009F67EB"/>
    <w:rPr>
      <w:rFonts w:ascii="Arial" w:hAnsi="Arial" w:cs="Arial"/>
      <w:smallCaps/>
    </w:rPr>
  </w:style>
  <w:style w:type="character" w:customStyle="1" w:styleId="Variables">
    <w:name w:val="Variables"/>
    <w:basedOn w:val="DefaultParagraphFont"/>
    <w:semiHidden/>
    <w:rsid w:val="009F67EB"/>
    <w:rPr>
      <w:rFonts w:ascii="Courier" w:hAnsi="Courier"/>
      <w:sz w:val="19"/>
    </w:rPr>
  </w:style>
  <w:style w:type="character" w:customStyle="1" w:styleId="MessageHeaderLabel">
    <w:name w:val="Message Header Label"/>
    <w:semiHidden/>
    <w:rsid w:val="009F67EB"/>
    <w:rPr>
      <w:rFonts w:ascii="Times New Roman" w:hAnsi="Times New Roman"/>
      <w:b/>
      <w:spacing w:val="-10"/>
      <w:sz w:val="22"/>
    </w:rPr>
  </w:style>
  <w:style w:type="paragraph" w:customStyle="1" w:styleId="CommentText0">
    <w:name w:val="CommentText"/>
    <w:basedOn w:val="Normal"/>
    <w:semiHidden/>
    <w:rsid w:val="009F67EB"/>
    <w:pPr>
      <w:spacing w:after="120"/>
    </w:pPr>
    <w:rPr>
      <w:rFonts w:ascii="Arial" w:hAnsi="Arial"/>
      <w:sz w:val="20"/>
    </w:rPr>
  </w:style>
  <w:style w:type="character" w:customStyle="1" w:styleId="CommentHead">
    <w:name w:val="CommentHead"/>
    <w:basedOn w:val="DefaultParagraphFont"/>
    <w:semiHidden/>
    <w:rsid w:val="009F67EB"/>
    <w:rPr>
      <w:rFonts w:ascii="Arial" w:hAnsi="Arial"/>
      <w:b/>
      <w:color w:val="FF0000"/>
    </w:rPr>
  </w:style>
  <w:style w:type="paragraph" w:customStyle="1" w:styleId="docEmail">
    <w:name w:val="docEmail"/>
    <w:basedOn w:val="docDCN"/>
    <w:semiHidden/>
    <w:rsid w:val="009F67EB"/>
    <w:pPr>
      <w:suppressLineNumbers/>
      <w:jc w:val="center"/>
    </w:pPr>
    <w:rPr>
      <w:i w:val="0"/>
    </w:rPr>
  </w:style>
  <w:style w:type="paragraph" w:customStyle="1" w:styleId="titlepg-prop">
    <w:name w:val="titlepg-prop"/>
    <w:basedOn w:val="titlepg-address"/>
    <w:semiHidden/>
    <w:rsid w:val="009F67EB"/>
    <w:pPr>
      <w:spacing w:before="0" w:after="0"/>
      <w:ind w:left="0"/>
      <w:jc w:val="center"/>
    </w:pPr>
  </w:style>
  <w:style w:type="character" w:customStyle="1" w:styleId="DoNotCopy">
    <w:name w:val="DoNotCopy"/>
    <w:basedOn w:val="DefaultParagraphFont"/>
    <w:semiHidden/>
    <w:rsid w:val="009F67EB"/>
    <w:rPr>
      <w:rFonts w:ascii="Arial" w:hAnsi="Arial"/>
      <w:color w:val="auto"/>
      <w:sz w:val="16"/>
    </w:rPr>
  </w:style>
  <w:style w:type="character" w:styleId="FollowedHyperlink">
    <w:name w:val="FollowedHyperlink"/>
    <w:basedOn w:val="DefaultParagraphFont"/>
    <w:semiHidden/>
    <w:rsid w:val="009F67EB"/>
    <w:rPr>
      <w:color w:val="800080"/>
      <w:u w:val="single"/>
    </w:rPr>
  </w:style>
  <w:style w:type="character" w:customStyle="1" w:styleId="MTEquationSection">
    <w:name w:val="MTEquationSection"/>
    <w:basedOn w:val="DefaultParagraphFont"/>
    <w:semiHidden/>
    <w:rsid w:val="00636099"/>
    <w:rPr>
      <w:vanish w:val="0"/>
      <w:color w:val="FF0000"/>
    </w:rPr>
  </w:style>
  <w:style w:type="paragraph" w:customStyle="1" w:styleId="Button">
    <w:name w:val="Button"/>
    <w:basedOn w:val="body"/>
    <w:next w:val="body"/>
    <w:rsid w:val="009F67EB"/>
    <w:rPr>
      <w:rFonts w:ascii="Arial" w:hAnsi="Arial" w:cs="Arial"/>
      <w:b/>
      <w:bCs/>
      <w:sz w:val="20"/>
    </w:rPr>
  </w:style>
  <w:style w:type="character" w:customStyle="1" w:styleId="v-build">
    <w:name w:val="v-build"/>
    <w:basedOn w:val="DefaultParagraphFont"/>
    <w:semiHidden/>
    <w:rsid w:val="00696223"/>
  </w:style>
  <w:style w:type="character" w:customStyle="1" w:styleId="v-chip">
    <w:name w:val="v-chip"/>
    <w:basedOn w:val="DefaultParagraphFont"/>
    <w:semiHidden/>
    <w:rsid w:val="00696223"/>
  </w:style>
  <w:style w:type="character" w:customStyle="1" w:styleId="v-previous-rel">
    <w:name w:val="v-previous-rel"/>
    <w:basedOn w:val="DefaultParagraphFont"/>
    <w:semiHidden/>
    <w:rsid w:val="00696223"/>
  </w:style>
  <w:style w:type="character" w:customStyle="1" w:styleId="v-release">
    <w:name w:val="v-release"/>
    <w:basedOn w:val="DefaultParagraphFont"/>
    <w:semiHidden/>
    <w:rsid w:val="00696223"/>
  </w:style>
  <w:style w:type="character" w:customStyle="1" w:styleId="v-rel-type">
    <w:name w:val="v-rel-type"/>
    <w:basedOn w:val="DefaultParagraphFont"/>
    <w:semiHidden/>
    <w:rsid w:val="00696223"/>
  </w:style>
  <w:style w:type="character" w:customStyle="1" w:styleId="v-tool-cait">
    <w:name w:val="v-tool-cait"/>
    <w:basedOn w:val="DefaultParagraphFont"/>
    <w:semiHidden/>
    <w:rsid w:val="00696223"/>
  </w:style>
  <w:style w:type="character" w:customStyle="1" w:styleId="v-tool-qcat">
    <w:name w:val="v-tool-qcat"/>
    <w:basedOn w:val="DefaultParagraphFont"/>
    <w:semiHidden/>
    <w:rsid w:val="00696223"/>
  </w:style>
  <w:style w:type="character" w:customStyle="1" w:styleId="v-tool-qpst">
    <w:name w:val="v-tool-qpst"/>
    <w:basedOn w:val="DefaultParagraphFont"/>
    <w:semiHidden/>
    <w:rsid w:val="00696223"/>
  </w:style>
  <w:style w:type="character" w:customStyle="1" w:styleId="v-tool-qxdm">
    <w:name w:val="v-tool-qxdm"/>
    <w:basedOn w:val="DefaultParagraphFont"/>
    <w:semiHidden/>
    <w:rsid w:val="00696223"/>
  </w:style>
  <w:style w:type="table" w:styleId="TableGrid">
    <w:name w:val="Table Grid"/>
    <w:basedOn w:val="TableNormal"/>
    <w:semiHidden/>
    <w:rsid w:val="00937CE5"/>
    <w:rPr>
      <w:rFonts w:ascii="Times" w:hAnsi="Times" w:cs="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ableText">
    <w:name w:val="NoteTableText"/>
    <w:basedOn w:val="Normal"/>
    <w:rsid w:val="00ED5611"/>
    <w:pPr>
      <w:spacing w:before="200"/>
      <w:ind w:left="14"/>
    </w:pPr>
  </w:style>
  <w:style w:type="paragraph" w:styleId="BalloonText">
    <w:name w:val="Balloon Text"/>
    <w:basedOn w:val="Normal"/>
    <w:semiHidden/>
    <w:rsid w:val="00AA3BC0"/>
    <w:rPr>
      <w:rFonts w:ascii="Tahoma" w:hAnsi="Tahoma" w:cs="Tahoma"/>
      <w:sz w:val="16"/>
      <w:szCs w:val="16"/>
    </w:rPr>
  </w:style>
  <w:style w:type="paragraph" w:styleId="CommentSubject">
    <w:name w:val="annotation subject"/>
    <w:basedOn w:val="CommentText"/>
    <w:next w:val="CommentText"/>
    <w:semiHidden/>
    <w:rsid w:val="00AA3BC0"/>
    <w:rPr>
      <w:b/>
      <w:bCs/>
      <w:sz w:val="20"/>
    </w:rPr>
  </w:style>
  <w:style w:type="paragraph" w:styleId="E-mailSignature">
    <w:name w:val="E-mail Signature"/>
    <w:basedOn w:val="Normal"/>
    <w:semiHidden/>
    <w:rsid w:val="00AA3BC0"/>
  </w:style>
  <w:style w:type="paragraph" w:styleId="HTMLAddress">
    <w:name w:val="HTML Address"/>
    <w:basedOn w:val="Normal"/>
    <w:semiHidden/>
    <w:rsid w:val="00AA3BC0"/>
    <w:rPr>
      <w:i/>
      <w:iCs/>
    </w:rPr>
  </w:style>
  <w:style w:type="paragraph" w:styleId="HTMLPreformatted">
    <w:name w:val="HTML Preformatted"/>
    <w:basedOn w:val="Normal"/>
    <w:semiHidden/>
    <w:rsid w:val="00AA3BC0"/>
    <w:rPr>
      <w:rFonts w:ascii="Courier New" w:hAnsi="Courier New" w:cs="Courier New"/>
      <w:sz w:val="20"/>
    </w:rPr>
  </w:style>
  <w:style w:type="paragraph" w:styleId="NormalWeb">
    <w:name w:val="Normal (Web)"/>
    <w:basedOn w:val="Normal"/>
    <w:semiHidden/>
    <w:rsid w:val="00AA3BC0"/>
    <w:rPr>
      <w:sz w:val="24"/>
      <w:szCs w:val="24"/>
    </w:rPr>
  </w:style>
  <w:style w:type="paragraph" w:customStyle="1" w:styleId="tableentry-3bullet">
    <w:name w:val="table entry-3bullet"/>
    <w:basedOn w:val="bullet3"/>
    <w:rsid w:val="0067574C"/>
    <w:pPr>
      <w:tabs>
        <w:tab w:val="clear" w:pos="1800"/>
        <w:tab w:val="left" w:pos="173"/>
      </w:tabs>
      <w:spacing w:before="0" w:after="20" w:line="180" w:lineRule="atLeast"/>
      <w:ind w:left="562" w:hanging="173"/>
    </w:pPr>
    <w:rPr>
      <w:rFonts w:ascii="Arial" w:hAnsi="Arial"/>
      <w:sz w:val="18"/>
      <w:lang w:val="nl-NL"/>
    </w:rPr>
  </w:style>
  <w:style w:type="paragraph" w:customStyle="1" w:styleId="tableentry-4bullet">
    <w:name w:val="table entry-4bullet"/>
    <w:basedOn w:val="bullet4"/>
    <w:rsid w:val="00AC76CF"/>
    <w:pPr>
      <w:tabs>
        <w:tab w:val="clear" w:pos="2160"/>
        <w:tab w:val="left" w:pos="130"/>
      </w:tabs>
      <w:spacing w:before="0" w:after="20" w:line="180" w:lineRule="atLeast"/>
      <w:ind w:left="720" w:hanging="130"/>
    </w:pPr>
    <w:rPr>
      <w:rFonts w:ascii="Arial" w:hAnsi="Arial"/>
      <w:sz w:val="18"/>
    </w:rPr>
  </w:style>
  <w:style w:type="character" w:customStyle="1" w:styleId="bodyChar1">
    <w:name w:val="body Char1"/>
    <w:basedOn w:val="DefaultParagraphFont"/>
    <w:rsid w:val="001332B0"/>
    <w:rPr>
      <w:rFonts w:ascii="Times" w:hAnsi="Times"/>
      <w:sz w:val="22"/>
      <w:lang w:val="en-US" w:eastAsia="en-US" w:bidi="ar-SA"/>
    </w:rPr>
  </w:style>
  <w:style w:type="character" w:customStyle="1" w:styleId="codeChar2">
    <w:name w:val="code Char2"/>
    <w:basedOn w:val="bodyChar1"/>
    <w:rsid w:val="00CE0CFB"/>
    <w:rPr>
      <w:rFonts w:ascii="Courier" w:hAnsi="Courier"/>
      <w:sz w:val="19"/>
      <w:lang w:val="en-US" w:eastAsia="en-US" w:bidi="ar-SA"/>
    </w:rPr>
  </w:style>
  <w:style w:type="character" w:customStyle="1" w:styleId="bodyChar2">
    <w:name w:val="body Char2"/>
    <w:basedOn w:val="DefaultParagraphFont"/>
    <w:rsid w:val="00CE0CFB"/>
    <w:rPr>
      <w:rFonts w:ascii="Times" w:hAnsi="Times"/>
      <w:sz w:val="22"/>
      <w:lang w:val="en-US" w:eastAsia="en-US" w:bidi="ar-SA"/>
    </w:rPr>
  </w:style>
  <w:style w:type="paragraph" w:customStyle="1" w:styleId="Appendix">
    <w:name w:val="Appendix"/>
    <w:basedOn w:val="Heading1"/>
    <w:rsid w:val="00CE0CFB"/>
    <w:pPr>
      <w:numPr>
        <w:numId w:val="0"/>
      </w:numPr>
    </w:pPr>
  </w:style>
  <w:style w:type="paragraph" w:customStyle="1" w:styleId="Logo0">
    <w:name w:val="Logo"/>
    <w:basedOn w:val="Normal"/>
    <w:rsid w:val="00CE0CFB"/>
    <w:pPr>
      <w:keepLines/>
      <w:widowControl w:val="0"/>
      <w:spacing w:before="360" w:after="120"/>
      <w:jc w:val="center"/>
    </w:pPr>
    <w:rPr>
      <w:rFonts w:ascii="Arial" w:hAnsi="Arial"/>
      <w:b/>
      <w:position w:val="-8"/>
    </w:rPr>
  </w:style>
  <w:style w:type="character" w:customStyle="1" w:styleId="tablecodeChar1">
    <w:name w:val="table code Char1"/>
    <w:basedOn w:val="codeChar"/>
    <w:rsid w:val="00CE0CFB"/>
    <w:rPr>
      <w:rFonts w:ascii="Courier" w:hAnsi="Courier"/>
      <w:sz w:val="18"/>
      <w:lang w:val="en-US" w:eastAsia="en-US" w:bidi="ar-SA"/>
    </w:rPr>
  </w:style>
  <w:style w:type="character" w:customStyle="1" w:styleId="subhead-notnumbrdChar">
    <w:name w:val="subhead-not numbrd Char"/>
    <w:basedOn w:val="DefaultParagraphFont"/>
    <w:rsid w:val="00935276"/>
    <w:rPr>
      <w:rFonts w:ascii="Arial" w:hAnsi="Arial"/>
      <w:b/>
      <w:sz w:val="22"/>
      <w:lang w:val="en-US" w:eastAsia="en-US" w:bidi="ar-SA"/>
    </w:rPr>
  </w:style>
  <w:style w:type="character" w:customStyle="1" w:styleId="codeChar1">
    <w:name w:val="code Char1"/>
    <w:basedOn w:val="bodyChar"/>
    <w:rsid w:val="00CE0CFB"/>
    <w:rPr>
      <w:rFonts w:ascii="Courier" w:hAnsi="Courier"/>
      <w:sz w:val="19"/>
      <w:lang w:val="en-US" w:eastAsia="en-US" w:bidi="ar-SA"/>
    </w:rPr>
  </w:style>
  <w:style w:type="character" w:customStyle="1" w:styleId="tablecodeChar2">
    <w:name w:val="table code Char2"/>
    <w:basedOn w:val="codeChar1"/>
    <w:rsid w:val="00CE0CFB"/>
    <w:rPr>
      <w:rFonts w:ascii="Courier" w:hAnsi="Courier"/>
      <w:sz w:val="18"/>
      <w:lang w:val="en-US" w:eastAsia="en-US" w:bidi="ar-SA"/>
    </w:rPr>
  </w:style>
  <w:style w:type="paragraph" w:customStyle="1" w:styleId="tablecodeChar2CharCharChar">
    <w:name w:val="table code Char2 Char Char Char"/>
    <w:basedOn w:val="Normal"/>
    <w:rsid w:val="00CE0CFB"/>
    <w:pPr>
      <w:tabs>
        <w:tab w:val="left" w:pos="1094"/>
        <w:tab w:val="left" w:pos="1642"/>
        <w:tab w:val="left" w:pos="2160"/>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40" w:after="20" w:line="190" w:lineRule="atLeast"/>
    </w:pPr>
    <w:rPr>
      <w:rFonts w:ascii="Courier" w:hAnsi="Courier"/>
      <w:sz w:val="18"/>
    </w:rPr>
  </w:style>
  <w:style w:type="character" w:customStyle="1" w:styleId="bulletChar">
    <w:name w:val="bullet Char"/>
    <w:basedOn w:val="DefaultParagraphFont"/>
    <w:rsid w:val="00CE0CFB"/>
    <w:rPr>
      <w:rFonts w:ascii="Times" w:hAnsi="Times"/>
      <w:sz w:val="22"/>
      <w:lang w:val="en-US" w:eastAsia="en-US" w:bidi="ar-SA"/>
    </w:rPr>
  </w:style>
  <w:style w:type="table" w:styleId="TableElegant">
    <w:name w:val="Table Elegant"/>
    <w:basedOn w:val="TableNormal"/>
    <w:rsid w:val="00CE0CF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B1">
    <w:name w:val="B1"/>
    <w:basedOn w:val="List"/>
    <w:rsid w:val="00CE0CFB"/>
    <w:pPr>
      <w:spacing w:before="0" w:after="180"/>
      <w:ind w:left="568" w:hanging="284"/>
    </w:pPr>
    <w:rPr>
      <w:rFonts w:ascii="Times New Roman" w:hAnsi="Times New Roman" w:cs="Times New Roman"/>
      <w:sz w:val="20"/>
      <w:szCs w:val="20"/>
      <w:lang w:val="en-GB"/>
    </w:rPr>
  </w:style>
  <w:style w:type="paragraph" w:customStyle="1" w:styleId="bodyCharCharCharCharCharCharChar">
    <w:name w:val="body Char Char Char Char Char Char Char"/>
    <w:basedOn w:val="Normal"/>
    <w:link w:val="bodyCharCharCharCharCharCharCharChar"/>
    <w:rsid w:val="00CE0CFB"/>
    <w:pPr>
      <w:spacing w:before="120" w:after="40"/>
      <w:ind w:left="720"/>
    </w:pPr>
    <w:rPr>
      <w:rFonts w:ascii="Times" w:hAnsi="Times"/>
    </w:rPr>
  </w:style>
  <w:style w:type="character" w:customStyle="1" w:styleId="bodyCharCharCharCharCharCharCharChar">
    <w:name w:val="body Char Char Char Char Char Char Char Char"/>
    <w:basedOn w:val="DefaultParagraphFont"/>
    <w:link w:val="bodyCharCharCharCharCharCharChar"/>
    <w:rsid w:val="00CE0CFB"/>
    <w:rPr>
      <w:rFonts w:ascii="Times" w:hAnsi="Times"/>
      <w:sz w:val="22"/>
      <w:lang w:val="en-US" w:eastAsia="en-US" w:bidi="ar-SA"/>
    </w:rPr>
  </w:style>
  <w:style w:type="paragraph" w:customStyle="1" w:styleId="DefaultParagraphFontParaCharCharChar1CharCharCharCharCharCharCharCharCharChar">
    <w:name w:val="Default Paragraph Font Para Char Char Char1 Char Char Char Char Char Char Char Char Char Char"/>
    <w:basedOn w:val="Normal"/>
    <w:rsid w:val="003C363E"/>
    <w:rPr>
      <w:rFonts w:ascii="Times" w:hAnsi="Times"/>
    </w:rPr>
  </w:style>
  <w:style w:type="character" w:customStyle="1" w:styleId="EmailStyle207">
    <w:name w:val="EmailStyle207"/>
    <w:basedOn w:val="DefaultParagraphFont"/>
    <w:semiHidden/>
    <w:rsid w:val="00C73BB6"/>
    <w:rPr>
      <w:rFonts w:ascii="Arial" w:hAnsi="Arial" w:cs="Arial"/>
      <w:color w:val="000080"/>
      <w:sz w:val="20"/>
      <w:szCs w:val="20"/>
    </w:rPr>
  </w:style>
  <w:style w:type="character" w:customStyle="1" w:styleId="EmailStyle208">
    <w:name w:val="EmailStyle208"/>
    <w:basedOn w:val="DefaultParagraphFont"/>
    <w:semiHidden/>
    <w:rsid w:val="00EF36FD"/>
    <w:rPr>
      <w:rFonts w:ascii="Tahoma" w:hAnsi="Tahoma" w:cs="Tahoma" w:hint="default"/>
      <w:b w:val="0"/>
      <w:bCs w:val="0"/>
      <w:i w:val="0"/>
      <w:iCs w:val="0"/>
      <w:strike w:val="0"/>
      <w:dstrike w:val="0"/>
      <w:color w:val="000000"/>
      <w:sz w:val="20"/>
      <w:szCs w:val="20"/>
      <w:u w:val="none"/>
      <w:effect w:val="none"/>
    </w:rPr>
  </w:style>
  <w:style w:type="paragraph" w:styleId="Revision">
    <w:name w:val="Revision"/>
    <w:hidden/>
    <w:uiPriority w:val="99"/>
    <w:semiHidden/>
    <w:rsid w:val="007A76E4"/>
    <w:rPr>
      <w:sz w:val="22"/>
    </w:rPr>
  </w:style>
  <w:style w:type="character" w:customStyle="1" w:styleId="PlainTextChar">
    <w:name w:val="Plain Text Char"/>
    <w:basedOn w:val="DefaultParagraphFont"/>
    <w:link w:val="PlainText"/>
    <w:uiPriority w:val="99"/>
    <w:semiHidden/>
    <w:rsid w:val="00716DC5"/>
    <w:rPr>
      <w:rFonts w:ascii="Courier New" w:hAnsi="Courier New"/>
    </w:rPr>
  </w:style>
  <w:style w:type="paragraph" w:styleId="ListParagraph">
    <w:name w:val="List Paragraph"/>
    <w:basedOn w:val="Normal"/>
    <w:uiPriority w:val="34"/>
    <w:qFormat/>
    <w:rsid w:val="003040B0"/>
    <w:pPr>
      <w:ind w:left="720"/>
    </w:pPr>
    <w:rPr>
      <w:rFonts w:ascii="Calibri" w:eastAsia="Calibri" w:hAnsi="Calibri"/>
      <w:szCs w:val="22"/>
    </w:rPr>
  </w:style>
  <w:style w:type="character" w:customStyle="1" w:styleId="tinylink1">
    <w:name w:val="tinylink1"/>
    <w:basedOn w:val="DefaultParagraphFont"/>
    <w:rsid w:val="00D44277"/>
    <w:rPr>
      <w:strike w:val="0"/>
      <w:dstrike w:val="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2087">
      <w:bodyDiv w:val="1"/>
      <w:marLeft w:val="0"/>
      <w:marRight w:val="0"/>
      <w:marTop w:val="0"/>
      <w:marBottom w:val="0"/>
      <w:divBdr>
        <w:top w:val="none" w:sz="0" w:space="0" w:color="auto"/>
        <w:left w:val="none" w:sz="0" w:space="0" w:color="auto"/>
        <w:bottom w:val="none" w:sz="0" w:space="0" w:color="auto"/>
        <w:right w:val="none" w:sz="0" w:space="0" w:color="auto"/>
      </w:divBdr>
    </w:div>
    <w:div w:id="88475047">
      <w:bodyDiv w:val="1"/>
      <w:marLeft w:val="0"/>
      <w:marRight w:val="0"/>
      <w:marTop w:val="0"/>
      <w:marBottom w:val="0"/>
      <w:divBdr>
        <w:top w:val="none" w:sz="0" w:space="0" w:color="auto"/>
        <w:left w:val="none" w:sz="0" w:space="0" w:color="auto"/>
        <w:bottom w:val="none" w:sz="0" w:space="0" w:color="auto"/>
        <w:right w:val="none" w:sz="0" w:space="0" w:color="auto"/>
      </w:divBdr>
    </w:div>
    <w:div w:id="120996867">
      <w:bodyDiv w:val="1"/>
      <w:marLeft w:val="0"/>
      <w:marRight w:val="0"/>
      <w:marTop w:val="0"/>
      <w:marBottom w:val="0"/>
      <w:divBdr>
        <w:top w:val="none" w:sz="0" w:space="0" w:color="auto"/>
        <w:left w:val="none" w:sz="0" w:space="0" w:color="auto"/>
        <w:bottom w:val="none" w:sz="0" w:space="0" w:color="auto"/>
        <w:right w:val="none" w:sz="0" w:space="0" w:color="auto"/>
      </w:divBdr>
    </w:div>
    <w:div w:id="200634983">
      <w:bodyDiv w:val="1"/>
      <w:marLeft w:val="0"/>
      <w:marRight w:val="0"/>
      <w:marTop w:val="0"/>
      <w:marBottom w:val="0"/>
      <w:divBdr>
        <w:top w:val="none" w:sz="0" w:space="0" w:color="auto"/>
        <w:left w:val="none" w:sz="0" w:space="0" w:color="auto"/>
        <w:bottom w:val="none" w:sz="0" w:space="0" w:color="auto"/>
        <w:right w:val="none" w:sz="0" w:space="0" w:color="auto"/>
      </w:divBdr>
    </w:div>
    <w:div w:id="214397812">
      <w:bodyDiv w:val="1"/>
      <w:marLeft w:val="0"/>
      <w:marRight w:val="0"/>
      <w:marTop w:val="0"/>
      <w:marBottom w:val="0"/>
      <w:divBdr>
        <w:top w:val="none" w:sz="0" w:space="0" w:color="auto"/>
        <w:left w:val="none" w:sz="0" w:space="0" w:color="auto"/>
        <w:bottom w:val="none" w:sz="0" w:space="0" w:color="auto"/>
        <w:right w:val="none" w:sz="0" w:space="0" w:color="auto"/>
      </w:divBdr>
    </w:div>
    <w:div w:id="257064374">
      <w:bodyDiv w:val="1"/>
      <w:marLeft w:val="0"/>
      <w:marRight w:val="0"/>
      <w:marTop w:val="0"/>
      <w:marBottom w:val="0"/>
      <w:divBdr>
        <w:top w:val="none" w:sz="0" w:space="0" w:color="auto"/>
        <w:left w:val="none" w:sz="0" w:space="0" w:color="auto"/>
        <w:bottom w:val="none" w:sz="0" w:space="0" w:color="auto"/>
        <w:right w:val="none" w:sz="0" w:space="0" w:color="auto"/>
      </w:divBdr>
    </w:div>
    <w:div w:id="279579724">
      <w:bodyDiv w:val="1"/>
      <w:marLeft w:val="0"/>
      <w:marRight w:val="0"/>
      <w:marTop w:val="0"/>
      <w:marBottom w:val="0"/>
      <w:divBdr>
        <w:top w:val="none" w:sz="0" w:space="0" w:color="auto"/>
        <w:left w:val="none" w:sz="0" w:space="0" w:color="auto"/>
        <w:bottom w:val="none" w:sz="0" w:space="0" w:color="auto"/>
        <w:right w:val="none" w:sz="0" w:space="0" w:color="auto"/>
      </w:divBdr>
    </w:div>
    <w:div w:id="488668921">
      <w:bodyDiv w:val="1"/>
      <w:marLeft w:val="0"/>
      <w:marRight w:val="0"/>
      <w:marTop w:val="0"/>
      <w:marBottom w:val="0"/>
      <w:divBdr>
        <w:top w:val="none" w:sz="0" w:space="0" w:color="auto"/>
        <w:left w:val="none" w:sz="0" w:space="0" w:color="auto"/>
        <w:bottom w:val="none" w:sz="0" w:space="0" w:color="auto"/>
        <w:right w:val="none" w:sz="0" w:space="0" w:color="auto"/>
      </w:divBdr>
    </w:div>
    <w:div w:id="510798976">
      <w:bodyDiv w:val="1"/>
      <w:marLeft w:val="0"/>
      <w:marRight w:val="0"/>
      <w:marTop w:val="0"/>
      <w:marBottom w:val="0"/>
      <w:divBdr>
        <w:top w:val="none" w:sz="0" w:space="0" w:color="auto"/>
        <w:left w:val="none" w:sz="0" w:space="0" w:color="auto"/>
        <w:bottom w:val="none" w:sz="0" w:space="0" w:color="auto"/>
        <w:right w:val="none" w:sz="0" w:space="0" w:color="auto"/>
      </w:divBdr>
    </w:div>
    <w:div w:id="578947897">
      <w:bodyDiv w:val="1"/>
      <w:marLeft w:val="0"/>
      <w:marRight w:val="0"/>
      <w:marTop w:val="0"/>
      <w:marBottom w:val="0"/>
      <w:divBdr>
        <w:top w:val="none" w:sz="0" w:space="0" w:color="auto"/>
        <w:left w:val="none" w:sz="0" w:space="0" w:color="auto"/>
        <w:bottom w:val="none" w:sz="0" w:space="0" w:color="auto"/>
        <w:right w:val="none" w:sz="0" w:space="0" w:color="auto"/>
      </w:divBdr>
    </w:div>
    <w:div w:id="617877815">
      <w:bodyDiv w:val="1"/>
      <w:marLeft w:val="0"/>
      <w:marRight w:val="0"/>
      <w:marTop w:val="0"/>
      <w:marBottom w:val="0"/>
      <w:divBdr>
        <w:top w:val="none" w:sz="0" w:space="0" w:color="auto"/>
        <w:left w:val="none" w:sz="0" w:space="0" w:color="auto"/>
        <w:bottom w:val="none" w:sz="0" w:space="0" w:color="auto"/>
        <w:right w:val="none" w:sz="0" w:space="0" w:color="auto"/>
      </w:divBdr>
    </w:div>
    <w:div w:id="625812109">
      <w:bodyDiv w:val="1"/>
      <w:marLeft w:val="0"/>
      <w:marRight w:val="0"/>
      <w:marTop w:val="0"/>
      <w:marBottom w:val="0"/>
      <w:divBdr>
        <w:top w:val="none" w:sz="0" w:space="0" w:color="auto"/>
        <w:left w:val="none" w:sz="0" w:space="0" w:color="auto"/>
        <w:bottom w:val="none" w:sz="0" w:space="0" w:color="auto"/>
        <w:right w:val="none" w:sz="0" w:space="0" w:color="auto"/>
      </w:divBdr>
    </w:div>
    <w:div w:id="795559214">
      <w:bodyDiv w:val="1"/>
      <w:marLeft w:val="0"/>
      <w:marRight w:val="0"/>
      <w:marTop w:val="0"/>
      <w:marBottom w:val="0"/>
      <w:divBdr>
        <w:top w:val="none" w:sz="0" w:space="0" w:color="auto"/>
        <w:left w:val="none" w:sz="0" w:space="0" w:color="auto"/>
        <w:bottom w:val="none" w:sz="0" w:space="0" w:color="auto"/>
        <w:right w:val="none" w:sz="0" w:space="0" w:color="auto"/>
      </w:divBdr>
      <w:divsChild>
        <w:div w:id="1723409115">
          <w:marLeft w:val="0"/>
          <w:marRight w:val="0"/>
          <w:marTop w:val="0"/>
          <w:marBottom w:val="0"/>
          <w:divBdr>
            <w:top w:val="none" w:sz="0" w:space="0" w:color="auto"/>
            <w:left w:val="none" w:sz="0" w:space="0" w:color="auto"/>
            <w:bottom w:val="none" w:sz="0" w:space="0" w:color="auto"/>
            <w:right w:val="none" w:sz="0" w:space="0" w:color="auto"/>
          </w:divBdr>
          <w:divsChild>
            <w:div w:id="1373194932">
              <w:marLeft w:val="0"/>
              <w:marRight w:val="0"/>
              <w:marTop w:val="0"/>
              <w:marBottom w:val="0"/>
              <w:divBdr>
                <w:top w:val="none" w:sz="0" w:space="0" w:color="auto"/>
                <w:left w:val="none" w:sz="0" w:space="0" w:color="auto"/>
                <w:bottom w:val="none" w:sz="0" w:space="0" w:color="auto"/>
                <w:right w:val="none" w:sz="0" w:space="0" w:color="auto"/>
              </w:divBdr>
              <w:divsChild>
                <w:div w:id="1601335853">
                  <w:marLeft w:val="0"/>
                  <w:marRight w:val="0"/>
                  <w:marTop w:val="0"/>
                  <w:marBottom w:val="0"/>
                  <w:divBdr>
                    <w:top w:val="none" w:sz="0" w:space="0" w:color="auto"/>
                    <w:left w:val="none" w:sz="0" w:space="0" w:color="auto"/>
                    <w:bottom w:val="none" w:sz="0" w:space="0" w:color="auto"/>
                    <w:right w:val="none" w:sz="0" w:space="0" w:color="auto"/>
                  </w:divBdr>
                </w:div>
                <w:div w:id="1637950375">
                  <w:marLeft w:val="0"/>
                  <w:marRight w:val="0"/>
                  <w:marTop w:val="0"/>
                  <w:marBottom w:val="0"/>
                  <w:divBdr>
                    <w:top w:val="none" w:sz="0" w:space="0" w:color="auto"/>
                    <w:left w:val="none" w:sz="0" w:space="0" w:color="auto"/>
                    <w:bottom w:val="none" w:sz="0" w:space="0" w:color="auto"/>
                    <w:right w:val="none" w:sz="0" w:space="0" w:color="auto"/>
                  </w:divBdr>
                </w:div>
              </w:divsChild>
            </w:div>
            <w:div w:id="430853682">
              <w:marLeft w:val="0"/>
              <w:marRight w:val="0"/>
              <w:marTop w:val="0"/>
              <w:marBottom w:val="0"/>
              <w:divBdr>
                <w:top w:val="none" w:sz="0" w:space="0" w:color="auto"/>
                <w:left w:val="none" w:sz="0" w:space="0" w:color="auto"/>
                <w:bottom w:val="none" w:sz="0" w:space="0" w:color="auto"/>
                <w:right w:val="none" w:sz="0" w:space="0" w:color="auto"/>
              </w:divBdr>
              <w:divsChild>
                <w:div w:id="1975672851">
                  <w:marLeft w:val="0"/>
                  <w:marRight w:val="0"/>
                  <w:marTop w:val="0"/>
                  <w:marBottom w:val="0"/>
                  <w:divBdr>
                    <w:top w:val="none" w:sz="0" w:space="0" w:color="auto"/>
                    <w:left w:val="none" w:sz="0" w:space="0" w:color="auto"/>
                    <w:bottom w:val="none" w:sz="0" w:space="0" w:color="auto"/>
                    <w:right w:val="none" w:sz="0" w:space="0" w:color="auto"/>
                  </w:divBdr>
                </w:div>
                <w:div w:id="16065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19765">
      <w:bodyDiv w:val="1"/>
      <w:marLeft w:val="0"/>
      <w:marRight w:val="0"/>
      <w:marTop w:val="0"/>
      <w:marBottom w:val="0"/>
      <w:divBdr>
        <w:top w:val="none" w:sz="0" w:space="0" w:color="auto"/>
        <w:left w:val="none" w:sz="0" w:space="0" w:color="auto"/>
        <w:bottom w:val="none" w:sz="0" w:space="0" w:color="auto"/>
        <w:right w:val="none" w:sz="0" w:space="0" w:color="auto"/>
      </w:divBdr>
    </w:div>
    <w:div w:id="900556059">
      <w:bodyDiv w:val="1"/>
      <w:marLeft w:val="0"/>
      <w:marRight w:val="0"/>
      <w:marTop w:val="0"/>
      <w:marBottom w:val="0"/>
      <w:divBdr>
        <w:top w:val="none" w:sz="0" w:space="0" w:color="auto"/>
        <w:left w:val="none" w:sz="0" w:space="0" w:color="auto"/>
        <w:bottom w:val="none" w:sz="0" w:space="0" w:color="auto"/>
        <w:right w:val="none" w:sz="0" w:space="0" w:color="auto"/>
      </w:divBdr>
    </w:div>
    <w:div w:id="956255303">
      <w:bodyDiv w:val="1"/>
      <w:marLeft w:val="0"/>
      <w:marRight w:val="0"/>
      <w:marTop w:val="0"/>
      <w:marBottom w:val="0"/>
      <w:divBdr>
        <w:top w:val="none" w:sz="0" w:space="0" w:color="auto"/>
        <w:left w:val="none" w:sz="0" w:space="0" w:color="auto"/>
        <w:bottom w:val="none" w:sz="0" w:space="0" w:color="auto"/>
        <w:right w:val="none" w:sz="0" w:space="0" w:color="auto"/>
      </w:divBdr>
    </w:div>
    <w:div w:id="998076715">
      <w:bodyDiv w:val="1"/>
      <w:marLeft w:val="0"/>
      <w:marRight w:val="0"/>
      <w:marTop w:val="0"/>
      <w:marBottom w:val="0"/>
      <w:divBdr>
        <w:top w:val="none" w:sz="0" w:space="0" w:color="auto"/>
        <w:left w:val="none" w:sz="0" w:space="0" w:color="auto"/>
        <w:bottom w:val="none" w:sz="0" w:space="0" w:color="auto"/>
        <w:right w:val="none" w:sz="0" w:space="0" w:color="auto"/>
      </w:divBdr>
    </w:div>
    <w:div w:id="1028413108">
      <w:bodyDiv w:val="1"/>
      <w:marLeft w:val="0"/>
      <w:marRight w:val="0"/>
      <w:marTop w:val="0"/>
      <w:marBottom w:val="0"/>
      <w:divBdr>
        <w:top w:val="none" w:sz="0" w:space="0" w:color="auto"/>
        <w:left w:val="none" w:sz="0" w:space="0" w:color="auto"/>
        <w:bottom w:val="none" w:sz="0" w:space="0" w:color="auto"/>
        <w:right w:val="none" w:sz="0" w:space="0" w:color="auto"/>
      </w:divBdr>
    </w:div>
    <w:div w:id="1045569216">
      <w:bodyDiv w:val="1"/>
      <w:marLeft w:val="0"/>
      <w:marRight w:val="0"/>
      <w:marTop w:val="0"/>
      <w:marBottom w:val="0"/>
      <w:divBdr>
        <w:top w:val="none" w:sz="0" w:space="0" w:color="auto"/>
        <w:left w:val="none" w:sz="0" w:space="0" w:color="auto"/>
        <w:bottom w:val="none" w:sz="0" w:space="0" w:color="auto"/>
        <w:right w:val="none" w:sz="0" w:space="0" w:color="auto"/>
      </w:divBdr>
    </w:div>
    <w:div w:id="1053314821">
      <w:bodyDiv w:val="1"/>
      <w:marLeft w:val="0"/>
      <w:marRight w:val="0"/>
      <w:marTop w:val="0"/>
      <w:marBottom w:val="0"/>
      <w:divBdr>
        <w:top w:val="none" w:sz="0" w:space="0" w:color="auto"/>
        <w:left w:val="none" w:sz="0" w:space="0" w:color="auto"/>
        <w:bottom w:val="none" w:sz="0" w:space="0" w:color="auto"/>
        <w:right w:val="none" w:sz="0" w:space="0" w:color="auto"/>
      </w:divBdr>
    </w:div>
    <w:div w:id="1084447715">
      <w:bodyDiv w:val="1"/>
      <w:marLeft w:val="0"/>
      <w:marRight w:val="0"/>
      <w:marTop w:val="0"/>
      <w:marBottom w:val="0"/>
      <w:divBdr>
        <w:top w:val="none" w:sz="0" w:space="0" w:color="auto"/>
        <w:left w:val="none" w:sz="0" w:space="0" w:color="auto"/>
        <w:bottom w:val="none" w:sz="0" w:space="0" w:color="auto"/>
        <w:right w:val="none" w:sz="0" w:space="0" w:color="auto"/>
      </w:divBdr>
    </w:div>
    <w:div w:id="1113330070">
      <w:bodyDiv w:val="1"/>
      <w:marLeft w:val="0"/>
      <w:marRight w:val="0"/>
      <w:marTop w:val="0"/>
      <w:marBottom w:val="0"/>
      <w:divBdr>
        <w:top w:val="none" w:sz="0" w:space="0" w:color="auto"/>
        <w:left w:val="none" w:sz="0" w:space="0" w:color="auto"/>
        <w:bottom w:val="none" w:sz="0" w:space="0" w:color="auto"/>
        <w:right w:val="none" w:sz="0" w:space="0" w:color="auto"/>
      </w:divBdr>
    </w:div>
    <w:div w:id="1225943447">
      <w:bodyDiv w:val="1"/>
      <w:marLeft w:val="0"/>
      <w:marRight w:val="0"/>
      <w:marTop w:val="0"/>
      <w:marBottom w:val="0"/>
      <w:divBdr>
        <w:top w:val="none" w:sz="0" w:space="0" w:color="auto"/>
        <w:left w:val="none" w:sz="0" w:space="0" w:color="auto"/>
        <w:bottom w:val="none" w:sz="0" w:space="0" w:color="auto"/>
        <w:right w:val="none" w:sz="0" w:space="0" w:color="auto"/>
      </w:divBdr>
    </w:div>
    <w:div w:id="1239367870">
      <w:bodyDiv w:val="1"/>
      <w:marLeft w:val="0"/>
      <w:marRight w:val="0"/>
      <w:marTop w:val="0"/>
      <w:marBottom w:val="0"/>
      <w:divBdr>
        <w:top w:val="none" w:sz="0" w:space="0" w:color="auto"/>
        <w:left w:val="none" w:sz="0" w:space="0" w:color="auto"/>
        <w:bottom w:val="none" w:sz="0" w:space="0" w:color="auto"/>
        <w:right w:val="none" w:sz="0" w:space="0" w:color="auto"/>
      </w:divBdr>
    </w:div>
    <w:div w:id="1352490417">
      <w:bodyDiv w:val="1"/>
      <w:marLeft w:val="0"/>
      <w:marRight w:val="0"/>
      <w:marTop w:val="0"/>
      <w:marBottom w:val="0"/>
      <w:divBdr>
        <w:top w:val="none" w:sz="0" w:space="0" w:color="auto"/>
        <w:left w:val="none" w:sz="0" w:space="0" w:color="auto"/>
        <w:bottom w:val="none" w:sz="0" w:space="0" w:color="auto"/>
        <w:right w:val="none" w:sz="0" w:space="0" w:color="auto"/>
      </w:divBdr>
    </w:div>
    <w:div w:id="1369144523">
      <w:bodyDiv w:val="1"/>
      <w:marLeft w:val="0"/>
      <w:marRight w:val="0"/>
      <w:marTop w:val="0"/>
      <w:marBottom w:val="0"/>
      <w:divBdr>
        <w:top w:val="none" w:sz="0" w:space="0" w:color="auto"/>
        <w:left w:val="none" w:sz="0" w:space="0" w:color="auto"/>
        <w:bottom w:val="none" w:sz="0" w:space="0" w:color="auto"/>
        <w:right w:val="none" w:sz="0" w:space="0" w:color="auto"/>
      </w:divBdr>
    </w:div>
    <w:div w:id="1450012102">
      <w:bodyDiv w:val="1"/>
      <w:marLeft w:val="0"/>
      <w:marRight w:val="0"/>
      <w:marTop w:val="0"/>
      <w:marBottom w:val="0"/>
      <w:divBdr>
        <w:top w:val="none" w:sz="0" w:space="0" w:color="auto"/>
        <w:left w:val="none" w:sz="0" w:space="0" w:color="auto"/>
        <w:bottom w:val="none" w:sz="0" w:space="0" w:color="auto"/>
        <w:right w:val="none" w:sz="0" w:space="0" w:color="auto"/>
      </w:divBdr>
    </w:div>
    <w:div w:id="1494104058">
      <w:bodyDiv w:val="1"/>
      <w:marLeft w:val="0"/>
      <w:marRight w:val="0"/>
      <w:marTop w:val="0"/>
      <w:marBottom w:val="0"/>
      <w:divBdr>
        <w:top w:val="none" w:sz="0" w:space="0" w:color="auto"/>
        <w:left w:val="none" w:sz="0" w:space="0" w:color="auto"/>
        <w:bottom w:val="none" w:sz="0" w:space="0" w:color="auto"/>
        <w:right w:val="none" w:sz="0" w:space="0" w:color="auto"/>
      </w:divBdr>
    </w:div>
    <w:div w:id="1664578034">
      <w:bodyDiv w:val="1"/>
      <w:marLeft w:val="0"/>
      <w:marRight w:val="0"/>
      <w:marTop w:val="0"/>
      <w:marBottom w:val="0"/>
      <w:divBdr>
        <w:top w:val="none" w:sz="0" w:space="0" w:color="auto"/>
        <w:left w:val="none" w:sz="0" w:space="0" w:color="auto"/>
        <w:bottom w:val="none" w:sz="0" w:space="0" w:color="auto"/>
        <w:right w:val="none" w:sz="0" w:space="0" w:color="auto"/>
      </w:divBdr>
    </w:div>
    <w:div w:id="1770543943">
      <w:bodyDiv w:val="1"/>
      <w:marLeft w:val="0"/>
      <w:marRight w:val="0"/>
      <w:marTop w:val="0"/>
      <w:marBottom w:val="0"/>
      <w:divBdr>
        <w:top w:val="none" w:sz="0" w:space="0" w:color="auto"/>
        <w:left w:val="none" w:sz="0" w:space="0" w:color="auto"/>
        <w:bottom w:val="none" w:sz="0" w:space="0" w:color="auto"/>
        <w:right w:val="none" w:sz="0" w:space="0" w:color="auto"/>
      </w:divBdr>
    </w:div>
    <w:div w:id="1846089332">
      <w:bodyDiv w:val="1"/>
      <w:marLeft w:val="0"/>
      <w:marRight w:val="0"/>
      <w:marTop w:val="0"/>
      <w:marBottom w:val="0"/>
      <w:divBdr>
        <w:top w:val="none" w:sz="0" w:space="0" w:color="auto"/>
        <w:left w:val="none" w:sz="0" w:space="0" w:color="auto"/>
        <w:bottom w:val="none" w:sz="0" w:space="0" w:color="auto"/>
        <w:right w:val="none" w:sz="0" w:space="0" w:color="auto"/>
      </w:divBdr>
    </w:div>
    <w:div w:id="1860049588">
      <w:bodyDiv w:val="1"/>
      <w:marLeft w:val="0"/>
      <w:marRight w:val="0"/>
      <w:marTop w:val="0"/>
      <w:marBottom w:val="0"/>
      <w:divBdr>
        <w:top w:val="none" w:sz="0" w:space="0" w:color="auto"/>
        <w:left w:val="none" w:sz="0" w:space="0" w:color="auto"/>
        <w:bottom w:val="none" w:sz="0" w:space="0" w:color="auto"/>
        <w:right w:val="none" w:sz="0" w:space="0" w:color="auto"/>
      </w:divBdr>
    </w:div>
    <w:div w:id="1882008613">
      <w:bodyDiv w:val="1"/>
      <w:marLeft w:val="0"/>
      <w:marRight w:val="0"/>
      <w:marTop w:val="0"/>
      <w:marBottom w:val="0"/>
      <w:divBdr>
        <w:top w:val="none" w:sz="0" w:space="0" w:color="auto"/>
        <w:left w:val="none" w:sz="0" w:space="0" w:color="auto"/>
        <w:bottom w:val="none" w:sz="0" w:space="0" w:color="auto"/>
        <w:right w:val="none" w:sz="0" w:space="0" w:color="auto"/>
      </w:divBdr>
    </w:div>
    <w:div w:id="1903053027">
      <w:bodyDiv w:val="1"/>
      <w:marLeft w:val="0"/>
      <w:marRight w:val="0"/>
      <w:marTop w:val="0"/>
      <w:marBottom w:val="0"/>
      <w:divBdr>
        <w:top w:val="none" w:sz="0" w:space="0" w:color="auto"/>
        <w:left w:val="none" w:sz="0" w:space="0" w:color="auto"/>
        <w:bottom w:val="none" w:sz="0" w:space="0" w:color="auto"/>
        <w:right w:val="none" w:sz="0" w:space="0" w:color="auto"/>
      </w:divBdr>
    </w:div>
    <w:div w:id="1962490145">
      <w:bodyDiv w:val="1"/>
      <w:marLeft w:val="0"/>
      <w:marRight w:val="0"/>
      <w:marTop w:val="0"/>
      <w:marBottom w:val="0"/>
      <w:divBdr>
        <w:top w:val="none" w:sz="0" w:space="0" w:color="auto"/>
        <w:left w:val="none" w:sz="0" w:space="0" w:color="auto"/>
        <w:bottom w:val="none" w:sz="0" w:space="0" w:color="auto"/>
        <w:right w:val="none" w:sz="0" w:space="0" w:color="auto"/>
      </w:divBdr>
    </w:div>
    <w:div w:id="203753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_lynne\Application%20Data\Microsoft\Templates\documen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BE2CF-FBB6-4E8A-8DAA-157B5D0B1848}">
  <ds:schemaRefs>
    <ds:schemaRef ds:uri="http://schemas.openxmlformats.org/officeDocument/2006/bibliography"/>
  </ds:schemaRefs>
</ds:datastoreItem>
</file>

<file path=customXml/itemProps2.xml><?xml version="1.0" encoding="utf-8"?>
<ds:datastoreItem xmlns:ds="http://schemas.openxmlformats.org/officeDocument/2006/customXml" ds:itemID="{5898475A-7EF5-44A5-8606-741ADD5E9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document_template</Template>
  <TotalTime>7</TotalTime>
  <Pages>6</Pages>
  <Words>15528</Words>
  <Characters>88513</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Gobi2000 Build Doc</vt:lpstr>
    </vt:vector>
  </TitlesOfParts>
  <Company>QUALCOMM</Company>
  <LinksUpToDate>false</LinksUpToDate>
  <CharactersWithSpaces>103834</CharactersWithSpaces>
  <SharedDoc>false</SharedDoc>
  <HLinks>
    <vt:vector size="204" baseType="variant">
      <vt:variant>
        <vt:i4>6553654</vt:i4>
      </vt:variant>
      <vt:variant>
        <vt:i4>930</vt:i4>
      </vt:variant>
      <vt:variant>
        <vt:i4>0</vt:i4>
      </vt:variant>
      <vt:variant>
        <vt:i4>5</vt:i4>
      </vt:variant>
      <vt:variant>
        <vt:lpwstr>\\barrel\corptest\TSG\Gobi2000\GOBI2Image\Docs\Gobi2_NoteBook_IDs.xls</vt:lpwstr>
      </vt:variant>
      <vt:variant>
        <vt:lpwstr/>
      </vt:variant>
      <vt:variant>
        <vt:i4>5308493</vt:i4>
      </vt:variant>
      <vt:variant>
        <vt:i4>921</vt:i4>
      </vt:variant>
      <vt:variant>
        <vt:i4>0</vt:i4>
      </vt:variant>
      <vt:variant>
        <vt:i4>5</vt:i4>
      </vt:variant>
      <vt:variant>
        <vt:lpwstr/>
      </vt:variant>
      <vt:variant>
        <vt:lpwstr>_Adding_a_new_2</vt:lpwstr>
      </vt:variant>
      <vt:variant>
        <vt:i4>720947</vt:i4>
      </vt:variant>
      <vt:variant>
        <vt:i4>915</vt:i4>
      </vt:variant>
      <vt:variant>
        <vt:i4>0</vt:i4>
      </vt:variant>
      <vt:variant>
        <vt:i4>5</vt:i4>
      </vt:variant>
      <vt:variant>
        <vt:lpwstr>\\mwinn\dropbox\tests\fwtester.linux.exe</vt:lpwstr>
      </vt:variant>
      <vt:variant>
        <vt:lpwstr/>
      </vt:variant>
      <vt:variant>
        <vt:i4>6422611</vt:i4>
      </vt:variant>
      <vt:variant>
        <vt:i4>912</vt:i4>
      </vt:variant>
      <vt:variant>
        <vt:i4>0</vt:i4>
      </vt:variant>
      <vt:variant>
        <vt:i4>5</vt:i4>
      </vt:variant>
      <vt:variant>
        <vt:lpwstr>\\stone\aswcrm\builds\tools\PROD\GOBI2000_LINUX_SDK</vt:lpwstr>
      </vt:variant>
      <vt:variant>
        <vt:lpwstr/>
      </vt:variant>
      <vt:variant>
        <vt:i4>5439520</vt:i4>
      </vt:variant>
      <vt:variant>
        <vt:i4>903</vt:i4>
      </vt:variant>
      <vt:variant>
        <vt:i4>0</vt:i4>
      </vt:variant>
      <vt:variant>
        <vt:i4>5</vt:i4>
      </vt:variant>
      <vt:variant>
        <vt:lpwstr>\\stone\aswcrm\builds\tools\PROD\GOBI2000_LINUX_PACKAGE\GOBI2000_LINUX_PACKAGE1002\HM11\HP\FakeRoot\opt\Qualcomm\Images2k\</vt:lpwstr>
      </vt:variant>
      <vt:variant>
        <vt:lpwstr/>
      </vt:variant>
      <vt:variant>
        <vt:i4>4325473</vt:i4>
      </vt:variant>
      <vt:variant>
        <vt:i4>900</vt:i4>
      </vt:variant>
      <vt:variant>
        <vt:i4>0</vt:i4>
      </vt:variant>
      <vt:variant>
        <vt:i4>5</vt:i4>
      </vt:variant>
      <vt:variant>
        <vt:lpwstr>\\mwinn\dropbox\Gobi2000_Vidpidchanger</vt:lpwstr>
      </vt:variant>
      <vt:variant>
        <vt:lpwstr/>
      </vt:variant>
      <vt:variant>
        <vt:i4>7012434</vt:i4>
      </vt:variant>
      <vt:variant>
        <vt:i4>897</vt:i4>
      </vt:variant>
      <vt:variant>
        <vt:i4>0</vt:i4>
      </vt:variant>
      <vt:variant>
        <vt:i4>5</vt:i4>
      </vt:variant>
      <vt:variant>
        <vt:lpwstr>\\stone\aswcrm\builds\tools\PROD\GOBI2000_LINUX_PACKAGE</vt:lpwstr>
      </vt:variant>
      <vt:variant>
        <vt:lpwstr/>
      </vt:variant>
      <vt:variant>
        <vt:i4>5308493</vt:i4>
      </vt:variant>
      <vt:variant>
        <vt:i4>891</vt:i4>
      </vt:variant>
      <vt:variant>
        <vt:i4>0</vt:i4>
      </vt:variant>
      <vt:variant>
        <vt:i4>5</vt:i4>
      </vt:variant>
      <vt:variant>
        <vt:lpwstr/>
      </vt:variant>
      <vt:variant>
        <vt:lpwstr>_Adding_a_new_2</vt:lpwstr>
      </vt:variant>
      <vt:variant>
        <vt:i4>4325473</vt:i4>
      </vt:variant>
      <vt:variant>
        <vt:i4>879</vt:i4>
      </vt:variant>
      <vt:variant>
        <vt:i4>0</vt:i4>
      </vt:variant>
      <vt:variant>
        <vt:i4>5</vt:i4>
      </vt:variant>
      <vt:variant>
        <vt:lpwstr>\\stone\aswcrm\builds\tools\PROD\GOBI_MODULE_UNLOCK</vt:lpwstr>
      </vt:variant>
      <vt:variant>
        <vt:lpwstr/>
      </vt:variant>
      <vt:variant>
        <vt:i4>3276831</vt:i4>
      </vt:variant>
      <vt:variant>
        <vt:i4>867</vt:i4>
      </vt:variant>
      <vt:variant>
        <vt:i4>0</vt:i4>
      </vt:variant>
      <vt:variant>
        <vt:i4>5</vt:i4>
      </vt:variant>
      <vt:variant>
        <vt:lpwstr>\\stone\aswcrm\builds\tools\PROD\GOBI_SHARED_NMEA</vt:lpwstr>
      </vt:variant>
      <vt:variant>
        <vt:lpwstr/>
      </vt:variant>
      <vt:variant>
        <vt:i4>1048618</vt:i4>
      </vt:variant>
      <vt:variant>
        <vt:i4>852</vt:i4>
      </vt:variant>
      <vt:variant>
        <vt:i4>0</vt:i4>
      </vt:variant>
      <vt:variant>
        <vt:i4>5</vt:i4>
      </vt:variant>
      <vt:variant>
        <vt:lpwstr>\\stone\aswcrm\builds\tools\PROD\GOBI2000_FLASH_PROG</vt:lpwstr>
      </vt:variant>
      <vt:variant>
        <vt:lpwstr/>
      </vt:variant>
      <vt:variant>
        <vt:i4>2621485</vt:i4>
      </vt:variant>
      <vt:variant>
        <vt:i4>837</vt:i4>
      </vt:variant>
      <vt:variant>
        <vt:i4>0</vt:i4>
      </vt:variant>
      <vt:variant>
        <vt:i4>5</vt:i4>
      </vt:variant>
      <vt:variant>
        <vt:lpwstr>\\stone\aswcrm\builds\tools\PROD\GOBI2000_WMC</vt:lpwstr>
      </vt:variant>
      <vt:variant>
        <vt:lpwstr/>
      </vt:variant>
      <vt:variant>
        <vt:i4>3211311</vt:i4>
      </vt:variant>
      <vt:variant>
        <vt:i4>822</vt:i4>
      </vt:variant>
      <vt:variant>
        <vt:i4>0</vt:i4>
      </vt:variant>
      <vt:variant>
        <vt:i4>5</vt:i4>
      </vt:variant>
      <vt:variant>
        <vt:lpwstr>\\stone\aswcrm\builds\tools\PROD\GOBI2000_UTS</vt:lpwstr>
      </vt:variant>
      <vt:variant>
        <vt:lpwstr/>
      </vt:variant>
      <vt:variant>
        <vt:i4>4784226</vt:i4>
      </vt:variant>
      <vt:variant>
        <vt:i4>804</vt:i4>
      </vt:variant>
      <vt:variant>
        <vt:i4>0</vt:i4>
      </vt:variant>
      <vt:variant>
        <vt:i4>5</vt:i4>
      </vt:variant>
      <vt:variant>
        <vt:lpwstr>\\stone\aswcrm\builds\tools\PROD\GOBI2000_PCSW_SDK</vt:lpwstr>
      </vt:variant>
      <vt:variant>
        <vt:lpwstr/>
      </vt:variant>
      <vt:variant>
        <vt:i4>3735583</vt:i4>
      </vt:variant>
      <vt:variant>
        <vt:i4>786</vt:i4>
      </vt:variant>
      <vt:variant>
        <vt:i4>0</vt:i4>
      </vt:variant>
      <vt:variant>
        <vt:i4>5</vt:i4>
      </vt:variant>
      <vt:variant>
        <vt:lpwstr>\\stone\aswcrm\builds\tools\TEST\GOBI2000_LOCATION_SENSOR</vt:lpwstr>
      </vt:variant>
      <vt:variant>
        <vt:lpwstr/>
      </vt:variant>
      <vt:variant>
        <vt:i4>4063233</vt:i4>
      </vt:variant>
      <vt:variant>
        <vt:i4>774</vt:i4>
      </vt:variant>
      <vt:variant>
        <vt:i4>0</vt:i4>
      </vt:variant>
      <vt:variant>
        <vt:i4>5</vt:i4>
      </vt:variant>
      <vt:variant>
        <vt:lpwstr>\\jebenson\WHQLFiles</vt:lpwstr>
      </vt:variant>
      <vt:variant>
        <vt:lpwstr/>
      </vt:variant>
      <vt:variant>
        <vt:i4>5636178</vt:i4>
      </vt:variant>
      <vt:variant>
        <vt:i4>771</vt:i4>
      </vt:variant>
      <vt:variant>
        <vt:i4>0</vt:i4>
      </vt:variant>
      <vt:variant>
        <vt:i4>5</vt:i4>
      </vt:variant>
      <vt:variant>
        <vt:lpwstr>\\stone\aswcrm\builds\tools\TEST\GOBI2000_PACKAGE_ENG\GOBI2000_PACKAGE_ENG1007</vt:lpwstr>
      </vt:variant>
      <vt:variant>
        <vt:lpwstr/>
      </vt:variant>
      <vt:variant>
        <vt:i4>2228264</vt:i4>
      </vt:variant>
      <vt:variant>
        <vt:i4>765</vt:i4>
      </vt:variant>
      <vt:variant>
        <vt:i4>0</vt:i4>
      </vt:variant>
      <vt:variant>
        <vt:i4>5</vt:i4>
      </vt:variant>
      <vt:variant>
        <vt:lpwstr/>
      </vt:variant>
      <vt:variant>
        <vt:lpwstr>_Updating_drivers</vt:lpwstr>
      </vt:variant>
      <vt:variant>
        <vt:i4>917562</vt:i4>
      </vt:variant>
      <vt:variant>
        <vt:i4>762</vt:i4>
      </vt:variant>
      <vt:variant>
        <vt:i4>0</vt:i4>
      </vt:variant>
      <vt:variant>
        <vt:i4>5</vt:i4>
      </vt:variant>
      <vt:variant>
        <vt:lpwstr/>
      </vt:variant>
      <vt:variant>
        <vt:lpwstr>_Adding_a_new</vt:lpwstr>
      </vt:variant>
      <vt:variant>
        <vt:i4>6553654</vt:i4>
      </vt:variant>
      <vt:variant>
        <vt:i4>750</vt:i4>
      </vt:variant>
      <vt:variant>
        <vt:i4>0</vt:i4>
      </vt:variant>
      <vt:variant>
        <vt:i4>5</vt:i4>
      </vt:variant>
      <vt:variant>
        <vt:lpwstr>\\barrel\corptest\TSG\Gobi2000\GOBI2Image\Docs\Gobi2_NoteBook_IDs.xls</vt:lpwstr>
      </vt:variant>
      <vt:variant>
        <vt:lpwstr/>
      </vt:variant>
      <vt:variant>
        <vt:i4>4325473</vt:i4>
      </vt:variant>
      <vt:variant>
        <vt:i4>729</vt:i4>
      </vt:variant>
      <vt:variant>
        <vt:i4>0</vt:i4>
      </vt:variant>
      <vt:variant>
        <vt:i4>5</vt:i4>
      </vt:variant>
      <vt:variant>
        <vt:lpwstr>\\mwinn\dropbox\Gobi2000_Vidpidchanger</vt:lpwstr>
      </vt:variant>
      <vt:variant>
        <vt:lpwstr/>
      </vt:variant>
      <vt:variant>
        <vt:i4>1179682</vt:i4>
      </vt:variant>
      <vt:variant>
        <vt:i4>726</vt:i4>
      </vt:variant>
      <vt:variant>
        <vt:i4>0</vt:i4>
      </vt:variant>
      <vt:variant>
        <vt:i4>5</vt:i4>
      </vt:variant>
      <vt:variant>
        <vt:lpwstr>\\stone\aswcrm\builds\tools\PROD\GOBI2000_PACKAGE_OEM</vt:lpwstr>
      </vt:variant>
      <vt:variant>
        <vt:lpwstr/>
      </vt:variant>
      <vt:variant>
        <vt:i4>917562</vt:i4>
      </vt:variant>
      <vt:variant>
        <vt:i4>717</vt:i4>
      </vt:variant>
      <vt:variant>
        <vt:i4>0</vt:i4>
      </vt:variant>
      <vt:variant>
        <vt:i4>5</vt:i4>
      </vt:variant>
      <vt:variant>
        <vt:lpwstr/>
      </vt:variant>
      <vt:variant>
        <vt:lpwstr>_Adding_a_new</vt:lpwstr>
      </vt:variant>
      <vt:variant>
        <vt:i4>4325473</vt:i4>
      </vt:variant>
      <vt:variant>
        <vt:i4>705</vt:i4>
      </vt:variant>
      <vt:variant>
        <vt:i4>0</vt:i4>
      </vt:variant>
      <vt:variant>
        <vt:i4>5</vt:i4>
      </vt:variant>
      <vt:variant>
        <vt:lpwstr>\\mwinn\dropbox\Gobi2000_Vidpidchanger</vt:lpwstr>
      </vt:variant>
      <vt:variant>
        <vt:lpwstr/>
      </vt:variant>
      <vt:variant>
        <vt:i4>1638440</vt:i4>
      </vt:variant>
      <vt:variant>
        <vt:i4>702</vt:i4>
      </vt:variant>
      <vt:variant>
        <vt:i4>0</vt:i4>
      </vt:variant>
      <vt:variant>
        <vt:i4>5</vt:i4>
      </vt:variant>
      <vt:variant>
        <vt:lpwstr>\\stone\aswcrm\builds\tools\PROD\GOBI2000_PACKAGE_ENG</vt:lpwstr>
      </vt:variant>
      <vt:variant>
        <vt:lpwstr/>
      </vt:variant>
      <vt:variant>
        <vt:i4>1966128</vt:i4>
      </vt:variant>
      <vt:variant>
        <vt:i4>699</vt:i4>
      </vt:variant>
      <vt:variant>
        <vt:i4>0</vt:i4>
      </vt:variant>
      <vt:variant>
        <vt:i4>5</vt:i4>
      </vt:variant>
      <vt:variant>
        <vt:lpwstr>\\stone\aswcrm\builds\tools\TEST\GOBI2000_PACKAGE_ENG</vt:lpwstr>
      </vt:variant>
      <vt:variant>
        <vt:lpwstr/>
      </vt:variant>
      <vt:variant>
        <vt:i4>917562</vt:i4>
      </vt:variant>
      <vt:variant>
        <vt:i4>690</vt:i4>
      </vt:variant>
      <vt:variant>
        <vt:i4>0</vt:i4>
      </vt:variant>
      <vt:variant>
        <vt:i4>5</vt:i4>
      </vt:variant>
      <vt:variant>
        <vt:lpwstr/>
      </vt:variant>
      <vt:variant>
        <vt:lpwstr>_Adding_a_new</vt:lpwstr>
      </vt:variant>
      <vt:variant>
        <vt:i4>4194375</vt:i4>
      </vt:variant>
      <vt:variant>
        <vt:i4>678</vt:i4>
      </vt:variant>
      <vt:variant>
        <vt:i4>0</vt:i4>
      </vt:variant>
      <vt:variant>
        <vt:i4>5</vt:i4>
      </vt:variant>
      <vt:variant>
        <vt:lpwstr>\\stone\aswcrm\builds\tools\PROD\GOBI2000_PACKAGE_OEM\GOBI2000_PACKAGE_OEM1104\72_HP</vt:lpwstr>
      </vt:variant>
      <vt:variant>
        <vt:lpwstr/>
      </vt:variant>
      <vt:variant>
        <vt:i4>4587584</vt:i4>
      </vt:variant>
      <vt:variant>
        <vt:i4>675</vt:i4>
      </vt:variant>
      <vt:variant>
        <vt:i4>0</vt:i4>
      </vt:variant>
      <vt:variant>
        <vt:i4>5</vt:i4>
      </vt:variant>
      <vt:variant>
        <vt:lpwstr>\\stone</vt:lpwstr>
      </vt:variant>
      <vt:variant>
        <vt:lpwstr/>
      </vt:variant>
      <vt:variant>
        <vt:i4>6160448</vt:i4>
      </vt:variant>
      <vt:variant>
        <vt:i4>672</vt:i4>
      </vt:variant>
      <vt:variant>
        <vt:i4>0</vt:i4>
      </vt:variant>
      <vt:variant>
        <vt:i4>5</vt:i4>
      </vt:variant>
      <vt:variant>
        <vt:lpwstr>\\stone\aswcrm\builds\tools\PROD\GOBI2000_LINUX_PACKAGE\GOBI2000_LINUX_PACKAGE1002</vt:lpwstr>
      </vt:variant>
      <vt:variant>
        <vt:lpwstr/>
      </vt:variant>
      <vt:variant>
        <vt:i4>1703960</vt:i4>
      </vt:variant>
      <vt:variant>
        <vt:i4>669</vt:i4>
      </vt:variant>
      <vt:variant>
        <vt:i4>0</vt:i4>
      </vt:variant>
      <vt:variant>
        <vt:i4>5</vt:i4>
      </vt:variant>
      <vt:variant>
        <vt:lpwstr>\\stone\aswcrm\builds\tools\TEST</vt:lpwstr>
      </vt:variant>
      <vt:variant>
        <vt:lpwstr/>
      </vt:variant>
      <vt:variant>
        <vt:i4>1900544</vt:i4>
      </vt:variant>
      <vt:variant>
        <vt:i4>666</vt:i4>
      </vt:variant>
      <vt:variant>
        <vt:i4>0</vt:i4>
      </vt:variant>
      <vt:variant>
        <vt:i4>5</vt:i4>
      </vt:variant>
      <vt:variant>
        <vt:lpwstr>\\stone\aswcrm\builds\tools\PROD</vt:lpwstr>
      </vt:variant>
      <vt:variant>
        <vt:lpwstr/>
      </vt:variant>
      <vt:variant>
        <vt:i4>524391</vt:i4>
      </vt:variant>
      <vt:variant>
        <vt:i4>663</vt:i4>
      </vt:variant>
      <vt:variant>
        <vt:i4>0</vt:i4>
      </vt:variant>
      <vt:variant>
        <vt:i4>5</vt:i4>
      </vt:variant>
      <vt:variant>
        <vt:lpwstr>http://dmermprd04.qualcomm.com/eRoom/ASW-TechPubs/Home/0_13fc</vt:lpwstr>
      </vt:variant>
      <vt:variant>
        <vt:lpwstr/>
      </vt:variant>
      <vt:variant>
        <vt:i4>655417</vt:i4>
      </vt:variant>
      <vt:variant>
        <vt:i4>654</vt:i4>
      </vt:variant>
      <vt:variant>
        <vt:i4>0</vt:i4>
      </vt:variant>
      <vt:variant>
        <vt:i4>5</vt:i4>
      </vt:variant>
      <vt:variant>
        <vt:lpwstr>http://corpmetro.qualcomm.com/qcsurvey/Survey.asp?survey_id=2F8B77A4290ADA79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Gobi2000 Build Doc</dc:title>
  <dc:subject>Gobi2000 Build Doc</dc:subject>
  <dc:creator>Qualcomm</dc:creator>
  <cp:keywords>QUALCOMM Proprietary</cp:keywords>
  <dc:description/>
  <cp:lastModifiedBy>Murali Sastry</cp:lastModifiedBy>
  <cp:revision>2</cp:revision>
  <cp:lastPrinted>2010-05-26T17:32:00Z</cp:lastPrinted>
  <dcterms:created xsi:type="dcterms:W3CDTF">2017-09-27T22:09:00Z</dcterms:created>
  <dcterms:modified xsi:type="dcterms:W3CDTF">2017-09-27T22:09:00Z</dcterms:modified>
</cp:coreProperties>
</file>